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7596" w14:textId="77777777" w:rsidR="00A451C9" w:rsidRDefault="00A451C9">
      <w:pPr>
        <w:pStyle w:val="a0"/>
        <w:bidi/>
        <w:rPr>
          <w:rtl/>
        </w:rPr>
      </w:pPr>
      <w:r>
        <w:rPr>
          <w:rFonts w:cs="David"/>
          <w:b/>
          <w:bCs/>
          <w:sz w:val="20"/>
          <w:szCs w:val="32"/>
          <w:rtl/>
        </w:rPr>
        <w:t>בתי המשפט</w:t>
      </w:r>
      <w:r>
        <w:rPr>
          <w:rFonts w:cs="David"/>
          <w:sz w:val="20"/>
          <w:rtl/>
        </w:rPr>
        <w:t xml:space="preserve"> </w:t>
      </w:r>
      <w:bookmarkStart w:id="0" w:name="סוג_מסמך"/>
      <w:bookmarkEnd w:id="0"/>
    </w:p>
    <w:tbl>
      <w:tblPr>
        <w:bidiVisual/>
        <w:tblW w:w="8705" w:type="dxa"/>
        <w:tblInd w:w="-1" w:type="dxa"/>
        <w:tblCellMar>
          <w:left w:w="107" w:type="dxa"/>
          <w:right w:w="107" w:type="dxa"/>
        </w:tblCellMar>
        <w:tblLook w:val="0000" w:firstRow="0" w:lastRow="0" w:firstColumn="0" w:lastColumn="0" w:noHBand="0" w:noVBand="0"/>
        <w:tblPrChange w:id="1" w:author="eli" w:date="2010-03-13T04:20:00Z">
          <w:tblPr>
            <w:tblW w:w="8705" w:type="dxa"/>
            <w:tblInd w:w="-1" w:type="dxa"/>
            <w:tblCellMar>
              <w:left w:w="107" w:type="dxa"/>
              <w:right w:w="107" w:type="dxa"/>
            </w:tblCellMar>
            <w:tblLook w:val="0000" w:firstRow="0" w:lastRow="0" w:firstColumn="0" w:lastColumn="0" w:noHBand="0" w:noVBand="0"/>
          </w:tblPr>
        </w:tblPrChange>
      </w:tblPr>
      <w:tblGrid>
        <w:gridCol w:w="1333"/>
        <w:gridCol w:w="86"/>
        <w:gridCol w:w="1899"/>
        <w:gridCol w:w="3007"/>
        <w:gridCol w:w="2380"/>
        <w:tblGridChange w:id="2">
          <w:tblGrid>
            <w:gridCol w:w="1333"/>
            <w:gridCol w:w="86"/>
            <w:gridCol w:w="1899"/>
            <w:gridCol w:w="3007"/>
            <w:gridCol w:w="2380"/>
          </w:tblGrid>
        </w:tblGridChange>
      </w:tblGrid>
      <w:tr w:rsidR="006D3FA0" w14:paraId="4B055EF7" w14:textId="77777777" w:rsidTr="006D3FA0">
        <w:tc>
          <w:tcPr>
            <w:tcW w:w="1419" w:type="dxa"/>
            <w:gridSpan w:val="2"/>
            <w:tcPrChange w:id="3" w:author="eli" w:date="2010-03-13T04:20:00Z">
              <w:tcPr>
                <w:tcW w:w="1419" w:type="dxa"/>
                <w:gridSpan w:val="2"/>
              </w:tcPr>
            </w:tcPrChange>
          </w:tcPr>
          <w:p w14:paraId="08E10969" w14:textId="77777777" w:rsidR="006D3FA0" w:rsidRDefault="006D3FA0">
            <w:pPr>
              <w:pStyle w:val="a"/>
              <w:bidi/>
              <w:rPr>
                <w:rFonts w:cs="David" w:hint="default"/>
                <w:sz w:val="28"/>
                <w:szCs w:val="28"/>
              </w:rPr>
            </w:pPr>
            <w:bookmarkStart w:id="4" w:name="FirstAppellant"/>
            <w:r>
              <w:rPr>
                <w:rFonts w:cs="David"/>
                <w:sz w:val="28"/>
                <w:szCs w:val="28"/>
                <w:rtl/>
              </w:rPr>
              <w:t>בעניין:</w:t>
            </w:r>
          </w:p>
        </w:tc>
        <w:tc>
          <w:tcPr>
            <w:tcW w:w="4906" w:type="dxa"/>
            <w:gridSpan w:val="2"/>
            <w:tcPrChange w:id="5" w:author="eli" w:date="2010-03-13T04:20:00Z">
              <w:tcPr>
                <w:tcW w:w="4906" w:type="dxa"/>
                <w:gridSpan w:val="2"/>
              </w:tcPr>
            </w:tcPrChange>
          </w:tcPr>
          <w:p w14:paraId="3C32B5D2" w14:textId="77777777" w:rsidR="006D3FA0" w:rsidRDefault="006D3FA0">
            <w:pPr>
              <w:pStyle w:val="a0"/>
              <w:bidi/>
              <w:rPr>
                <w:rFonts w:cs="David" w:hint="default"/>
                <w:sz w:val="28"/>
                <w:szCs w:val="28"/>
              </w:rPr>
            </w:pPr>
            <w:r>
              <w:rPr>
                <w:rFonts w:cs="David"/>
                <w:sz w:val="28"/>
                <w:szCs w:val="28"/>
                <w:rtl/>
              </w:rPr>
              <w:t>מדינת ישראל</w:t>
            </w:r>
          </w:p>
        </w:tc>
        <w:tc>
          <w:tcPr>
            <w:tcW w:w="2380" w:type="dxa"/>
            <w:tcPrChange w:id="6" w:author="eli" w:date="2010-03-13T04:20:00Z">
              <w:tcPr>
                <w:tcW w:w="2380" w:type="dxa"/>
              </w:tcPr>
            </w:tcPrChange>
          </w:tcPr>
          <w:p w14:paraId="0076075E" w14:textId="77777777" w:rsidR="006D3FA0" w:rsidRDefault="006D3FA0">
            <w:pPr>
              <w:pStyle w:val="a0"/>
              <w:bidi/>
              <w:rPr>
                <w:rFonts w:cs="David" w:hint="default"/>
                <w:sz w:val="28"/>
                <w:szCs w:val="28"/>
              </w:rPr>
            </w:pPr>
            <w:del w:id="7" w:author="run" w:date="2017-10-27T17:22:00Z">
              <w:r w:rsidDel="005D187A">
                <w:rPr>
                  <w:rtl/>
                </w:rPr>
                <w:delText> </w:delText>
              </w:r>
            </w:del>
            <w:ins w:id="8" w:author="run" w:date="2017-10-27T17:22:00Z">
              <w:r w:rsidR="005D187A">
                <w:rPr>
                  <w:rtl/>
                </w:rPr>
                <w:t xml:space="preserve"> </w:t>
              </w:r>
            </w:ins>
          </w:p>
        </w:tc>
      </w:tr>
      <w:tr w:rsidR="006D3FA0" w14:paraId="5FECCD3E" w14:textId="77777777" w:rsidTr="006D3FA0">
        <w:tc>
          <w:tcPr>
            <w:tcW w:w="1419" w:type="dxa"/>
            <w:gridSpan w:val="2"/>
            <w:tcPrChange w:id="9" w:author="eli" w:date="2010-03-13T04:20:00Z">
              <w:tcPr>
                <w:tcW w:w="1419" w:type="dxa"/>
                <w:gridSpan w:val="2"/>
              </w:tcPr>
            </w:tcPrChange>
          </w:tcPr>
          <w:p w14:paraId="2818FDF4" w14:textId="77777777" w:rsidR="006D3FA0" w:rsidRDefault="006D3FA0">
            <w:pPr>
              <w:pStyle w:val="a0"/>
              <w:bidi/>
              <w:rPr>
                <w:rFonts w:cs="David" w:hint="default"/>
                <w:sz w:val="28"/>
                <w:szCs w:val="28"/>
              </w:rPr>
            </w:pPr>
            <w:bookmarkStart w:id="10" w:name="FirstLawyer"/>
            <w:bookmarkEnd w:id="4"/>
            <w:del w:id="11" w:author="run" w:date="2017-10-27T17:22:00Z">
              <w:r w:rsidDel="005D187A">
                <w:rPr>
                  <w:rtl/>
                </w:rPr>
                <w:delText> </w:delText>
              </w:r>
            </w:del>
            <w:ins w:id="12" w:author="run" w:date="2017-10-27T17:22:00Z">
              <w:r w:rsidR="005D187A">
                <w:rPr>
                  <w:rtl/>
                </w:rPr>
                <w:t xml:space="preserve"> </w:t>
              </w:r>
            </w:ins>
          </w:p>
        </w:tc>
        <w:tc>
          <w:tcPr>
            <w:tcW w:w="1899" w:type="dxa"/>
            <w:tcPrChange w:id="13" w:author="eli" w:date="2010-03-13T04:20:00Z">
              <w:tcPr>
                <w:tcW w:w="1899" w:type="dxa"/>
              </w:tcPr>
            </w:tcPrChange>
          </w:tcPr>
          <w:p w14:paraId="61D33EDF" w14:textId="77777777" w:rsidR="006D3FA0" w:rsidRDefault="006D3FA0">
            <w:pPr>
              <w:pStyle w:val="a0"/>
              <w:bidi/>
              <w:rPr>
                <w:rFonts w:cs="David" w:hint="default"/>
                <w:sz w:val="28"/>
                <w:szCs w:val="28"/>
              </w:rPr>
            </w:pPr>
            <w:r>
              <w:rPr>
                <w:rFonts w:cs="David"/>
                <w:sz w:val="28"/>
                <w:szCs w:val="28"/>
                <w:rtl/>
              </w:rPr>
              <w:t>ע"י ב"כ עוה"ד</w:t>
            </w:r>
          </w:p>
        </w:tc>
        <w:tc>
          <w:tcPr>
            <w:tcW w:w="3007" w:type="dxa"/>
            <w:tcPrChange w:id="14" w:author="eli" w:date="2010-03-13T04:20:00Z">
              <w:tcPr>
                <w:tcW w:w="3007" w:type="dxa"/>
              </w:tcPr>
            </w:tcPrChange>
          </w:tcPr>
          <w:p w14:paraId="001FEAED" w14:textId="77777777" w:rsidR="006D3FA0" w:rsidRDefault="006D3FA0">
            <w:pPr>
              <w:pStyle w:val="a0"/>
              <w:bidi/>
              <w:rPr>
                <w:rFonts w:cs="David" w:hint="default"/>
                <w:sz w:val="28"/>
                <w:szCs w:val="28"/>
              </w:rPr>
            </w:pPr>
            <w:r>
              <w:rPr>
                <w:rFonts w:cs="David"/>
                <w:sz w:val="28"/>
                <w:szCs w:val="28"/>
                <w:rtl/>
              </w:rPr>
              <w:t xml:space="preserve"> </w:t>
            </w:r>
            <w:bookmarkStart w:id="15" w:name="SideALaw"/>
            <w:bookmarkEnd w:id="15"/>
            <w:r>
              <w:rPr>
                <w:rFonts w:cs="David"/>
                <w:sz w:val="28"/>
                <w:szCs w:val="28"/>
                <w:rtl/>
              </w:rPr>
              <w:t>ספיר-חן</w:t>
            </w:r>
          </w:p>
        </w:tc>
        <w:tc>
          <w:tcPr>
            <w:tcW w:w="2380" w:type="dxa"/>
            <w:tcPrChange w:id="16" w:author="eli" w:date="2010-03-13T04:20:00Z">
              <w:tcPr>
                <w:tcW w:w="2380" w:type="dxa"/>
              </w:tcPr>
            </w:tcPrChange>
          </w:tcPr>
          <w:p w14:paraId="63842784" w14:textId="77777777" w:rsidR="006D3FA0" w:rsidRDefault="006D3FA0">
            <w:pPr>
              <w:pStyle w:val="a0"/>
              <w:bidi/>
              <w:rPr>
                <w:rFonts w:cs="David" w:hint="default"/>
                <w:sz w:val="28"/>
                <w:szCs w:val="28"/>
              </w:rPr>
            </w:pPr>
            <w:r>
              <w:rPr>
                <w:rFonts w:cs="David"/>
                <w:sz w:val="28"/>
                <w:szCs w:val="28"/>
                <w:rtl/>
              </w:rPr>
              <w:t>המאשימה</w:t>
            </w:r>
          </w:p>
        </w:tc>
      </w:tr>
      <w:bookmarkEnd w:id="10"/>
      <w:tr w:rsidR="006D3FA0" w14:paraId="79FBB939" w14:textId="77777777" w:rsidTr="006D3FA0">
        <w:tc>
          <w:tcPr>
            <w:tcW w:w="1419" w:type="dxa"/>
            <w:gridSpan w:val="2"/>
            <w:tcPrChange w:id="17" w:author="eli" w:date="2010-03-13T04:20:00Z">
              <w:tcPr>
                <w:tcW w:w="1419" w:type="dxa"/>
                <w:gridSpan w:val="2"/>
              </w:tcPr>
            </w:tcPrChange>
          </w:tcPr>
          <w:p w14:paraId="1A8AA708" w14:textId="77777777" w:rsidR="006D3FA0" w:rsidRDefault="006D3FA0">
            <w:pPr>
              <w:pStyle w:val="a0"/>
              <w:bidi/>
              <w:spacing w:before="600" w:beforeAutospacing="0"/>
              <w:jc w:val="center"/>
              <w:rPr>
                <w:rFonts w:cs="David" w:hint="default"/>
                <w:sz w:val="28"/>
                <w:szCs w:val="28"/>
              </w:rPr>
            </w:pPr>
            <w:del w:id="18" w:author="run" w:date="2017-10-27T17:22:00Z">
              <w:r w:rsidDel="005D187A">
                <w:rPr>
                  <w:rtl/>
                </w:rPr>
                <w:delText> </w:delText>
              </w:r>
            </w:del>
            <w:ins w:id="19" w:author="run" w:date="2017-10-27T17:22:00Z">
              <w:r w:rsidR="005D187A">
                <w:rPr>
                  <w:rtl/>
                </w:rPr>
                <w:t xml:space="preserve"> </w:t>
              </w:r>
            </w:ins>
          </w:p>
        </w:tc>
        <w:tc>
          <w:tcPr>
            <w:tcW w:w="4906" w:type="dxa"/>
            <w:gridSpan w:val="2"/>
            <w:tcPrChange w:id="20" w:author="eli" w:date="2010-03-13T04:20:00Z">
              <w:tcPr>
                <w:tcW w:w="4906" w:type="dxa"/>
                <w:gridSpan w:val="2"/>
              </w:tcPr>
            </w:tcPrChange>
          </w:tcPr>
          <w:p w14:paraId="543699C6" w14:textId="77777777" w:rsidR="006D3FA0" w:rsidRDefault="006D3FA0">
            <w:pPr>
              <w:pStyle w:val="a0"/>
              <w:bidi/>
              <w:spacing w:before="240" w:beforeAutospacing="0"/>
              <w:jc w:val="center"/>
              <w:rPr>
                <w:rFonts w:cs="David" w:hint="default"/>
                <w:sz w:val="28"/>
                <w:szCs w:val="28"/>
              </w:rPr>
            </w:pPr>
            <w:r>
              <w:rPr>
                <w:rFonts w:cs="David"/>
                <w:sz w:val="28"/>
                <w:szCs w:val="28"/>
                <w:rtl/>
              </w:rPr>
              <w:t>נגד</w:t>
            </w:r>
          </w:p>
          <w:p w14:paraId="4DB61FCA" w14:textId="77777777" w:rsidR="006D3FA0" w:rsidRDefault="006D3FA0">
            <w:pPr>
              <w:pStyle w:val="a0"/>
              <w:bidi/>
              <w:jc w:val="center"/>
              <w:rPr>
                <w:rFonts w:cs="David" w:hint="default"/>
                <w:sz w:val="28"/>
                <w:szCs w:val="28"/>
              </w:rPr>
            </w:pPr>
            <w:del w:id="21" w:author="run" w:date="2017-10-27T17:22:00Z">
              <w:r w:rsidDel="005D187A">
                <w:rPr>
                  <w:rtl/>
                </w:rPr>
                <w:delText> </w:delText>
              </w:r>
            </w:del>
            <w:ins w:id="22" w:author="run" w:date="2017-10-27T17:22:00Z">
              <w:r w:rsidR="005D187A">
                <w:rPr>
                  <w:rtl/>
                </w:rPr>
                <w:t xml:space="preserve"> </w:t>
              </w:r>
            </w:ins>
          </w:p>
        </w:tc>
        <w:tc>
          <w:tcPr>
            <w:tcW w:w="2380" w:type="dxa"/>
            <w:tcPrChange w:id="23" w:author="eli" w:date="2010-03-13T04:20:00Z">
              <w:tcPr>
                <w:tcW w:w="2380" w:type="dxa"/>
              </w:tcPr>
            </w:tcPrChange>
          </w:tcPr>
          <w:p w14:paraId="5EEE6092" w14:textId="77777777" w:rsidR="006D3FA0" w:rsidRDefault="006D3FA0">
            <w:pPr>
              <w:pStyle w:val="a0"/>
              <w:bidi/>
              <w:rPr>
                <w:rFonts w:cs="David" w:hint="default"/>
                <w:sz w:val="28"/>
                <w:szCs w:val="28"/>
              </w:rPr>
            </w:pPr>
            <w:del w:id="24" w:author="run" w:date="2017-10-27T17:22:00Z">
              <w:r w:rsidDel="005D187A">
                <w:rPr>
                  <w:rtl/>
                </w:rPr>
                <w:delText> </w:delText>
              </w:r>
            </w:del>
            <w:ins w:id="25" w:author="run" w:date="2017-10-27T17:22:00Z">
              <w:r w:rsidR="005D187A">
                <w:rPr>
                  <w:rtl/>
                </w:rPr>
                <w:t xml:space="preserve"> </w:t>
              </w:r>
            </w:ins>
          </w:p>
        </w:tc>
      </w:tr>
      <w:tr w:rsidR="006D3FA0" w14:paraId="416969B9" w14:textId="77777777" w:rsidTr="006D3FA0">
        <w:tc>
          <w:tcPr>
            <w:tcW w:w="1419" w:type="dxa"/>
            <w:gridSpan w:val="2"/>
            <w:tcPrChange w:id="26" w:author="eli" w:date="2010-03-13T04:20:00Z">
              <w:tcPr>
                <w:tcW w:w="1419" w:type="dxa"/>
                <w:gridSpan w:val="2"/>
              </w:tcPr>
            </w:tcPrChange>
          </w:tcPr>
          <w:p w14:paraId="48FDA708" w14:textId="77777777" w:rsidR="006D3FA0" w:rsidRDefault="006D3FA0">
            <w:pPr>
              <w:pStyle w:val="a0"/>
              <w:bidi/>
              <w:rPr>
                <w:rFonts w:cs="David" w:hint="default"/>
                <w:sz w:val="28"/>
                <w:szCs w:val="28"/>
              </w:rPr>
            </w:pPr>
            <w:del w:id="27" w:author="run" w:date="2017-10-27T17:22:00Z">
              <w:r w:rsidDel="005D187A">
                <w:rPr>
                  <w:rtl/>
                </w:rPr>
                <w:delText> </w:delText>
              </w:r>
            </w:del>
            <w:ins w:id="28" w:author="run" w:date="2017-10-27T17:22:00Z">
              <w:r w:rsidR="005D187A">
                <w:rPr>
                  <w:rtl/>
                </w:rPr>
                <w:t xml:space="preserve"> </w:t>
              </w:r>
            </w:ins>
          </w:p>
        </w:tc>
        <w:tc>
          <w:tcPr>
            <w:tcW w:w="4906" w:type="dxa"/>
            <w:gridSpan w:val="2"/>
            <w:tcPrChange w:id="29" w:author="eli" w:date="2010-03-13T04:20:00Z">
              <w:tcPr>
                <w:tcW w:w="4906" w:type="dxa"/>
                <w:gridSpan w:val="2"/>
              </w:tcPr>
            </w:tcPrChange>
          </w:tcPr>
          <w:p w14:paraId="45FDCA54" w14:textId="77777777" w:rsidR="006D3FA0" w:rsidRDefault="006D3FA0">
            <w:pPr>
              <w:pStyle w:val="a0"/>
              <w:bidi/>
              <w:rPr>
                <w:rFonts w:cs="David" w:hint="default"/>
                <w:sz w:val="28"/>
                <w:szCs w:val="28"/>
              </w:rPr>
            </w:pPr>
            <w:r>
              <w:rPr>
                <w:rFonts w:cs="David"/>
                <w:sz w:val="28"/>
                <w:szCs w:val="28"/>
                <w:rtl/>
              </w:rPr>
              <w:t xml:space="preserve">איגור בן איגור זולוטרייב </w:t>
            </w:r>
          </w:p>
        </w:tc>
        <w:tc>
          <w:tcPr>
            <w:tcW w:w="2380" w:type="dxa"/>
            <w:tcPrChange w:id="30" w:author="eli" w:date="2010-03-13T04:20:00Z">
              <w:tcPr>
                <w:tcW w:w="2380" w:type="dxa"/>
              </w:tcPr>
            </w:tcPrChange>
          </w:tcPr>
          <w:p w14:paraId="3447CBFD" w14:textId="77777777" w:rsidR="006D3FA0" w:rsidRDefault="006D3FA0">
            <w:pPr>
              <w:pStyle w:val="a0"/>
              <w:bidi/>
              <w:rPr>
                <w:rFonts w:cs="David" w:hint="default"/>
                <w:sz w:val="28"/>
                <w:szCs w:val="28"/>
              </w:rPr>
            </w:pPr>
            <w:del w:id="31" w:author="run" w:date="2017-10-27T17:22:00Z">
              <w:r w:rsidDel="005D187A">
                <w:rPr>
                  <w:rtl/>
                </w:rPr>
                <w:delText> </w:delText>
              </w:r>
            </w:del>
            <w:ins w:id="32" w:author="run" w:date="2017-10-27T17:22:00Z">
              <w:r w:rsidR="005D187A">
                <w:rPr>
                  <w:rtl/>
                </w:rPr>
                <w:t xml:space="preserve"> </w:t>
              </w:r>
            </w:ins>
          </w:p>
        </w:tc>
      </w:tr>
      <w:tr w:rsidR="006D3FA0" w14:paraId="1123B602" w14:textId="77777777" w:rsidTr="006D3FA0">
        <w:tc>
          <w:tcPr>
            <w:tcW w:w="1419" w:type="dxa"/>
            <w:gridSpan w:val="2"/>
            <w:tcPrChange w:id="33" w:author="eli" w:date="2010-03-13T04:20:00Z">
              <w:tcPr>
                <w:tcW w:w="1419" w:type="dxa"/>
                <w:gridSpan w:val="2"/>
              </w:tcPr>
            </w:tcPrChange>
          </w:tcPr>
          <w:p w14:paraId="0409BC9F" w14:textId="77777777" w:rsidR="006D3FA0" w:rsidRDefault="006D3FA0">
            <w:pPr>
              <w:pStyle w:val="a0"/>
              <w:bidi/>
              <w:rPr>
                <w:rFonts w:cs="David" w:hint="default"/>
                <w:sz w:val="28"/>
                <w:szCs w:val="28"/>
              </w:rPr>
            </w:pPr>
            <w:del w:id="34" w:author="run" w:date="2017-10-27T17:22:00Z">
              <w:r w:rsidDel="005D187A">
                <w:rPr>
                  <w:rtl/>
                </w:rPr>
                <w:delText> </w:delText>
              </w:r>
            </w:del>
            <w:ins w:id="35" w:author="run" w:date="2017-10-27T17:22:00Z">
              <w:r w:rsidR="005D187A">
                <w:rPr>
                  <w:rtl/>
                </w:rPr>
                <w:t xml:space="preserve"> </w:t>
              </w:r>
            </w:ins>
          </w:p>
        </w:tc>
        <w:tc>
          <w:tcPr>
            <w:tcW w:w="1899" w:type="dxa"/>
            <w:tcPrChange w:id="36" w:author="eli" w:date="2010-03-13T04:20:00Z">
              <w:tcPr>
                <w:tcW w:w="1899" w:type="dxa"/>
              </w:tcPr>
            </w:tcPrChange>
          </w:tcPr>
          <w:p w14:paraId="0495CE25" w14:textId="77777777" w:rsidR="006D3FA0" w:rsidRDefault="006D3FA0">
            <w:pPr>
              <w:pStyle w:val="a0"/>
              <w:bidi/>
              <w:rPr>
                <w:rFonts w:cs="David" w:hint="default"/>
                <w:sz w:val="28"/>
                <w:szCs w:val="28"/>
              </w:rPr>
            </w:pPr>
            <w:r>
              <w:rPr>
                <w:rFonts w:cs="David"/>
                <w:sz w:val="28"/>
                <w:szCs w:val="28"/>
                <w:rtl/>
              </w:rPr>
              <w:t>ע"י ב"כ עוה"ד</w:t>
            </w:r>
          </w:p>
        </w:tc>
        <w:tc>
          <w:tcPr>
            <w:tcW w:w="3007" w:type="dxa"/>
            <w:tcPrChange w:id="37" w:author="eli" w:date="2010-03-13T04:20:00Z">
              <w:tcPr>
                <w:tcW w:w="3007" w:type="dxa"/>
              </w:tcPr>
            </w:tcPrChange>
          </w:tcPr>
          <w:p w14:paraId="021225A1" w14:textId="77777777" w:rsidR="006D3FA0" w:rsidRDefault="006D3FA0">
            <w:pPr>
              <w:pStyle w:val="a0"/>
              <w:bidi/>
              <w:rPr>
                <w:rFonts w:cs="David" w:hint="default"/>
                <w:sz w:val="28"/>
                <w:szCs w:val="28"/>
              </w:rPr>
            </w:pPr>
            <w:r>
              <w:rPr>
                <w:rFonts w:cs="David"/>
                <w:sz w:val="28"/>
                <w:szCs w:val="28"/>
                <w:rtl/>
              </w:rPr>
              <w:t xml:space="preserve"> </w:t>
            </w:r>
            <w:bookmarkStart w:id="38" w:name="SideBLaw"/>
            <w:bookmarkEnd w:id="38"/>
            <w:r>
              <w:rPr>
                <w:rFonts w:cs="David"/>
                <w:sz w:val="28"/>
                <w:szCs w:val="28"/>
                <w:rtl/>
              </w:rPr>
              <w:t>שקלאר</w:t>
            </w:r>
          </w:p>
        </w:tc>
        <w:tc>
          <w:tcPr>
            <w:tcW w:w="2380" w:type="dxa"/>
            <w:tcPrChange w:id="39" w:author="eli" w:date="2010-03-13T04:20:00Z">
              <w:tcPr>
                <w:tcW w:w="2380" w:type="dxa"/>
              </w:tcPr>
            </w:tcPrChange>
          </w:tcPr>
          <w:p w14:paraId="0D3A5035" w14:textId="77777777" w:rsidR="006D3FA0" w:rsidRDefault="006D3FA0">
            <w:pPr>
              <w:pStyle w:val="a0"/>
              <w:bidi/>
              <w:rPr>
                <w:rFonts w:cs="David" w:hint="default"/>
                <w:sz w:val="28"/>
                <w:szCs w:val="28"/>
              </w:rPr>
            </w:pPr>
            <w:r>
              <w:rPr>
                <w:rFonts w:cs="David"/>
                <w:sz w:val="28"/>
                <w:szCs w:val="28"/>
                <w:rtl/>
              </w:rPr>
              <w:t>הנאשם</w:t>
            </w:r>
          </w:p>
        </w:tc>
      </w:tr>
      <w:tr w:rsidR="006D3FA0" w:rsidRPr="00222914" w14:paraId="6A0A3CA3" w14:textId="77777777" w:rsidTr="006D3FA0">
        <w:tc>
          <w:tcPr>
            <w:tcW w:w="1333" w:type="dxa"/>
            <w:tcPrChange w:id="40" w:author="eli" w:date="2010-03-13T04:20:00Z">
              <w:tcPr>
                <w:tcW w:w="1333" w:type="dxa"/>
              </w:tcPr>
            </w:tcPrChange>
          </w:tcPr>
          <w:p w14:paraId="220A3067" w14:textId="77777777" w:rsidR="00617E3F" w:rsidRDefault="00617E3F">
            <w:pPr>
              <w:pStyle w:val="a0"/>
              <w:bidi/>
              <w:rPr>
                <w:ins w:id="41" w:author="Windows User" w:date="2018-01-14T15:30:00Z"/>
                <w:rFonts w:cs="David" w:hint="default"/>
                <w:sz w:val="22"/>
                <w:szCs w:val="26"/>
                <w:rtl/>
              </w:rPr>
            </w:pPr>
            <w:bookmarkStart w:id="42" w:name="Nohahim"/>
            <w:bookmarkStart w:id="43" w:name="LawTable"/>
            <w:bookmarkEnd w:id="43"/>
          </w:p>
          <w:p w14:paraId="7BEFA729" w14:textId="77777777" w:rsidR="00617E3F" w:rsidRPr="00617E3F" w:rsidRDefault="00617E3F" w:rsidP="00617E3F">
            <w:pPr>
              <w:pStyle w:val="a0"/>
              <w:bidi/>
              <w:spacing w:after="120" w:line="240" w:lineRule="exact"/>
              <w:ind w:left="283" w:hanging="283"/>
              <w:jc w:val="both"/>
              <w:rPr>
                <w:ins w:id="44" w:author="Windows User" w:date="2018-01-14T15:30:00Z"/>
                <w:rFonts w:ascii="FrankRuehl" w:hAnsi="FrankRuehl" w:cs="FrankRuehl" w:hint="default"/>
                <w:rtl/>
                <w:rPrChange w:id="45" w:author="Windows User" w:date="2018-01-14T15:30:00Z">
                  <w:rPr>
                    <w:ins w:id="46" w:author="Windows User" w:date="2018-01-14T15:30:00Z"/>
                    <w:rFonts w:cs="David" w:hint="default"/>
                    <w:sz w:val="22"/>
                    <w:szCs w:val="26"/>
                    <w:rtl/>
                  </w:rPr>
                </w:rPrChange>
              </w:rPr>
              <w:pPrChange w:id="47" w:author="Windows User" w:date="2018-01-14T15:30:00Z">
                <w:pPr>
                  <w:pStyle w:val="a0"/>
                  <w:bidi/>
                </w:pPr>
              </w:pPrChange>
            </w:pPr>
          </w:p>
          <w:p w14:paraId="33ECB9E2" w14:textId="77777777" w:rsidR="00617E3F" w:rsidRPr="00617E3F" w:rsidRDefault="00617E3F" w:rsidP="00617E3F">
            <w:pPr>
              <w:pStyle w:val="a0"/>
              <w:bidi/>
              <w:spacing w:after="120" w:line="240" w:lineRule="exact"/>
              <w:ind w:left="283" w:hanging="283"/>
              <w:jc w:val="both"/>
              <w:rPr>
                <w:ins w:id="48" w:author="Windows User" w:date="2018-01-14T15:30:00Z"/>
                <w:rFonts w:ascii="FrankRuehl" w:hAnsi="FrankRuehl" w:cs="FrankRuehl" w:hint="default"/>
                <w:rtl/>
                <w:rPrChange w:id="49" w:author="Windows User" w:date="2018-01-14T15:30:00Z">
                  <w:rPr>
                    <w:ins w:id="50" w:author="Windows User" w:date="2018-01-14T15:30:00Z"/>
                    <w:rFonts w:cs="David" w:hint="default"/>
                    <w:sz w:val="22"/>
                    <w:szCs w:val="26"/>
                    <w:rtl/>
                  </w:rPr>
                </w:rPrChange>
              </w:rPr>
              <w:pPrChange w:id="51" w:author="Windows User" w:date="2018-01-14T15:30:00Z">
                <w:pPr>
                  <w:pStyle w:val="a0"/>
                  <w:bidi/>
                </w:pPr>
              </w:pPrChange>
            </w:pPr>
            <w:ins w:id="52" w:author="Windows User" w:date="2018-01-14T15:30:00Z">
              <w:r w:rsidRPr="00617E3F">
                <w:rPr>
                  <w:rFonts w:ascii="FrankRuehl" w:hAnsi="FrankRuehl" w:cs="FrankRuehl" w:hint="default"/>
                  <w:rtl/>
                  <w:rPrChange w:id="53" w:author="Windows User" w:date="2018-01-14T15:30:00Z">
                    <w:rPr>
                      <w:rFonts w:cs="David" w:hint="default"/>
                      <w:sz w:val="22"/>
                      <w:szCs w:val="26"/>
                      <w:rtl/>
                    </w:rPr>
                  </w:rPrChange>
                </w:rPr>
                <w:t xml:space="preserve">חקיקה שאוזכרה: </w:t>
              </w:r>
            </w:ins>
          </w:p>
          <w:p w14:paraId="1BA3D737" w14:textId="77777777" w:rsidR="00617E3F" w:rsidRPr="00617E3F" w:rsidRDefault="00617E3F" w:rsidP="00617E3F">
            <w:pPr>
              <w:pStyle w:val="a0"/>
              <w:bidi/>
              <w:spacing w:after="120" w:line="240" w:lineRule="exact"/>
              <w:ind w:left="283" w:hanging="283"/>
              <w:jc w:val="both"/>
              <w:rPr>
                <w:ins w:id="54" w:author="Windows User" w:date="2018-01-14T15:30:00Z"/>
                <w:rFonts w:ascii="FrankRuehl" w:hAnsi="FrankRuehl" w:cs="FrankRuehl" w:hint="default"/>
                <w:rtl/>
                <w:rPrChange w:id="55" w:author="Windows User" w:date="2018-01-14T15:30:00Z">
                  <w:rPr>
                    <w:ins w:id="56" w:author="Windows User" w:date="2018-01-14T15:30:00Z"/>
                    <w:rFonts w:cs="David" w:hint="default"/>
                    <w:sz w:val="22"/>
                    <w:szCs w:val="26"/>
                    <w:rtl/>
                  </w:rPr>
                </w:rPrChange>
              </w:rPr>
              <w:pPrChange w:id="57" w:author="Windows User" w:date="2018-01-14T15:30:00Z">
                <w:pPr>
                  <w:pStyle w:val="a0"/>
                  <w:bidi/>
                </w:pPr>
              </w:pPrChange>
            </w:pPr>
            <w:ins w:id="58" w:author="Windows User" w:date="2018-01-14T15:30:00Z">
              <w:r w:rsidRPr="00617E3F">
                <w:rPr>
                  <w:rFonts w:ascii="FrankRuehl" w:hAnsi="FrankRuehl" w:cs="FrankRuehl" w:hint="default"/>
                  <w:color w:val="0000FF"/>
                  <w:u w:val="single"/>
                  <w:rtl/>
                  <w:rPrChange w:id="59"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6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61"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62"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63" w:author="Windows User" w:date="2018-01-14T15:30:00Z">
                    <w:rPr>
                      <w:rFonts w:cs="David" w:hint="default"/>
                      <w:color w:val="0000FF"/>
                      <w:sz w:val="22"/>
                      <w:szCs w:val="26"/>
                      <w:u w:val="single"/>
                    </w:rPr>
                  </w:rPrChange>
                </w:rPr>
                <w:instrText>http://www.nevo.co.il/law/70301</w:instrText>
              </w:r>
              <w:r w:rsidRPr="00617E3F">
                <w:rPr>
                  <w:rFonts w:ascii="FrankRuehl" w:hAnsi="FrankRuehl" w:cs="FrankRuehl" w:hint="default"/>
                  <w:color w:val="0000FF"/>
                  <w:u w:val="single"/>
                  <w:rtl/>
                  <w:rPrChange w:id="64"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65"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66"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67" w:author="Windows User" w:date="2018-01-14T15:30:00Z">
                  <w:rPr>
                    <w:rFonts w:cs="David" w:hint="default"/>
                    <w:color w:val="0000FF"/>
                    <w:sz w:val="22"/>
                    <w:szCs w:val="26"/>
                    <w:u w:val="single"/>
                    <w:rtl/>
                  </w:rPr>
                </w:rPrChange>
              </w:rPr>
              <w:t>חוק העונשין, תשל"ז-1977</w:t>
            </w:r>
            <w:ins w:id="68" w:author="Windows User" w:date="2018-01-14T15:30:00Z">
              <w:r w:rsidRPr="00617E3F">
                <w:rPr>
                  <w:rFonts w:ascii="FrankRuehl" w:hAnsi="FrankRuehl" w:cs="FrankRuehl" w:hint="default"/>
                  <w:color w:val="0000FF"/>
                  <w:u w:val="single"/>
                  <w:rtl/>
                  <w:rPrChange w:id="69"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70" w:author="Windows User" w:date="2018-01-14T15:30:00Z">
                    <w:rPr>
                      <w:rFonts w:cs="David" w:hint="default"/>
                      <w:sz w:val="22"/>
                      <w:szCs w:val="26"/>
                      <w:rtl/>
                    </w:rPr>
                  </w:rPrChange>
                </w:rPr>
                <w:t xml:space="preserve">: סע'  </w:t>
              </w:r>
              <w:r w:rsidRPr="00617E3F">
                <w:rPr>
                  <w:rFonts w:ascii="FrankRuehl" w:hAnsi="FrankRuehl" w:cs="FrankRuehl" w:hint="default"/>
                  <w:color w:val="0000FF"/>
                  <w:u w:val="single"/>
                  <w:rtl/>
                  <w:rPrChange w:id="71"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72"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73"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74"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75" w:author="Windows User" w:date="2018-01-14T15:30:00Z">
                    <w:rPr>
                      <w:rFonts w:cs="David" w:hint="default"/>
                      <w:color w:val="0000FF"/>
                      <w:sz w:val="22"/>
                      <w:szCs w:val="26"/>
                      <w:u w:val="single"/>
                    </w:rPr>
                  </w:rPrChange>
                </w:rPr>
                <w:instrText>http://www.nevo.co.il/law/70301/25</w:instrText>
              </w:r>
              <w:r w:rsidRPr="00617E3F">
                <w:rPr>
                  <w:rFonts w:ascii="FrankRuehl" w:hAnsi="FrankRuehl" w:cs="FrankRuehl" w:hint="default"/>
                  <w:color w:val="0000FF"/>
                  <w:u w:val="single"/>
                  <w:rtl/>
                  <w:rPrChange w:id="76"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77"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78"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79" w:author="Windows User" w:date="2018-01-14T15:30:00Z">
                  <w:rPr>
                    <w:rFonts w:cs="David" w:hint="default"/>
                    <w:color w:val="0000FF"/>
                    <w:sz w:val="22"/>
                    <w:szCs w:val="26"/>
                    <w:u w:val="single"/>
                    <w:rtl/>
                  </w:rPr>
                </w:rPrChange>
              </w:rPr>
              <w:t>25</w:t>
            </w:r>
            <w:ins w:id="80" w:author="Windows User" w:date="2018-01-14T15:30:00Z">
              <w:r w:rsidRPr="00617E3F">
                <w:rPr>
                  <w:rFonts w:ascii="FrankRuehl" w:hAnsi="FrankRuehl" w:cs="FrankRuehl" w:hint="default"/>
                  <w:color w:val="0000FF"/>
                  <w:u w:val="single"/>
                  <w:rtl/>
                  <w:rPrChange w:id="81"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82" w:author="Windows User" w:date="2018-01-14T15:30:00Z">
                    <w:rPr>
                      <w:rFonts w:cs="David" w:hint="default"/>
                      <w:sz w:val="22"/>
                      <w:szCs w:val="26"/>
                      <w:rtl/>
                    </w:rPr>
                  </w:rPrChange>
                </w:rPr>
                <w:t xml:space="preserve">, </w:t>
              </w:r>
              <w:r w:rsidRPr="00617E3F">
                <w:rPr>
                  <w:rFonts w:ascii="FrankRuehl" w:hAnsi="FrankRuehl" w:cs="FrankRuehl" w:hint="default"/>
                  <w:color w:val="0000FF"/>
                  <w:u w:val="single"/>
                  <w:rtl/>
                  <w:rPrChange w:id="83"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84"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85"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86"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87" w:author="Windows User" w:date="2018-01-14T15:30:00Z">
                    <w:rPr>
                      <w:rFonts w:cs="David" w:hint="default"/>
                      <w:color w:val="0000FF"/>
                      <w:sz w:val="22"/>
                      <w:szCs w:val="26"/>
                      <w:u w:val="single"/>
                    </w:rPr>
                  </w:rPrChange>
                </w:rPr>
                <w:instrText>http://www.nevo.co.il/law/70301/345.a.3</w:instrText>
              </w:r>
              <w:r w:rsidRPr="00617E3F">
                <w:rPr>
                  <w:rFonts w:ascii="FrankRuehl" w:hAnsi="FrankRuehl" w:cs="FrankRuehl" w:hint="default"/>
                  <w:color w:val="0000FF"/>
                  <w:u w:val="single"/>
                  <w:rtl/>
                  <w:rPrChange w:id="8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89"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90"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91" w:author="Windows User" w:date="2018-01-14T15:30:00Z">
                  <w:rPr>
                    <w:rFonts w:cs="David" w:hint="default"/>
                    <w:color w:val="0000FF"/>
                    <w:sz w:val="22"/>
                    <w:szCs w:val="26"/>
                    <w:u w:val="single"/>
                    <w:rtl/>
                  </w:rPr>
                </w:rPrChange>
              </w:rPr>
              <w:t>345(א)(3)</w:t>
            </w:r>
            <w:ins w:id="92" w:author="Windows User" w:date="2018-01-14T15:30:00Z">
              <w:r w:rsidRPr="00617E3F">
                <w:rPr>
                  <w:rFonts w:ascii="FrankRuehl" w:hAnsi="FrankRuehl" w:cs="FrankRuehl" w:hint="default"/>
                  <w:color w:val="0000FF"/>
                  <w:u w:val="single"/>
                  <w:rtl/>
                  <w:rPrChange w:id="93"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94" w:author="Windows User" w:date="2018-01-14T15:30:00Z">
                    <w:rPr>
                      <w:rFonts w:cs="David" w:hint="default"/>
                      <w:sz w:val="22"/>
                      <w:szCs w:val="26"/>
                      <w:rtl/>
                    </w:rPr>
                  </w:rPrChange>
                </w:rPr>
                <w:t xml:space="preserve">, </w:t>
              </w:r>
              <w:r w:rsidRPr="00617E3F">
                <w:rPr>
                  <w:rFonts w:ascii="FrankRuehl" w:hAnsi="FrankRuehl" w:cs="FrankRuehl" w:hint="default"/>
                  <w:color w:val="0000FF"/>
                  <w:u w:val="single"/>
                  <w:rtl/>
                  <w:rPrChange w:id="95"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96"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97"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9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99" w:author="Windows User" w:date="2018-01-14T15:30:00Z">
                    <w:rPr>
                      <w:rFonts w:cs="David" w:hint="default"/>
                      <w:color w:val="0000FF"/>
                      <w:sz w:val="22"/>
                      <w:szCs w:val="26"/>
                      <w:u w:val="single"/>
                    </w:rPr>
                  </w:rPrChange>
                </w:rPr>
                <w:instrText>http://www.nevo.co.il/law/70301/348.a</w:instrText>
              </w:r>
              <w:r w:rsidRPr="00617E3F">
                <w:rPr>
                  <w:rFonts w:ascii="FrankRuehl" w:hAnsi="FrankRuehl" w:cs="FrankRuehl" w:hint="default"/>
                  <w:color w:val="0000FF"/>
                  <w:u w:val="single"/>
                  <w:rtl/>
                  <w:rPrChange w:id="10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01"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02"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03" w:author="Windows User" w:date="2018-01-14T15:30:00Z">
                  <w:rPr>
                    <w:rFonts w:cs="David" w:hint="default"/>
                    <w:color w:val="0000FF"/>
                    <w:sz w:val="22"/>
                    <w:szCs w:val="26"/>
                    <w:u w:val="single"/>
                    <w:rtl/>
                  </w:rPr>
                </w:rPrChange>
              </w:rPr>
              <w:t>348(א)</w:t>
            </w:r>
            <w:ins w:id="104" w:author="Windows User" w:date="2018-01-14T15:30:00Z">
              <w:r w:rsidRPr="00617E3F">
                <w:rPr>
                  <w:rFonts w:ascii="FrankRuehl" w:hAnsi="FrankRuehl" w:cs="FrankRuehl" w:hint="default"/>
                  <w:color w:val="0000FF"/>
                  <w:u w:val="single"/>
                  <w:rtl/>
                  <w:rPrChange w:id="105"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106" w:author="Windows User" w:date="2018-01-14T15:30:00Z">
                    <w:rPr>
                      <w:rFonts w:cs="David" w:hint="default"/>
                      <w:sz w:val="22"/>
                      <w:szCs w:val="26"/>
                      <w:rtl/>
                    </w:rPr>
                  </w:rPrChange>
                </w:rPr>
                <w:t xml:space="preserve">, </w:t>
              </w:r>
              <w:r w:rsidRPr="00617E3F">
                <w:rPr>
                  <w:rFonts w:ascii="FrankRuehl" w:hAnsi="FrankRuehl" w:cs="FrankRuehl" w:hint="default"/>
                  <w:color w:val="0000FF"/>
                  <w:u w:val="single"/>
                  <w:rtl/>
                  <w:rPrChange w:id="107"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10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09"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11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11" w:author="Windows User" w:date="2018-01-14T15:30:00Z">
                    <w:rPr>
                      <w:rFonts w:cs="David" w:hint="default"/>
                      <w:color w:val="0000FF"/>
                      <w:sz w:val="22"/>
                      <w:szCs w:val="26"/>
                      <w:u w:val="single"/>
                    </w:rPr>
                  </w:rPrChange>
                </w:rPr>
                <w:instrText>http://www.nevo.co.il/law/70301/349.b</w:instrText>
              </w:r>
              <w:r w:rsidRPr="00617E3F">
                <w:rPr>
                  <w:rFonts w:ascii="FrankRuehl" w:hAnsi="FrankRuehl" w:cs="FrankRuehl" w:hint="default"/>
                  <w:color w:val="0000FF"/>
                  <w:u w:val="single"/>
                  <w:rtl/>
                  <w:rPrChange w:id="112"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13"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14"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15" w:author="Windows User" w:date="2018-01-14T15:30:00Z">
                  <w:rPr>
                    <w:rFonts w:cs="David" w:hint="default"/>
                    <w:color w:val="0000FF"/>
                    <w:sz w:val="22"/>
                    <w:szCs w:val="26"/>
                    <w:u w:val="single"/>
                    <w:rtl/>
                  </w:rPr>
                </w:rPrChange>
              </w:rPr>
              <w:t>349(ב)</w:t>
            </w:r>
            <w:ins w:id="116" w:author="Windows User" w:date="2018-01-14T15:30:00Z">
              <w:r w:rsidRPr="00617E3F">
                <w:rPr>
                  <w:rFonts w:ascii="FrankRuehl" w:hAnsi="FrankRuehl" w:cs="FrankRuehl" w:hint="default"/>
                  <w:color w:val="0000FF"/>
                  <w:u w:val="single"/>
                  <w:rtl/>
                  <w:rPrChange w:id="117" w:author="Windows User" w:date="2018-01-14T15:30:00Z">
                    <w:rPr>
                      <w:rFonts w:cs="David" w:hint="default"/>
                      <w:color w:val="0000FF"/>
                      <w:sz w:val="22"/>
                      <w:szCs w:val="26"/>
                      <w:u w:val="single"/>
                      <w:rtl/>
                    </w:rPr>
                  </w:rPrChange>
                </w:rPr>
                <w:fldChar w:fldCharType="end"/>
              </w:r>
            </w:ins>
          </w:p>
          <w:p w14:paraId="778410B9" w14:textId="77777777" w:rsidR="00617E3F" w:rsidRPr="00617E3F" w:rsidRDefault="00617E3F" w:rsidP="00617E3F">
            <w:pPr>
              <w:pStyle w:val="a0"/>
              <w:bidi/>
              <w:spacing w:after="120" w:line="240" w:lineRule="exact"/>
              <w:ind w:left="283" w:hanging="283"/>
              <w:jc w:val="both"/>
              <w:rPr>
                <w:ins w:id="118" w:author="Windows User" w:date="2018-01-14T15:30:00Z"/>
                <w:rFonts w:ascii="FrankRuehl" w:hAnsi="FrankRuehl" w:cs="FrankRuehl" w:hint="default"/>
                <w:rtl/>
                <w:rPrChange w:id="119" w:author="Windows User" w:date="2018-01-14T15:30:00Z">
                  <w:rPr>
                    <w:ins w:id="120" w:author="Windows User" w:date="2018-01-14T15:30:00Z"/>
                    <w:rFonts w:cs="David" w:hint="default"/>
                    <w:sz w:val="22"/>
                    <w:szCs w:val="26"/>
                    <w:rtl/>
                  </w:rPr>
                </w:rPrChange>
              </w:rPr>
              <w:pPrChange w:id="121" w:author="Windows User" w:date="2018-01-14T15:30:00Z">
                <w:pPr>
                  <w:pStyle w:val="a0"/>
                  <w:bidi/>
                </w:pPr>
              </w:pPrChange>
            </w:pPr>
            <w:ins w:id="122" w:author="Windows User" w:date="2018-01-14T15:30:00Z">
              <w:r w:rsidRPr="00617E3F">
                <w:rPr>
                  <w:rFonts w:ascii="FrankRuehl" w:hAnsi="FrankRuehl" w:cs="FrankRuehl" w:hint="default"/>
                  <w:color w:val="0000FF"/>
                  <w:u w:val="single"/>
                  <w:rtl/>
                  <w:rPrChange w:id="123"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124"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25"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126"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27" w:author="Windows User" w:date="2018-01-14T15:30:00Z">
                    <w:rPr>
                      <w:rFonts w:cs="David" w:hint="default"/>
                      <w:color w:val="0000FF"/>
                      <w:sz w:val="22"/>
                      <w:szCs w:val="26"/>
                      <w:u w:val="single"/>
                    </w:rPr>
                  </w:rPrChange>
                </w:rPr>
                <w:instrText>http://www.nevo.co.il/law/70387</w:instrText>
              </w:r>
              <w:r w:rsidRPr="00617E3F">
                <w:rPr>
                  <w:rFonts w:ascii="FrankRuehl" w:hAnsi="FrankRuehl" w:cs="FrankRuehl" w:hint="default"/>
                  <w:color w:val="0000FF"/>
                  <w:u w:val="single"/>
                  <w:rtl/>
                  <w:rPrChange w:id="12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29"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30"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31" w:author="Windows User" w:date="2018-01-14T15:30:00Z">
                  <w:rPr>
                    <w:rFonts w:cs="David" w:hint="default"/>
                    <w:color w:val="0000FF"/>
                    <w:sz w:val="22"/>
                    <w:szCs w:val="26"/>
                    <w:u w:val="single"/>
                    <w:rtl/>
                  </w:rPr>
                </w:rPrChange>
              </w:rPr>
              <w:t>חוק לתיקון דיני הראיות (הגנת ילדים), תשט"ו-1955</w:t>
            </w:r>
            <w:ins w:id="132" w:author="Windows User" w:date="2018-01-14T15:30:00Z">
              <w:r w:rsidRPr="00617E3F">
                <w:rPr>
                  <w:rFonts w:ascii="FrankRuehl" w:hAnsi="FrankRuehl" w:cs="FrankRuehl" w:hint="default"/>
                  <w:color w:val="0000FF"/>
                  <w:u w:val="single"/>
                  <w:rtl/>
                  <w:rPrChange w:id="133"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134" w:author="Windows User" w:date="2018-01-14T15:30:00Z">
                    <w:rPr>
                      <w:rFonts w:cs="David" w:hint="default"/>
                      <w:sz w:val="22"/>
                      <w:szCs w:val="26"/>
                      <w:rtl/>
                    </w:rPr>
                  </w:rPrChange>
                </w:rPr>
                <w:t xml:space="preserve">: סע'  </w:t>
              </w:r>
              <w:r w:rsidRPr="00617E3F">
                <w:rPr>
                  <w:rFonts w:ascii="FrankRuehl" w:hAnsi="FrankRuehl" w:cs="FrankRuehl" w:hint="default"/>
                  <w:color w:val="0000FF"/>
                  <w:u w:val="single"/>
                  <w:rtl/>
                  <w:rPrChange w:id="135"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136"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37"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13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39" w:author="Windows User" w:date="2018-01-14T15:30:00Z">
                    <w:rPr>
                      <w:rFonts w:cs="David" w:hint="default"/>
                      <w:color w:val="0000FF"/>
                      <w:sz w:val="22"/>
                      <w:szCs w:val="26"/>
                      <w:u w:val="single"/>
                    </w:rPr>
                  </w:rPrChange>
                </w:rPr>
                <w:instrText>http://www.nevo.co.il/law/70387/2.a</w:instrText>
              </w:r>
              <w:r w:rsidRPr="00617E3F">
                <w:rPr>
                  <w:rFonts w:ascii="FrankRuehl" w:hAnsi="FrankRuehl" w:cs="FrankRuehl" w:hint="default"/>
                  <w:color w:val="0000FF"/>
                  <w:u w:val="single"/>
                  <w:rtl/>
                  <w:rPrChange w:id="14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41"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42"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43" w:author="Windows User" w:date="2018-01-14T15:30:00Z">
                  <w:rPr>
                    <w:rFonts w:cs="David" w:hint="default"/>
                    <w:color w:val="0000FF"/>
                    <w:sz w:val="22"/>
                    <w:szCs w:val="26"/>
                    <w:u w:val="single"/>
                    <w:rtl/>
                  </w:rPr>
                </w:rPrChange>
              </w:rPr>
              <w:t>2(א)</w:t>
            </w:r>
            <w:ins w:id="144" w:author="Windows User" w:date="2018-01-14T15:30:00Z">
              <w:r w:rsidRPr="00617E3F">
                <w:rPr>
                  <w:rFonts w:ascii="FrankRuehl" w:hAnsi="FrankRuehl" w:cs="FrankRuehl" w:hint="default"/>
                  <w:color w:val="0000FF"/>
                  <w:u w:val="single"/>
                  <w:rtl/>
                  <w:rPrChange w:id="145"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146" w:author="Windows User" w:date="2018-01-14T15:30:00Z">
                    <w:rPr>
                      <w:rFonts w:cs="David" w:hint="default"/>
                      <w:sz w:val="22"/>
                      <w:szCs w:val="26"/>
                      <w:rtl/>
                    </w:rPr>
                  </w:rPrChange>
                </w:rPr>
                <w:t xml:space="preserve">, </w:t>
              </w:r>
              <w:r w:rsidRPr="00617E3F">
                <w:rPr>
                  <w:rFonts w:ascii="FrankRuehl" w:hAnsi="FrankRuehl" w:cs="FrankRuehl" w:hint="default"/>
                  <w:color w:val="0000FF"/>
                  <w:u w:val="single"/>
                  <w:rtl/>
                  <w:rPrChange w:id="147"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14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49"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15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51" w:author="Windows User" w:date="2018-01-14T15:30:00Z">
                    <w:rPr>
                      <w:rFonts w:cs="David" w:hint="default"/>
                      <w:color w:val="0000FF"/>
                      <w:sz w:val="22"/>
                      <w:szCs w:val="26"/>
                      <w:u w:val="single"/>
                    </w:rPr>
                  </w:rPrChange>
                </w:rPr>
                <w:instrText>http://www.nevo.co.il/law/70387/4</w:instrText>
              </w:r>
              <w:r w:rsidRPr="00617E3F">
                <w:rPr>
                  <w:rFonts w:ascii="FrankRuehl" w:hAnsi="FrankRuehl" w:cs="FrankRuehl" w:hint="default"/>
                  <w:color w:val="0000FF"/>
                  <w:u w:val="single"/>
                  <w:rtl/>
                  <w:rPrChange w:id="152"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53"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54"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55" w:author="Windows User" w:date="2018-01-14T15:30:00Z">
                  <w:rPr>
                    <w:rFonts w:cs="David" w:hint="default"/>
                    <w:color w:val="0000FF"/>
                    <w:sz w:val="22"/>
                    <w:szCs w:val="26"/>
                    <w:u w:val="single"/>
                    <w:rtl/>
                  </w:rPr>
                </w:rPrChange>
              </w:rPr>
              <w:t>4</w:t>
            </w:r>
            <w:ins w:id="156" w:author="Windows User" w:date="2018-01-14T15:30:00Z">
              <w:r w:rsidRPr="00617E3F">
                <w:rPr>
                  <w:rFonts w:ascii="FrankRuehl" w:hAnsi="FrankRuehl" w:cs="FrankRuehl" w:hint="default"/>
                  <w:color w:val="0000FF"/>
                  <w:u w:val="single"/>
                  <w:rtl/>
                  <w:rPrChange w:id="157"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158" w:author="Windows User" w:date="2018-01-14T15:30:00Z">
                    <w:rPr>
                      <w:rFonts w:cs="David" w:hint="default"/>
                      <w:sz w:val="22"/>
                      <w:szCs w:val="26"/>
                      <w:rtl/>
                    </w:rPr>
                  </w:rPrChange>
                </w:rPr>
                <w:t xml:space="preserve">, </w:t>
              </w:r>
              <w:r w:rsidRPr="00617E3F">
                <w:rPr>
                  <w:rFonts w:ascii="FrankRuehl" w:hAnsi="FrankRuehl" w:cs="FrankRuehl" w:hint="default"/>
                  <w:color w:val="0000FF"/>
                  <w:u w:val="single"/>
                  <w:rtl/>
                  <w:rPrChange w:id="159"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16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61"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162"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63" w:author="Windows User" w:date="2018-01-14T15:30:00Z">
                    <w:rPr>
                      <w:rFonts w:cs="David" w:hint="default"/>
                      <w:color w:val="0000FF"/>
                      <w:sz w:val="22"/>
                      <w:szCs w:val="26"/>
                      <w:u w:val="single"/>
                    </w:rPr>
                  </w:rPrChange>
                </w:rPr>
                <w:instrText>http://www.nevo.co.il/law/70387/4.2</w:instrText>
              </w:r>
              <w:r w:rsidRPr="00617E3F">
                <w:rPr>
                  <w:rFonts w:ascii="FrankRuehl" w:hAnsi="FrankRuehl" w:cs="FrankRuehl" w:hint="default"/>
                  <w:color w:val="0000FF"/>
                  <w:u w:val="single"/>
                  <w:rtl/>
                  <w:rPrChange w:id="164"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65"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66"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67" w:author="Windows User" w:date="2018-01-14T15:30:00Z">
                  <w:rPr>
                    <w:rFonts w:cs="David" w:hint="default"/>
                    <w:color w:val="0000FF"/>
                    <w:sz w:val="22"/>
                    <w:szCs w:val="26"/>
                    <w:u w:val="single"/>
                    <w:rtl/>
                  </w:rPr>
                </w:rPrChange>
              </w:rPr>
              <w:t>4 (2)</w:t>
            </w:r>
            <w:ins w:id="168" w:author="Windows User" w:date="2018-01-14T15:30:00Z">
              <w:r w:rsidRPr="00617E3F">
                <w:rPr>
                  <w:rFonts w:ascii="FrankRuehl" w:hAnsi="FrankRuehl" w:cs="FrankRuehl" w:hint="default"/>
                  <w:color w:val="0000FF"/>
                  <w:u w:val="single"/>
                  <w:rtl/>
                  <w:rPrChange w:id="169" w:author="Windows User" w:date="2018-01-14T15:30:00Z">
                    <w:rPr>
                      <w:rFonts w:cs="David" w:hint="default"/>
                      <w:color w:val="0000FF"/>
                      <w:sz w:val="22"/>
                      <w:szCs w:val="26"/>
                      <w:u w:val="single"/>
                      <w:rtl/>
                    </w:rPr>
                  </w:rPrChange>
                </w:rPr>
                <w:fldChar w:fldCharType="end"/>
              </w:r>
            </w:ins>
          </w:p>
          <w:p w14:paraId="20828ECE" w14:textId="77777777" w:rsidR="00617E3F" w:rsidRPr="00617E3F" w:rsidRDefault="00617E3F" w:rsidP="00617E3F">
            <w:pPr>
              <w:pStyle w:val="a0"/>
              <w:bidi/>
              <w:spacing w:after="120" w:line="240" w:lineRule="exact"/>
              <w:ind w:left="283" w:hanging="283"/>
              <w:jc w:val="both"/>
              <w:rPr>
                <w:ins w:id="170" w:author="Windows User" w:date="2018-01-14T15:30:00Z"/>
                <w:rFonts w:ascii="FrankRuehl" w:hAnsi="FrankRuehl" w:cs="FrankRuehl" w:hint="default"/>
                <w:rtl/>
                <w:rPrChange w:id="171" w:author="Windows User" w:date="2018-01-14T15:30:00Z">
                  <w:rPr>
                    <w:ins w:id="172" w:author="Windows User" w:date="2018-01-14T15:30:00Z"/>
                    <w:rFonts w:cs="David" w:hint="default"/>
                    <w:sz w:val="22"/>
                    <w:szCs w:val="26"/>
                    <w:rtl/>
                  </w:rPr>
                </w:rPrChange>
              </w:rPr>
              <w:pPrChange w:id="173" w:author="Windows User" w:date="2018-01-14T15:30:00Z">
                <w:pPr>
                  <w:pStyle w:val="a0"/>
                  <w:bidi/>
                </w:pPr>
              </w:pPrChange>
            </w:pPr>
            <w:ins w:id="174" w:author="Windows User" w:date="2018-01-14T15:30:00Z">
              <w:r w:rsidRPr="00617E3F">
                <w:rPr>
                  <w:rFonts w:ascii="FrankRuehl" w:hAnsi="FrankRuehl" w:cs="FrankRuehl" w:hint="default"/>
                  <w:color w:val="0000FF"/>
                  <w:u w:val="single"/>
                  <w:rtl/>
                  <w:rPrChange w:id="175"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176"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77"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17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79" w:author="Windows User" w:date="2018-01-14T15:30:00Z">
                    <w:rPr>
                      <w:rFonts w:cs="David" w:hint="default"/>
                      <w:color w:val="0000FF"/>
                      <w:sz w:val="22"/>
                      <w:szCs w:val="26"/>
                      <w:u w:val="single"/>
                    </w:rPr>
                  </w:rPrChange>
                </w:rPr>
                <w:instrText>http://www.nevo.co.il/law/98569</w:instrText>
              </w:r>
              <w:r w:rsidRPr="00617E3F">
                <w:rPr>
                  <w:rFonts w:ascii="FrankRuehl" w:hAnsi="FrankRuehl" w:cs="FrankRuehl" w:hint="default"/>
                  <w:color w:val="0000FF"/>
                  <w:u w:val="single"/>
                  <w:rtl/>
                  <w:rPrChange w:id="18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81"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82"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83" w:author="Windows User" w:date="2018-01-14T15:30:00Z">
                  <w:rPr>
                    <w:rFonts w:cs="David" w:hint="default"/>
                    <w:color w:val="0000FF"/>
                    <w:sz w:val="22"/>
                    <w:szCs w:val="26"/>
                    <w:u w:val="single"/>
                    <w:rtl/>
                  </w:rPr>
                </w:rPrChange>
              </w:rPr>
              <w:t>פקודת הראיות [נוסח חדש], תשל"א-1971</w:t>
            </w:r>
            <w:ins w:id="184" w:author="Windows User" w:date="2018-01-14T15:30:00Z">
              <w:r w:rsidRPr="00617E3F">
                <w:rPr>
                  <w:rFonts w:ascii="FrankRuehl" w:hAnsi="FrankRuehl" w:cs="FrankRuehl" w:hint="default"/>
                  <w:color w:val="0000FF"/>
                  <w:u w:val="single"/>
                  <w:rtl/>
                  <w:rPrChange w:id="185"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186" w:author="Windows User" w:date="2018-01-14T15:30:00Z">
                    <w:rPr>
                      <w:rFonts w:cs="David" w:hint="default"/>
                      <w:sz w:val="22"/>
                      <w:szCs w:val="26"/>
                      <w:rtl/>
                    </w:rPr>
                  </w:rPrChange>
                </w:rPr>
                <w:t xml:space="preserve">: סע'  </w:t>
              </w:r>
              <w:r w:rsidRPr="00617E3F">
                <w:rPr>
                  <w:rFonts w:ascii="FrankRuehl" w:hAnsi="FrankRuehl" w:cs="FrankRuehl" w:hint="default"/>
                  <w:color w:val="0000FF"/>
                  <w:u w:val="single"/>
                  <w:rtl/>
                  <w:rPrChange w:id="187"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188"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89"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19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191" w:author="Windows User" w:date="2018-01-14T15:30:00Z">
                    <w:rPr>
                      <w:rFonts w:cs="David" w:hint="default"/>
                      <w:color w:val="0000FF"/>
                      <w:sz w:val="22"/>
                      <w:szCs w:val="26"/>
                      <w:u w:val="single"/>
                    </w:rPr>
                  </w:rPrChange>
                </w:rPr>
                <w:instrText>http://www.nevo.co.il/law/98569/54a.b</w:instrText>
              </w:r>
              <w:r w:rsidRPr="00617E3F">
                <w:rPr>
                  <w:rFonts w:ascii="FrankRuehl" w:hAnsi="FrankRuehl" w:cs="FrankRuehl" w:hint="default"/>
                  <w:color w:val="0000FF"/>
                  <w:u w:val="single"/>
                  <w:rtl/>
                  <w:rPrChange w:id="192"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193"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194"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195" w:author="Windows User" w:date="2018-01-14T15:30:00Z">
                  <w:rPr>
                    <w:rFonts w:cs="David" w:hint="default"/>
                    <w:color w:val="0000FF"/>
                    <w:sz w:val="22"/>
                    <w:szCs w:val="26"/>
                    <w:u w:val="single"/>
                    <w:rtl/>
                  </w:rPr>
                </w:rPrChange>
              </w:rPr>
              <w:t>54א' (ב)</w:t>
            </w:r>
            <w:ins w:id="196" w:author="Windows User" w:date="2018-01-14T15:30:00Z">
              <w:r w:rsidRPr="00617E3F">
                <w:rPr>
                  <w:rFonts w:ascii="FrankRuehl" w:hAnsi="FrankRuehl" w:cs="FrankRuehl" w:hint="default"/>
                  <w:color w:val="0000FF"/>
                  <w:u w:val="single"/>
                  <w:rtl/>
                  <w:rPrChange w:id="197" w:author="Windows User" w:date="2018-01-14T15:30:00Z">
                    <w:rPr>
                      <w:rFonts w:cs="David" w:hint="default"/>
                      <w:color w:val="0000FF"/>
                      <w:sz w:val="22"/>
                      <w:szCs w:val="26"/>
                      <w:u w:val="single"/>
                      <w:rtl/>
                    </w:rPr>
                  </w:rPrChange>
                </w:rPr>
                <w:fldChar w:fldCharType="end"/>
              </w:r>
              <w:r w:rsidRPr="00617E3F">
                <w:rPr>
                  <w:rFonts w:ascii="FrankRuehl" w:hAnsi="FrankRuehl" w:cs="FrankRuehl" w:hint="default"/>
                  <w:rtl/>
                  <w:rPrChange w:id="198" w:author="Windows User" w:date="2018-01-14T15:30:00Z">
                    <w:rPr>
                      <w:rFonts w:cs="David" w:hint="default"/>
                      <w:sz w:val="22"/>
                      <w:szCs w:val="26"/>
                      <w:rtl/>
                    </w:rPr>
                  </w:rPrChange>
                </w:rPr>
                <w:t xml:space="preserve">, </w:t>
              </w:r>
              <w:r w:rsidRPr="00617E3F">
                <w:rPr>
                  <w:rFonts w:ascii="FrankRuehl" w:hAnsi="FrankRuehl" w:cs="FrankRuehl" w:hint="default"/>
                  <w:color w:val="0000FF"/>
                  <w:u w:val="single"/>
                  <w:rtl/>
                  <w:rPrChange w:id="199" w:author="Windows User" w:date="2018-01-14T15:30:00Z">
                    <w:rPr>
                      <w:rFonts w:cs="David" w:hint="default"/>
                      <w:color w:val="0000FF"/>
                      <w:sz w:val="22"/>
                      <w:szCs w:val="26"/>
                      <w:u w:val="single"/>
                      <w:rtl/>
                    </w:rPr>
                  </w:rPrChange>
                </w:rPr>
                <w:fldChar w:fldCharType="begin"/>
              </w:r>
              <w:r w:rsidRPr="00617E3F">
                <w:rPr>
                  <w:rFonts w:ascii="FrankRuehl" w:hAnsi="FrankRuehl" w:cs="FrankRuehl" w:hint="default"/>
                  <w:color w:val="0000FF"/>
                  <w:u w:val="single"/>
                  <w:rtl/>
                  <w:rPrChange w:id="200"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201" w:author="Windows User" w:date="2018-01-14T15:30:00Z">
                    <w:rPr>
                      <w:rFonts w:cs="David" w:hint="default"/>
                      <w:color w:val="0000FF"/>
                      <w:sz w:val="22"/>
                      <w:szCs w:val="26"/>
                      <w:u w:val="single"/>
                    </w:rPr>
                  </w:rPrChange>
                </w:rPr>
                <w:instrText>HYPERLINK</w:instrText>
              </w:r>
              <w:r w:rsidRPr="00617E3F">
                <w:rPr>
                  <w:rFonts w:ascii="FrankRuehl" w:hAnsi="FrankRuehl" w:cs="FrankRuehl" w:hint="default"/>
                  <w:color w:val="0000FF"/>
                  <w:u w:val="single"/>
                  <w:rtl/>
                  <w:rPrChange w:id="202"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PrChange w:id="203" w:author="Windows User" w:date="2018-01-14T15:30:00Z">
                    <w:rPr>
                      <w:rFonts w:cs="David" w:hint="default"/>
                      <w:color w:val="0000FF"/>
                      <w:sz w:val="22"/>
                      <w:szCs w:val="26"/>
                      <w:u w:val="single"/>
                    </w:rPr>
                  </w:rPrChange>
                </w:rPr>
                <w:instrText>http://www.nevo.co.il/law/98569/56</w:instrText>
              </w:r>
              <w:r w:rsidRPr="00617E3F">
                <w:rPr>
                  <w:rFonts w:ascii="FrankRuehl" w:hAnsi="FrankRuehl" w:cs="FrankRuehl" w:hint="default"/>
                  <w:color w:val="0000FF"/>
                  <w:u w:val="single"/>
                  <w:rtl/>
                  <w:rPrChange w:id="204" w:author="Windows User" w:date="2018-01-14T15:30:00Z">
                    <w:rPr>
                      <w:rFonts w:cs="David" w:hint="default"/>
                      <w:color w:val="0000FF"/>
                      <w:sz w:val="22"/>
                      <w:szCs w:val="26"/>
                      <w:u w:val="single"/>
                      <w:rtl/>
                    </w:rPr>
                  </w:rPrChange>
                </w:rPr>
                <w:instrText xml:space="preserve">" </w:instrText>
              </w:r>
              <w:r w:rsidRPr="00617E3F">
                <w:rPr>
                  <w:rFonts w:ascii="FrankRuehl" w:hAnsi="FrankRuehl" w:cs="FrankRuehl" w:hint="default"/>
                  <w:color w:val="0000FF"/>
                  <w:u w:val="single"/>
                  <w:rtl/>
                  <w:rPrChange w:id="205" w:author="Windows User" w:date="2018-01-14T15:30:00Z">
                    <w:rPr>
                      <w:rFonts w:cs="David" w:hint="default"/>
                      <w:color w:val="0000FF"/>
                      <w:sz w:val="22"/>
                      <w:szCs w:val="26"/>
                      <w:u w:val="single"/>
                      <w:rtl/>
                    </w:rPr>
                  </w:rPrChange>
                </w:rPr>
              </w:r>
              <w:r w:rsidRPr="00617E3F">
                <w:rPr>
                  <w:rFonts w:ascii="FrankRuehl" w:hAnsi="FrankRuehl" w:cs="FrankRuehl" w:hint="default"/>
                  <w:color w:val="0000FF"/>
                  <w:u w:val="single"/>
                  <w:rtl/>
                  <w:rPrChange w:id="206" w:author="Windows User" w:date="2018-01-14T15:30:00Z">
                    <w:rPr>
                      <w:rFonts w:cs="David" w:hint="default"/>
                      <w:color w:val="0000FF"/>
                      <w:sz w:val="22"/>
                      <w:szCs w:val="26"/>
                      <w:u w:val="single"/>
                      <w:rtl/>
                    </w:rPr>
                  </w:rPrChange>
                </w:rPr>
                <w:fldChar w:fldCharType="separate"/>
              </w:r>
            </w:ins>
            <w:r w:rsidRPr="00617E3F">
              <w:rPr>
                <w:rFonts w:ascii="FrankRuehl" w:hAnsi="FrankRuehl" w:cs="FrankRuehl" w:hint="default"/>
                <w:color w:val="0000FF"/>
                <w:u w:val="single"/>
                <w:rtl/>
                <w:rPrChange w:id="207" w:author="Windows User" w:date="2018-01-14T15:30:00Z">
                  <w:rPr>
                    <w:rFonts w:cs="David" w:hint="default"/>
                    <w:color w:val="0000FF"/>
                    <w:sz w:val="22"/>
                    <w:szCs w:val="26"/>
                    <w:u w:val="single"/>
                    <w:rtl/>
                  </w:rPr>
                </w:rPrChange>
              </w:rPr>
              <w:t>56</w:t>
            </w:r>
            <w:ins w:id="208" w:author="Windows User" w:date="2018-01-14T15:30:00Z">
              <w:r w:rsidRPr="00617E3F">
                <w:rPr>
                  <w:rFonts w:ascii="FrankRuehl" w:hAnsi="FrankRuehl" w:cs="FrankRuehl" w:hint="default"/>
                  <w:color w:val="0000FF"/>
                  <w:u w:val="single"/>
                  <w:rtl/>
                  <w:rPrChange w:id="209" w:author="Windows User" w:date="2018-01-14T15:30:00Z">
                    <w:rPr>
                      <w:rFonts w:cs="David" w:hint="default"/>
                      <w:color w:val="0000FF"/>
                      <w:sz w:val="22"/>
                      <w:szCs w:val="26"/>
                      <w:u w:val="single"/>
                      <w:rtl/>
                    </w:rPr>
                  </w:rPrChange>
                </w:rPr>
                <w:fldChar w:fldCharType="end"/>
              </w:r>
            </w:ins>
          </w:p>
          <w:p w14:paraId="4BAD4994" w14:textId="77777777" w:rsidR="00617E3F" w:rsidRPr="00617E3F" w:rsidRDefault="00617E3F" w:rsidP="00617E3F">
            <w:pPr>
              <w:pStyle w:val="a0"/>
              <w:bidi/>
              <w:spacing w:after="120" w:line="240" w:lineRule="exact"/>
              <w:ind w:left="283" w:hanging="283"/>
              <w:jc w:val="both"/>
              <w:rPr>
                <w:ins w:id="210" w:author="Windows User" w:date="2018-01-14T15:30:00Z"/>
                <w:rFonts w:ascii="FrankRuehl" w:hAnsi="FrankRuehl" w:cs="FrankRuehl" w:hint="default"/>
                <w:rtl/>
                <w:rPrChange w:id="211" w:author="Windows User" w:date="2018-01-14T15:30:00Z">
                  <w:rPr>
                    <w:ins w:id="212" w:author="Windows User" w:date="2018-01-14T15:30:00Z"/>
                    <w:rFonts w:cs="David" w:hint="default"/>
                    <w:sz w:val="22"/>
                    <w:szCs w:val="26"/>
                    <w:rtl/>
                  </w:rPr>
                </w:rPrChange>
              </w:rPr>
              <w:pPrChange w:id="213" w:author="Windows User" w:date="2018-01-14T15:30:00Z">
                <w:pPr>
                  <w:pStyle w:val="a0"/>
                  <w:bidi/>
                </w:pPr>
              </w:pPrChange>
            </w:pPr>
          </w:p>
          <w:p w14:paraId="51EC9D50" w14:textId="77777777" w:rsidR="00617E3F" w:rsidRPr="00617E3F" w:rsidRDefault="00617E3F">
            <w:pPr>
              <w:pStyle w:val="a0"/>
              <w:bidi/>
              <w:rPr>
                <w:ins w:id="214" w:author="Windows User" w:date="2018-01-14T15:30:00Z"/>
                <w:rFonts w:cs="David" w:hint="default"/>
                <w:sz w:val="22"/>
                <w:szCs w:val="26"/>
                <w:rtl/>
              </w:rPr>
            </w:pPr>
            <w:bookmarkStart w:id="215" w:name="LawTable_End"/>
            <w:bookmarkEnd w:id="215"/>
          </w:p>
          <w:p w14:paraId="7D5BEB23" w14:textId="77777777" w:rsidR="00222914" w:rsidRPr="00222914" w:rsidRDefault="00222914">
            <w:pPr>
              <w:pStyle w:val="a0"/>
              <w:bidi/>
              <w:rPr>
                <w:ins w:id="216" w:author="Windows User" w:date="2018-01-14T15:10:00Z"/>
                <w:rFonts w:cs="David" w:hint="default"/>
                <w:sz w:val="22"/>
                <w:szCs w:val="26"/>
                <w:rtl/>
              </w:rPr>
            </w:pPr>
          </w:p>
          <w:p w14:paraId="4A589F31" w14:textId="77777777" w:rsidR="00222914" w:rsidRPr="00066AC0" w:rsidRDefault="00222914">
            <w:pPr>
              <w:pStyle w:val="a0"/>
              <w:bidi/>
              <w:rPr>
                <w:ins w:id="217" w:author="Windows User" w:date="2018-01-14T15:10:00Z"/>
                <w:rFonts w:cs="David" w:hint="default"/>
                <w:sz w:val="22"/>
                <w:szCs w:val="26"/>
                <w:rtl/>
              </w:rPr>
            </w:pPr>
          </w:p>
          <w:p w14:paraId="44DFEFD8" w14:textId="77777777" w:rsidR="006D3FA0" w:rsidRPr="00222914" w:rsidRDefault="006D3FA0">
            <w:pPr>
              <w:pStyle w:val="a0"/>
              <w:bidi/>
              <w:rPr>
                <w:rFonts w:cs="David" w:hint="default"/>
                <w:sz w:val="22"/>
                <w:szCs w:val="26"/>
                <w:rPrChange w:id="218" w:author="Windows User" w:date="2018-01-14T15:10:00Z">
                  <w:rPr>
                    <w:rFonts w:cs="David" w:hint="default"/>
                    <w:sz w:val="22"/>
                    <w:szCs w:val="26"/>
                  </w:rPr>
                </w:rPrChange>
              </w:rPr>
            </w:pPr>
            <w:r w:rsidRPr="00222914">
              <w:rPr>
                <w:rFonts w:cs="David"/>
                <w:sz w:val="22"/>
                <w:szCs w:val="26"/>
                <w:rtl/>
                <w:rPrChange w:id="219" w:author="Windows User" w:date="2018-01-14T15:10:00Z">
                  <w:rPr>
                    <w:rFonts w:cs="David"/>
                    <w:sz w:val="22"/>
                    <w:szCs w:val="26"/>
                    <w:rtl/>
                  </w:rPr>
                </w:rPrChange>
              </w:rPr>
              <w:t>נוכחים:</w:t>
            </w:r>
          </w:p>
        </w:tc>
        <w:tc>
          <w:tcPr>
            <w:tcW w:w="7372" w:type="dxa"/>
            <w:gridSpan w:val="4"/>
            <w:tcPrChange w:id="220" w:author="eli" w:date="2010-03-13T04:20:00Z">
              <w:tcPr>
                <w:tcW w:w="7372" w:type="dxa"/>
                <w:gridSpan w:val="4"/>
              </w:tcPr>
            </w:tcPrChange>
          </w:tcPr>
          <w:p w14:paraId="5E011186" w14:textId="77777777" w:rsidR="006D3FA0" w:rsidRPr="00222914" w:rsidRDefault="006D3FA0">
            <w:pPr>
              <w:pStyle w:val="a0"/>
              <w:bidi/>
              <w:rPr>
                <w:rFonts w:cs="David" w:hint="default"/>
                <w:sz w:val="22"/>
                <w:rPrChange w:id="221" w:author="Windows User" w:date="2018-01-14T15:10:00Z">
                  <w:rPr>
                    <w:rFonts w:cs="David" w:hint="default"/>
                    <w:sz w:val="22"/>
                  </w:rPr>
                </w:rPrChange>
              </w:rPr>
            </w:pPr>
            <w:del w:id="222" w:author="run" w:date="2017-10-27T17:22:00Z">
              <w:r w:rsidRPr="00222914" w:rsidDel="005D187A">
                <w:rPr>
                  <w:rtl/>
                  <w:rPrChange w:id="223" w:author="Windows User" w:date="2018-01-14T15:10:00Z">
                    <w:rPr>
                      <w:rtl/>
                    </w:rPr>
                  </w:rPrChange>
                </w:rPr>
                <w:lastRenderedPageBreak/>
                <w:delText> </w:delText>
              </w:r>
            </w:del>
            <w:ins w:id="224" w:author="run" w:date="2017-10-27T17:22:00Z">
              <w:r w:rsidR="005D187A" w:rsidRPr="00222914">
                <w:rPr>
                  <w:rtl/>
                  <w:rPrChange w:id="225" w:author="Windows User" w:date="2018-01-14T15:10:00Z">
                    <w:rPr>
                      <w:rtl/>
                    </w:rPr>
                  </w:rPrChange>
                </w:rPr>
                <w:t xml:space="preserve"> </w:t>
              </w:r>
            </w:ins>
          </w:p>
        </w:tc>
      </w:tr>
    </w:tbl>
    <w:p w14:paraId="25C515D4" w14:textId="77777777" w:rsidR="005D187A" w:rsidRPr="00222914" w:rsidDel="00222914" w:rsidRDefault="005D187A">
      <w:pPr>
        <w:bidi/>
        <w:spacing w:before="100" w:beforeAutospacing="1" w:after="100" w:afterAutospacing="1"/>
        <w:jc w:val="center"/>
        <w:rPr>
          <w:ins w:id="226" w:author="run" w:date="2017-10-27T17:24:00Z"/>
          <w:del w:id="227" w:author="Windows User" w:date="2018-01-14T15:10:00Z"/>
          <w:rFonts w:cs="David" w:hint="default"/>
          <w:sz w:val="32"/>
          <w:szCs w:val="32"/>
          <w:rtl/>
          <w:rPrChange w:id="228" w:author="Windows User" w:date="2018-01-14T15:10:00Z">
            <w:rPr>
              <w:ins w:id="229" w:author="run" w:date="2017-10-27T17:24:00Z"/>
              <w:del w:id="230" w:author="Windows User" w:date="2018-01-14T15:10:00Z"/>
              <w:rFonts w:cs="David" w:hint="default"/>
              <w:sz w:val="32"/>
              <w:szCs w:val="32"/>
              <w:rtl/>
            </w:rPr>
          </w:rPrChange>
        </w:rPr>
      </w:pPr>
      <w:bookmarkStart w:id="231" w:name="Status"/>
      <w:bookmarkStart w:id="232" w:name="PsakDin"/>
      <w:bookmarkEnd w:id="42"/>
      <w:bookmarkEnd w:id="231"/>
    </w:p>
    <w:p w14:paraId="14E32CFA" w14:textId="77777777" w:rsidR="005D187A" w:rsidRPr="00222914" w:rsidDel="00222914" w:rsidRDefault="005D187A" w:rsidP="005D187A">
      <w:pPr>
        <w:bidi/>
        <w:spacing w:before="100" w:beforeAutospacing="1" w:after="120" w:afterAutospacing="1" w:line="240" w:lineRule="exact"/>
        <w:ind w:left="283" w:hanging="283"/>
        <w:jc w:val="both"/>
        <w:rPr>
          <w:ins w:id="233" w:author="run" w:date="2017-10-27T17:24:00Z"/>
          <w:del w:id="234" w:author="Windows User" w:date="2018-01-14T15:10:00Z"/>
          <w:rFonts w:ascii="FrankRuehl" w:hAnsi="FrankRuehl" w:cs="FrankRuehl" w:hint="default"/>
          <w:rtl/>
          <w:rPrChange w:id="235" w:author="Windows User" w:date="2018-01-14T15:10:00Z">
            <w:rPr>
              <w:ins w:id="236" w:author="run" w:date="2017-10-27T17:24:00Z"/>
              <w:del w:id="237" w:author="Windows User" w:date="2018-01-14T15:10:00Z"/>
              <w:rFonts w:cs="David" w:hint="default"/>
              <w:sz w:val="32"/>
              <w:szCs w:val="32"/>
              <w:rtl/>
            </w:rPr>
          </w:rPrChange>
        </w:rPr>
        <w:pPrChange w:id="238" w:author="run" w:date="2017-10-27T17:24:00Z">
          <w:pPr>
            <w:bidi/>
            <w:spacing w:before="100" w:beforeAutospacing="1" w:after="100" w:afterAutospacing="1"/>
            <w:jc w:val="center"/>
          </w:pPr>
        </w:pPrChange>
      </w:pPr>
    </w:p>
    <w:p w14:paraId="6A4126D1" w14:textId="77777777" w:rsidR="005D187A" w:rsidRPr="00222914" w:rsidDel="00222914" w:rsidRDefault="005D187A" w:rsidP="005D187A">
      <w:pPr>
        <w:bidi/>
        <w:spacing w:before="100" w:beforeAutospacing="1" w:after="120" w:afterAutospacing="1" w:line="240" w:lineRule="exact"/>
        <w:ind w:left="283" w:hanging="283"/>
        <w:jc w:val="both"/>
        <w:rPr>
          <w:ins w:id="239" w:author="run" w:date="2017-10-27T17:24:00Z"/>
          <w:del w:id="240" w:author="Windows User" w:date="2018-01-14T15:10:00Z"/>
          <w:rFonts w:ascii="FrankRuehl" w:hAnsi="FrankRuehl" w:cs="FrankRuehl" w:hint="default"/>
          <w:rtl/>
          <w:rPrChange w:id="241" w:author="Windows User" w:date="2018-01-14T15:10:00Z">
            <w:rPr>
              <w:ins w:id="242" w:author="run" w:date="2017-10-27T17:24:00Z"/>
              <w:del w:id="243" w:author="Windows User" w:date="2018-01-14T15:10:00Z"/>
              <w:rFonts w:cs="David" w:hint="default"/>
              <w:sz w:val="32"/>
              <w:szCs w:val="32"/>
              <w:rtl/>
            </w:rPr>
          </w:rPrChange>
        </w:rPr>
        <w:pPrChange w:id="244" w:author="run" w:date="2017-10-27T17:24:00Z">
          <w:pPr>
            <w:bidi/>
            <w:spacing w:before="100" w:beforeAutospacing="1" w:after="100" w:afterAutospacing="1"/>
            <w:jc w:val="center"/>
          </w:pPr>
        </w:pPrChange>
      </w:pPr>
      <w:ins w:id="245" w:author="run" w:date="2017-10-27T17:24:00Z">
        <w:del w:id="246" w:author="Windows User" w:date="2018-01-14T15:10:00Z">
          <w:r w:rsidRPr="00222914" w:rsidDel="00222914">
            <w:rPr>
              <w:rFonts w:ascii="FrankRuehl" w:hAnsi="FrankRuehl" w:cs="FrankRuehl" w:hint="default"/>
              <w:rtl/>
              <w:rPrChange w:id="247" w:author="Windows User" w:date="2018-01-14T15:10:00Z">
                <w:rPr>
                  <w:rFonts w:cs="David" w:hint="default"/>
                  <w:sz w:val="32"/>
                  <w:szCs w:val="32"/>
                  <w:rtl/>
                </w:rPr>
              </w:rPrChange>
            </w:rPr>
            <w:delText xml:space="preserve">חקיקה שאוזכרה: </w:delText>
          </w:r>
        </w:del>
      </w:ins>
    </w:p>
    <w:p w14:paraId="607B2260" w14:textId="77777777" w:rsidR="005D187A" w:rsidRPr="00222914" w:rsidDel="00222914" w:rsidRDefault="008E414A" w:rsidP="005D187A">
      <w:pPr>
        <w:bidi/>
        <w:spacing w:before="100" w:beforeAutospacing="1" w:after="120" w:afterAutospacing="1" w:line="240" w:lineRule="exact"/>
        <w:ind w:left="283" w:hanging="283"/>
        <w:jc w:val="both"/>
        <w:rPr>
          <w:ins w:id="248" w:author="run" w:date="2017-10-27T17:24:00Z"/>
          <w:del w:id="249" w:author="Windows User" w:date="2018-01-14T15:10:00Z"/>
          <w:rFonts w:ascii="FrankRuehl" w:hAnsi="FrankRuehl" w:cs="FrankRuehl" w:hint="default"/>
          <w:color w:val="0000FF"/>
          <w:rtl/>
          <w:rPrChange w:id="250" w:author="Windows User" w:date="2018-01-14T15:10:00Z">
            <w:rPr>
              <w:ins w:id="251" w:author="run" w:date="2017-10-27T17:24:00Z"/>
              <w:del w:id="252" w:author="Windows User" w:date="2018-01-14T15:10:00Z"/>
              <w:rFonts w:cs="David" w:hint="default"/>
              <w:color w:val="0000FF"/>
              <w:sz w:val="32"/>
              <w:szCs w:val="32"/>
              <w:u w:val="single"/>
              <w:rtl/>
            </w:rPr>
          </w:rPrChange>
        </w:rPr>
        <w:pPrChange w:id="253" w:author="run" w:date="2017-10-27T17:24:00Z">
          <w:pPr>
            <w:bidi/>
            <w:spacing w:before="100" w:beforeAutospacing="1" w:after="100" w:afterAutospacing="1"/>
            <w:jc w:val="center"/>
          </w:pPr>
        </w:pPrChange>
      </w:pPr>
      <w:r>
        <w:t/>
      </w:r>
      <w:ins w:id="254" w:author="run" w:date="2017-10-27T17:24:00Z">
        <w:del w:id="255" w:author="Windows User" w:date="2018-01-14T15:10:00Z">
          <w:r w:rsidR="005D187A" w:rsidRPr="00222914" w:rsidDel="00222914">
            <w:rPr>
              <w:rFonts w:ascii="FrankRuehl" w:hAnsi="FrankRuehl" w:cs="FrankRuehl" w:hint="default"/>
              <w:color w:val="0000FF"/>
              <w:rtl/>
              <w:rPrChange w:id="256" w:author="Windows User" w:date="2018-01-14T15:10:00Z">
                <w:rPr>
                  <w:rFonts w:cs="David" w:hint="default"/>
                  <w:color w:val="0000FF"/>
                  <w:sz w:val="32"/>
                  <w:szCs w:val="32"/>
                  <w:u w:val="single"/>
                  <w:rtl/>
                </w:rPr>
              </w:rPrChange>
            </w:rPr>
            <w:delText xml:space="preserve"> </w:delText>
          </w:r>
          <w:r w:rsidR="005D187A" w:rsidRPr="00222914" w:rsidDel="00222914">
            <w:rPr>
              <w:rFonts w:ascii="FrankRuehl" w:hAnsi="FrankRuehl" w:cs="FrankRuehl" w:hint="default"/>
              <w:color w:val="0000FF"/>
              <w:rPrChange w:id="257" w:author="Windows User" w:date="2018-01-14T15:10:00Z">
                <w:rPr>
                  <w:rFonts w:cs="David" w:hint="default"/>
                  <w:color w:val="0000FF"/>
                  <w:sz w:val="32"/>
                  <w:szCs w:val="32"/>
                  <w:u w:val="single"/>
                </w:rPr>
              </w:rPrChange>
            </w:rPr>
            <w:delText>HYPERLINK</w:delText>
          </w:r>
          <w:r w:rsidR="005D187A" w:rsidRPr="00222914" w:rsidDel="00222914">
            <w:rPr>
              <w:rFonts w:ascii="FrankRuehl" w:hAnsi="FrankRuehl" w:cs="FrankRuehl" w:hint="default"/>
              <w:color w:val="0000FF"/>
              <w:rtl/>
              <w:rPrChange w:id="258" w:author="Windows User" w:date="2018-01-14T15:10:00Z">
                <w:rPr>
                  <w:rFonts w:cs="David" w:hint="default"/>
                  <w:color w:val="0000FF"/>
                  <w:sz w:val="32"/>
                  <w:szCs w:val="32"/>
                  <w:u w:val="single"/>
                  <w:rtl/>
                </w:rPr>
              </w:rPrChange>
            </w:rPr>
            <w:delText xml:space="preserve"> "</w:delText>
          </w:r>
          <w:r w:rsidR="005D187A" w:rsidRPr="00222914" w:rsidDel="00222914">
            <w:rPr>
              <w:rFonts w:ascii="FrankRuehl" w:hAnsi="FrankRuehl" w:cs="FrankRuehl" w:hint="default"/>
              <w:color w:val="0000FF"/>
              <w:rPrChange w:id="259" w:author="Windows User" w:date="2018-01-14T15:10:00Z">
                <w:rPr>
                  <w:rFonts w:cs="David" w:hint="default"/>
                  <w:color w:val="0000FF"/>
                  <w:sz w:val="32"/>
                  <w:szCs w:val="32"/>
                  <w:u w:val="single"/>
                </w:rPr>
              </w:rPrChange>
            </w:rPr>
            <w:delText>http://www.nevo.co.il/law/70301</w:delText>
          </w:r>
          <w:r w:rsidR="005D187A" w:rsidRPr="00222914" w:rsidDel="00222914">
            <w:rPr>
              <w:rFonts w:ascii="FrankRuehl" w:hAnsi="FrankRuehl" w:cs="FrankRuehl" w:hint="default"/>
              <w:color w:val="0000FF"/>
              <w:rtl/>
              <w:rPrChange w:id="260" w:author="Windows User" w:date="2018-01-14T15:10:00Z">
                <w:rPr>
                  <w:rFonts w:cs="David" w:hint="default"/>
                  <w:color w:val="0000FF"/>
                  <w:sz w:val="32"/>
                  <w:szCs w:val="32"/>
                  <w:u w:val="single"/>
                  <w:rtl/>
                </w:rPr>
              </w:rPrChange>
            </w:rPr>
            <w:delText xml:space="preserve">" </w:delText>
          </w:r>
        </w:del>
      </w:ins>
      <w:r>
        <w:t/>
      </w:r>
      <w:del w:id="261" w:author="Windows User" w:date="2018-01-14T15:10:00Z">
        <w:r w:rsidR="005D187A" w:rsidRPr="00222914" w:rsidDel="00222914">
          <w:rPr>
            <w:rStyle w:val="Hyperlink"/>
            <w:rFonts w:ascii="FrankRuehl" w:hAnsi="FrankRuehl" w:cs="FrankRuehl" w:hint="default"/>
            <w:u w:val="none"/>
            <w:rtl/>
            <w:rPrChange w:id="262" w:author="Windows User" w:date="2018-01-14T15:10:00Z">
              <w:rPr>
                <w:rStyle w:val="Hyperlink"/>
                <w:rFonts w:hint="default"/>
                <w:rtl/>
              </w:rPr>
            </w:rPrChange>
          </w:rPr>
          <w:delText>חוק העונשין, תשל"ז-1977</w:delText>
        </w:r>
      </w:del>
    </w:p>
    <w:p w14:paraId="6EE29FC7" w14:textId="77777777" w:rsidR="005D187A" w:rsidRPr="00222914" w:rsidDel="00222914" w:rsidRDefault="008E414A" w:rsidP="005D187A">
      <w:pPr>
        <w:bidi/>
        <w:spacing w:before="100" w:beforeAutospacing="1" w:after="120" w:afterAutospacing="1" w:line="240" w:lineRule="exact"/>
        <w:ind w:left="283" w:hanging="283"/>
        <w:jc w:val="both"/>
        <w:rPr>
          <w:ins w:id="263" w:author="run" w:date="2017-10-27T17:24:00Z"/>
          <w:del w:id="264" w:author="Windows User" w:date="2018-01-14T15:10:00Z"/>
          <w:rFonts w:ascii="FrankRuehl" w:hAnsi="FrankRuehl" w:cs="FrankRuehl" w:hint="default"/>
          <w:color w:val="0000FF"/>
          <w:rtl/>
          <w:rPrChange w:id="265" w:author="Windows User" w:date="2018-01-14T15:10:00Z">
            <w:rPr>
              <w:ins w:id="266" w:author="run" w:date="2017-10-27T17:24:00Z"/>
              <w:del w:id="267" w:author="Windows User" w:date="2018-01-14T15:10:00Z"/>
              <w:rFonts w:cs="David" w:hint="default"/>
              <w:color w:val="0000FF"/>
              <w:sz w:val="32"/>
              <w:szCs w:val="32"/>
              <w:u w:val="single"/>
              <w:rtl/>
            </w:rPr>
          </w:rPrChange>
        </w:rPr>
        <w:pPrChange w:id="268" w:author="run" w:date="2017-10-27T17:24:00Z">
          <w:pPr>
            <w:bidi/>
            <w:spacing w:before="100" w:beforeAutospacing="1" w:after="100" w:afterAutospacing="1"/>
            <w:jc w:val="center"/>
          </w:pPr>
        </w:pPrChange>
      </w:pPr>
      <w:r>
        <w:t/>
      </w:r>
      <w:ins w:id="269" w:author="run" w:date="2017-10-27T17:24:00Z">
        <w:del w:id="270" w:author="Windows User" w:date="2018-01-14T15:10:00Z">
          <w:r w:rsidR="005D187A" w:rsidRPr="00222914" w:rsidDel="00222914">
            <w:rPr>
              <w:rFonts w:ascii="FrankRuehl" w:hAnsi="FrankRuehl" w:cs="FrankRuehl" w:hint="default"/>
              <w:color w:val="0000FF"/>
              <w:rtl/>
              <w:rPrChange w:id="271" w:author="Windows User" w:date="2018-01-14T15:10:00Z">
                <w:rPr>
                  <w:rFonts w:cs="David" w:hint="default"/>
                  <w:color w:val="0000FF"/>
                  <w:sz w:val="32"/>
                  <w:szCs w:val="32"/>
                  <w:u w:val="single"/>
                  <w:rtl/>
                </w:rPr>
              </w:rPrChange>
            </w:rPr>
            <w:delText xml:space="preserve"> </w:delText>
          </w:r>
          <w:r w:rsidR="005D187A" w:rsidRPr="00222914" w:rsidDel="00222914">
            <w:rPr>
              <w:rFonts w:ascii="FrankRuehl" w:hAnsi="FrankRuehl" w:cs="FrankRuehl" w:hint="default"/>
              <w:color w:val="0000FF"/>
              <w:rPrChange w:id="272" w:author="Windows User" w:date="2018-01-14T15:10:00Z">
                <w:rPr>
                  <w:rFonts w:cs="David" w:hint="default"/>
                  <w:color w:val="0000FF"/>
                  <w:sz w:val="32"/>
                  <w:szCs w:val="32"/>
                  <w:u w:val="single"/>
                </w:rPr>
              </w:rPrChange>
            </w:rPr>
            <w:delText>HYPERLINK</w:delText>
          </w:r>
          <w:r w:rsidR="005D187A" w:rsidRPr="00222914" w:rsidDel="00222914">
            <w:rPr>
              <w:rFonts w:ascii="FrankRuehl" w:hAnsi="FrankRuehl" w:cs="FrankRuehl" w:hint="default"/>
              <w:color w:val="0000FF"/>
              <w:rtl/>
              <w:rPrChange w:id="273" w:author="Windows User" w:date="2018-01-14T15:10:00Z">
                <w:rPr>
                  <w:rFonts w:cs="David" w:hint="default"/>
                  <w:color w:val="0000FF"/>
                  <w:sz w:val="32"/>
                  <w:szCs w:val="32"/>
                  <w:u w:val="single"/>
                  <w:rtl/>
                </w:rPr>
              </w:rPrChange>
            </w:rPr>
            <w:delText xml:space="preserve"> "</w:delText>
          </w:r>
          <w:r w:rsidR="005D187A" w:rsidRPr="00222914" w:rsidDel="00222914">
            <w:rPr>
              <w:rFonts w:ascii="FrankRuehl" w:hAnsi="FrankRuehl" w:cs="FrankRuehl" w:hint="default"/>
              <w:color w:val="0000FF"/>
              <w:rPrChange w:id="274" w:author="Windows User" w:date="2018-01-14T15:10:00Z">
                <w:rPr>
                  <w:rFonts w:cs="David" w:hint="default"/>
                  <w:color w:val="0000FF"/>
                  <w:sz w:val="32"/>
                  <w:szCs w:val="32"/>
                  <w:u w:val="single"/>
                </w:rPr>
              </w:rPrChange>
            </w:rPr>
            <w:delText>http://www.nevo.co.il/law/70387</w:delText>
          </w:r>
          <w:r w:rsidR="005D187A" w:rsidRPr="00222914" w:rsidDel="00222914">
            <w:rPr>
              <w:rFonts w:ascii="FrankRuehl" w:hAnsi="FrankRuehl" w:cs="FrankRuehl" w:hint="default"/>
              <w:color w:val="0000FF"/>
              <w:rtl/>
              <w:rPrChange w:id="275" w:author="Windows User" w:date="2018-01-14T15:10:00Z">
                <w:rPr>
                  <w:rFonts w:cs="David" w:hint="default"/>
                  <w:color w:val="0000FF"/>
                  <w:sz w:val="32"/>
                  <w:szCs w:val="32"/>
                  <w:u w:val="single"/>
                  <w:rtl/>
                </w:rPr>
              </w:rPrChange>
            </w:rPr>
            <w:delText xml:space="preserve">" </w:delText>
          </w:r>
        </w:del>
      </w:ins>
      <w:r>
        <w:t/>
      </w:r>
      <w:del w:id="276" w:author="Windows User" w:date="2018-01-14T15:10:00Z">
        <w:r w:rsidR="005D187A" w:rsidRPr="00222914" w:rsidDel="00222914">
          <w:rPr>
            <w:rStyle w:val="Hyperlink"/>
            <w:rFonts w:ascii="FrankRuehl" w:hAnsi="FrankRuehl" w:cs="FrankRuehl" w:hint="default"/>
            <w:u w:val="none"/>
            <w:rtl/>
            <w:rPrChange w:id="277" w:author="Windows User" w:date="2018-01-14T15:10:00Z">
              <w:rPr>
                <w:rStyle w:val="Hyperlink"/>
                <w:rFonts w:hint="default"/>
                <w:rtl/>
              </w:rPr>
            </w:rPrChange>
          </w:rPr>
          <w:delText>חוק לתיקון דיני הראיות (הגנת ילדים), תשט"ו-1955</w:delText>
        </w:r>
      </w:del>
    </w:p>
    <w:p w14:paraId="07188C82" w14:textId="77777777" w:rsidR="005D187A" w:rsidRPr="00222914" w:rsidDel="00222914" w:rsidRDefault="008E414A" w:rsidP="005D187A">
      <w:pPr>
        <w:bidi/>
        <w:spacing w:before="100" w:beforeAutospacing="1" w:after="120" w:afterAutospacing="1" w:line="240" w:lineRule="exact"/>
        <w:ind w:left="283" w:hanging="283"/>
        <w:jc w:val="both"/>
        <w:rPr>
          <w:ins w:id="278" w:author="run" w:date="2017-10-27T17:24:00Z"/>
          <w:del w:id="279" w:author="Windows User" w:date="2018-01-14T15:10:00Z"/>
          <w:rFonts w:ascii="FrankRuehl" w:hAnsi="FrankRuehl" w:cs="FrankRuehl" w:hint="default"/>
          <w:color w:val="0000FF"/>
          <w:rtl/>
          <w:rPrChange w:id="280" w:author="Windows User" w:date="2018-01-14T15:10:00Z">
            <w:rPr>
              <w:ins w:id="281" w:author="run" w:date="2017-10-27T17:24:00Z"/>
              <w:del w:id="282" w:author="Windows User" w:date="2018-01-14T15:10:00Z"/>
              <w:rFonts w:cs="David" w:hint="default"/>
              <w:color w:val="0000FF"/>
              <w:sz w:val="32"/>
              <w:szCs w:val="32"/>
              <w:u w:val="single"/>
              <w:rtl/>
            </w:rPr>
          </w:rPrChange>
        </w:rPr>
        <w:pPrChange w:id="283" w:author="run" w:date="2017-10-27T17:24:00Z">
          <w:pPr>
            <w:bidi/>
            <w:spacing w:before="100" w:beforeAutospacing="1" w:after="100" w:afterAutospacing="1"/>
            <w:jc w:val="center"/>
          </w:pPr>
        </w:pPrChange>
      </w:pPr>
      <w:r>
        <w:t/>
      </w:r>
      <w:ins w:id="284" w:author="run" w:date="2017-10-27T17:24:00Z">
        <w:del w:id="285" w:author="Windows User" w:date="2018-01-14T15:10:00Z">
          <w:r w:rsidR="005D187A" w:rsidRPr="00222914" w:rsidDel="00222914">
            <w:rPr>
              <w:rFonts w:ascii="FrankRuehl" w:hAnsi="FrankRuehl" w:cs="FrankRuehl" w:hint="default"/>
              <w:color w:val="0000FF"/>
              <w:rtl/>
              <w:rPrChange w:id="286" w:author="Windows User" w:date="2018-01-14T15:10:00Z">
                <w:rPr>
                  <w:rFonts w:cs="David" w:hint="default"/>
                  <w:color w:val="0000FF"/>
                  <w:sz w:val="32"/>
                  <w:szCs w:val="32"/>
                  <w:u w:val="single"/>
                  <w:rtl/>
                </w:rPr>
              </w:rPrChange>
            </w:rPr>
            <w:delText xml:space="preserve"> </w:delText>
          </w:r>
          <w:r w:rsidR="005D187A" w:rsidRPr="00222914" w:rsidDel="00222914">
            <w:rPr>
              <w:rFonts w:ascii="FrankRuehl" w:hAnsi="FrankRuehl" w:cs="FrankRuehl" w:hint="default"/>
              <w:color w:val="0000FF"/>
              <w:rPrChange w:id="287" w:author="Windows User" w:date="2018-01-14T15:10:00Z">
                <w:rPr>
                  <w:rFonts w:cs="David" w:hint="default"/>
                  <w:color w:val="0000FF"/>
                  <w:sz w:val="32"/>
                  <w:szCs w:val="32"/>
                  <w:u w:val="single"/>
                </w:rPr>
              </w:rPrChange>
            </w:rPr>
            <w:delText>HYPERLINK</w:delText>
          </w:r>
          <w:r w:rsidR="005D187A" w:rsidRPr="00222914" w:rsidDel="00222914">
            <w:rPr>
              <w:rFonts w:ascii="FrankRuehl" w:hAnsi="FrankRuehl" w:cs="FrankRuehl" w:hint="default"/>
              <w:color w:val="0000FF"/>
              <w:rtl/>
              <w:rPrChange w:id="288" w:author="Windows User" w:date="2018-01-14T15:10:00Z">
                <w:rPr>
                  <w:rFonts w:cs="David" w:hint="default"/>
                  <w:color w:val="0000FF"/>
                  <w:sz w:val="32"/>
                  <w:szCs w:val="32"/>
                  <w:u w:val="single"/>
                  <w:rtl/>
                </w:rPr>
              </w:rPrChange>
            </w:rPr>
            <w:delText xml:space="preserve"> "</w:delText>
          </w:r>
          <w:r w:rsidR="005D187A" w:rsidRPr="00222914" w:rsidDel="00222914">
            <w:rPr>
              <w:rFonts w:ascii="FrankRuehl" w:hAnsi="FrankRuehl" w:cs="FrankRuehl" w:hint="default"/>
              <w:color w:val="0000FF"/>
              <w:rPrChange w:id="289" w:author="Windows User" w:date="2018-01-14T15:10:00Z">
                <w:rPr>
                  <w:rFonts w:cs="David" w:hint="default"/>
                  <w:color w:val="0000FF"/>
                  <w:sz w:val="32"/>
                  <w:szCs w:val="32"/>
                  <w:u w:val="single"/>
                </w:rPr>
              </w:rPrChange>
            </w:rPr>
            <w:delText>http://www.nevo.co.il/law/98569</w:delText>
          </w:r>
          <w:r w:rsidR="005D187A" w:rsidRPr="00222914" w:rsidDel="00222914">
            <w:rPr>
              <w:rFonts w:ascii="FrankRuehl" w:hAnsi="FrankRuehl" w:cs="FrankRuehl" w:hint="default"/>
              <w:color w:val="0000FF"/>
              <w:rtl/>
              <w:rPrChange w:id="290" w:author="Windows User" w:date="2018-01-14T15:10:00Z">
                <w:rPr>
                  <w:rFonts w:cs="David" w:hint="default"/>
                  <w:color w:val="0000FF"/>
                  <w:sz w:val="32"/>
                  <w:szCs w:val="32"/>
                  <w:u w:val="single"/>
                  <w:rtl/>
                </w:rPr>
              </w:rPrChange>
            </w:rPr>
            <w:delText xml:space="preserve">" </w:delText>
          </w:r>
        </w:del>
      </w:ins>
      <w:r>
        <w:t/>
      </w:r>
      <w:del w:id="291" w:author="Windows User" w:date="2018-01-14T15:10:00Z">
        <w:r w:rsidR="005D187A" w:rsidRPr="00222914" w:rsidDel="00222914">
          <w:rPr>
            <w:rStyle w:val="Hyperlink"/>
            <w:rFonts w:ascii="FrankRuehl" w:hAnsi="FrankRuehl" w:cs="FrankRuehl" w:hint="default"/>
            <w:u w:val="none"/>
            <w:rtl/>
            <w:rPrChange w:id="292" w:author="Windows User" w:date="2018-01-14T15:10:00Z">
              <w:rPr>
                <w:rStyle w:val="Hyperlink"/>
                <w:rFonts w:hint="default"/>
                <w:rtl/>
              </w:rPr>
            </w:rPrChange>
          </w:rPr>
          <w:delText>פקודת הראיות [נוסח חדש], תשל"א-1971</w:delText>
        </w:r>
      </w:del>
    </w:p>
    <w:p w14:paraId="53D30A67" w14:textId="77777777" w:rsidR="005D187A" w:rsidRPr="00222914" w:rsidDel="00222914" w:rsidRDefault="005D187A" w:rsidP="005D187A">
      <w:pPr>
        <w:bidi/>
        <w:spacing w:before="100" w:beforeAutospacing="1" w:after="120" w:afterAutospacing="1" w:line="240" w:lineRule="exact"/>
        <w:ind w:left="283" w:hanging="283"/>
        <w:jc w:val="both"/>
        <w:rPr>
          <w:ins w:id="293" w:author="run" w:date="2017-10-27T17:24:00Z"/>
          <w:del w:id="294" w:author="Windows User" w:date="2018-01-14T15:10:00Z"/>
          <w:rFonts w:ascii="FrankRuehl" w:hAnsi="FrankRuehl" w:cs="FrankRuehl" w:hint="default"/>
          <w:rtl/>
          <w:rPrChange w:id="295" w:author="Windows User" w:date="2018-01-14T15:10:00Z">
            <w:rPr>
              <w:ins w:id="296" w:author="run" w:date="2017-10-27T17:24:00Z"/>
              <w:del w:id="297" w:author="Windows User" w:date="2018-01-14T15:10:00Z"/>
              <w:rFonts w:cs="David" w:hint="default"/>
              <w:sz w:val="32"/>
              <w:szCs w:val="32"/>
              <w:rtl/>
            </w:rPr>
          </w:rPrChange>
        </w:rPr>
        <w:pPrChange w:id="298" w:author="run" w:date="2017-10-27T17:24:00Z">
          <w:pPr>
            <w:bidi/>
            <w:spacing w:before="100" w:beforeAutospacing="1" w:after="100" w:afterAutospacing="1"/>
            <w:jc w:val="center"/>
          </w:pPr>
        </w:pPrChange>
      </w:pPr>
    </w:p>
    <w:p w14:paraId="6242ED94" w14:textId="77777777" w:rsidR="005D187A" w:rsidRPr="005D187A" w:rsidRDefault="005D187A">
      <w:pPr>
        <w:bidi/>
        <w:spacing w:before="100" w:beforeAutospacing="1" w:after="100" w:afterAutospacing="1"/>
        <w:jc w:val="center"/>
        <w:rPr>
          <w:ins w:id="299" w:author="run" w:date="2017-10-27T17:24:00Z"/>
          <w:rFonts w:cs="David" w:hint="default"/>
          <w:sz w:val="32"/>
          <w:szCs w:val="32"/>
          <w:rtl/>
          <w:rPrChange w:id="300" w:author="run" w:date="2017-10-27T17:24:00Z">
            <w:rPr>
              <w:ins w:id="301" w:author="run" w:date="2017-10-27T17:24:00Z"/>
              <w:rFonts w:cs="David" w:hint="default"/>
              <w:b/>
              <w:bCs/>
              <w:sz w:val="32"/>
              <w:szCs w:val="32"/>
              <w:u w:val="single"/>
              <w:rtl/>
            </w:rPr>
          </w:rPrChange>
        </w:rPr>
      </w:pPr>
    </w:p>
    <w:p w14:paraId="3CA130A4" w14:textId="77777777" w:rsidR="00A451C9" w:rsidRDefault="00A451C9">
      <w:pPr>
        <w:bidi/>
        <w:spacing w:before="100" w:beforeAutospacing="1" w:after="100" w:afterAutospacing="1"/>
        <w:jc w:val="center"/>
        <w:rPr>
          <w:rFonts w:cs="David" w:hint="default"/>
          <w:b/>
          <w:bCs/>
          <w:sz w:val="32"/>
          <w:szCs w:val="32"/>
          <w:u w:val="single"/>
          <w:rtl/>
        </w:rPr>
      </w:pPr>
      <w:r>
        <w:rPr>
          <w:rFonts w:cs="David" w:hint="default"/>
          <w:b/>
          <w:bCs/>
          <w:sz w:val="32"/>
          <w:szCs w:val="32"/>
          <w:u w:val="single"/>
          <w:rtl/>
        </w:rPr>
        <w:t>הכרעת דין</w:t>
      </w:r>
    </w:p>
    <w:bookmarkEnd w:id="232"/>
    <w:p w14:paraId="0ED3D04F"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סעיפי האישום: </w:t>
      </w:r>
    </w:p>
    <w:p w14:paraId="6EEB1A2C" w14:textId="77777777" w:rsidR="00A451C9" w:rsidRDefault="00A451C9">
      <w:pPr>
        <w:bidi/>
        <w:spacing w:before="100" w:beforeAutospacing="1" w:after="100" w:afterAutospacing="1"/>
        <w:rPr>
          <w:rFonts w:cs="David"/>
          <w:sz w:val="26"/>
          <w:szCs w:val="26"/>
          <w:rtl/>
        </w:rPr>
      </w:pPr>
      <w:r>
        <w:rPr>
          <w:rFonts w:cs="David"/>
          <w:sz w:val="26"/>
          <w:szCs w:val="26"/>
          <w:rtl/>
        </w:rPr>
        <w:t>כ</w:t>
      </w:r>
      <w:bookmarkStart w:id="302" w:name="ABSTRACT_START"/>
      <w:bookmarkEnd w:id="302"/>
      <w:r>
        <w:rPr>
          <w:rFonts w:cs="David"/>
          <w:sz w:val="26"/>
          <w:szCs w:val="26"/>
          <w:rtl/>
        </w:rPr>
        <w:t xml:space="preserve">נגד הנאשם, איגור זולוטרייב, הוגש כתב אישום המייחס לו עבירה של מעשה מגונה בקטינה שטרם מלאו לה 14 שנים, לפי </w:t>
      </w:r>
      <w:ins w:id="303" w:author="Windows User" w:date="2018-01-14T15:02:00Z">
        <w:r w:rsidR="00222914" w:rsidRPr="00222914">
          <w:rPr>
            <w:rFonts w:cs="David" w:hint="default"/>
            <w:color w:val="0000FF"/>
            <w:sz w:val="26"/>
            <w:szCs w:val="26"/>
            <w:u w:val="single"/>
            <w:rtl/>
            <w:rPrChange w:id="304" w:author="Windows User" w:date="2018-01-14T15:02:00Z">
              <w:rPr>
                <w:rFonts w:cs="David" w:hint="default"/>
                <w:sz w:val="26"/>
                <w:szCs w:val="26"/>
                <w:rtl/>
              </w:rPr>
            </w:rPrChange>
          </w:rPr>
          <w:fldChar w:fldCharType="begin"/>
        </w:r>
        <w:r w:rsidR="00222914" w:rsidRPr="00222914">
          <w:rPr>
            <w:rFonts w:cs="David" w:hint="default"/>
            <w:color w:val="0000FF"/>
            <w:sz w:val="26"/>
            <w:szCs w:val="26"/>
            <w:u w:val="single"/>
            <w:rtl/>
            <w:rPrChange w:id="305"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06" w:author="Windows User" w:date="2018-01-14T15:02:00Z">
              <w:rPr>
                <w:rFonts w:cs="David" w:hint="default"/>
                <w:sz w:val="26"/>
                <w:szCs w:val="26"/>
              </w:rPr>
            </w:rPrChange>
          </w:rPr>
          <w:instrText>HYPERLINK</w:instrText>
        </w:r>
        <w:r w:rsidR="00222914" w:rsidRPr="00222914">
          <w:rPr>
            <w:rFonts w:cs="David" w:hint="default"/>
            <w:color w:val="0000FF"/>
            <w:sz w:val="26"/>
            <w:szCs w:val="26"/>
            <w:u w:val="single"/>
            <w:rtl/>
            <w:rPrChange w:id="307"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08" w:author="Windows User" w:date="2018-01-14T15:02:00Z">
              <w:rPr>
                <w:rFonts w:cs="David" w:hint="default"/>
                <w:sz w:val="26"/>
                <w:szCs w:val="26"/>
              </w:rPr>
            </w:rPrChange>
          </w:rPr>
          <w:instrText>http://www.nevo.co.il/law/70301/348.a</w:instrText>
        </w:r>
        <w:r w:rsidR="00222914" w:rsidRPr="00222914">
          <w:rPr>
            <w:rFonts w:cs="David" w:hint="default"/>
            <w:color w:val="0000FF"/>
            <w:sz w:val="26"/>
            <w:szCs w:val="26"/>
            <w:u w:val="single"/>
            <w:rtl/>
            <w:rPrChange w:id="309"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tl/>
            <w:rPrChange w:id="310" w:author="Windows User" w:date="2018-01-14T15:02:00Z">
              <w:rPr>
                <w:rFonts w:cs="David" w:hint="default"/>
                <w:sz w:val="26"/>
                <w:szCs w:val="26"/>
                <w:rtl/>
              </w:rPr>
            </w:rPrChange>
          </w:rPr>
        </w:r>
        <w:r w:rsidR="00222914" w:rsidRPr="00222914">
          <w:rPr>
            <w:rFonts w:cs="David" w:hint="default"/>
            <w:color w:val="0000FF"/>
            <w:sz w:val="26"/>
            <w:szCs w:val="26"/>
            <w:u w:val="single"/>
            <w:rtl/>
            <w:rPrChange w:id="311" w:author="Windows User" w:date="2018-01-14T15:02:00Z">
              <w:rPr>
                <w:rFonts w:cs="David" w:hint="default"/>
                <w:sz w:val="26"/>
                <w:szCs w:val="26"/>
                <w:rtl/>
              </w:rPr>
            </w:rPrChange>
          </w:rPr>
          <w:fldChar w:fldCharType="separate"/>
        </w:r>
      </w:ins>
      <w:r w:rsidR="00222914" w:rsidRPr="00222914">
        <w:rPr>
          <w:rFonts w:cs="David" w:hint="default"/>
          <w:color w:val="0000FF"/>
          <w:sz w:val="26"/>
          <w:szCs w:val="26"/>
          <w:u w:val="single"/>
          <w:rtl/>
          <w:rPrChange w:id="312" w:author="Windows User" w:date="2018-01-14T15:02:00Z">
            <w:rPr>
              <w:rFonts w:cs="David" w:hint="default"/>
              <w:sz w:val="26"/>
              <w:szCs w:val="26"/>
              <w:rtl/>
            </w:rPr>
          </w:rPrChange>
        </w:rPr>
        <w:t>סעיף 348(א)</w:t>
      </w:r>
      <w:ins w:id="313" w:author="Windows User" w:date="2018-01-14T15:02:00Z">
        <w:r w:rsidR="00222914" w:rsidRPr="00222914">
          <w:rPr>
            <w:rFonts w:cs="David" w:hint="default"/>
            <w:color w:val="0000FF"/>
            <w:sz w:val="26"/>
            <w:szCs w:val="26"/>
            <w:u w:val="single"/>
            <w:rtl/>
            <w:rPrChange w:id="314" w:author="Windows User" w:date="2018-01-14T15:02:00Z">
              <w:rPr>
                <w:rFonts w:cs="David" w:hint="default"/>
                <w:sz w:val="26"/>
                <w:szCs w:val="26"/>
                <w:rtl/>
              </w:rPr>
            </w:rPrChange>
          </w:rPr>
          <w:fldChar w:fldCharType="end"/>
        </w:r>
      </w:ins>
      <w:r>
        <w:rPr>
          <w:rFonts w:cs="David"/>
          <w:sz w:val="26"/>
          <w:szCs w:val="26"/>
          <w:rtl/>
        </w:rPr>
        <w:t xml:space="preserve"> בנסיבות האמורות </w:t>
      </w:r>
      <w:ins w:id="315" w:author="Windows User" w:date="2018-01-14T15:02:00Z">
        <w:r w:rsidR="00222914" w:rsidRPr="00222914">
          <w:rPr>
            <w:rFonts w:cs="David" w:hint="default"/>
            <w:color w:val="0000FF"/>
            <w:sz w:val="26"/>
            <w:szCs w:val="26"/>
            <w:u w:val="single"/>
            <w:rtl/>
            <w:rPrChange w:id="316" w:author="Windows User" w:date="2018-01-14T15:02:00Z">
              <w:rPr>
                <w:rFonts w:cs="David" w:hint="default"/>
                <w:sz w:val="26"/>
                <w:szCs w:val="26"/>
                <w:rtl/>
              </w:rPr>
            </w:rPrChange>
          </w:rPr>
          <w:fldChar w:fldCharType="begin"/>
        </w:r>
        <w:r w:rsidR="00222914" w:rsidRPr="00222914">
          <w:rPr>
            <w:rFonts w:cs="David" w:hint="default"/>
            <w:color w:val="0000FF"/>
            <w:sz w:val="26"/>
            <w:szCs w:val="26"/>
            <w:u w:val="single"/>
            <w:rtl/>
            <w:rPrChange w:id="317"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18" w:author="Windows User" w:date="2018-01-14T15:02:00Z">
              <w:rPr>
                <w:rFonts w:cs="David" w:hint="default"/>
                <w:sz w:val="26"/>
                <w:szCs w:val="26"/>
              </w:rPr>
            </w:rPrChange>
          </w:rPr>
          <w:instrText>HYPERLINK</w:instrText>
        </w:r>
        <w:r w:rsidR="00222914" w:rsidRPr="00222914">
          <w:rPr>
            <w:rFonts w:cs="David" w:hint="default"/>
            <w:color w:val="0000FF"/>
            <w:sz w:val="26"/>
            <w:szCs w:val="26"/>
            <w:u w:val="single"/>
            <w:rtl/>
            <w:rPrChange w:id="319"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20" w:author="Windows User" w:date="2018-01-14T15:02:00Z">
              <w:rPr>
                <w:rFonts w:cs="David" w:hint="default"/>
                <w:sz w:val="26"/>
                <w:szCs w:val="26"/>
              </w:rPr>
            </w:rPrChange>
          </w:rPr>
          <w:instrText>http://www.nevo.co.il/law/70301/345.a.3</w:instrText>
        </w:r>
        <w:r w:rsidR="00222914" w:rsidRPr="00222914">
          <w:rPr>
            <w:rFonts w:cs="David" w:hint="default"/>
            <w:color w:val="0000FF"/>
            <w:sz w:val="26"/>
            <w:szCs w:val="26"/>
            <w:u w:val="single"/>
            <w:rtl/>
            <w:rPrChange w:id="321"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tl/>
            <w:rPrChange w:id="322" w:author="Windows User" w:date="2018-01-14T15:02:00Z">
              <w:rPr>
                <w:rFonts w:cs="David" w:hint="default"/>
                <w:sz w:val="26"/>
                <w:szCs w:val="26"/>
                <w:rtl/>
              </w:rPr>
            </w:rPrChange>
          </w:rPr>
        </w:r>
        <w:r w:rsidR="00222914" w:rsidRPr="00222914">
          <w:rPr>
            <w:rFonts w:cs="David" w:hint="default"/>
            <w:color w:val="0000FF"/>
            <w:sz w:val="26"/>
            <w:szCs w:val="26"/>
            <w:u w:val="single"/>
            <w:rtl/>
            <w:rPrChange w:id="323" w:author="Windows User" w:date="2018-01-14T15:02:00Z">
              <w:rPr>
                <w:rFonts w:cs="David" w:hint="default"/>
                <w:sz w:val="26"/>
                <w:szCs w:val="26"/>
                <w:rtl/>
              </w:rPr>
            </w:rPrChange>
          </w:rPr>
          <w:fldChar w:fldCharType="separate"/>
        </w:r>
      </w:ins>
      <w:r w:rsidR="00222914" w:rsidRPr="00222914">
        <w:rPr>
          <w:rFonts w:cs="David" w:hint="default"/>
          <w:color w:val="0000FF"/>
          <w:sz w:val="26"/>
          <w:szCs w:val="26"/>
          <w:u w:val="single"/>
          <w:rtl/>
          <w:rPrChange w:id="324" w:author="Windows User" w:date="2018-01-14T15:02:00Z">
            <w:rPr>
              <w:rFonts w:cs="David" w:hint="default"/>
              <w:sz w:val="26"/>
              <w:szCs w:val="26"/>
              <w:rtl/>
            </w:rPr>
          </w:rPrChange>
        </w:rPr>
        <w:t>בסעיף 345(א)(3)</w:t>
      </w:r>
      <w:ins w:id="325" w:author="Windows User" w:date="2018-01-14T15:02:00Z">
        <w:r w:rsidR="00222914" w:rsidRPr="00222914">
          <w:rPr>
            <w:rFonts w:cs="David" w:hint="default"/>
            <w:color w:val="0000FF"/>
            <w:sz w:val="26"/>
            <w:szCs w:val="26"/>
            <w:u w:val="single"/>
            <w:rtl/>
            <w:rPrChange w:id="326" w:author="Windows User" w:date="2018-01-14T15:02:00Z">
              <w:rPr>
                <w:rFonts w:cs="David" w:hint="default"/>
                <w:sz w:val="26"/>
                <w:szCs w:val="26"/>
                <w:rtl/>
              </w:rPr>
            </w:rPrChange>
          </w:rPr>
          <w:fldChar w:fldCharType="end"/>
        </w:r>
      </w:ins>
      <w:r>
        <w:rPr>
          <w:rFonts w:cs="David"/>
          <w:sz w:val="26"/>
          <w:szCs w:val="26"/>
          <w:rtl/>
        </w:rPr>
        <w:t xml:space="preserve"> ל</w:t>
      </w:r>
      <w:ins w:id="327" w:author="run" w:date="2017-10-27T17:24:00Z">
        <w:r w:rsidR="005D187A" w:rsidRPr="005D187A">
          <w:rPr>
            <w:rFonts w:cs="David" w:hint="default"/>
            <w:color w:val="0000FF"/>
            <w:sz w:val="26"/>
            <w:szCs w:val="26"/>
            <w:u w:val="single"/>
            <w:rtl/>
            <w:rPrChange w:id="328" w:author="run" w:date="2017-10-27T17:24:00Z">
              <w:rPr>
                <w:rFonts w:cs="David" w:hint="default"/>
                <w:sz w:val="26"/>
                <w:szCs w:val="26"/>
                <w:rtl/>
              </w:rPr>
            </w:rPrChange>
          </w:rPr>
          <w:fldChar w:fldCharType="begin"/>
        </w:r>
        <w:r w:rsidR="005D187A" w:rsidRPr="005D187A">
          <w:rPr>
            <w:rFonts w:cs="David" w:hint="default"/>
            <w:color w:val="0000FF"/>
            <w:sz w:val="26"/>
            <w:szCs w:val="26"/>
            <w:u w:val="single"/>
            <w:rtl/>
            <w:rPrChange w:id="329"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330" w:author="run" w:date="2017-10-27T17:24:00Z">
              <w:rPr>
                <w:rFonts w:cs="David" w:hint="default"/>
                <w:sz w:val="26"/>
                <w:szCs w:val="26"/>
              </w:rPr>
            </w:rPrChange>
          </w:rPr>
          <w:instrText>HYPERLINK</w:instrText>
        </w:r>
        <w:r w:rsidR="005D187A" w:rsidRPr="005D187A">
          <w:rPr>
            <w:rFonts w:cs="David" w:hint="default"/>
            <w:color w:val="0000FF"/>
            <w:sz w:val="26"/>
            <w:szCs w:val="26"/>
            <w:u w:val="single"/>
            <w:rtl/>
            <w:rPrChange w:id="331"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332" w:author="run" w:date="2017-10-27T17:24:00Z">
              <w:rPr>
                <w:rFonts w:cs="David" w:hint="default"/>
                <w:sz w:val="26"/>
                <w:szCs w:val="26"/>
              </w:rPr>
            </w:rPrChange>
          </w:rPr>
          <w:instrText>http://www.nevo.co.il/law/70301</w:instrText>
        </w:r>
        <w:r w:rsidR="005D187A" w:rsidRPr="005D187A">
          <w:rPr>
            <w:rFonts w:cs="David" w:hint="default"/>
            <w:color w:val="0000FF"/>
            <w:sz w:val="26"/>
            <w:szCs w:val="26"/>
            <w:u w:val="single"/>
            <w:rtl/>
            <w:rPrChange w:id="333" w:author="run" w:date="2017-10-27T17:24:00Z">
              <w:rPr>
                <w:rFonts w:cs="David" w:hint="default"/>
                <w:sz w:val="26"/>
                <w:szCs w:val="26"/>
                <w:rtl/>
              </w:rPr>
            </w:rPrChange>
          </w:rPr>
          <w:instrText xml:space="preserve">" </w:instrText>
        </w:r>
        <w:r w:rsidR="005D187A" w:rsidRPr="005D187A">
          <w:rPr>
            <w:rFonts w:cs="David"/>
            <w:color w:val="0000FF"/>
            <w:sz w:val="26"/>
            <w:szCs w:val="26"/>
            <w:u w:val="single"/>
            <w:rPrChange w:id="334" w:author="run" w:date="2017-10-27T17:24:00Z">
              <w:rPr>
                <w:rFonts w:cs="David"/>
                <w:sz w:val="26"/>
                <w:szCs w:val="26"/>
              </w:rPr>
            </w:rPrChange>
          </w:rPr>
        </w:r>
        <w:r w:rsidR="005D187A" w:rsidRPr="005D187A">
          <w:rPr>
            <w:rFonts w:cs="David" w:hint="default"/>
            <w:color w:val="0000FF"/>
            <w:sz w:val="26"/>
            <w:szCs w:val="26"/>
            <w:u w:val="single"/>
            <w:rtl/>
            <w:rPrChange w:id="335" w:author="run" w:date="2017-10-27T17:24:00Z">
              <w:rPr>
                <w:rFonts w:cs="David" w:hint="default"/>
                <w:sz w:val="26"/>
                <w:szCs w:val="26"/>
                <w:rtl/>
              </w:rPr>
            </w:rPrChange>
          </w:rPr>
          <w:fldChar w:fldCharType="separate"/>
        </w:r>
      </w:ins>
      <w:r w:rsidR="005D187A" w:rsidRPr="005D187A">
        <w:rPr>
          <w:rStyle w:val="Hyperlink"/>
          <w:rFonts w:cs="David" w:hint="eastAsia"/>
          <w:sz w:val="26"/>
          <w:szCs w:val="26"/>
          <w:rtl/>
          <w:rPrChange w:id="336" w:author="run" w:date="2017-10-27T17:24:00Z">
            <w:rPr>
              <w:rStyle w:val="Hyperlink"/>
              <w:rFonts w:cs="David" w:hint="eastAsia"/>
              <w:sz w:val="26"/>
              <w:szCs w:val="26"/>
              <w:rtl/>
            </w:rPr>
          </w:rPrChange>
        </w:rPr>
        <w:t>חוק</w:t>
      </w:r>
      <w:r w:rsidR="005D187A" w:rsidRPr="005D187A">
        <w:rPr>
          <w:rStyle w:val="Hyperlink"/>
          <w:rFonts w:cs="David" w:hint="default"/>
          <w:sz w:val="26"/>
          <w:szCs w:val="26"/>
          <w:rtl/>
          <w:rPrChange w:id="337" w:author="run" w:date="2017-10-27T17:24:00Z">
            <w:rPr>
              <w:rStyle w:val="Hyperlink"/>
              <w:rFonts w:cs="David" w:hint="default"/>
              <w:sz w:val="26"/>
              <w:szCs w:val="26"/>
              <w:rtl/>
            </w:rPr>
          </w:rPrChange>
        </w:rPr>
        <w:t xml:space="preserve"> העונשין</w:t>
      </w:r>
      <w:ins w:id="338" w:author="run" w:date="2017-10-27T17:24:00Z">
        <w:r w:rsidR="005D187A" w:rsidRPr="005D187A">
          <w:rPr>
            <w:rFonts w:cs="David" w:hint="default"/>
            <w:color w:val="0000FF"/>
            <w:sz w:val="26"/>
            <w:szCs w:val="26"/>
            <w:u w:val="single"/>
            <w:rtl/>
            <w:rPrChange w:id="339" w:author="run" w:date="2017-10-27T17:24:00Z">
              <w:rPr>
                <w:rFonts w:cs="David" w:hint="default"/>
                <w:sz w:val="26"/>
                <w:szCs w:val="26"/>
                <w:rtl/>
              </w:rPr>
            </w:rPrChange>
          </w:rPr>
          <w:fldChar w:fldCharType="end"/>
        </w:r>
      </w:ins>
      <w:r>
        <w:rPr>
          <w:rFonts w:cs="David"/>
          <w:sz w:val="26"/>
          <w:szCs w:val="26"/>
          <w:rtl/>
        </w:rPr>
        <w:t xml:space="preserve">, תשל"ז </w:t>
      </w:r>
      <w:r>
        <w:rPr>
          <w:szCs w:val="26"/>
        </w:rPr>
        <w:t>–</w:t>
      </w:r>
      <w:r>
        <w:rPr>
          <w:rFonts w:cs="David"/>
          <w:sz w:val="26"/>
          <w:szCs w:val="26"/>
          <w:rtl/>
        </w:rPr>
        <w:t xml:space="preserve"> 1977, ניסיון לביצוע מעשה מגונה בקטינה שטרם מלאו לה 12 שנים, לפי </w:t>
      </w:r>
      <w:ins w:id="340" w:author="Windows User" w:date="2018-01-14T15:02:00Z">
        <w:r w:rsidR="00222914" w:rsidRPr="00222914">
          <w:rPr>
            <w:rFonts w:cs="David" w:hint="default"/>
            <w:color w:val="0000FF"/>
            <w:sz w:val="26"/>
            <w:szCs w:val="26"/>
            <w:u w:val="single"/>
            <w:rtl/>
            <w:rPrChange w:id="341" w:author="Windows User" w:date="2018-01-14T15:02:00Z">
              <w:rPr>
                <w:rFonts w:cs="David" w:hint="default"/>
                <w:sz w:val="26"/>
                <w:szCs w:val="26"/>
                <w:rtl/>
              </w:rPr>
            </w:rPrChange>
          </w:rPr>
          <w:fldChar w:fldCharType="begin"/>
        </w:r>
        <w:r w:rsidR="00222914" w:rsidRPr="00222914">
          <w:rPr>
            <w:rFonts w:cs="David" w:hint="default"/>
            <w:color w:val="0000FF"/>
            <w:sz w:val="26"/>
            <w:szCs w:val="26"/>
            <w:u w:val="single"/>
            <w:rtl/>
            <w:rPrChange w:id="342"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43" w:author="Windows User" w:date="2018-01-14T15:02:00Z">
              <w:rPr>
                <w:rFonts w:cs="David" w:hint="default"/>
                <w:sz w:val="26"/>
                <w:szCs w:val="26"/>
              </w:rPr>
            </w:rPrChange>
          </w:rPr>
          <w:instrText>HYPERLINK</w:instrText>
        </w:r>
        <w:r w:rsidR="00222914" w:rsidRPr="00222914">
          <w:rPr>
            <w:rFonts w:cs="David" w:hint="default"/>
            <w:color w:val="0000FF"/>
            <w:sz w:val="26"/>
            <w:szCs w:val="26"/>
            <w:u w:val="single"/>
            <w:rtl/>
            <w:rPrChange w:id="344"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45" w:author="Windows User" w:date="2018-01-14T15:02:00Z">
              <w:rPr>
                <w:rFonts w:cs="David" w:hint="default"/>
                <w:sz w:val="26"/>
                <w:szCs w:val="26"/>
              </w:rPr>
            </w:rPrChange>
          </w:rPr>
          <w:instrText>http://www.nevo.co.il/law/70301/348.a</w:instrText>
        </w:r>
        <w:r w:rsidR="00222914" w:rsidRPr="00222914">
          <w:rPr>
            <w:rFonts w:cs="David" w:hint="default"/>
            <w:color w:val="0000FF"/>
            <w:sz w:val="26"/>
            <w:szCs w:val="26"/>
            <w:u w:val="single"/>
            <w:rtl/>
            <w:rPrChange w:id="346"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tl/>
            <w:rPrChange w:id="347" w:author="Windows User" w:date="2018-01-14T15:02:00Z">
              <w:rPr>
                <w:rFonts w:cs="David" w:hint="default"/>
                <w:sz w:val="26"/>
                <w:szCs w:val="26"/>
                <w:rtl/>
              </w:rPr>
            </w:rPrChange>
          </w:rPr>
        </w:r>
        <w:r w:rsidR="00222914" w:rsidRPr="00222914">
          <w:rPr>
            <w:rFonts w:cs="David" w:hint="default"/>
            <w:color w:val="0000FF"/>
            <w:sz w:val="26"/>
            <w:szCs w:val="26"/>
            <w:u w:val="single"/>
            <w:rtl/>
            <w:rPrChange w:id="348" w:author="Windows User" w:date="2018-01-14T15:02:00Z">
              <w:rPr>
                <w:rFonts w:cs="David" w:hint="default"/>
                <w:sz w:val="26"/>
                <w:szCs w:val="26"/>
                <w:rtl/>
              </w:rPr>
            </w:rPrChange>
          </w:rPr>
          <w:fldChar w:fldCharType="separate"/>
        </w:r>
      </w:ins>
      <w:r w:rsidR="00222914" w:rsidRPr="00222914">
        <w:rPr>
          <w:rFonts w:cs="David" w:hint="default"/>
          <w:color w:val="0000FF"/>
          <w:sz w:val="26"/>
          <w:szCs w:val="26"/>
          <w:u w:val="single"/>
          <w:rtl/>
          <w:rPrChange w:id="349" w:author="Windows User" w:date="2018-01-14T15:02:00Z">
            <w:rPr>
              <w:rFonts w:cs="David" w:hint="default"/>
              <w:sz w:val="26"/>
              <w:szCs w:val="26"/>
              <w:rtl/>
            </w:rPr>
          </w:rPrChange>
        </w:rPr>
        <w:t>סעיף 348(א)</w:t>
      </w:r>
      <w:ins w:id="350" w:author="Windows User" w:date="2018-01-14T15:02:00Z">
        <w:r w:rsidR="00222914" w:rsidRPr="00222914">
          <w:rPr>
            <w:rFonts w:cs="David" w:hint="default"/>
            <w:color w:val="0000FF"/>
            <w:sz w:val="26"/>
            <w:szCs w:val="26"/>
            <w:u w:val="single"/>
            <w:rtl/>
            <w:rPrChange w:id="351" w:author="Windows User" w:date="2018-01-14T15:02:00Z">
              <w:rPr>
                <w:rFonts w:cs="David" w:hint="default"/>
                <w:sz w:val="26"/>
                <w:szCs w:val="26"/>
                <w:rtl/>
              </w:rPr>
            </w:rPrChange>
          </w:rPr>
          <w:fldChar w:fldCharType="end"/>
        </w:r>
      </w:ins>
      <w:r>
        <w:rPr>
          <w:rFonts w:cs="David"/>
          <w:sz w:val="26"/>
          <w:szCs w:val="26"/>
          <w:rtl/>
        </w:rPr>
        <w:t xml:space="preserve"> בנסיבות האמורות </w:t>
      </w:r>
      <w:ins w:id="352" w:author="Windows User" w:date="2018-01-14T15:02:00Z">
        <w:r w:rsidR="00222914" w:rsidRPr="00222914">
          <w:rPr>
            <w:rFonts w:cs="David" w:hint="default"/>
            <w:color w:val="0000FF"/>
            <w:sz w:val="26"/>
            <w:szCs w:val="26"/>
            <w:u w:val="single"/>
            <w:rtl/>
            <w:rPrChange w:id="353" w:author="Windows User" w:date="2018-01-14T15:02:00Z">
              <w:rPr>
                <w:rFonts w:cs="David" w:hint="default"/>
                <w:sz w:val="26"/>
                <w:szCs w:val="26"/>
                <w:rtl/>
              </w:rPr>
            </w:rPrChange>
          </w:rPr>
          <w:fldChar w:fldCharType="begin"/>
        </w:r>
        <w:r w:rsidR="00222914" w:rsidRPr="00222914">
          <w:rPr>
            <w:rFonts w:cs="David" w:hint="default"/>
            <w:color w:val="0000FF"/>
            <w:sz w:val="26"/>
            <w:szCs w:val="26"/>
            <w:u w:val="single"/>
            <w:rtl/>
            <w:rPrChange w:id="354"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55" w:author="Windows User" w:date="2018-01-14T15:02:00Z">
              <w:rPr>
                <w:rFonts w:cs="David" w:hint="default"/>
                <w:sz w:val="26"/>
                <w:szCs w:val="26"/>
              </w:rPr>
            </w:rPrChange>
          </w:rPr>
          <w:instrText>HYPERLINK</w:instrText>
        </w:r>
        <w:r w:rsidR="00222914" w:rsidRPr="00222914">
          <w:rPr>
            <w:rFonts w:cs="David" w:hint="default"/>
            <w:color w:val="0000FF"/>
            <w:sz w:val="26"/>
            <w:szCs w:val="26"/>
            <w:u w:val="single"/>
            <w:rtl/>
            <w:rPrChange w:id="356"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PrChange w:id="357" w:author="Windows User" w:date="2018-01-14T15:02:00Z">
              <w:rPr>
                <w:rFonts w:cs="David" w:hint="default"/>
                <w:sz w:val="26"/>
                <w:szCs w:val="26"/>
              </w:rPr>
            </w:rPrChange>
          </w:rPr>
          <w:instrText>http://www.nevo.co.il/law/70301/345.a.3</w:instrText>
        </w:r>
        <w:r w:rsidR="00222914" w:rsidRPr="00222914">
          <w:rPr>
            <w:rFonts w:cs="David" w:hint="default"/>
            <w:color w:val="0000FF"/>
            <w:sz w:val="26"/>
            <w:szCs w:val="26"/>
            <w:u w:val="single"/>
            <w:rtl/>
            <w:rPrChange w:id="358" w:author="Windows User" w:date="2018-01-14T15:02:00Z">
              <w:rPr>
                <w:rFonts w:cs="David" w:hint="default"/>
                <w:sz w:val="26"/>
                <w:szCs w:val="26"/>
                <w:rtl/>
              </w:rPr>
            </w:rPrChange>
          </w:rPr>
          <w:instrText xml:space="preserve">" </w:instrText>
        </w:r>
        <w:r w:rsidR="00222914" w:rsidRPr="00222914">
          <w:rPr>
            <w:rFonts w:cs="David" w:hint="default"/>
            <w:color w:val="0000FF"/>
            <w:sz w:val="26"/>
            <w:szCs w:val="26"/>
            <w:u w:val="single"/>
            <w:rtl/>
            <w:rPrChange w:id="359" w:author="Windows User" w:date="2018-01-14T15:02:00Z">
              <w:rPr>
                <w:rFonts w:cs="David" w:hint="default"/>
                <w:sz w:val="26"/>
                <w:szCs w:val="26"/>
                <w:rtl/>
              </w:rPr>
            </w:rPrChange>
          </w:rPr>
        </w:r>
        <w:r w:rsidR="00222914" w:rsidRPr="00222914">
          <w:rPr>
            <w:rFonts w:cs="David" w:hint="default"/>
            <w:color w:val="0000FF"/>
            <w:sz w:val="26"/>
            <w:szCs w:val="26"/>
            <w:u w:val="single"/>
            <w:rtl/>
            <w:rPrChange w:id="360" w:author="Windows User" w:date="2018-01-14T15:02:00Z">
              <w:rPr>
                <w:rFonts w:cs="David" w:hint="default"/>
                <w:sz w:val="26"/>
                <w:szCs w:val="26"/>
                <w:rtl/>
              </w:rPr>
            </w:rPrChange>
          </w:rPr>
          <w:fldChar w:fldCharType="separate"/>
        </w:r>
      </w:ins>
      <w:r w:rsidR="00222914" w:rsidRPr="00222914">
        <w:rPr>
          <w:rFonts w:cs="David" w:hint="default"/>
          <w:color w:val="0000FF"/>
          <w:sz w:val="26"/>
          <w:szCs w:val="26"/>
          <w:u w:val="single"/>
          <w:rtl/>
          <w:rPrChange w:id="361" w:author="Windows User" w:date="2018-01-14T15:02:00Z">
            <w:rPr>
              <w:rFonts w:cs="David" w:hint="default"/>
              <w:sz w:val="26"/>
              <w:szCs w:val="26"/>
              <w:rtl/>
            </w:rPr>
          </w:rPrChange>
        </w:rPr>
        <w:t>בסעיף 345(א)(3)</w:t>
      </w:r>
      <w:ins w:id="362" w:author="Windows User" w:date="2018-01-14T15:02:00Z">
        <w:r w:rsidR="00222914" w:rsidRPr="00222914">
          <w:rPr>
            <w:rFonts w:cs="David" w:hint="default"/>
            <w:color w:val="0000FF"/>
            <w:sz w:val="26"/>
            <w:szCs w:val="26"/>
            <w:u w:val="single"/>
            <w:rtl/>
            <w:rPrChange w:id="363" w:author="Windows User" w:date="2018-01-14T15:02:00Z">
              <w:rPr>
                <w:rFonts w:cs="David" w:hint="default"/>
                <w:sz w:val="26"/>
                <w:szCs w:val="26"/>
                <w:rtl/>
              </w:rPr>
            </w:rPrChange>
          </w:rPr>
          <w:fldChar w:fldCharType="end"/>
        </w:r>
      </w:ins>
      <w:r>
        <w:rPr>
          <w:rFonts w:cs="David"/>
          <w:sz w:val="26"/>
          <w:szCs w:val="26"/>
          <w:rtl/>
        </w:rPr>
        <w:t xml:space="preserve"> יחד עם </w:t>
      </w:r>
      <w:ins w:id="364" w:author="Windows User" w:date="2018-01-14T15:03:00Z">
        <w:r w:rsidR="00222914" w:rsidRPr="00222914">
          <w:rPr>
            <w:rFonts w:cs="David" w:hint="default"/>
            <w:color w:val="0000FF"/>
            <w:sz w:val="26"/>
            <w:szCs w:val="26"/>
            <w:u w:val="single"/>
            <w:rtl/>
            <w:rPrChange w:id="365" w:author="Windows User" w:date="2018-01-14T15:03:00Z">
              <w:rPr>
                <w:rFonts w:cs="David" w:hint="default"/>
                <w:sz w:val="26"/>
                <w:szCs w:val="26"/>
                <w:rtl/>
              </w:rPr>
            </w:rPrChange>
          </w:rPr>
          <w:fldChar w:fldCharType="begin"/>
        </w:r>
        <w:r w:rsidR="00222914" w:rsidRPr="00222914">
          <w:rPr>
            <w:rFonts w:cs="David" w:hint="default"/>
            <w:color w:val="0000FF"/>
            <w:sz w:val="26"/>
            <w:szCs w:val="26"/>
            <w:u w:val="single"/>
            <w:rtl/>
            <w:rPrChange w:id="366"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PrChange w:id="367" w:author="Windows User" w:date="2018-01-14T15:03:00Z">
              <w:rPr>
                <w:rFonts w:cs="David" w:hint="default"/>
                <w:sz w:val="26"/>
                <w:szCs w:val="26"/>
              </w:rPr>
            </w:rPrChange>
          </w:rPr>
          <w:instrText>HYPERLINK</w:instrText>
        </w:r>
        <w:r w:rsidR="00222914" w:rsidRPr="00222914">
          <w:rPr>
            <w:rFonts w:cs="David" w:hint="default"/>
            <w:color w:val="0000FF"/>
            <w:sz w:val="26"/>
            <w:szCs w:val="26"/>
            <w:u w:val="single"/>
            <w:rtl/>
            <w:rPrChange w:id="368"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PrChange w:id="369" w:author="Windows User" w:date="2018-01-14T15:03:00Z">
              <w:rPr>
                <w:rFonts w:cs="David" w:hint="default"/>
                <w:sz w:val="26"/>
                <w:szCs w:val="26"/>
              </w:rPr>
            </w:rPrChange>
          </w:rPr>
          <w:instrText>http://www.nevo.co.il/law/70301/25</w:instrText>
        </w:r>
        <w:r w:rsidR="00222914" w:rsidRPr="00222914">
          <w:rPr>
            <w:rFonts w:cs="David" w:hint="default"/>
            <w:color w:val="0000FF"/>
            <w:sz w:val="26"/>
            <w:szCs w:val="26"/>
            <w:u w:val="single"/>
            <w:rtl/>
            <w:rPrChange w:id="370"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tl/>
            <w:rPrChange w:id="371" w:author="Windows User" w:date="2018-01-14T15:03:00Z">
              <w:rPr>
                <w:rFonts w:cs="David" w:hint="default"/>
                <w:sz w:val="26"/>
                <w:szCs w:val="26"/>
                <w:rtl/>
              </w:rPr>
            </w:rPrChange>
          </w:rPr>
        </w:r>
        <w:r w:rsidR="00222914" w:rsidRPr="00222914">
          <w:rPr>
            <w:rFonts w:cs="David" w:hint="default"/>
            <w:color w:val="0000FF"/>
            <w:sz w:val="26"/>
            <w:szCs w:val="26"/>
            <w:u w:val="single"/>
            <w:rtl/>
            <w:rPrChange w:id="372" w:author="Windows User" w:date="2018-01-14T15:03:00Z">
              <w:rPr>
                <w:rFonts w:cs="David" w:hint="default"/>
                <w:sz w:val="26"/>
                <w:szCs w:val="26"/>
                <w:rtl/>
              </w:rPr>
            </w:rPrChange>
          </w:rPr>
          <w:fldChar w:fldCharType="separate"/>
        </w:r>
      </w:ins>
      <w:r w:rsidR="00222914" w:rsidRPr="00222914">
        <w:rPr>
          <w:rFonts w:cs="David" w:hint="default"/>
          <w:color w:val="0000FF"/>
          <w:sz w:val="26"/>
          <w:szCs w:val="26"/>
          <w:u w:val="single"/>
          <w:rtl/>
          <w:rPrChange w:id="373" w:author="Windows User" w:date="2018-01-14T15:03:00Z">
            <w:rPr>
              <w:rFonts w:cs="David" w:hint="default"/>
              <w:sz w:val="26"/>
              <w:szCs w:val="26"/>
              <w:rtl/>
            </w:rPr>
          </w:rPrChange>
        </w:rPr>
        <w:t>סעיף 25</w:t>
      </w:r>
      <w:ins w:id="374" w:author="Windows User" w:date="2018-01-14T15:03:00Z">
        <w:r w:rsidR="00222914" w:rsidRPr="00222914">
          <w:rPr>
            <w:rFonts w:cs="David" w:hint="default"/>
            <w:color w:val="0000FF"/>
            <w:sz w:val="26"/>
            <w:szCs w:val="26"/>
            <w:u w:val="single"/>
            <w:rtl/>
            <w:rPrChange w:id="375" w:author="Windows User" w:date="2018-01-14T15:03:00Z">
              <w:rPr>
                <w:rFonts w:cs="David" w:hint="default"/>
                <w:sz w:val="26"/>
                <w:szCs w:val="26"/>
                <w:rtl/>
              </w:rPr>
            </w:rPrChange>
          </w:rPr>
          <w:fldChar w:fldCharType="end"/>
        </w:r>
      </w:ins>
      <w:r>
        <w:rPr>
          <w:rFonts w:cs="David"/>
          <w:sz w:val="26"/>
          <w:szCs w:val="26"/>
          <w:rtl/>
        </w:rPr>
        <w:t xml:space="preserve"> לחוק הנ"ל ומעשה מגונה בפומבי, עבירה לפי </w:t>
      </w:r>
      <w:ins w:id="376" w:author="Windows User" w:date="2018-01-14T15:03:00Z">
        <w:r w:rsidR="00222914" w:rsidRPr="00222914">
          <w:rPr>
            <w:rFonts w:cs="David" w:hint="default"/>
            <w:color w:val="0000FF"/>
            <w:sz w:val="26"/>
            <w:szCs w:val="26"/>
            <w:u w:val="single"/>
            <w:rtl/>
            <w:rPrChange w:id="377" w:author="Windows User" w:date="2018-01-14T15:03:00Z">
              <w:rPr>
                <w:rFonts w:cs="David" w:hint="default"/>
                <w:sz w:val="26"/>
                <w:szCs w:val="26"/>
                <w:rtl/>
              </w:rPr>
            </w:rPrChange>
          </w:rPr>
          <w:fldChar w:fldCharType="begin"/>
        </w:r>
        <w:r w:rsidR="00222914" w:rsidRPr="00222914">
          <w:rPr>
            <w:rFonts w:cs="David" w:hint="default"/>
            <w:color w:val="0000FF"/>
            <w:sz w:val="26"/>
            <w:szCs w:val="26"/>
            <w:u w:val="single"/>
            <w:rtl/>
            <w:rPrChange w:id="378"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PrChange w:id="379" w:author="Windows User" w:date="2018-01-14T15:03:00Z">
              <w:rPr>
                <w:rFonts w:cs="David" w:hint="default"/>
                <w:sz w:val="26"/>
                <w:szCs w:val="26"/>
              </w:rPr>
            </w:rPrChange>
          </w:rPr>
          <w:instrText>HYPERLINK</w:instrText>
        </w:r>
        <w:r w:rsidR="00222914" w:rsidRPr="00222914">
          <w:rPr>
            <w:rFonts w:cs="David" w:hint="default"/>
            <w:color w:val="0000FF"/>
            <w:sz w:val="26"/>
            <w:szCs w:val="26"/>
            <w:u w:val="single"/>
            <w:rtl/>
            <w:rPrChange w:id="380"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PrChange w:id="381" w:author="Windows User" w:date="2018-01-14T15:03:00Z">
              <w:rPr>
                <w:rFonts w:cs="David" w:hint="default"/>
                <w:sz w:val="26"/>
                <w:szCs w:val="26"/>
              </w:rPr>
            </w:rPrChange>
          </w:rPr>
          <w:instrText>http://www.nevo.co.il/law/70301/349.b</w:instrText>
        </w:r>
        <w:r w:rsidR="00222914" w:rsidRPr="00222914">
          <w:rPr>
            <w:rFonts w:cs="David" w:hint="default"/>
            <w:color w:val="0000FF"/>
            <w:sz w:val="26"/>
            <w:szCs w:val="26"/>
            <w:u w:val="single"/>
            <w:rtl/>
            <w:rPrChange w:id="382"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tl/>
            <w:rPrChange w:id="383" w:author="Windows User" w:date="2018-01-14T15:03:00Z">
              <w:rPr>
                <w:rFonts w:cs="David" w:hint="default"/>
                <w:sz w:val="26"/>
                <w:szCs w:val="26"/>
                <w:rtl/>
              </w:rPr>
            </w:rPrChange>
          </w:rPr>
        </w:r>
        <w:r w:rsidR="00222914" w:rsidRPr="00222914">
          <w:rPr>
            <w:rFonts w:cs="David" w:hint="default"/>
            <w:color w:val="0000FF"/>
            <w:sz w:val="26"/>
            <w:szCs w:val="26"/>
            <w:u w:val="single"/>
            <w:rtl/>
            <w:rPrChange w:id="384" w:author="Windows User" w:date="2018-01-14T15:03:00Z">
              <w:rPr>
                <w:rFonts w:cs="David" w:hint="default"/>
                <w:sz w:val="26"/>
                <w:szCs w:val="26"/>
                <w:rtl/>
              </w:rPr>
            </w:rPrChange>
          </w:rPr>
          <w:fldChar w:fldCharType="separate"/>
        </w:r>
      </w:ins>
      <w:r w:rsidR="00222914" w:rsidRPr="00222914">
        <w:rPr>
          <w:rFonts w:cs="David" w:hint="default"/>
          <w:color w:val="0000FF"/>
          <w:sz w:val="26"/>
          <w:szCs w:val="26"/>
          <w:u w:val="single"/>
          <w:rtl/>
          <w:rPrChange w:id="385" w:author="Windows User" w:date="2018-01-14T15:03:00Z">
            <w:rPr>
              <w:rFonts w:cs="David" w:hint="default"/>
              <w:sz w:val="26"/>
              <w:szCs w:val="26"/>
              <w:rtl/>
            </w:rPr>
          </w:rPrChange>
        </w:rPr>
        <w:t>סעיף 349(ב)</w:t>
      </w:r>
      <w:ins w:id="386" w:author="Windows User" w:date="2018-01-14T15:03:00Z">
        <w:r w:rsidR="00222914" w:rsidRPr="00222914">
          <w:rPr>
            <w:rFonts w:cs="David" w:hint="default"/>
            <w:color w:val="0000FF"/>
            <w:sz w:val="26"/>
            <w:szCs w:val="26"/>
            <w:u w:val="single"/>
            <w:rtl/>
            <w:rPrChange w:id="387" w:author="Windows User" w:date="2018-01-14T15:03:00Z">
              <w:rPr>
                <w:rFonts w:cs="David" w:hint="default"/>
                <w:sz w:val="26"/>
                <w:szCs w:val="26"/>
                <w:rtl/>
              </w:rPr>
            </w:rPrChange>
          </w:rPr>
          <w:fldChar w:fldCharType="end"/>
        </w:r>
      </w:ins>
      <w:r>
        <w:rPr>
          <w:rFonts w:cs="David"/>
          <w:sz w:val="26"/>
          <w:szCs w:val="26"/>
          <w:rtl/>
        </w:rPr>
        <w:t xml:space="preserve"> לחוק הנ"ל. </w:t>
      </w:r>
      <w:bookmarkStart w:id="388" w:name="ABSTRACT_END"/>
      <w:bookmarkEnd w:id="388"/>
    </w:p>
    <w:p w14:paraId="4C580205" w14:textId="77777777" w:rsidR="00A451C9" w:rsidRDefault="00A451C9">
      <w:pPr>
        <w:bidi/>
        <w:spacing w:before="100" w:beforeAutospacing="1" w:after="100" w:afterAutospacing="1"/>
        <w:rPr>
          <w:rFonts w:cs="David"/>
          <w:color w:val="FFFFFF"/>
          <w:sz w:val="4"/>
          <w:szCs w:val="4"/>
          <w:u w:val="single"/>
          <w:rtl/>
        </w:rPr>
      </w:pPr>
    </w:p>
    <w:p w14:paraId="6752535B" w14:textId="77777777" w:rsidR="00A451C9" w:rsidRDefault="00A451C9">
      <w:pPr>
        <w:bidi/>
        <w:spacing w:before="100" w:beforeAutospacing="1" w:after="100" w:afterAutospacing="1"/>
        <w:rPr>
          <w:rFonts w:cs="David"/>
          <w:sz w:val="26"/>
          <w:szCs w:val="26"/>
          <w:u w:val="single"/>
          <w:rtl/>
        </w:rPr>
      </w:pPr>
      <w:r>
        <w:rPr>
          <w:rFonts w:cs="David" w:hint="default"/>
          <w:color w:val="FFFFFF"/>
          <w:sz w:val="4"/>
          <w:szCs w:val="4"/>
          <w:u w:val="single"/>
          <w:rtl/>
        </w:rPr>
        <w:t>5129371</w:t>
      </w:r>
      <w:r>
        <w:rPr>
          <w:rFonts w:cs="David"/>
          <w:sz w:val="26"/>
          <w:szCs w:val="26"/>
          <w:u w:val="single"/>
          <w:rtl/>
        </w:rPr>
        <w:t xml:space="preserve">העובדות הצריכות לענייננו: </w:t>
      </w:r>
    </w:p>
    <w:p w14:paraId="5C54A638" w14:textId="77777777" w:rsidR="00A451C9" w:rsidRDefault="00A451C9">
      <w:pPr>
        <w:bidi/>
        <w:spacing w:before="100" w:beforeAutospacing="1" w:after="100" w:afterAutospacing="1"/>
        <w:rPr>
          <w:rFonts w:cs="David"/>
          <w:color w:val="FFFFFF"/>
          <w:sz w:val="4"/>
          <w:szCs w:val="4"/>
          <w:rtl/>
        </w:rPr>
      </w:pPr>
    </w:p>
    <w:p w14:paraId="36799C38" w14:textId="77777777" w:rsidR="00A451C9" w:rsidRDefault="00A451C9">
      <w:pPr>
        <w:bidi/>
        <w:spacing w:before="100" w:beforeAutospacing="1" w:after="100" w:afterAutospacing="1"/>
        <w:rPr>
          <w:rFonts w:cs="David"/>
          <w:sz w:val="26"/>
          <w:szCs w:val="26"/>
          <w:rtl/>
        </w:rPr>
      </w:pPr>
      <w:r>
        <w:rPr>
          <w:rFonts w:cs="David" w:hint="default"/>
          <w:color w:val="FFFFFF"/>
          <w:sz w:val="4"/>
          <w:szCs w:val="4"/>
          <w:rtl/>
        </w:rPr>
        <w:t>5129371</w:t>
      </w:r>
      <w:r>
        <w:rPr>
          <w:rFonts w:cs="David"/>
          <w:sz w:val="26"/>
          <w:szCs w:val="26"/>
          <w:rtl/>
        </w:rPr>
        <w:t xml:space="preserve">המתלוננת היא א.ב, ילידת 20.10.82, והייתה בזמן הרלבנטי לכתב האישום כבת 11.5 שנה, תלמידת כתה ה' בבית ספר יסודי (להלן: "א" או "המתלוננת"). </w:t>
      </w:r>
    </w:p>
    <w:p w14:paraId="726ADD11"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היה כבן 37 שנים בזמן האירועים המתוארים בכתב האישום, ועלה ארצה לבדו, ללא אשתו, בשנת 90'. הוא מתפרנס מנגינה וממתן שיעורים פרטיים במוזיקה. </w:t>
      </w:r>
    </w:p>
    <w:p w14:paraId="08AFD562" w14:textId="77777777" w:rsidR="00A451C9" w:rsidRDefault="00A451C9">
      <w:pPr>
        <w:bidi/>
        <w:spacing w:before="100" w:beforeAutospacing="1" w:after="100" w:afterAutospacing="1"/>
        <w:rPr>
          <w:rFonts w:cs="David"/>
          <w:sz w:val="26"/>
          <w:szCs w:val="26"/>
          <w:rtl/>
        </w:rPr>
      </w:pPr>
      <w:r>
        <w:rPr>
          <w:rFonts w:cs="David"/>
          <w:sz w:val="26"/>
          <w:szCs w:val="26"/>
          <w:rtl/>
        </w:rPr>
        <w:t xml:space="preserve">המסכת העובדתית המתוארת בכתב האישום מתייחסת לחודשים אפריל </w:t>
      </w:r>
      <w:r>
        <w:rPr>
          <w:szCs w:val="26"/>
        </w:rPr>
        <w:t>–</w:t>
      </w:r>
      <w:r>
        <w:rPr>
          <w:rFonts w:cs="David"/>
          <w:sz w:val="26"/>
          <w:szCs w:val="26"/>
          <w:rtl/>
        </w:rPr>
        <w:t xml:space="preserve"> יוני 94', עת חלקו הנאשם ודודה של א', בוריס כגן, דירה בגבעתיים; השניים הכירו על רקע עבודה משותפת במסעדה. עוד התגוררו בדירה אדם בשם לובמיר פורמנקו, בנו, אשתו אנה והמתלוננת אשר עברה לחסות הדוד מפאת מצוקה כלכלית של אמה אשר לא יכלה לטפל בה. </w:t>
      </w:r>
    </w:p>
    <w:p w14:paraId="5C99BBFC" w14:textId="77777777" w:rsidR="00A451C9" w:rsidRDefault="00A451C9">
      <w:pPr>
        <w:bidi/>
        <w:spacing w:before="100" w:beforeAutospacing="1" w:after="100" w:afterAutospacing="1"/>
        <w:rPr>
          <w:rFonts w:cs="David"/>
          <w:sz w:val="26"/>
          <w:szCs w:val="26"/>
          <w:u w:val="single"/>
          <w:rtl/>
        </w:rPr>
      </w:pPr>
    </w:p>
    <w:p w14:paraId="10CD92E8" w14:textId="77777777" w:rsidR="00A451C9" w:rsidRDefault="00A451C9">
      <w:pPr>
        <w:bidi/>
        <w:spacing w:before="100" w:beforeAutospacing="1" w:after="100" w:afterAutospacing="1"/>
        <w:rPr>
          <w:rFonts w:cs="David"/>
          <w:sz w:val="26"/>
          <w:szCs w:val="26"/>
          <w:rtl/>
        </w:rPr>
      </w:pPr>
      <w:r>
        <w:rPr>
          <w:rFonts w:cs="David"/>
          <w:sz w:val="26"/>
          <w:szCs w:val="26"/>
          <w:u w:val="single"/>
          <w:rtl/>
        </w:rPr>
        <w:t xml:space="preserve">עובדות כתב האישום: </w:t>
      </w:r>
    </w:p>
    <w:p w14:paraId="39899863" w14:textId="77777777" w:rsidR="00A451C9" w:rsidRDefault="00A451C9">
      <w:pPr>
        <w:bidi/>
        <w:spacing w:before="100" w:beforeAutospacing="1" w:after="100" w:afterAutospacing="1"/>
        <w:rPr>
          <w:rFonts w:cs="David"/>
          <w:sz w:val="26"/>
          <w:szCs w:val="26"/>
          <w:rtl/>
        </w:rPr>
      </w:pPr>
      <w:r>
        <w:rPr>
          <w:rFonts w:cs="David"/>
          <w:sz w:val="26"/>
          <w:szCs w:val="26"/>
          <w:rtl/>
        </w:rPr>
        <w:t>מספר פעמים בלתי ידוע הושיב הנאשם את המתלוננת על ברכיו וליטף את ירכה. בחלק מהמקרים נגע גם בחזה.</w:t>
      </w:r>
      <w:r>
        <w:rPr>
          <w:rFonts w:cs="David" w:hint="default"/>
          <w:color w:val="FFFFFF"/>
          <w:sz w:val="4"/>
          <w:szCs w:val="4"/>
          <w:rtl/>
        </w:rPr>
        <w:t>נ</w:t>
      </w:r>
    </w:p>
    <w:p w14:paraId="6EA7DA17" w14:textId="77777777" w:rsidR="00A451C9" w:rsidRDefault="00A451C9">
      <w:pPr>
        <w:bidi/>
        <w:spacing w:before="100" w:beforeAutospacing="1" w:after="100" w:afterAutospacing="1"/>
        <w:rPr>
          <w:rFonts w:cs="David"/>
          <w:sz w:val="26"/>
          <w:szCs w:val="26"/>
          <w:rtl/>
        </w:rPr>
      </w:pPr>
      <w:r>
        <w:rPr>
          <w:rFonts w:cs="David"/>
          <w:sz w:val="26"/>
          <w:szCs w:val="26"/>
          <w:rtl/>
        </w:rPr>
        <w:t xml:space="preserve">מספר פעמים בלתי ידוע, הושיב הנאשם את המתלוננת על אחת מרגליו, הוציא את איבר מינו וביקש מא' לשפשפו </w:t>
      </w:r>
      <w:r>
        <w:rPr>
          <w:szCs w:val="26"/>
        </w:rPr>
        <w:t>–</w:t>
      </w:r>
      <w:r>
        <w:rPr>
          <w:rFonts w:cs="David"/>
          <w:sz w:val="26"/>
          <w:szCs w:val="26"/>
          <w:rtl/>
        </w:rPr>
        <w:t xml:space="preserve"> אך היא סירבה. לאחר מכן אונן בפניה עד שהגיע לסיפוקו, ובמקרה אחד אף ביקש ממנה ללקק את זרעו שנפלט, אך היא סירבה.  </w:t>
      </w:r>
    </w:p>
    <w:p w14:paraId="3866932D" w14:textId="77777777" w:rsidR="00A451C9" w:rsidRDefault="00A451C9">
      <w:pPr>
        <w:bidi/>
        <w:spacing w:before="100" w:beforeAutospacing="1" w:after="100" w:afterAutospacing="1"/>
        <w:rPr>
          <w:rFonts w:cs="David"/>
          <w:sz w:val="26"/>
          <w:szCs w:val="26"/>
          <w:rtl/>
        </w:rPr>
      </w:pPr>
      <w:r>
        <w:rPr>
          <w:rFonts w:cs="David"/>
          <w:sz w:val="26"/>
          <w:szCs w:val="26"/>
          <w:rtl/>
        </w:rPr>
        <w:t xml:space="preserve">במקרים אחרים היה מכניס את ידו מתחת לתחתוניה של המתלוננת והיה מלטף באצבעו את איבר מינה. במקרה אחד אף ניסה להכניס ידו מתחת לחולצתה, אך ניסיון זה לא צלח עקב התנגדותה. </w:t>
      </w:r>
    </w:p>
    <w:p w14:paraId="5228F1B3" w14:textId="77777777" w:rsidR="00A451C9" w:rsidRDefault="00A451C9">
      <w:pPr>
        <w:bidi/>
        <w:spacing w:before="100" w:beforeAutospacing="1" w:after="100" w:afterAutospacing="1"/>
        <w:rPr>
          <w:rFonts w:cs="David"/>
          <w:sz w:val="26"/>
          <w:szCs w:val="26"/>
          <w:rtl/>
        </w:rPr>
      </w:pPr>
      <w:r>
        <w:rPr>
          <w:rFonts w:cs="David"/>
          <w:sz w:val="26"/>
          <w:szCs w:val="26"/>
          <w:rtl/>
        </w:rPr>
        <w:t xml:space="preserve">בעת ששהו במטבח, הושיבה על אחת מרגליו וליטף את בטנה מתחת לחולצתה. </w:t>
      </w:r>
    </w:p>
    <w:p w14:paraId="07CD3D64" w14:textId="77777777" w:rsidR="00A451C9" w:rsidRDefault="00A451C9">
      <w:pPr>
        <w:bidi/>
        <w:spacing w:before="100" w:beforeAutospacing="1" w:after="100" w:afterAutospacing="1"/>
        <w:rPr>
          <w:rFonts w:cs="David"/>
          <w:sz w:val="26"/>
          <w:szCs w:val="26"/>
          <w:rtl/>
        </w:rPr>
      </w:pPr>
      <w:r>
        <w:rPr>
          <w:rFonts w:cs="David"/>
          <w:sz w:val="26"/>
          <w:szCs w:val="26"/>
          <w:rtl/>
        </w:rPr>
        <w:t xml:space="preserve">פעם אחרת, בחדרה של המתלוננת, השכיב הנאשם את א' בכוח על מיטתה, הוריד את חצאיתה ותחתוניה, וליקק את איבר מינה, למרות התנגדותה. </w:t>
      </w:r>
    </w:p>
    <w:p w14:paraId="67B8E53D" w14:textId="77777777" w:rsidR="00A451C9" w:rsidRDefault="00A451C9">
      <w:pPr>
        <w:bidi/>
        <w:spacing w:before="100" w:beforeAutospacing="1" w:after="100" w:afterAutospacing="1"/>
        <w:rPr>
          <w:rFonts w:cs="David"/>
          <w:sz w:val="26"/>
          <w:szCs w:val="26"/>
          <w:u w:val="single"/>
          <w:rtl/>
        </w:rPr>
      </w:pPr>
    </w:p>
    <w:p w14:paraId="3B3F530A"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תגובת הנאשם לכתב האישום:  </w:t>
      </w:r>
    </w:p>
    <w:p w14:paraId="07618678"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מודה כי התגורר בדירת דודה של א' בתקופה בה א' התגוררה בדירה. </w:t>
      </w:r>
    </w:p>
    <w:p w14:paraId="43706948" w14:textId="77777777" w:rsidR="00A451C9" w:rsidRDefault="00A451C9">
      <w:pPr>
        <w:bidi/>
        <w:spacing w:before="100" w:beforeAutospacing="1" w:after="100" w:afterAutospacing="1"/>
        <w:rPr>
          <w:rFonts w:cs="David"/>
          <w:sz w:val="26"/>
          <w:szCs w:val="26"/>
          <w:rtl/>
        </w:rPr>
      </w:pPr>
      <w:r>
        <w:rPr>
          <w:rFonts w:cs="David"/>
          <w:sz w:val="26"/>
          <w:szCs w:val="26"/>
          <w:rtl/>
        </w:rPr>
        <w:t xml:space="preserve">בחקירתו במשטרה (ת/ 1) הכחיש את המעשים המיוחסים לו, וגם בישיבת ההקראה בביהמ"ש כפר בעובדות כתב האישום כולו. ב"כ הנאשם טען באותה ישיבה (עמ' 6 לפרוטוקול) כי: </w:t>
      </w:r>
    </w:p>
    <w:p w14:paraId="4A83D821" w14:textId="77777777" w:rsidR="00A451C9" w:rsidRDefault="00A451C9">
      <w:pPr>
        <w:pStyle w:val="BlockText"/>
        <w:bidi/>
        <w:rPr>
          <w:rFonts w:cs="David"/>
          <w:sz w:val="26"/>
          <w:szCs w:val="26"/>
          <w:rtl/>
        </w:rPr>
      </w:pPr>
      <w:r>
        <w:rPr>
          <w:rFonts w:cs="David"/>
          <w:sz w:val="26"/>
          <w:szCs w:val="26"/>
          <w:rtl/>
        </w:rPr>
        <w:t xml:space="preserve">"הנאשם יטען שבינו לבין הקטינה היו יחסים הוריים, שהוא נתן לה חסות ויחס טוב כאב אל בתו, וכל המגעים המיוחסים שיש להם קונוטציה מינית מוכחשים מכל וכל".  </w:t>
      </w:r>
    </w:p>
    <w:p w14:paraId="3F07562F" w14:textId="77777777" w:rsidR="00A451C9" w:rsidRDefault="00A451C9">
      <w:pPr>
        <w:bidi/>
        <w:spacing w:before="100" w:beforeAutospacing="1" w:after="100" w:afterAutospacing="1"/>
        <w:rPr>
          <w:rFonts w:cs="David"/>
          <w:sz w:val="26"/>
          <w:szCs w:val="26"/>
          <w:u w:val="single"/>
          <w:rtl/>
        </w:rPr>
      </w:pPr>
    </w:p>
    <w:p w14:paraId="17822E01" w14:textId="77777777" w:rsidR="00A451C9" w:rsidRDefault="00A451C9">
      <w:pPr>
        <w:bidi/>
        <w:spacing w:before="100" w:beforeAutospacing="1" w:after="100" w:afterAutospacing="1"/>
        <w:rPr>
          <w:rFonts w:cs="David"/>
          <w:b/>
          <w:bCs/>
          <w:sz w:val="28"/>
          <w:szCs w:val="28"/>
          <w:u w:val="single"/>
          <w:rtl/>
        </w:rPr>
      </w:pPr>
      <w:r>
        <w:rPr>
          <w:rFonts w:cs="David"/>
          <w:b/>
          <w:bCs/>
          <w:sz w:val="28"/>
          <w:szCs w:val="28"/>
          <w:u w:val="single"/>
          <w:rtl/>
        </w:rPr>
        <w:t xml:space="preserve">פרשת התביעה: </w:t>
      </w:r>
    </w:p>
    <w:p w14:paraId="782BA989" w14:textId="77777777" w:rsidR="00A451C9" w:rsidRDefault="00A451C9">
      <w:pPr>
        <w:bidi/>
        <w:spacing w:before="100" w:beforeAutospacing="1" w:after="100" w:afterAutospacing="1"/>
        <w:rPr>
          <w:rFonts w:cs="David"/>
          <w:sz w:val="26"/>
          <w:szCs w:val="26"/>
          <w:rtl/>
        </w:rPr>
      </w:pPr>
      <w:r>
        <w:rPr>
          <w:rFonts w:cs="David"/>
          <w:sz w:val="26"/>
          <w:szCs w:val="26"/>
          <w:rtl/>
        </w:rPr>
        <w:t xml:space="preserve">נוכח כפירתו של הנאשם באישומים נגדו נוהלו הוכחות. </w:t>
      </w:r>
    </w:p>
    <w:p w14:paraId="3E13F06B" w14:textId="77777777" w:rsidR="00A451C9" w:rsidRDefault="00A451C9">
      <w:pPr>
        <w:bidi/>
        <w:spacing w:before="100" w:beforeAutospacing="1" w:after="100" w:afterAutospacing="1"/>
        <w:rPr>
          <w:rFonts w:cs="David"/>
          <w:sz w:val="26"/>
          <w:szCs w:val="26"/>
          <w:rtl/>
        </w:rPr>
      </w:pPr>
      <w:r>
        <w:rPr>
          <w:rFonts w:cs="David"/>
          <w:sz w:val="26"/>
          <w:szCs w:val="26"/>
          <w:rtl/>
        </w:rPr>
        <w:t xml:space="preserve">לשם הוכחת האשמה העלתה התביעה על דוכן העדים 5 עדי תביעה: </w:t>
      </w:r>
    </w:p>
    <w:p w14:paraId="1DFB1842" w14:textId="77777777" w:rsidR="00A451C9" w:rsidRDefault="00A451C9">
      <w:pPr>
        <w:bidi/>
        <w:spacing w:before="100" w:beforeAutospacing="1" w:after="100" w:afterAutospacing="1"/>
        <w:rPr>
          <w:rFonts w:cs="David"/>
          <w:sz w:val="26"/>
          <w:szCs w:val="26"/>
          <w:u w:val="single"/>
          <w:rtl/>
        </w:rPr>
      </w:pPr>
    </w:p>
    <w:p w14:paraId="44DE5838" w14:textId="77777777" w:rsidR="00A451C9" w:rsidRDefault="00A451C9">
      <w:pPr>
        <w:bidi/>
        <w:spacing w:before="100" w:beforeAutospacing="1" w:after="100" w:afterAutospacing="1"/>
        <w:rPr>
          <w:rFonts w:cs="David"/>
          <w:sz w:val="26"/>
          <w:szCs w:val="26"/>
          <w:rtl/>
        </w:rPr>
      </w:pPr>
      <w:r>
        <w:rPr>
          <w:rFonts w:cs="David"/>
          <w:sz w:val="26"/>
          <w:szCs w:val="26"/>
          <w:u w:val="single"/>
          <w:rtl/>
        </w:rPr>
        <w:t>עת/ 1 רס"ר שיפמן אבי:</w:t>
      </w:r>
      <w:r>
        <w:rPr>
          <w:rFonts w:cs="David"/>
          <w:sz w:val="26"/>
          <w:szCs w:val="26"/>
          <w:rtl/>
        </w:rPr>
        <w:t xml:space="preserve"> שוטר תחנת משטרת גבעתיים אשר חקר את הנאשם וגבה ממנו את ת/ 1. העיד כי למרות שהנאשם לא ידע בזמן החקירה לקרוא עברית, ושפתו הייתה דלה, הרי שהוא הקריא בפניו את הודעתו, והנאשם חתם עליה לאחר שהבין את החשדות נגדו.</w:t>
      </w:r>
      <w:r>
        <w:rPr>
          <w:rFonts w:cs="David" w:hint="default"/>
          <w:color w:val="FFFFFF"/>
          <w:sz w:val="4"/>
          <w:szCs w:val="4"/>
          <w:rtl/>
        </w:rPr>
        <w:t>ב</w:t>
      </w:r>
    </w:p>
    <w:p w14:paraId="20EB37AF" w14:textId="77777777" w:rsidR="00A451C9" w:rsidRDefault="00A451C9">
      <w:pPr>
        <w:bidi/>
        <w:spacing w:before="100" w:beforeAutospacing="1" w:after="100" w:afterAutospacing="1"/>
        <w:rPr>
          <w:rFonts w:cs="David"/>
          <w:sz w:val="26"/>
          <w:szCs w:val="26"/>
          <w:u w:val="single"/>
          <w:rtl/>
        </w:rPr>
      </w:pPr>
    </w:p>
    <w:p w14:paraId="7AC3F828" w14:textId="77777777" w:rsidR="00A451C9" w:rsidRDefault="00A451C9">
      <w:pPr>
        <w:bidi/>
        <w:spacing w:before="100" w:beforeAutospacing="1" w:after="100" w:afterAutospacing="1"/>
        <w:rPr>
          <w:rFonts w:cs="David"/>
          <w:sz w:val="26"/>
          <w:szCs w:val="26"/>
          <w:rtl/>
        </w:rPr>
      </w:pPr>
      <w:r>
        <w:rPr>
          <w:rFonts w:cs="David"/>
          <w:sz w:val="26"/>
          <w:szCs w:val="26"/>
          <w:u w:val="single"/>
          <w:rtl/>
        </w:rPr>
        <w:t>עת/ 2 בוריס כגן - דודה של המתלוננת:</w:t>
      </w:r>
      <w:r>
        <w:rPr>
          <w:rFonts w:cs="David"/>
          <w:sz w:val="26"/>
          <w:szCs w:val="26"/>
          <w:rtl/>
        </w:rPr>
        <w:t xml:space="preserve"> הנאשם ובוריס הכירו בעת שעבדו במסעדה ביחד, במהלך שנת 94'. כתוצאה מהיכרות זו, נרקמו בין השניים קשרי ידידות ולאור קשיים אליהם נקלע הנאשם, הציע לו בוריס שיעבור לדירה אותה חלק עם קרובי משפחתו. כידוע, במהלך שנת 94', לקח הדוד תחת חסותו גם את א'. הוא מעיד שהיה ער ליחסים החמים שנרקמו בין הנאשם לא', ועל כך שמעולם לא חשד שהיחסים מהווים כיסוי לדבר "אפל" יותר (עמ' 12 לפרוטו', שורות 25-28). מנגד הוא מעיד כי במהלך התקופה בה התגוררה א' בדירה היא ירדה בלימודים ו"לא היה לה מצב רוח" (עמ' 11, שורות 25-26). </w:t>
      </w:r>
    </w:p>
    <w:p w14:paraId="4B141097" w14:textId="77777777" w:rsidR="00A451C9" w:rsidRDefault="00A451C9">
      <w:pPr>
        <w:bidi/>
        <w:spacing w:before="100" w:beforeAutospacing="1" w:after="100" w:afterAutospacing="1"/>
        <w:rPr>
          <w:rFonts w:cs="David"/>
          <w:sz w:val="26"/>
          <w:szCs w:val="26"/>
          <w:rtl/>
        </w:rPr>
      </w:pPr>
    </w:p>
    <w:p w14:paraId="5BCD46A6" w14:textId="77777777" w:rsidR="00A451C9" w:rsidRDefault="00A451C9">
      <w:pPr>
        <w:bidi/>
        <w:spacing w:before="100" w:beforeAutospacing="1" w:after="100" w:afterAutospacing="1"/>
        <w:rPr>
          <w:rFonts w:cs="David"/>
          <w:sz w:val="26"/>
          <w:szCs w:val="26"/>
          <w:rtl/>
        </w:rPr>
      </w:pPr>
      <w:r>
        <w:rPr>
          <w:rFonts w:cs="David"/>
          <w:sz w:val="26"/>
          <w:szCs w:val="26"/>
          <w:u w:val="single"/>
          <w:rtl/>
        </w:rPr>
        <w:t>עת/ 3 - המתלוננת:</w:t>
      </w:r>
      <w:r>
        <w:rPr>
          <w:rFonts w:cs="David"/>
          <w:sz w:val="26"/>
          <w:szCs w:val="26"/>
          <w:rtl/>
        </w:rPr>
        <w:t xml:space="preserve"> בעדותה של א' בפני בית המשפט, וגם בעדותה בפני חוקר הנוער (ת/ 3) עולים מספר אירועים מרכזיים שהתרחשו במהלך התקופה במועדים בלתי ידועים בדירה: </w:t>
      </w:r>
    </w:p>
    <w:p w14:paraId="6D1C2751"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הציע ללמד את א' לנגן על אורגן. הוא הושיבה על אחת מרגליו, הכניס את ידו לתוך תחתוניה והחל ללטף את איבר מינה. המתלוננת ביקשה ממנו להפסיק (עמ' 20, שורות 16-18). במועד אחר, הוא הוציא את איבר מינו ואונן בפניה עד שהגיע לסיפוקו (עמ' 35, 15). </w:t>
      </w:r>
    </w:p>
    <w:p w14:paraId="6C1D4689" w14:textId="77777777" w:rsidR="00A451C9" w:rsidRDefault="00A451C9">
      <w:pPr>
        <w:bidi/>
        <w:spacing w:before="100" w:beforeAutospacing="1" w:after="100" w:afterAutospacing="1"/>
        <w:rPr>
          <w:rFonts w:cs="David"/>
          <w:sz w:val="26"/>
          <w:szCs w:val="26"/>
          <w:rtl/>
        </w:rPr>
      </w:pPr>
      <w:r>
        <w:rPr>
          <w:rFonts w:cs="David"/>
          <w:sz w:val="26"/>
          <w:szCs w:val="26"/>
          <w:rtl/>
        </w:rPr>
        <w:t xml:space="preserve">באירוע אחר שיחקו א' והנאשם משחק "דוקים". הנאשם הציע כי מי משניהם שינצח ילקק לשני. כשסירבה לכך, התרצה הנאשם ו"הסכים" כי אם ינצח ייתן לה נשיקה בלחי. כשניצח, השכיב את המתלוננת על מיטתו, הפשיל את מכנסיה ותחתוניה והחל ללקק את איבר מינה, וזאת למרות התנגדותה (עמ' 22-23). </w:t>
      </w:r>
    </w:p>
    <w:p w14:paraId="3A27D634" w14:textId="77777777" w:rsidR="00A451C9" w:rsidRDefault="00A451C9">
      <w:pPr>
        <w:bidi/>
        <w:spacing w:before="100" w:beforeAutospacing="1" w:after="100" w:afterAutospacing="1"/>
        <w:rPr>
          <w:rFonts w:cs="David"/>
          <w:sz w:val="26"/>
          <w:szCs w:val="26"/>
          <w:rtl/>
        </w:rPr>
      </w:pPr>
      <w:r>
        <w:rPr>
          <w:rFonts w:cs="David"/>
          <w:sz w:val="26"/>
          <w:szCs w:val="26"/>
          <w:rtl/>
        </w:rPr>
        <w:t xml:space="preserve">בעת שהיו שניהם לבד בדירה, הזמין הנאשם את א' לצפות איתו בסרט. בגמר הסרט הוציא את איבר מינו, אונן בפניה עד שהגיע לסיפוקו, וביקש ממנה ללקק את זרעו שנפלט בטענה ש"זהו חלב שכל הנשים אוהבות אותו" (עמ' 21 לפרוטוקול). </w:t>
      </w:r>
    </w:p>
    <w:p w14:paraId="25515A0A" w14:textId="77777777" w:rsidR="00A451C9" w:rsidRDefault="00A451C9">
      <w:pPr>
        <w:bidi/>
        <w:spacing w:before="100" w:beforeAutospacing="1" w:after="100" w:afterAutospacing="1"/>
        <w:rPr>
          <w:rFonts w:cs="David"/>
          <w:sz w:val="26"/>
          <w:szCs w:val="26"/>
          <w:rtl/>
        </w:rPr>
      </w:pPr>
      <w:r>
        <w:rPr>
          <w:rFonts w:cs="David"/>
          <w:sz w:val="26"/>
          <w:szCs w:val="26"/>
          <w:rtl/>
        </w:rPr>
        <w:t xml:space="preserve">בשעת ערב, כאשר א' הייתה במיטתה והנאשם הקריא לה סיפור, הוא ליטף עם ידו את איבר מינה. הוא ניסה ללטף גם את חזה, אך הדבר לא צלח בידו (ת/ 3, עמ' 11-12) . </w:t>
      </w:r>
    </w:p>
    <w:p w14:paraId="3CF8009C" w14:textId="77777777" w:rsidR="00A451C9" w:rsidRDefault="00A451C9">
      <w:pPr>
        <w:bidi/>
        <w:spacing w:before="100" w:beforeAutospacing="1" w:after="100" w:afterAutospacing="1"/>
        <w:rPr>
          <w:rFonts w:cs="David"/>
          <w:sz w:val="26"/>
          <w:szCs w:val="26"/>
          <w:rtl/>
        </w:rPr>
      </w:pPr>
      <w:r>
        <w:rPr>
          <w:rFonts w:cs="David"/>
          <w:sz w:val="26"/>
          <w:szCs w:val="26"/>
          <w:rtl/>
        </w:rPr>
        <w:t xml:space="preserve">קרא לה לחדרו שם הציג בפניה סרט פורנוגרפי, וניסה לשכנעה לבצע בו מין אוראלי (עמ' 49, שורות 23-27). </w:t>
      </w:r>
    </w:p>
    <w:p w14:paraId="113C2562" w14:textId="77777777" w:rsidR="00A451C9" w:rsidRDefault="00A451C9">
      <w:pPr>
        <w:bidi/>
        <w:spacing w:before="100" w:beforeAutospacing="1" w:after="100" w:afterAutospacing="1"/>
        <w:rPr>
          <w:rFonts w:cs="David"/>
          <w:sz w:val="26"/>
          <w:szCs w:val="26"/>
          <w:rtl/>
        </w:rPr>
      </w:pPr>
      <w:r>
        <w:rPr>
          <w:rFonts w:cs="David"/>
          <w:sz w:val="26"/>
          <w:szCs w:val="26"/>
          <w:rtl/>
        </w:rPr>
        <w:t>באירועים נוספים היה הנאשם מלטף את ירכיה, בטנה וחזה של המתלוננת, ובנוסף היה נוגע באיבר מינה, תוך שהוא מאיים עליה שלא תספר על המתרחש לדודה פן יבולע לה (עמ' 20, שורות 6-7).</w:t>
      </w:r>
      <w:r>
        <w:rPr>
          <w:rFonts w:cs="David" w:hint="default"/>
          <w:color w:val="FFFFFF"/>
          <w:sz w:val="4"/>
          <w:szCs w:val="4"/>
          <w:rtl/>
        </w:rPr>
        <w:t>ו</w:t>
      </w:r>
    </w:p>
    <w:p w14:paraId="4B72E9BB" w14:textId="77777777" w:rsidR="00A451C9" w:rsidRDefault="00A451C9">
      <w:pPr>
        <w:bidi/>
        <w:spacing w:before="100" w:beforeAutospacing="1" w:after="100" w:afterAutospacing="1"/>
        <w:rPr>
          <w:rFonts w:cs="David"/>
          <w:sz w:val="26"/>
          <w:szCs w:val="26"/>
          <w:rtl/>
        </w:rPr>
      </w:pPr>
      <w:r>
        <w:rPr>
          <w:rFonts w:cs="David"/>
          <w:sz w:val="26"/>
          <w:szCs w:val="26"/>
          <w:rtl/>
        </w:rPr>
        <w:t xml:space="preserve">כאשר התקלח ביקש מהמתלוננת לרחוץ את גבו בעודו ערום (עמ' 23, שורות 21-24). </w:t>
      </w:r>
    </w:p>
    <w:p w14:paraId="127D8F91" w14:textId="77777777" w:rsidR="00A451C9" w:rsidRDefault="00A451C9">
      <w:pPr>
        <w:bidi/>
        <w:spacing w:before="100" w:beforeAutospacing="1" w:after="100" w:afterAutospacing="1"/>
        <w:rPr>
          <w:rFonts w:cs="David"/>
          <w:sz w:val="26"/>
          <w:szCs w:val="26"/>
          <w:rtl/>
        </w:rPr>
      </w:pPr>
      <w:r>
        <w:rPr>
          <w:rFonts w:cs="David"/>
          <w:sz w:val="26"/>
          <w:szCs w:val="26"/>
          <w:rtl/>
        </w:rPr>
        <w:t>באירוע אחר, עת חשה המתלוננת שלא בטוב, ושכבה על ספה בסלון, הציע הנאשם שיעשה לה מסג' באזור הגב. לטענתה, הוא הכניס את ידו מתחת לתחתוניה ו"התחיל ללטף לי את הטוסיק" (עמ' 47, שורות 2-5).</w:t>
      </w:r>
      <w:r>
        <w:rPr>
          <w:rFonts w:cs="David" w:hint="default"/>
          <w:color w:val="FFFFFF"/>
          <w:sz w:val="4"/>
          <w:szCs w:val="4"/>
          <w:rtl/>
        </w:rPr>
        <w:t>נ</w:t>
      </w:r>
    </w:p>
    <w:p w14:paraId="75F95EFA" w14:textId="77777777" w:rsidR="00A451C9" w:rsidRDefault="00A451C9">
      <w:pPr>
        <w:bidi/>
        <w:spacing w:before="100" w:beforeAutospacing="1" w:after="100" w:afterAutospacing="1"/>
        <w:rPr>
          <w:rFonts w:cs="David"/>
          <w:sz w:val="26"/>
          <w:szCs w:val="26"/>
          <w:rtl/>
        </w:rPr>
      </w:pPr>
    </w:p>
    <w:p w14:paraId="7ABD8A96" w14:textId="77777777" w:rsidR="00A451C9" w:rsidRDefault="00A451C9">
      <w:pPr>
        <w:bidi/>
        <w:spacing w:before="100" w:beforeAutospacing="1" w:after="100" w:afterAutospacing="1"/>
        <w:rPr>
          <w:rFonts w:cs="David"/>
          <w:sz w:val="26"/>
          <w:szCs w:val="26"/>
          <w:rtl/>
        </w:rPr>
      </w:pPr>
      <w:r>
        <w:rPr>
          <w:rFonts w:cs="David"/>
          <w:sz w:val="26"/>
          <w:szCs w:val="26"/>
          <w:u w:val="single"/>
          <w:rtl/>
        </w:rPr>
        <w:t>עת/ 4 רוזה אמיליה - אמה של המתלוננת :</w:t>
      </w:r>
      <w:r>
        <w:rPr>
          <w:rFonts w:cs="David"/>
          <w:sz w:val="26"/>
          <w:szCs w:val="26"/>
          <w:rtl/>
        </w:rPr>
        <w:t xml:space="preserve"> האם העידה בפני ביהמ"ש, וכמו כן הוגשה עדותה במשטרה (נ/ 1). האם מעידה כי למרות שלא התגוררו ביחד, דאגה לבקר את בתה בתדירות של 3 פעמים בשבוע, והקשר ביניהם היה טוב (עמ' 59, שורות 2-4). </w:t>
      </w:r>
    </w:p>
    <w:p w14:paraId="547AA0BD" w14:textId="77777777" w:rsidR="00A451C9" w:rsidRDefault="00A451C9">
      <w:pPr>
        <w:bidi/>
        <w:spacing w:before="100" w:beforeAutospacing="1" w:after="100" w:afterAutospacing="1"/>
        <w:rPr>
          <w:rFonts w:cs="David"/>
          <w:sz w:val="26"/>
          <w:szCs w:val="26"/>
          <w:rtl/>
        </w:rPr>
      </w:pPr>
      <w:r>
        <w:rPr>
          <w:rFonts w:cs="David"/>
          <w:sz w:val="26"/>
          <w:szCs w:val="26"/>
          <w:rtl/>
        </w:rPr>
        <w:t xml:space="preserve">חשיבות העדות הינה בעיקר לעניין התרשמותה של האם ממצבה הנפשי של א' במהלך התקופה בה התגוררה בדירת הדוד בגבעתיים, ובסמוך להגשת תלונתה במשטרה נגד הנאשם. </w:t>
      </w:r>
    </w:p>
    <w:p w14:paraId="7F75636C" w14:textId="77777777" w:rsidR="00A451C9" w:rsidRDefault="00A451C9">
      <w:pPr>
        <w:bidi/>
        <w:spacing w:before="100" w:beforeAutospacing="1" w:after="100" w:afterAutospacing="1"/>
        <w:rPr>
          <w:rFonts w:cs="David"/>
          <w:sz w:val="26"/>
          <w:szCs w:val="26"/>
          <w:u w:val="single"/>
          <w:rtl/>
        </w:rPr>
      </w:pPr>
      <w:r>
        <w:rPr>
          <w:rFonts w:cs="David"/>
          <w:sz w:val="26"/>
          <w:szCs w:val="26"/>
          <w:rtl/>
        </w:rPr>
        <w:t xml:space="preserve">במהלך שהותה של א' בדירת הדוד, לא סיפרה לה בתה על מעשיו של הנאשם, אם כי הבחינה שבכתה מס' פעמים והביעה את רצונה לחזור לבית האם (עמ' 58, שורות 16-19).  </w:t>
      </w:r>
    </w:p>
    <w:p w14:paraId="55743499" w14:textId="77777777" w:rsidR="00A451C9" w:rsidRDefault="00A451C9">
      <w:pPr>
        <w:bidi/>
        <w:spacing w:before="100" w:beforeAutospacing="1" w:after="100" w:afterAutospacing="1"/>
        <w:rPr>
          <w:rFonts w:cs="David"/>
          <w:sz w:val="26"/>
          <w:szCs w:val="26"/>
          <w:rtl/>
        </w:rPr>
      </w:pPr>
      <w:r>
        <w:rPr>
          <w:rFonts w:cs="David"/>
          <w:sz w:val="26"/>
          <w:szCs w:val="26"/>
          <w:rtl/>
        </w:rPr>
        <w:t xml:space="preserve">האם העידה כי ביום 14/11/1994 התוודתה בפניה בתה על מעשיו של איגור כלפיה, ועל האיומים שהשמיע כלפיה. במהלך שיחה זו א' בכתה והייתה נרגשת (עמ' 55, שורה 16). בעצה אחת עם הדוד בוריס, פנו השתיים למשטרה והגישו תלונה כנגד הנאשם. </w:t>
      </w:r>
    </w:p>
    <w:p w14:paraId="6612AFEA" w14:textId="77777777" w:rsidR="00A451C9" w:rsidRDefault="00A451C9">
      <w:pPr>
        <w:bidi/>
        <w:spacing w:before="100" w:beforeAutospacing="1" w:after="100" w:afterAutospacing="1"/>
        <w:rPr>
          <w:rFonts w:cs="David"/>
          <w:sz w:val="26"/>
          <w:szCs w:val="26"/>
          <w:rtl/>
        </w:rPr>
      </w:pPr>
      <w:r>
        <w:rPr>
          <w:rFonts w:cs="David"/>
          <w:sz w:val="26"/>
          <w:szCs w:val="26"/>
          <w:rtl/>
        </w:rPr>
        <w:t xml:space="preserve">האם מעידה כי א' סיפרה לה על כך שהנאשם בזמן שלימד אותה לנגן על אורגן, היה מוציא את איבר מינו ומאונן בפניה (עמ' 55, שורות 21-24). כך גם בזמן שחזרו מפיקניק בפארק, ולאחר שהנאשם ובתה ראו סרט, הוציא הנאשם את איבר מינו ואונן עד שהגיע לסיפוקו. באירוע זה ניסה לשכנע את א' שתלקק את זרעו (עמ' 56, שורות 18-24). </w:t>
      </w:r>
    </w:p>
    <w:p w14:paraId="75F39825" w14:textId="77777777" w:rsidR="00A451C9" w:rsidRDefault="00A451C9">
      <w:pPr>
        <w:bidi/>
        <w:spacing w:before="100" w:beforeAutospacing="1" w:after="100" w:afterAutospacing="1"/>
        <w:rPr>
          <w:rFonts w:cs="David"/>
          <w:sz w:val="26"/>
          <w:szCs w:val="26"/>
          <w:rtl/>
        </w:rPr>
      </w:pPr>
      <w:r>
        <w:rPr>
          <w:rFonts w:cs="David"/>
          <w:sz w:val="26"/>
          <w:szCs w:val="26"/>
          <w:rtl/>
        </w:rPr>
        <w:t xml:space="preserve">כמו כן העידה כי בתה סיפרה לה על אירוע שאירע בעת ששיחקו השניים "דוקים", ובמהלכו השכיב הנאשם את א' על המיטה, הפשיל את מכנסיה ותחתוניה, וליקק את איבר מינה (עמ' 56, שורות 13-16). </w:t>
      </w:r>
    </w:p>
    <w:p w14:paraId="1D20B21D"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0A5DC0F4" w14:textId="77777777" w:rsidR="00A451C9" w:rsidRDefault="00A451C9">
      <w:pPr>
        <w:bidi/>
        <w:spacing w:before="100" w:beforeAutospacing="1" w:after="100" w:afterAutospacing="1"/>
        <w:rPr>
          <w:rFonts w:cs="David"/>
          <w:sz w:val="26"/>
          <w:szCs w:val="26"/>
          <w:rtl/>
        </w:rPr>
      </w:pPr>
      <w:r>
        <w:rPr>
          <w:rFonts w:cs="David"/>
          <w:sz w:val="26"/>
          <w:szCs w:val="26"/>
          <w:u w:val="single"/>
          <w:rtl/>
        </w:rPr>
        <w:t>עת/ 5 חוקר הנוער עמי רון:</w:t>
      </w:r>
      <w:r>
        <w:rPr>
          <w:rFonts w:cs="David"/>
          <w:sz w:val="26"/>
          <w:szCs w:val="26"/>
          <w:rtl/>
        </w:rPr>
        <w:t xml:space="preserve"> גבה את עדות א' ביום 21/11/1994 לאחר הפניה טלפונית ממשטרת גבעתיים. בעת החקירה הייתה נוכחת מורה בשם אדיסה אשר עזרה לתרגם מרוסית לעברית, ולהפך, לפי הצורך. כמו כן, ערך החוקר דו"ח התרשמות (ת/ 4) ובו הוא מציין כי א' הינה ברמה שכלית טובה ועשתה עליו רושם אמין. לדבריו, א' העידה בפניו על מעשים מגונים שעשה בה איגור (עמ' 74, שורות 6-7).     </w:t>
      </w:r>
    </w:p>
    <w:p w14:paraId="49C00FE1"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 </w:t>
      </w:r>
    </w:p>
    <w:p w14:paraId="682E1044" w14:textId="77777777" w:rsidR="00A451C9" w:rsidRDefault="00A451C9">
      <w:pPr>
        <w:pStyle w:val="BodyText"/>
        <w:bidi/>
        <w:rPr>
          <w:rFonts w:cs="David"/>
          <w:sz w:val="26"/>
          <w:szCs w:val="26"/>
          <w:rtl/>
        </w:rPr>
      </w:pPr>
      <w:r>
        <w:rPr>
          <w:rFonts w:cs="David"/>
          <w:sz w:val="26"/>
          <w:szCs w:val="26"/>
          <w:rtl/>
        </w:rPr>
        <w:t xml:space="preserve">לביהמ"ש הוגשו אמרתו של הנאשם במשטרה (ת/ 1), קלטת החקירה בידי חוקר הנוער (ת/ 2), תמליל הקלטת (ת/ 3), ודו"ח התרשמות חוקר (ת/ 4). </w:t>
      </w:r>
    </w:p>
    <w:p w14:paraId="4A32DF43" w14:textId="77777777" w:rsidR="00A451C9" w:rsidRDefault="00A451C9">
      <w:pPr>
        <w:bidi/>
        <w:spacing w:before="100" w:beforeAutospacing="1" w:after="100" w:afterAutospacing="1"/>
        <w:rPr>
          <w:rFonts w:cs="David"/>
          <w:b/>
          <w:bCs/>
          <w:sz w:val="32"/>
          <w:szCs w:val="32"/>
          <w:u w:val="single"/>
          <w:rtl/>
        </w:rPr>
      </w:pPr>
    </w:p>
    <w:p w14:paraId="1CABF006" w14:textId="77777777" w:rsidR="00A451C9" w:rsidRDefault="00A451C9">
      <w:pPr>
        <w:bidi/>
        <w:spacing w:before="100" w:beforeAutospacing="1" w:after="100" w:afterAutospacing="1"/>
        <w:rPr>
          <w:rFonts w:cs="David"/>
          <w:b/>
          <w:bCs/>
          <w:sz w:val="28"/>
          <w:szCs w:val="28"/>
          <w:u w:val="single"/>
          <w:rtl/>
        </w:rPr>
      </w:pPr>
      <w:r>
        <w:rPr>
          <w:rFonts w:cs="David"/>
          <w:b/>
          <w:bCs/>
          <w:sz w:val="28"/>
          <w:szCs w:val="28"/>
          <w:u w:val="single"/>
          <w:rtl/>
        </w:rPr>
        <w:t xml:space="preserve">פרשת ההגנה: </w:t>
      </w:r>
    </w:p>
    <w:p w14:paraId="0B23D220" w14:textId="77777777" w:rsidR="00A451C9" w:rsidRDefault="00A451C9">
      <w:pPr>
        <w:bidi/>
        <w:spacing w:before="100" w:beforeAutospacing="1" w:after="100" w:afterAutospacing="1"/>
        <w:rPr>
          <w:rFonts w:cs="David"/>
          <w:sz w:val="26"/>
          <w:szCs w:val="26"/>
          <w:rtl/>
        </w:rPr>
      </w:pPr>
      <w:r>
        <w:rPr>
          <w:rFonts w:cs="David"/>
          <w:sz w:val="26"/>
          <w:szCs w:val="26"/>
          <w:u w:val="single"/>
          <w:rtl/>
        </w:rPr>
        <w:t>עדות הנאשם:</w:t>
      </w:r>
      <w:r>
        <w:rPr>
          <w:rFonts w:cs="David"/>
          <w:sz w:val="26"/>
          <w:szCs w:val="26"/>
          <w:rtl/>
        </w:rPr>
        <w:t xml:space="preserve"> הנאשם התגורר במהלך התקופה האמורה בדירה בגבעתיים יחד עם הדוד בוריס, א' ואחרים. </w:t>
      </w:r>
    </w:p>
    <w:p w14:paraId="7840D516" w14:textId="77777777" w:rsidR="00A451C9" w:rsidRDefault="00A451C9">
      <w:pPr>
        <w:bidi/>
        <w:spacing w:before="100" w:beforeAutospacing="1" w:after="100" w:afterAutospacing="1"/>
        <w:rPr>
          <w:rFonts w:cs="David"/>
          <w:sz w:val="26"/>
          <w:szCs w:val="26"/>
          <w:rtl/>
        </w:rPr>
      </w:pPr>
      <w:r>
        <w:rPr>
          <w:rFonts w:cs="David"/>
          <w:sz w:val="26"/>
          <w:szCs w:val="26"/>
          <w:rtl/>
        </w:rPr>
        <w:t xml:space="preserve">הוא נחקר במשטרה, והודעה זו הוגשה לביהמ"ש (ת/ 1). גם ב- ת/ 1 וגם בעדותו בפני שלל הנאשם מכל וכל את עדותה של א' ביחס למעשים מגונים שעשה בה. </w:t>
      </w:r>
    </w:p>
    <w:p w14:paraId="6A3BA76C" w14:textId="77777777" w:rsidR="00A451C9" w:rsidRDefault="00A451C9">
      <w:pPr>
        <w:bidi/>
        <w:spacing w:before="100" w:beforeAutospacing="1" w:after="100" w:afterAutospacing="1"/>
        <w:rPr>
          <w:rFonts w:cs="David"/>
          <w:sz w:val="26"/>
          <w:szCs w:val="26"/>
          <w:rtl/>
        </w:rPr>
      </w:pPr>
      <w:r>
        <w:rPr>
          <w:rFonts w:cs="David"/>
          <w:sz w:val="26"/>
          <w:szCs w:val="26"/>
          <w:rtl/>
        </w:rPr>
        <w:t xml:space="preserve">הוא טען כי מעולם לא הכניס את ידו לתחתוניה של א' בעת שלימד אותה לנגן על אורגן (עמ' 101, שורה 12). ביחס לאירוע שבו טוענת א' כי ראה עמה סרט, ולאחר מכן הוא אונן וניסה לשכנע אותה ללקק את זרעו הוא הגיב בעדותו, כי חזר יחד עם א' מהפארק לאחר בקשה  של  הדוד שייקח אותה עמו, וכשהגיעו הביתה חיכה לו שם אב של תלמיד, כך שהוא ואביו של התלמיד נסעו יחד לבית התלמיד. מכאן שכלל לא צפה בסרט עם א', ולא עשה את המעשים המיוחסים לו (עמ' 87, שורות 11-16).  </w:t>
      </w:r>
    </w:p>
    <w:p w14:paraId="0D92D2F2" w14:textId="77777777" w:rsidR="00A451C9" w:rsidRDefault="00A451C9">
      <w:pPr>
        <w:bidi/>
        <w:spacing w:before="100" w:beforeAutospacing="1" w:after="100" w:afterAutospacing="1"/>
        <w:rPr>
          <w:rFonts w:cs="David"/>
          <w:sz w:val="26"/>
          <w:szCs w:val="26"/>
          <w:rtl/>
        </w:rPr>
      </w:pPr>
      <w:r>
        <w:rPr>
          <w:rFonts w:cs="David"/>
          <w:sz w:val="26"/>
          <w:szCs w:val="26"/>
          <w:rtl/>
        </w:rPr>
        <w:t xml:space="preserve">כמו כן, כפר בטענה כי ליקק את איבר מינה של א' לאחר שהפסידה במשחק "דוקים". לטענתו, פעמים רבות לא רצה כלל לשחק עימה מאחר והיה עסוק בתרגול על אורגן (עמ' 100, שורות 23-25), אך שיחק עמה שכן ריחם עליה ועל כך שאף אחד לא מעניק לה תשומת לב ויחס חם. </w:t>
      </w:r>
    </w:p>
    <w:p w14:paraId="54B3594A" w14:textId="77777777" w:rsidR="00A451C9" w:rsidRDefault="00A451C9">
      <w:pPr>
        <w:bidi/>
        <w:spacing w:before="100" w:beforeAutospacing="1" w:after="100" w:afterAutospacing="1"/>
        <w:rPr>
          <w:rFonts w:cs="David"/>
          <w:sz w:val="26"/>
          <w:szCs w:val="26"/>
          <w:rtl/>
        </w:rPr>
      </w:pPr>
      <w:r>
        <w:rPr>
          <w:rFonts w:cs="David"/>
          <w:sz w:val="26"/>
          <w:szCs w:val="26"/>
          <w:rtl/>
        </w:rPr>
        <w:t xml:space="preserve">ביחס לטענתה כי ביקש ממנה לסבן את גבו בעודו עירום </w:t>
      </w:r>
      <w:r>
        <w:rPr>
          <w:szCs w:val="26"/>
        </w:rPr>
        <w:t>–</w:t>
      </w:r>
      <w:r>
        <w:rPr>
          <w:rFonts w:cs="David"/>
          <w:sz w:val="26"/>
          <w:szCs w:val="26"/>
          <w:rtl/>
        </w:rPr>
        <w:t xml:space="preserve"> אמר כי מעולם לא ביקש ממנה דבר כזה, ותמיד התקלח לבדו, כאשר דלת המקלחת נעולה (עמ' 101, שורות 16-17). </w:t>
      </w:r>
    </w:p>
    <w:p w14:paraId="7F7561BE" w14:textId="77777777" w:rsidR="00A451C9" w:rsidRDefault="00A451C9">
      <w:pPr>
        <w:bidi/>
        <w:spacing w:before="100" w:beforeAutospacing="1" w:after="100" w:afterAutospacing="1"/>
        <w:rPr>
          <w:rFonts w:cs="David"/>
          <w:sz w:val="26"/>
          <w:szCs w:val="26"/>
          <w:rtl/>
        </w:rPr>
      </w:pPr>
      <w:r>
        <w:rPr>
          <w:rFonts w:cs="David"/>
          <w:sz w:val="26"/>
          <w:szCs w:val="26"/>
          <w:rtl/>
        </w:rPr>
        <w:t xml:space="preserve">עוד העיד כי במסג' שעשה לא' התמקד באזור השוקיים, ושלל אפשרות שהכניס ידו מתחת לתחתוניה (עמ' 97, שורות 21-22). </w:t>
      </w:r>
    </w:p>
    <w:p w14:paraId="5533AB83" w14:textId="77777777" w:rsidR="00A451C9" w:rsidRDefault="00A451C9">
      <w:pPr>
        <w:bidi/>
        <w:spacing w:before="100" w:beforeAutospacing="1" w:after="100" w:afterAutospacing="1"/>
        <w:rPr>
          <w:rFonts w:cs="David"/>
          <w:sz w:val="26"/>
          <w:szCs w:val="26"/>
          <w:rtl/>
        </w:rPr>
      </w:pPr>
      <w:r>
        <w:rPr>
          <w:rFonts w:cs="David"/>
          <w:sz w:val="26"/>
          <w:szCs w:val="26"/>
          <w:rtl/>
        </w:rPr>
        <w:t xml:space="preserve">מעולם לא צפה עם א' בסרט פורנוגרפי. הסרטים שהיה צופה עמה היו סרטים מוסיקליים (עמ' 94, שורה 13). לטענתו, לימד את א' כיצד להפעיל את הווידאו שבחדרו, ופעם אחת אף גילה כי א' צפתה בסרט "כחול" ששייך לו ללא רשותו (עמ' 91, שורות 11-20), וללא נוכחותו. </w:t>
      </w:r>
    </w:p>
    <w:p w14:paraId="3A47933D" w14:textId="77777777" w:rsidR="00A451C9" w:rsidRDefault="00A451C9">
      <w:pPr>
        <w:bidi/>
        <w:spacing w:before="100" w:beforeAutospacing="1" w:after="100" w:afterAutospacing="1"/>
        <w:rPr>
          <w:rFonts w:cs="David"/>
          <w:sz w:val="26"/>
          <w:szCs w:val="26"/>
          <w:rtl/>
        </w:rPr>
      </w:pPr>
      <w:r>
        <w:rPr>
          <w:rFonts w:cs="David"/>
          <w:sz w:val="26"/>
          <w:szCs w:val="26"/>
          <w:rtl/>
        </w:rPr>
        <w:t>עפ"י תיאורו שימש כאב לא', שכן א' סבלה מהזנחה של אמה ודודה; הוא קנה לה צעצועים, מתנות, דברי מתיקה וצרכי לימוד, לימד אותה לנגן על אורגן ושיחק עמה בזמנו הפנוי. הוא מעיד כי אף אדם מבני הבית או אמה של א' באותה התקופה לא התייחסו לא', והיחס היחיד אליו הייתה "זוכה" היה בעת שהתנהגה שלא כראוי (עמ' 90, שורה 9).</w:t>
      </w:r>
      <w:r>
        <w:rPr>
          <w:rFonts w:cs="David" w:hint="default"/>
          <w:color w:val="FFFFFF"/>
          <w:sz w:val="4"/>
          <w:szCs w:val="4"/>
          <w:rtl/>
        </w:rPr>
        <w:t>ב</w:t>
      </w:r>
    </w:p>
    <w:p w14:paraId="66E84C0C" w14:textId="77777777" w:rsidR="00A451C9" w:rsidRDefault="00A451C9">
      <w:pPr>
        <w:bidi/>
        <w:spacing w:before="100" w:beforeAutospacing="1" w:after="100" w:afterAutospacing="1"/>
        <w:rPr>
          <w:rFonts w:cs="David"/>
          <w:sz w:val="26"/>
          <w:szCs w:val="26"/>
          <w:rtl/>
        </w:rPr>
      </w:pPr>
      <w:r>
        <w:rPr>
          <w:rFonts w:cs="David"/>
          <w:sz w:val="26"/>
          <w:szCs w:val="26"/>
          <w:rtl/>
        </w:rPr>
        <w:t xml:space="preserve">לטענת הנאשם, המתלוננת העלילה עליו כי עשה את המעשים המיוחסים לו בכתב האישום משום שהיא מונעת מהרצון לנקום בו על כך שעזב את הדירה, ולא בא לבקר. בהתחשב בעובדה שהיה הדמות האמפתית היחידה בחייה של א' באותה תקופה, כך לפיו, הרי שהמעבר לדירה אחרת התפרש אצל המתלוננת כנטישה, והתלונה היא ביטוי לרצון עז בתשומת לב שכה חסרה לה: </w:t>
      </w:r>
    </w:p>
    <w:p w14:paraId="78BA4DBC" w14:textId="77777777" w:rsidR="00A451C9" w:rsidRDefault="00A451C9">
      <w:pPr>
        <w:bidi/>
        <w:ind w:left="849" w:right="993"/>
        <w:rPr>
          <w:rFonts w:cs="David"/>
          <w:b/>
          <w:bCs/>
          <w:sz w:val="26"/>
          <w:szCs w:val="26"/>
          <w:rtl/>
        </w:rPr>
      </w:pPr>
      <w:r>
        <w:rPr>
          <w:rFonts w:cs="David"/>
          <w:b/>
          <w:bCs/>
          <w:sz w:val="26"/>
          <w:szCs w:val="26"/>
          <w:rtl/>
        </w:rPr>
        <w:t>"כל התיק זה שטויות, זה סתם, זה ארמון חול. היא מספרת הרבה דברים, וזה לא נכון</w:t>
      </w:r>
      <w:r>
        <w:rPr>
          <w:b/>
          <w:bCs/>
          <w:szCs w:val="26"/>
        </w:rPr>
        <w:t>…</w:t>
      </w:r>
      <w:r>
        <w:rPr>
          <w:rFonts w:cs="David"/>
          <w:b/>
          <w:bCs/>
          <w:sz w:val="26"/>
          <w:szCs w:val="26"/>
          <w:rtl/>
        </w:rPr>
        <w:t xml:space="preserve">היא כל הזמן אומרת לי </w:t>
      </w:r>
      <w:r>
        <w:rPr>
          <w:b/>
          <w:bCs/>
          <w:szCs w:val="26"/>
        </w:rPr>
        <w:t>–</w:t>
      </w:r>
      <w:r>
        <w:rPr>
          <w:rFonts w:cs="David"/>
          <w:b/>
          <w:bCs/>
          <w:sz w:val="26"/>
          <w:szCs w:val="26"/>
          <w:rtl/>
        </w:rPr>
        <w:t xml:space="preserve"> איגור אתה עזבת בית. היא נעלבה. היא נעלבה שאני לא הרבה פעמים בא, שאני כמו שכחתי אותה". </w:t>
      </w:r>
    </w:p>
    <w:p w14:paraId="1E451C49" w14:textId="77777777" w:rsidR="00A451C9" w:rsidRDefault="00A451C9">
      <w:pPr>
        <w:bidi/>
        <w:spacing w:before="100" w:beforeAutospacing="1" w:after="100" w:afterAutospacing="1"/>
        <w:rPr>
          <w:rFonts w:cs="David"/>
          <w:sz w:val="26"/>
          <w:szCs w:val="26"/>
          <w:rtl/>
        </w:rPr>
      </w:pPr>
      <w:r>
        <w:rPr>
          <w:rFonts w:cs="David"/>
          <w:sz w:val="26"/>
          <w:szCs w:val="26"/>
          <w:rtl/>
        </w:rPr>
        <w:t>(עמ' 88, שורות 23-25).</w:t>
      </w:r>
      <w:r>
        <w:rPr>
          <w:rFonts w:cs="David" w:hint="default"/>
          <w:color w:val="FFFFFF"/>
          <w:sz w:val="4"/>
          <w:szCs w:val="4"/>
          <w:rtl/>
        </w:rPr>
        <w:t>ו</w:t>
      </w:r>
    </w:p>
    <w:p w14:paraId="5C5AE114"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25799DD3"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טוען כי מדובר בתלונת שווא של המתלוננת שהינה ילדה שקרנית אשר נתפסה בעבר בגניבת כסף מבני הבית, שבעקבות תחקיר שהוא ואנה ערכו ביחס לגניבה, ולאחר בירור עם בעלי חנויות גילו כי א' הינה הגנבת, נאלצה המתלוננת להתוודות, וזאת לאחר שבמשך שבוע שלם טענה כי לא היא גנבה את הכסף (עמ' 83). </w:t>
      </w:r>
    </w:p>
    <w:p w14:paraId="45A86E29"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6996F1CF" w14:textId="77777777" w:rsidR="00A451C9" w:rsidRDefault="00A451C9">
      <w:pPr>
        <w:bidi/>
        <w:spacing w:before="100" w:beforeAutospacing="1" w:after="100" w:afterAutospacing="1"/>
        <w:rPr>
          <w:rFonts w:cs="David"/>
          <w:sz w:val="26"/>
          <w:szCs w:val="26"/>
          <w:rtl/>
        </w:rPr>
      </w:pPr>
      <w:r>
        <w:rPr>
          <w:rFonts w:cs="David"/>
          <w:sz w:val="26"/>
          <w:szCs w:val="26"/>
          <w:rtl/>
        </w:rPr>
        <w:t xml:space="preserve">לגרסת הנאשם, התלונה הוגשה בעידודו של לובמיר פורמנקו שהתגורר בדירה באותה תקופה. לובמיר והנאשם היו חברים טובים (עמ' 91, שורה 4), והנאשם אף הלווה לו כסף לקניית אורגן, וחתם לו ולאשתו אנה על ערבות (עמ' 91, שורה 6). השניים ניגנו ביחד בלהקה, אך לאחר שלובמיר החל לשתות ולא הופיע לעבודה, פיטר אותו הנאשם. הנאשם טוען שבשיחה שערך עם אנה, אשתו של לובמיר, הודתה זו בפניו כי לובמיר מחפש לנקום בו (עמ' 95, שורות 8-14).  </w:t>
      </w:r>
    </w:p>
    <w:p w14:paraId="5EC78703" w14:textId="77777777" w:rsidR="00A451C9" w:rsidRDefault="00A451C9">
      <w:pPr>
        <w:bidi/>
        <w:spacing w:before="100" w:beforeAutospacing="1" w:after="100" w:afterAutospacing="1"/>
        <w:rPr>
          <w:rFonts w:cs="David"/>
          <w:sz w:val="26"/>
          <w:szCs w:val="26"/>
          <w:rtl/>
        </w:rPr>
      </w:pPr>
    </w:p>
    <w:p w14:paraId="27935EC0" w14:textId="77777777" w:rsidR="00A451C9" w:rsidRDefault="00A451C9">
      <w:pPr>
        <w:bidi/>
        <w:spacing w:before="100" w:beforeAutospacing="1" w:after="100" w:afterAutospacing="1"/>
        <w:rPr>
          <w:rFonts w:cs="David"/>
          <w:sz w:val="26"/>
          <w:szCs w:val="26"/>
          <w:rtl/>
        </w:rPr>
      </w:pPr>
      <w:r>
        <w:rPr>
          <w:rFonts w:cs="David"/>
          <w:sz w:val="26"/>
          <w:szCs w:val="26"/>
          <w:rtl/>
        </w:rPr>
        <w:t xml:space="preserve">הוא עוד מעיד כי גם לאחר שעזב את הדירה, נתקל מס' פעמים בא' וזו התייחסה אליו בצורה מאוד חמה ולבבית, לא כפי שמצופה ממישהי שעשה בה מעשים מגונים. (עמ' 89, שורות 10-14). </w:t>
      </w:r>
    </w:p>
    <w:p w14:paraId="5BA6AB5D" w14:textId="77777777" w:rsidR="00A451C9" w:rsidRDefault="00A451C9">
      <w:pPr>
        <w:bidi/>
        <w:spacing w:before="100" w:beforeAutospacing="1" w:after="100" w:afterAutospacing="1"/>
        <w:rPr>
          <w:rFonts w:cs="David"/>
          <w:sz w:val="26"/>
          <w:szCs w:val="26"/>
          <w:rtl/>
        </w:rPr>
      </w:pPr>
    </w:p>
    <w:p w14:paraId="2408F0CB" w14:textId="77777777" w:rsidR="00A451C9" w:rsidRDefault="00A451C9">
      <w:pPr>
        <w:bidi/>
        <w:spacing w:before="100" w:beforeAutospacing="1" w:after="100" w:afterAutospacing="1"/>
        <w:rPr>
          <w:rFonts w:cs="David"/>
          <w:sz w:val="26"/>
          <w:szCs w:val="26"/>
          <w:rtl/>
        </w:rPr>
      </w:pPr>
      <w:r>
        <w:rPr>
          <w:rFonts w:cs="David"/>
          <w:sz w:val="26"/>
          <w:szCs w:val="26"/>
          <w:u w:val="single"/>
          <w:rtl/>
        </w:rPr>
        <w:t>עה/ 2 - אבנר רובין:</w:t>
      </w:r>
      <w:r>
        <w:rPr>
          <w:rFonts w:cs="David"/>
          <w:sz w:val="26"/>
          <w:szCs w:val="26"/>
          <w:rtl/>
        </w:rPr>
        <w:t xml:space="preserve"> מורה לגיטרה, ומנהל ביה"ס למוסיקה. מכיר את הנאשם על רקע עבודה משותפת בלהקה. </w:t>
      </w:r>
    </w:p>
    <w:p w14:paraId="060A65B4" w14:textId="77777777" w:rsidR="00A451C9" w:rsidRDefault="00A451C9">
      <w:pPr>
        <w:bidi/>
        <w:spacing w:before="100" w:beforeAutospacing="1" w:after="100" w:afterAutospacing="1"/>
        <w:rPr>
          <w:rFonts w:cs="David"/>
          <w:sz w:val="26"/>
          <w:szCs w:val="26"/>
          <w:rtl/>
        </w:rPr>
      </w:pPr>
      <w:r>
        <w:rPr>
          <w:rFonts w:cs="David"/>
          <w:sz w:val="26"/>
          <w:szCs w:val="26"/>
          <w:rtl/>
        </w:rPr>
        <w:t xml:space="preserve">מעיד כי ביקר מס' פעמים בדירה שבגבעתיים על מנת לערוך חזרות עם הנאשם ולובמיר, ובמהלכם היה עד לקשר החזק והחם שבין הנאשם לא' (ישיבה מיום 8/6/99, עמ' 6, שורות 26-29). </w:t>
      </w:r>
    </w:p>
    <w:p w14:paraId="57EC6894" w14:textId="77777777" w:rsidR="00A451C9" w:rsidRDefault="00A451C9">
      <w:pPr>
        <w:bidi/>
        <w:spacing w:before="100" w:beforeAutospacing="1" w:after="100" w:afterAutospacing="1"/>
        <w:rPr>
          <w:rFonts w:cs="David"/>
          <w:sz w:val="26"/>
          <w:szCs w:val="26"/>
          <w:rtl/>
        </w:rPr>
      </w:pPr>
      <w:r>
        <w:rPr>
          <w:rFonts w:cs="David"/>
          <w:sz w:val="26"/>
          <w:szCs w:val="26"/>
          <w:rtl/>
        </w:rPr>
        <w:t xml:space="preserve">כמו כן, פעם אחת גם פגש את המתלוננת עת הוא והנאשם היו ברכבו. במהלך הפגישה נישקה א' את הנאשם, ביקשה ממנו כסף, והתייחסה אליו בחמימות (עמ' 7, שורות 11-17).  </w:t>
      </w:r>
    </w:p>
    <w:p w14:paraId="2374ECD4" w14:textId="77777777" w:rsidR="00A451C9" w:rsidRDefault="00A451C9">
      <w:pPr>
        <w:bidi/>
        <w:spacing w:before="100" w:beforeAutospacing="1" w:after="100" w:afterAutospacing="1"/>
        <w:rPr>
          <w:rFonts w:cs="David"/>
          <w:sz w:val="26"/>
          <w:szCs w:val="26"/>
          <w:u w:val="single"/>
          <w:rtl/>
        </w:rPr>
      </w:pPr>
    </w:p>
    <w:p w14:paraId="57AE4C8B" w14:textId="77777777" w:rsidR="00A451C9" w:rsidRDefault="00A451C9">
      <w:pPr>
        <w:bidi/>
        <w:spacing w:before="100" w:beforeAutospacing="1" w:after="100" w:afterAutospacing="1"/>
        <w:rPr>
          <w:rFonts w:cs="David"/>
          <w:b/>
          <w:bCs/>
          <w:sz w:val="28"/>
          <w:szCs w:val="28"/>
          <w:u w:val="single"/>
          <w:rtl/>
        </w:rPr>
      </w:pPr>
      <w:r>
        <w:rPr>
          <w:rFonts w:cs="David"/>
          <w:b/>
          <w:bCs/>
          <w:sz w:val="28"/>
          <w:szCs w:val="28"/>
          <w:u w:val="single"/>
          <w:rtl/>
        </w:rPr>
        <w:t xml:space="preserve">הערכת עדויות התביעה: </w:t>
      </w:r>
    </w:p>
    <w:p w14:paraId="54BB4DEE" w14:textId="77777777" w:rsidR="00A451C9" w:rsidRDefault="00A451C9">
      <w:pPr>
        <w:bidi/>
        <w:spacing w:before="100" w:beforeAutospacing="1" w:after="100" w:afterAutospacing="1"/>
        <w:rPr>
          <w:rFonts w:cs="David"/>
          <w:b/>
          <w:bCs/>
          <w:sz w:val="26"/>
          <w:szCs w:val="26"/>
          <w:rtl/>
        </w:rPr>
      </w:pPr>
      <w:r>
        <w:rPr>
          <w:rFonts w:cs="David"/>
          <w:b/>
          <w:bCs/>
          <w:sz w:val="26"/>
          <w:szCs w:val="26"/>
          <w:u w:val="single"/>
          <w:rtl/>
        </w:rPr>
        <w:t xml:space="preserve">עדות המתלוננת </w:t>
      </w:r>
      <w:r>
        <w:rPr>
          <w:b/>
          <w:bCs/>
          <w:szCs w:val="26"/>
          <w:u w:val="single"/>
        </w:rPr>
        <w:t>–</w:t>
      </w:r>
      <w:r>
        <w:rPr>
          <w:rFonts w:cs="David"/>
          <w:b/>
          <w:bCs/>
          <w:sz w:val="26"/>
          <w:szCs w:val="26"/>
          <w:u w:val="single"/>
          <w:rtl/>
        </w:rPr>
        <w:t xml:space="preserve"> עת/ 3:</w:t>
      </w:r>
      <w:r>
        <w:rPr>
          <w:rFonts w:cs="David"/>
          <w:b/>
          <w:bCs/>
          <w:sz w:val="26"/>
          <w:szCs w:val="26"/>
          <w:rtl/>
        </w:rPr>
        <w:t xml:space="preserve"> </w:t>
      </w:r>
    </w:p>
    <w:p w14:paraId="30A990B5" w14:textId="77777777" w:rsidR="00A451C9" w:rsidRDefault="00A451C9">
      <w:pPr>
        <w:bidi/>
        <w:spacing w:before="100" w:beforeAutospacing="1" w:after="100" w:afterAutospacing="1"/>
        <w:rPr>
          <w:rFonts w:cs="David"/>
          <w:sz w:val="26"/>
          <w:szCs w:val="26"/>
          <w:rtl/>
        </w:rPr>
      </w:pPr>
      <w:r>
        <w:rPr>
          <w:rFonts w:cs="David"/>
          <w:sz w:val="26"/>
          <w:szCs w:val="26"/>
          <w:rtl/>
        </w:rPr>
        <w:t>בפני ביהמ"ש העידה המתלוננת, וכמו כן הוגשה קלטת חקירתה בפני חוקר הנוער, ותמלול החקירה (ת/ 3). ראוי לציין כי המתלוננת העידה בפני כ- 4 שנים לאחר קרות האירועים, עובדה היכולה להסביר סתירות מסוימות שעלו בין עדותה בפני ובין עדותה בפני חוקר הנוער.</w:t>
      </w:r>
      <w:r>
        <w:rPr>
          <w:rFonts w:cs="David" w:hint="default"/>
          <w:color w:val="FFFFFF"/>
          <w:sz w:val="4"/>
          <w:szCs w:val="4"/>
          <w:rtl/>
        </w:rPr>
        <w:t>נ</w:t>
      </w:r>
    </w:p>
    <w:p w14:paraId="74214325" w14:textId="77777777" w:rsidR="00A451C9" w:rsidRDefault="00A451C9">
      <w:pPr>
        <w:bidi/>
        <w:spacing w:before="100" w:beforeAutospacing="1" w:after="100" w:afterAutospacing="1"/>
        <w:rPr>
          <w:rFonts w:cs="David"/>
          <w:sz w:val="26"/>
          <w:szCs w:val="26"/>
          <w:rtl/>
        </w:rPr>
      </w:pPr>
    </w:p>
    <w:p w14:paraId="3B19E903" w14:textId="77777777" w:rsidR="00A451C9" w:rsidRDefault="00A451C9">
      <w:pPr>
        <w:bidi/>
        <w:spacing w:before="100" w:beforeAutospacing="1" w:after="100" w:afterAutospacing="1"/>
        <w:rPr>
          <w:rFonts w:cs="David"/>
          <w:sz w:val="26"/>
          <w:szCs w:val="26"/>
          <w:rtl/>
        </w:rPr>
      </w:pPr>
      <w:r>
        <w:rPr>
          <w:rFonts w:cs="David"/>
          <w:sz w:val="26"/>
          <w:szCs w:val="26"/>
          <w:rtl/>
        </w:rPr>
        <w:t xml:space="preserve">המתלוננת העידה עדות כנה, אמיתית ומשכנעת. העידה בשטף ובביטחון על האירועים, תיארה בהרחבה את שעשה לה הנאשם, תוך סיפור האירועים בצורה הגיונית וממוקדת. המתלוננת לא הגזימה ולא הפריזה בתיאור האירועים נשוא כתב האישום, כך לא טענה שהנאשם עשה לה את המעשים בכוח (ראה עמ' 41, שורות 13-21, וכן עמ' 44, שורות 2-3). </w:t>
      </w:r>
    </w:p>
    <w:p w14:paraId="6C0CFA9E" w14:textId="77777777" w:rsidR="00A451C9" w:rsidRDefault="00A451C9">
      <w:pPr>
        <w:bidi/>
        <w:spacing w:before="100" w:beforeAutospacing="1" w:after="100" w:afterAutospacing="1"/>
        <w:rPr>
          <w:rFonts w:cs="David"/>
          <w:b/>
          <w:bCs/>
          <w:sz w:val="26"/>
          <w:szCs w:val="26"/>
          <w:u w:val="single"/>
          <w:rtl/>
        </w:rPr>
      </w:pPr>
    </w:p>
    <w:p w14:paraId="48F77A21" w14:textId="77777777" w:rsidR="00A451C9" w:rsidRDefault="00A451C9">
      <w:pPr>
        <w:bidi/>
        <w:spacing w:before="100" w:beforeAutospacing="1" w:after="100" w:afterAutospacing="1"/>
        <w:rPr>
          <w:rFonts w:cs="David"/>
          <w:b/>
          <w:bCs/>
          <w:sz w:val="26"/>
          <w:szCs w:val="26"/>
          <w:u w:val="single"/>
          <w:rtl/>
        </w:rPr>
      </w:pPr>
      <w:r>
        <w:rPr>
          <w:rFonts w:cs="David"/>
          <w:b/>
          <w:bCs/>
          <w:sz w:val="26"/>
          <w:szCs w:val="26"/>
          <w:u w:val="single"/>
          <w:rtl/>
        </w:rPr>
        <w:t xml:space="preserve">עדות המתלוננת </w:t>
      </w:r>
      <w:r>
        <w:rPr>
          <w:b/>
          <w:bCs/>
          <w:szCs w:val="26"/>
          <w:u w:val="single"/>
        </w:rPr>
        <w:t>–</w:t>
      </w:r>
      <w:r>
        <w:rPr>
          <w:rFonts w:cs="David"/>
          <w:b/>
          <w:bCs/>
          <w:sz w:val="26"/>
          <w:szCs w:val="26"/>
          <w:u w:val="single"/>
          <w:rtl/>
        </w:rPr>
        <w:t xml:space="preserve"> הפן העובדתי: </w:t>
      </w:r>
    </w:p>
    <w:p w14:paraId="59153235" w14:textId="77777777" w:rsidR="00A451C9" w:rsidRDefault="00A451C9">
      <w:pPr>
        <w:pStyle w:val="BodyText"/>
        <w:bidi/>
        <w:rPr>
          <w:rFonts w:cs="David"/>
          <w:sz w:val="26"/>
          <w:szCs w:val="26"/>
          <w:rtl/>
        </w:rPr>
      </w:pPr>
      <w:r>
        <w:rPr>
          <w:rFonts w:cs="David"/>
          <w:sz w:val="26"/>
          <w:szCs w:val="26"/>
          <w:rtl/>
        </w:rPr>
        <w:t xml:space="preserve">המתלוננת, אשר עלתה ארצה בהיותה כבת 10, עברה להתגורר עם דודה בוריס על רקע מצוקה כלכלית קשה אליה נקלעה אמה. בדירה התגוררו בתקופה אליה מתייחס כתב האישום שישה אנשים, כאשר א' לנה במרפסת. </w:t>
      </w:r>
    </w:p>
    <w:p w14:paraId="1D33FC83" w14:textId="77777777" w:rsidR="00A451C9" w:rsidRDefault="00A451C9">
      <w:pPr>
        <w:bidi/>
        <w:spacing w:before="100" w:beforeAutospacing="1" w:after="100" w:afterAutospacing="1"/>
        <w:rPr>
          <w:rFonts w:cs="David"/>
          <w:sz w:val="26"/>
          <w:szCs w:val="26"/>
          <w:rtl/>
        </w:rPr>
      </w:pPr>
      <w:r>
        <w:rPr>
          <w:rFonts w:cs="David"/>
          <w:sz w:val="26"/>
          <w:szCs w:val="26"/>
          <w:rtl/>
        </w:rPr>
        <w:t xml:space="preserve">הדוד עבד בשמירה, כ- 8 שעות ביום, בשעות לא קבועות (כך לפי עדותו, בעמ' 10 לפרוטוקול, שורה 19). מערכת היחסים בין הדוד לא' הייתה טובה ותקינה ברגיל, אולם עולה מעדות הדוד ומעדותה של א' שהחינוך שקיבלה היה נוקשה: </w:t>
      </w:r>
    </w:p>
    <w:p w14:paraId="6E6AFE96" w14:textId="77777777" w:rsidR="00A451C9" w:rsidRDefault="00A451C9">
      <w:pPr>
        <w:bidi/>
        <w:ind w:left="849" w:right="993"/>
        <w:rPr>
          <w:rFonts w:cs="David"/>
          <w:b/>
          <w:bCs/>
          <w:sz w:val="26"/>
          <w:szCs w:val="26"/>
          <w:rtl/>
        </w:rPr>
      </w:pPr>
      <w:r>
        <w:rPr>
          <w:rFonts w:cs="David"/>
          <w:b/>
          <w:bCs/>
          <w:sz w:val="26"/>
          <w:szCs w:val="26"/>
          <w:rtl/>
        </w:rPr>
        <w:t>"ש: למה חשבת שהדוד שלך, בוריס ירביץ לך?</w:t>
      </w:r>
    </w:p>
    <w:p w14:paraId="19B5A7E5" w14:textId="77777777" w:rsidR="00A451C9" w:rsidRDefault="00A451C9">
      <w:pPr>
        <w:bidi/>
        <w:ind w:left="849" w:right="993"/>
        <w:rPr>
          <w:rFonts w:cs="David"/>
          <w:b/>
          <w:bCs/>
          <w:sz w:val="26"/>
          <w:szCs w:val="26"/>
          <w:rtl/>
        </w:rPr>
      </w:pPr>
      <w:r>
        <w:rPr>
          <w:rFonts w:cs="David"/>
          <w:b/>
          <w:bCs/>
          <w:sz w:val="26"/>
          <w:szCs w:val="26"/>
          <w:rtl/>
        </w:rPr>
        <w:t xml:space="preserve"> ת: ההורים שלי חינכו אותי בצורה קשה, אפשר להגיד</w:t>
      </w:r>
      <w:r>
        <w:rPr>
          <w:b/>
          <w:bCs/>
          <w:szCs w:val="26"/>
        </w:rPr>
        <w:t>…</w:t>
      </w:r>
      <w:r>
        <w:rPr>
          <w:rFonts w:cs="David"/>
          <w:b/>
          <w:bCs/>
          <w:sz w:val="26"/>
          <w:szCs w:val="26"/>
          <w:rtl/>
        </w:rPr>
        <w:t>אם הייתי       עושה שטויות ממש אז היו מרימים עלי יד, והיו מרביצים לי".</w:t>
      </w:r>
      <w:r>
        <w:rPr>
          <w:rFonts w:cs="David" w:hint="default"/>
          <w:b/>
          <w:bCs/>
          <w:color w:val="FFFFFF"/>
          <w:sz w:val="4"/>
          <w:szCs w:val="4"/>
          <w:rtl/>
        </w:rPr>
        <w:t>ב</w:t>
      </w:r>
    </w:p>
    <w:p w14:paraId="68F6C924"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39 לפרוטוקול, שורות 16-19). </w:t>
      </w:r>
    </w:p>
    <w:p w14:paraId="5E8F58D2" w14:textId="77777777" w:rsidR="00A451C9" w:rsidRDefault="00A451C9">
      <w:pPr>
        <w:bidi/>
        <w:spacing w:before="100" w:beforeAutospacing="1" w:after="100" w:afterAutospacing="1"/>
        <w:rPr>
          <w:rFonts w:cs="David"/>
          <w:sz w:val="26"/>
          <w:szCs w:val="26"/>
          <w:rtl/>
        </w:rPr>
      </w:pPr>
    </w:p>
    <w:p w14:paraId="3C4F5BF6" w14:textId="77777777" w:rsidR="00A451C9" w:rsidRDefault="00A451C9">
      <w:pPr>
        <w:bidi/>
        <w:spacing w:before="100" w:beforeAutospacing="1" w:after="100" w:afterAutospacing="1"/>
        <w:rPr>
          <w:rFonts w:cs="David"/>
          <w:sz w:val="26"/>
          <w:szCs w:val="26"/>
          <w:rtl/>
        </w:rPr>
      </w:pPr>
      <w:r>
        <w:rPr>
          <w:rFonts w:cs="David"/>
          <w:sz w:val="26"/>
          <w:szCs w:val="26"/>
          <w:rtl/>
        </w:rPr>
        <w:t xml:space="preserve">ובמקום אחר: </w:t>
      </w:r>
    </w:p>
    <w:p w14:paraId="4B87C6E1" w14:textId="77777777" w:rsidR="00A451C9" w:rsidRDefault="00A451C9">
      <w:pPr>
        <w:bidi/>
        <w:ind w:left="849" w:right="993"/>
        <w:rPr>
          <w:rFonts w:cs="David"/>
          <w:b/>
          <w:bCs/>
          <w:sz w:val="26"/>
          <w:szCs w:val="26"/>
          <w:rtl/>
        </w:rPr>
      </w:pPr>
      <w:r>
        <w:rPr>
          <w:rFonts w:cs="David"/>
          <w:b/>
          <w:bCs/>
          <w:sz w:val="26"/>
          <w:szCs w:val="26"/>
          <w:rtl/>
        </w:rPr>
        <w:t>"ידעתי שאם אני אעשה מעשה רע, ודוד שלי ירביץ לי, זה בצדק. הוא הרביץ לי מעט מאוד</w:t>
      </w:r>
      <w:r>
        <w:rPr>
          <w:b/>
          <w:bCs/>
          <w:szCs w:val="26"/>
        </w:rPr>
        <w:t>…</w:t>
      </w:r>
      <w:r>
        <w:rPr>
          <w:rFonts w:cs="David"/>
          <w:b/>
          <w:bCs/>
          <w:sz w:val="26"/>
          <w:szCs w:val="26"/>
          <w:rtl/>
        </w:rPr>
        <w:t xml:space="preserve">מרביץ לי בטוסיק".  </w:t>
      </w:r>
    </w:p>
    <w:p w14:paraId="32E58FC3"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40 לפרוטוקול, שורות 15-18). </w:t>
      </w:r>
    </w:p>
    <w:p w14:paraId="2BC90681" w14:textId="77777777" w:rsidR="00A451C9" w:rsidRDefault="00A451C9">
      <w:pPr>
        <w:bidi/>
        <w:spacing w:before="100" w:beforeAutospacing="1" w:after="100" w:afterAutospacing="1"/>
        <w:rPr>
          <w:rFonts w:cs="David"/>
          <w:sz w:val="26"/>
          <w:szCs w:val="26"/>
          <w:rtl/>
        </w:rPr>
      </w:pPr>
    </w:p>
    <w:p w14:paraId="5A0B5475" w14:textId="77777777" w:rsidR="00A451C9" w:rsidRDefault="00A451C9">
      <w:pPr>
        <w:bidi/>
        <w:spacing w:before="100" w:beforeAutospacing="1" w:after="100" w:afterAutospacing="1"/>
        <w:rPr>
          <w:rFonts w:cs="David"/>
          <w:sz w:val="26"/>
          <w:szCs w:val="26"/>
          <w:rtl/>
        </w:rPr>
      </w:pPr>
      <w:r>
        <w:rPr>
          <w:rFonts w:cs="David"/>
          <w:sz w:val="26"/>
          <w:szCs w:val="26"/>
          <w:rtl/>
        </w:rPr>
        <w:t xml:space="preserve">על רקע דברים אלו, כאשר המתלוננת רחוקה מאמה, מתגוררת בבית עם עוד 5 אנשים שזרים לה, למעט דודה, קל להבין את מערכת היחסים שנרקמה בין א' לנאשם. </w:t>
      </w:r>
    </w:p>
    <w:p w14:paraId="7FB40549" w14:textId="77777777" w:rsidR="00A451C9" w:rsidRDefault="00A451C9">
      <w:pPr>
        <w:bidi/>
        <w:spacing w:before="100" w:beforeAutospacing="1" w:after="100" w:afterAutospacing="1"/>
        <w:rPr>
          <w:rFonts w:cs="David"/>
          <w:sz w:val="26"/>
          <w:szCs w:val="26"/>
          <w:rtl/>
        </w:rPr>
      </w:pPr>
      <w:r>
        <w:rPr>
          <w:rFonts w:cs="David"/>
          <w:sz w:val="26"/>
          <w:szCs w:val="26"/>
          <w:rtl/>
        </w:rPr>
        <w:t xml:space="preserve">בתחילה, ואין על כך חולק, התייחס הנאשם אל א' כאל בתו; היה נותן לה כסף, קונה לה מתנות, מנשק ומלטף. </w:t>
      </w:r>
    </w:p>
    <w:p w14:paraId="383BBA3B" w14:textId="77777777" w:rsidR="00A451C9" w:rsidRDefault="00A451C9">
      <w:pPr>
        <w:bidi/>
        <w:spacing w:before="100" w:beforeAutospacing="1" w:after="100" w:afterAutospacing="1"/>
        <w:rPr>
          <w:rFonts w:cs="David"/>
          <w:sz w:val="26"/>
          <w:szCs w:val="26"/>
          <w:rtl/>
        </w:rPr>
      </w:pPr>
    </w:p>
    <w:p w14:paraId="666434E2" w14:textId="77777777" w:rsidR="00A451C9" w:rsidRDefault="00A451C9">
      <w:pPr>
        <w:bidi/>
        <w:spacing w:before="100" w:beforeAutospacing="1" w:after="100" w:afterAutospacing="1"/>
        <w:rPr>
          <w:rFonts w:cs="David"/>
          <w:sz w:val="26"/>
          <w:szCs w:val="26"/>
          <w:rtl/>
        </w:rPr>
      </w:pPr>
      <w:r>
        <w:rPr>
          <w:rFonts w:cs="David"/>
          <w:sz w:val="26"/>
          <w:szCs w:val="26"/>
          <w:rtl/>
        </w:rPr>
        <w:t xml:space="preserve">מעיד על כך הדוד בעדותו: (עמ' 11 לפרוטוקול, שורות 7-14) </w:t>
      </w:r>
    </w:p>
    <w:p w14:paraId="2D4DBEEF" w14:textId="77777777" w:rsidR="00A451C9" w:rsidRDefault="00A451C9">
      <w:pPr>
        <w:bidi/>
        <w:ind w:left="849" w:right="993"/>
        <w:rPr>
          <w:rFonts w:cs="David"/>
          <w:b/>
          <w:bCs/>
          <w:sz w:val="26"/>
          <w:szCs w:val="26"/>
          <w:rtl/>
        </w:rPr>
      </w:pPr>
      <w:r>
        <w:rPr>
          <w:rFonts w:cs="David"/>
          <w:b/>
          <w:bCs/>
          <w:sz w:val="26"/>
          <w:szCs w:val="26"/>
          <w:rtl/>
        </w:rPr>
        <w:t>"מה שאני ראיתי שהוא נתן לה נשיקות, נתן לה לפעמים כסף קטן</w:t>
      </w:r>
      <w:r>
        <w:rPr>
          <w:b/>
          <w:bCs/>
          <w:szCs w:val="26"/>
        </w:rPr>
        <w:t>…</w:t>
      </w:r>
      <w:r>
        <w:rPr>
          <w:rFonts w:cs="David"/>
          <w:b/>
          <w:bCs/>
          <w:sz w:val="26"/>
          <w:szCs w:val="26"/>
          <w:rtl/>
        </w:rPr>
        <w:t>פעם קנה לה נעליים, דברים קטנים</w:t>
      </w:r>
      <w:r>
        <w:rPr>
          <w:b/>
          <w:bCs/>
          <w:szCs w:val="26"/>
        </w:rPr>
        <w:t>…</w:t>
      </w:r>
      <w:r>
        <w:rPr>
          <w:rFonts w:cs="David"/>
          <w:b/>
          <w:bCs/>
          <w:sz w:val="26"/>
          <w:szCs w:val="26"/>
          <w:rtl/>
        </w:rPr>
        <w:t>חשבתי שהוא אוהב אותה כמו ילדה שמנשק אותה בגלל שהיא ילדה, בגלל שהיא קטנה".</w:t>
      </w:r>
      <w:r>
        <w:rPr>
          <w:rFonts w:cs="David" w:hint="default"/>
          <w:b/>
          <w:bCs/>
          <w:color w:val="FFFFFF"/>
          <w:sz w:val="4"/>
          <w:szCs w:val="4"/>
          <w:rtl/>
        </w:rPr>
        <w:t>ו</w:t>
      </w:r>
    </w:p>
    <w:p w14:paraId="1AA2A1D4" w14:textId="77777777" w:rsidR="00A451C9" w:rsidRDefault="00A451C9">
      <w:pPr>
        <w:bidi/>
        <w:spacing w:before="100" w:beforeAutospacing="1" w:after="100" w:afterAutospacing="1"/>
        <w:rPr>
          <w:rFonts w:cs="David"/>
          <w:sz w:val="26"/>
          <w:szCs w:val="26"/>
          <w:rtl/>
        </w:rPr>
      </w:pPr>
    </w:p>
    <w:p w14:paraId="6C271509" w14:textId="77777777" w:rsidR="00A451C9" w:rsidRDefault="00A451C9">
      <w:pPr>
        <w:bidi/>
        <w:spacing w:before="100" w:beforeAutospacing="1" w:after="100" w:afterAutospacing="1"/>
        <w:rPr>
          <w:rFonts w:cs="David"/>
          <w:sz w:val="26"/>
          <w:szCs w:val="26"/>
          <w:rtl/>
        </w:rPr>
      </w:pPr>
      <w:r>
        <w:rPr>
          <w:rFonts w:cs="David"/>
          <w:sz w:val="26"/>
          <w:szCs w:val="26"/>
          <w:rtl/>
        </w:rPr>
        <w:t xml:space="preserve">כך גם המתלוננת שמאשרת את הדברים בעדותה: (עמ' 36, שורות 22-29) </w:t>
      </w:r>
    </w:p>
    <w:p w14:paraId="325EDE00" w14:textId="77777777" w:rsidR="00A451C9" w:rsidRDefault="00A451C9">
      <w:pPr>
        <w:bidi/>
        <w:ind w:left="849" w:right="993"/>
        <w:rPr>
          <w:rFonts w:cs="David"/>
          <w:b/>
          <w:bCs/>
          <w:sz w:val="26"/>
          <w:szCs w:val="26"/>
          <w:rtl/>
        </w:rPr>
      </w:pPr>
      <w:r>
        <w:rPr>
          <w:rFonts w:cs="David"/>
          <w:b/>
          <w:bCs/>
          <w:sz w:val="26"/>
          <w:szCs w:val="26"/>
          <w:rtl/>
        </w:rPr>
        <w:t xml:space="preserve">"ש: זה נכון שאיגור היה נותן לך מתנות, דמי כיס: </w:t>
      </w:r>
    </w:p>
    <w:p w14:paraId="7C7776D8" w14:textId="77777777" w:rsidR="00A451C9" w:rsidRDefault="00A451C9">
      <w:pPr>
        <w:bidi/>
        <w:ind w:left="849" w:right="993"/>
        <w:rPr>
          <w:rFonts w:cs="David"/>
          <w:b/>
          <w:bCs/>
          <w:sz w:val="26"/>
          <w:szCs w:val="26"/>
          <w:rtl/>
        </w:rPr>
      </w:pPr>
      <w:r>
        <w:rPr>
          <w:rFonts w:cs="David"/>
          <w:b/>
          <w:bCs/>
          <w:sz w:val="26"/>
          <w:szCs w:val="26"/>
          <w:rtl/>
        </w:rPr>
        <w:t xml:space="preserve"> ת: כן. </w:t>
      </w:r>
    </w:p>
    <w:p w14:paraId="0E173C4D" w14:textId="77777777" w:rsidR="00A451C9" w:rsidRDefault="00A451C9">
      <w:pPr>
        <w:bidi/>
        <w:ind w:left="849" w:right="993"/>
        <w:rPr>
          <w:rFonts w:cs="David"/>
          <w:b/>
          <w:bCs/>
          <w:sz w:val="26"/>
          <w:szCs w:val="26"/>
          <w:rtl/>
        </w:rPr>
      </w:pPr>
      <w:r>
        <w:rPr>
          <w:rFonts w:cs="David"/>
          <w:b/>
          <w:bCs/>
          <w:sz w:val="26"/>
          <w:szCs w:val="26"/>
          <w:rtl/>
        </w:rPr>
        <w:t>ש: זה נכון שהיה נותן לך נשיקות על הלחי?</w:t>
      </w:r>
    </w:p>
    <w:p w14:paraId="2C7104F4" w14:textId="77777777" w:rsidR="00A451C9" w:rsidRDefault="00A451C9">
      <w:pPr>
        <w:bidi/>
        <w:ind w:left="849" w:right="993"/>
        <w:rPr>
          <w:rFonts w:cs="David"/>
          <w:b/>
          <w:bCs/>
          <w:sz w:val="26"/>
          <w:szCs w:val="26"/>
          <w:rtl/>
        </w:rPr>
      </w:pPr>
      <w:r>
        <w:rPr>
          <w:rFonts w:cs="David"/>
          <w:b/>
          <w:bCs/>
          <w:sz w:val="26"/>
          <w:szCs w:val="26"/>
          <w:rtl/>
        </w:rPr>
        <w:t>ת: כן.</w:t>
      </w:r>
      <w:r>
        <w:rPr>
          <w:rFonts w:cs="David" w:hint="default"/>
          <w:b/>
          <w:bCs/>
          <w:color w:val="FFFFFF"/>
          <w:sz w:val="4"/>
          <w:szCs w:val="4"/>
          <w:rtl/>
        </w:rPr>
        <w:t>נ</w:t>
      </w:r>
    </w:p>
    <w:p w14:paraId="06D7DA36" w14:textId="77777777" w:rsidR="00A451C9" w:rsidRDefault="00A451C9">
      <w:pPr>
        <w:bidi/>
        <w:ind w:left="849" w:right="993"/>
        <w:rPr>
          <w:rFonts w:cs="David"/>
          <w:b/>
          <w:bCs/>
          <w:sz w:val="26"/>
          <w:szCs w:val="26"/>
          <w:rtl/>
        </w:rPr>
      </w:pPr>
      <w:r>
        <w:rPr>
          <w:rFonts w:cs="David"/>
          <w:b/>
          <w:bCs/>
          <w:sz w:val="26"/>
          <w:szCs w:val="26"/>
          <w:rtl/>
        </w:rPr>
        <w:t xml:space="preserve">ש: והיה גם מלטף לך את הראש? </w:t>
      </w:r>
    </w:p>
    <w:p w14:paraId="21DB0DBB" w14:textId="77777777" w:rsidR="00A451C9" w:rsidRDefault="00A451C9">
      <w:pPr>
        <w:bidi/>
        <w:ind w:left="849" w:right="993"/>
        <w:rPr>
          <w:rFonts w:cs="David"/>
          <w:b/>
          <w:bCs/>
          <w:sz w:val="26"/>
          <w:szCs w:val="26"/>
          <w:rtl/>
        </w:rPr>
      </w:pPr>
      <w:r>
        <w:rPr>
          <w:rFonts w:cs="David"/>
          <w:b/>
          <w:bCs/>
          <w:sz w:val="26"/>
          <w:szCs w:val="26"/>
          <w:rtl/>
        </w:rPr>
        <w:t xml:space="preserve">ת: כן. </w:t>
      </w:r>
    </w:p>
    <w:p w14:paraId="6BAA76AE" w14:textId="77777777" w:rsidR="00A451C9" w:rsidRDefault="00A451C9">
      <w:pPr>
        <w:bidi/>
        <w:spacing w:before="100" w:beforeAutospacing="1" w:after="100" w:afterAutospacing="1"/>
        <w:rPr>
          <w:rFonts w:cs="David"/>
          <w:sz w:val="26"/>
          <w:szCs w:val="26"/>
          <w:rtl/>
        </w:rPr>
      </w:pPr>
    </w:p>
    <w:p w14:paraId="0597D073" w14:textId="77777777" w:rsidR="00A451C9" w:rsidRDefault="00A451C9">
      <w:pPr>
        <w:bidi/>
        <w:spacing w:before="100" w:beforeAutospacing="1" w:after="100" w:afterAutospacing="1"/>
        <w:rPr>
          <w:rFonts w:cs="David"/>
          <w:sz w:val="26"/>
          <w:szCs w:val="26"/>
          <w:rtl/>
        </w:rPr>
      </w:pPr>
      <w:r>
        <w:rPr>
          <w:rFonts w:cs="David"/>
          <w:sz w:val="26"/>
          <w:szCs w:val="26"/>
          <w:rtl/>
        </w:rPr>
        <w:t xml:space="preserve">ובעמ' 39, שורות 22-24: </w:t>
      </w:r>
    </w:p>
    <w:p w14:paraId="2C247A29" w14:textId="77777777" w:rsidR="00A451C9" w:rsidRDefault="00A451C9">
      <w:pPr>
        <w:bidi/>
        <w:ind w:left="849" w:right="993"/>
        <w:rPr>
          <w:rFonts w:cs="David"/>
          <w:b/>
          <w:bCs/>
          <w:sz w:val="26"/>
          <w:szCs w:val="26"/>
          <w:rtl/>
        </w:rPr>
      </w:pPr>
      <w:r>
        <w:rPr>
          <w:rFonts w:cs="David"/>
          <w:b/>
          <w:bCs/>
          <w:sz w:val="26"/>
          <w:szCs w:val="26"/>
          <w:rtl/>
        </w:rPr>
        <w:t>"ש: זה מצא חן בעינייך שאיגור נותן לך תשומת לב ומגן עליך?</w:t>
      </w:r>
    </w:p>
    <w:p w14:paraId="0E6F3B15" w14:textId="77777777" w:rsidR="00A451C9" w:rsidRDefault="00A451C9">
      <w:pPr>
        <w:bidi/>
        <w:ind w:left="849" w:right="993"/>
        <w:rPr>
          <w:rFonts w:cs="David"/>
          <w:b/>
          <w:bCs/>
          <w:sz w:val="26"/>
          <w:szCs w:val="26"/>
          <w:rtl/>
        </w:rPr>
      </w:pPr>
      <w:r>
        <w:rPr>
          <w:rFonts w:cs="David"/>
          <w:b/>
          <w:bCs/>
          <w:sz w:val="26"/>
          <w:szCs w:val="26"/>
          <w:rtl/>
        </w:rPr>
        <w:t xml:space="preserve">ת: כן, בהתחלה כן. כשהתייחס אלי טוב, אז גם אני נתתי לו יחס טוב. אבל אחרי שהיה עושה לי את הדברים, התחלתי לפחד ממנו. </w:t>
      </w:r>
    </w:p>
    <w:p w14:paraId="5C3A5358" w14:textId="77777777" w:rsidR="00A451C9" w:rsidRDefault="00A451C9">
      <w:pPr>
        <w:bidi/>
        <w:spacing w:before="100" w:beforeAutospacing="1" w:after="100" w:afterAutospacing="1"/>
        <w:rPr>
          <w:rFonts w:cs="David"/>
          <w:sz w:val="26"/>
          <w:szCs w:val="26"/>
          <w:rtl/>
        </w:rPr>
      </w:pPr>
    </w:p>
    <w:p w14:paraId="449C3215" w14:textId="77777777" w:rsidR="00A451C9" w:rsidRDefault="00A451C9">
      <w:pPr>
        <w:bidi/>
        <w:spacing w:before="100" w:beforeAutospacing="1" w:after="100" w:afterAutospacing="1"/>
        <w:rPr>
          <w:rFonts w:cs="David"/>
          <w:sz w:val="26"/>
          <w:szCs w:val="26"/>
          <w:rtl/>
        </w:rPr>
      </w:pPr>
      <w:r>
        <w:rPr>
          <w:rFonts w:cs="David"/>
          <w:sz w:val="26"/>
          <w:szCs w:val="26"/>
          <w:rtl/>
        </w:rPr>
        <w:t xml:space="preserve">ב- 1/7/1994 חזרה המתלוננת לחזקת אמה, וב- 17/11/1994 הוגשה התלונה כנגד הנאשם (מגישת התלונה הייתה אמה של א'). </w:t>
      </w:r>
    </w:p>
    <w:p w14:paraId="373A24AC" w14:textId="77777777" w:rsidR="00A451C9" w:rsidRDefault="00A451C9">
      <w:pPr>
        <w:bidi/>
        <w:spacing w:before="100" w:beforeAutospacing="1" w:after="100" w:afterAutospacing="1"/>
        <w:rPr>
          <w:rFonts w:cs="David"/>
          <w:sz w:val="26"/>
          <w:szCs w:val="26"/>
          <w:rtl/>
        </w:rPr>
      </w:pPr>
    </w:p>
    <w:p w14:paraId="4C9DBA8B" w14:textId="77777777" w:rsidR="00A451C9" w:rsidRDefault="00A451C9">
      <w:pPr>
        <w:bidi/>
        <w:spacing w:before="100" w:beforeAutospacing="1" w:after="100" w:afterAutospacing="1"/>
        <w:rPr>
          <w:rFonts w:cs="David"/>
          <w:sz w:val="26"/>
          <w:szCs w:val="26"/>
          <w:rtl/>
        </w:rPr>
      </w:pPr>
      <w:r>
        <w:rPr>
          <w:rFonts w:cs="David"/>
          <w:sz w:val="26"/>
          <w:szCs w:val="26"/>
          <w:rtl/>
        </w:rPr>
        <w:t>המתלוננת מתארת מערכת יחסים חמה וחברית עם הנאשם, אשר אט אט תפסה צביון שונה, והפכה למערכת של ניצול מיני, תוך כדי שימוש באיומים והפחדות מצד הנאשם כלפיה: (עמ' 19 לפרו', שורות 19-21)</w:t>
      </w:r>
    </w:p>
    <w:p w14:paraId="5A0A3B17" w14:textId="77777777" w:rsidR="00A451C9" w:rsidRDefault="00A451C9">
      <w:pPr>
        <w:bidi/>
        <w:ind w:left="849" w:right="993"/>
        <w:rPr>
          <w:rFonts w:cs="David"/>
          <w:b/>
          <w:bCs/>
          <w:sz w:val="26"/>
          <w:szCs w:val="26"/>
          <w:rtl/>
        </w:rPr>
      </w:pPr>
      <w:r>
        <w:rPr>
          <w:rFonts w:cs="David"/>
          <w:b/>
          <w:bCs/>
          <w:sz w:val="26"/>
          <w:szCs w:val="26"/>
          <w:rtl/>
        </w:rPr>
        <w:t xml:space="preserve">"בהתחלה זה היה דווקא די נחמד שהיו לי יחסים איתו והכל, ואחרי זה, זה השתנה אחרת. זה השתנה למעשים שלא כל כך אהבתי אותם".  </w:t>
      </w:r>
    </w:p>
    <w:p w14:paraId="5589BDF7" w14:textId="77777777" w:rsidR="00A451C9" w:rsidRDefault="00A451C9">
      <w:pPr>
        <w:bidi/>
        <w:ind w:left="849" w:right="993"/>
        <w:rPr>
          <w:rFonts w:cs="David"/>
          <w:b/>
          <w:bCs/>
          <w:sz w:val="26"/>
          <w:szCs w:val="26"/>
          <w:rtl/>
        </w:rPr>
      </w:pPr>
    </w:p>
    <w:p w14:paraId="20499A0E"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האירועים בעת שיעורי הנגינה: </w:t>
      </w:r>
    </w:p>
    <w:p w14:paraId="42A7BF16" w14:textId="77777777" w:rsidR="00A451C9" w:rsidRDefault="00A451C9">
      <w:pPr>
        <w:bidi/>
        <w:spacing w:before="100" w:beforeAutospacing="1" w:after="100" w:afterAutospacing="1"/>
        <w:rPr>
          <w:rFonts w:cs="David"/>
          <w:sz w:val="26"/>
          <w:szCs w:val="26"/>
          <w:rtl/>
        </w:rPr>
      </w:pPr>
      <w:r>
        <w:rPr>
          <w:rFonts w:cs="David"/>
          <w:sz w:val="26"/>
          <w:szCs w:val="26"/>
          <w:rtl/>
        </w:rPr>
        <w:t xml:space="preserve">תחילת האירועים הייתה במסווה של מתן שיעורי נגינה, שזהו מקצועו של הנאשם: </w:t>
      </w:r>
    </w:p>
    <w:p w14:paraId="385A8B14" w14:textId="77777777" w:rsidR="00A451C9" w:rsidRDefault="00A451C9">
      <w:pPr>
        <w:bidi/>
        <w:ind w:left="849" w:right="993"/>
        <w:rPr>
          <w:rFonts w:cs="David"/>
          <w:sz w:val="26"/>
          <w:szCs w:val="26"/>
          <w:rtl/>
        </w:rPr>
      </w:pPr>
      <w:r>
        <w:rPr>
          <w:rFonts w:cs="David"/>
          <w:b/>
          <w:bCs/>
          <w:sz w:val="26"/>
          <w:szCs w:val="26"/>
          <w:rtl/>
        </w:rPr>
        <w:t>"כשכל זה התחיל היה מזמין אותי לחדרו, אומר לי שהוא ילמד אותי לנגן על פסנתר. לא חשבתי שיהיה משהו כזה שהוא ייגע בי איפה שאני לא אוהב. בהתחלה היה מלמד אותי ומסביר לי כל מיני דברים, איך מנגנים</w:t>
      </w:r>
      <w:r>
        <w:rPr>
          <w:b/>
          <w:bCs/>
          <w:szCs w:val="26"/>
        </w:rPr>
        <w:t>…</w:t>
      </w:r>
      <w:r>
        <w:rPr>
          <w:rFonts w:cs="David"/>
          <w:b/>
          <w:bCs/>
          <w:sz w:val="26"/>
          <w:szCs w:val="26"/>
          <w:rtl/>
        </w:rPr>
        <w:t xml:space="preserve">ואז פעם אחת שישבתי אצלו בחדרו, הוא הכניס את היד שלו מתחת למכנס ולתחתונים, התחיל ללטף ושאל אותי אם זה כיף לי. כזה הרגשתי פחד. ביקשתי ממנו שיוריד את היד שלו. שאל אותי שוב, למה? זה לא כיף לך? אמרתי לו </w:t>
      </w:r>
      <w:r>
        <w:rPr>
          <w:b/>
          <w:bCs/>
          <w:szCs w:val="26"/>
        </w:rPr>
        <w:t>–</w:t>
      </w:r>
      <w:r>
        <w:rPr>
          <w:rFonts w:cs="David"/>
          <w:b/>
          <w:bCs/>
          <w:sz w:val="26"/>
          <w:szCs w:val="26"/>
          <w:rtl/>
        </w:rPr>
        <w:t xml:space="preserve"> אני מפחדת, ואני לא רוצה שום דבר כי זה הגעיל אותי</w:t>
      </w:r>
      <w:r>
        <w:rPr>
          <w:b/>
          <w:bCs/>
          <w:szCs w:val="26"/>
        </w:rPr>
        <w:t>…</w:t>
      </w:r>
      <w:r>
        <w:rPr>
          <w:rFonts w:cs="David"/>
          <w:b/>
          <w:bCs/>
          <w:sz w:val="26"/>
          <w:szCs w:val="26"/>
          <w:rtl/>
        </w:rPr>
        <w:t>"</w:t>
      </w:r>
      <w:r>
        <w:rPr>
          <w:rFonts w:cs="David"/>
          <w:sz w:val="26"/>
          <w:szCs w:val="26"/>
          <w:rtl/>
        </w:rPr>
        <w:t xml:space="preserve"> (עמ' 20, שורות 12-19). </w:t>
      </w:r>
    </w:p>
    <w:p w14:paraId="0496612D" w14:textId="77777777" w:rsidR="00A451C9" w:rsidRDefault="00A451C9">
      <w:pPr>
        <w:bidi/>
        <w:spacing w:before="100" w:beforeAutospacing="1" w:after="100" w:afterAutospacing="1"/>
        <w:rPr>
          <w:rFonts w:cs="David"/>
          <w:sz w:val="26"/>
          <w:szCs w:val="26"/>
          <w:rtl/>
        </w:rPr>
      </w:pPr>
    </w:p>
    <w:p w14:paraId="181AA5D6" w14:textId="77777777" w:rsidR="00A451C9" w:rsidRDefault="00A451C9">
      <w:pPr>
        <w:bidi/>
        <w:spacing w:before="100" w:beforeAutospacing="1" w:after="100" w:afterAutospacing="1"/>
        <w:rPr>
          <w:rFonts w:cs="David"/>
          <w:sz w:val="26"/>
          <w:szCs w:val="26"/>
          <w:rtl/>
        </w:rPr>
      </w:pPr>
      <w:r>
        <w:rPr>
          <w:rFonts w:cs="David"/>
          <w:sz w:val="26"/>
          <w:szCs w:val="26"/>
          <w:rtl/>
        </w:rPr>
        <w:t xml:space="preserve">ובהמשך (עמ' 23, שורות 14-18): </w:t>
      </w:r>
    </w:p>
    <w:p w14:paraId="5158B5D8" w14:textId="77777777" w:rsidR="00A451C9" w:rsidRDefault="00A451C9">
      <w:pPr>
        <w:bidi/>
        <w:ind w:left="800" w:right="993"/>
        <w:rPr>
          <w:rFonts w:cs="David"/>
          <w:b/>
          <w:bCs/>
          <w:sz w:val="26"/>
          <w:szCs w:val="26"/>
          <w:rtl/>
        </w:rPr>
      </w:pPr>
      <w:r>
        <w:rPr>
          <w:rFonts w:cs="David"/>
          <w:b/>
          <w:bCs/>
          <w:sz w:val="26"/>
          <w:szCs w:val="26"/>
          <w:rtl/>
        </w:rPr>
        <w:t xml:space="preserve">"בהתחלה היה מלמד אותי איך לנגן, איך מנגנים עם הידיים, עם האצבעות, אחרי זה עוד פעם הוציא את המין שלו מהמכנסיים שלו, והכניס לי אצבעות מתחת למכנס ולתחתון, ובתוך המין שיש לי. שאל אותי אם זה כואב לי. אמרתי לו - כן, ותוריד את הידיים. הוא אמר לי - אל תדאגי, זה יהיה לך כיף...". </w:t>
      </w:r>
    </w:p>
    <w:p w14:paraId="5344F4A9" w14:textId="77777777" w:rsidR="00A451C9" w:rsidRDefault="00A451C9">
      <w:pPr>
        <w:bidi/>
        <w:spacing w:before="100" w:beforeAutospacing="1" w:after="100" w:afterAutospacing="1"/>
        <w:rPr>
          <w:rFonts w:cs="David"/>
          <w:sz w:val="26"/>
          <w:szCs w:val="26"/>
          <w:rtl/>
        </w:rPr>
      </w:pPr>
    </w:p>
    <w:p w14:paraId="176AE564" w14:textId="77777777" w:rsidR="00A451C9" w:rsidRDefault="00A451C9">
      <w:pPr>
        <w:bidi/>
        <w:spacing w:before="100" w:beforeAutospacing="1" w:after="100" w:afterAutospacing="1"/>
        <w:rPr>
          <w:rFonts w:cs="David"/>
          <w:sz w:val="26"/>
          <w:szCs w:val="26"/>
          <w:rtl/>
        </w:rPr>
      </w:pPr>
      <w:r>
        <w:rPr>
          <w:rFonts w:cs="David"/>
          <w:sz w:val="26"/>
          <w:szCs w:val="26"/>
          <w:rtl/>
        </w:rPr>
        <w:t xml:space="preserve">המתלוננת מספרת את אירוע לימוד הנגינה כאירוע מפורט, שלם, ובעל זרימה פנימית הגיונית. קשה לקבל את גרסת הנאשם השולל מכל וכל את האמור לעיל: (עמ' 101, שורות 9-11):  </w:t>
      </w:r>
    </w:p>
    <w:p w14:paraId="7AEEF9AD" w14:textId="77777777" w:rsidR="00A451C9" w:rsidRDefault="00A451C9">
      <w:pPr>
        <w:pStyle w:val="BlockText"/>
        <w:bidi/>
        <w:rPr>
          <w:rFonts w:cs="David"/>
          <w:sz w:val="26"/>
          <w:szCs w:val="26"/>
          <w:rtl/>
        </w:rPr>
      </w:pPr>
      <w:r>
        <w:rPr>
          <w:rFonts w:cs="David"/>
          <w:sz w:val="26"/>
          <w:szCs w:val="26"/>
          <w:rtl/>
        </w:rPr>
        <w:t xml:space="preserve">"ש: כשאמרת שא' ישבה על הרגל שלך כשלימדת אותה לנגן, אתה הכנסת לה את היד בתוך המכנסיים שלה. </w:t>
      </w:r>
    </w:p>
    <w:p w14:paraId="3CED6592" w14:textId="77777777" w:rsidR="00A451C9" w:rsidRDefault="00A451C9">
      <w:pPr>
        <w:bidi/>
        <w:ind w:left="849" w:right="993"/>
        <w:rPr>
          <w:rFonts w:cs="David"/>
          <w:sz w:val="26"/>
          <w:szCs w:val="26"/>
          <w:rtl/>
        </w:rPr>
      </w:pPr>
      <w:r>
        <w:rPr>
          <w:rFonts w:cs="David"/>
          <w:b/>
          <w:bCs/>
          <w:sz w:val="26"/>
          <w:szCs w:val="26"/>
          <w:rtl/>
        </w:rPr>
        <w:t>ת: לא</w:t>
      </w:r>
      <w:r>
        <w:rPr>
          <w:b/>
          <w:bCs/>
          <w:szCs w:val="26"/>
        </w:rPr>
        <w:t>…</w:t>
      </w:r>
      <w:r>
        <w:rPr>
          <w:rFonts w:cs="David"/>
          <w:b/>
          <w:bCs/>
          <w:sz w:val="26"/>
          <w:szCs w:val="26"/>
          <w:rtl/>
        </w:rPr>
        <w:t>לא נגעתי לה בתוך המכנסיים".</w:t>
      </w:r>
      <w:r>
        <w:rPr>
          <w:rFonts w:cs="David"/>
          <w:sz w:val="26"/>
          <w:szCs w:val="26"/>
          <w:rtl/>
        </w:rPr>
        <w:t xml:space="preserve"> </w:t>
      </w:r>
    </w:p>
    <w:p w14:paraId="7A5E7876" w14:textId="77777777" w:rsidR="00A451C9" w:rsidRDefault="00A451C9">
      <w:pPr>
        <w:bidi/>
        <w:spacing w:before="100" w:beforeAutospacing="1" w:after="100" w:afterAutospacing="1"/>
        <w:rPr>
          <w:rFonts w:cs="David"/>
          <w:sz w:val="26"/>
          <w:szCs w:val="26"/>
          <w:rtl/>
        </w:rPr>
      </w:pPr>
    </w:p>
    <w:p w14:paraId="154052B0" w14:textId="77777777" w:rsidR="00A451C9" w:rsidRDefault="00A451C9">
      <w:pPr>
        <w:bidi/>
        <w:spacing w:before="100" w:beforeAutospacing="1" w:after="100" w:afterAutospacing="1"/>
        <w:rPr>
          <w:rFonts w:cs="David"/>
          <w:sz w:val="26"/>
          <w:szCs w:val="26"/>
          <w:rtl/>
        </w:rPr>
      </w:pPr>
      <w:r>
        <w:rPr>
          <w:rFonts w:cs="David"/>
          <w:sz w:val="26"/>
          <w:szCs w:val="26"/>
          <w:rtl/>
        </w:rPr>
        <w:t xml:space="preserve">לא הגיוני הוא כי ילדה בת 11.5 תדע לתאר את המעשים שעשה הנאשם כגון "הוציא את איבר המין שלו והתחיל לשפשף" (עמ' 35, שורות 13-15), אלא אם כן חוותה זאת על בשרה, ונראה כי א' תיארה בפרוטרוט אירועים שהם פרי התנסות אישית כואבת. </w:t>
      </w:r>
    </w:p>
    <w:p w14:paraId="5FB0DB50" w14:textId="77777777" w:rsidR="00A451C9" w:rsidRDefault="00A451C9">
      <w:pPr>
        <w:bidi/>
        <w:spacing w:before="100" w:beforeAutospacing="1" w:after="100" w:afterAutospacing="1"/>
        <w:rPr>
          <w:rFonts w:cs="David"/>
          <w:sz w:val="26"/>
          <w:szCs w:val="26"/>
          <w:u w:val="single"/>
          <w:rtl/>
        </w:rPr>
      </w:pPr>
    </w:p>
    <w:p w14:paraId="1EDA80CE"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אירוע משחק "הדוקים": </w:t>
      </w:r>
    </w:p>
    <w:p w14:paraId="3F8C122A" w14:textId="77777777" w:rsidR="00A451C9" w:rsidRDefault="00A451C9">
      <w:pPr>
        <w:bidi/>
        <w:spacing w:before="100" w:beforeAutospacing="1" w:after="100" w:afterAutospacing="1"/>
        <w:rPr>
          <w:rFonts w:cs="David"/>
          <w:sz w:val="26"/>
          <w:szCs w:val="26"/>
          <w:rtl/>
        </w:rPr>
      </w:pPr>
      <w:r>
        <w:rPr>
          <w:rFonts w:cs="David"/>
          <w:sz w:val="26"/>
          <w:szCs w:val="26"/>
          <w:rtl/>
        </w:rPr>
        <w:t xml:space="preserve">מנקודה זו ואילך של האירועים בעת שיעורי הנגינה, נראה כי הנאשם הגביר את קצב הטרדותיו; אירוע נוסף התרחש בעת ששיחקו השניים במשחק "דוקים": </w:t>
      </w:r>
    </w:p>
    <w:p w14:paraId="7BA198FD" w14:textId="77777777" w:rsidR="00A451C9" w:rsidRDefault="00A451C9">
      <w:pPr>
        <w:bidi/>
        <w:ind w:left="849" w:right="993"/>
        <w:rPr>
          <w:rFonts w:cs="David"/>
          <w:b/>
          <w:bCs/>
          <w:sz w:val="26"/>
          <w:szCs w:val="26"/>
          <w:rtl/>
        </w:rPr>
      </w:pPr>
      <w:r>
        <w:rPr>
          <w:rFonts w:cs="David"/>
          <w:b/>
          <w:bCs/>
          <w:sz w:val="26"/>
          <w:szCs w:val="26"/>
          <w:rtl/>
        </w:rPr>
        <w:t xml:space="preserve">"הוא אמר לי </w:t>
      </w:r>
      <w:r>
        <w:rPr>
          <w:b/>
          <w:bCs/>
          <w:szCs w:val="26"/>
        </w:rPr>
        <w:t>–</w:t>
      </w:r>
      <w:r>
        <w:rPr>
          <w:rFonts w:cs="David"/>
          <w:b/>
          <w:bCs/>
          <w:sz w:val="26"/>
          <w:szCs w:val="26"/>
          <w:rtl/>
        </w:rPr>
        <w:t xml:space="preserve"> אם אני מנצח במשחק, אז אני מלקק לך. ואם את תנצחי </w:t>
      </w:r>
      <w:r>
        <w:rPr>
          <w:b/>
          <w:bCs/>
          <w:szCs w:val="26"/>
        </w:rPr>
        <w:t>–</w:t>
      </w:r>
      <w:r>
        <w:rPr>
          <w:rFonts w:cs="David"/>
          <w:b/>
          <w:bCs/>
          <w:sz w:val="26"/>
          <w:szCs w:val="26"/>
          <w:rtl/>
        </w:rPr>
        <w:t xml:space="preserve"> את תלקקי לי. אמרתי לו</w:t>
      </w:r>
      <w:r>
        <w:rPr>
          <w:b/>
          <w:bCs/>
          <w:szCs w:val="26"/>
        </w:rPr>
        <w:t>…</w:t>
      </w:r>
      <w:r>
        <w:rPr>
          <w:rFonts w:cs="David"/>
          <w:b/>
          <w:bCs/>
          <w:sz w:val="26"/>
          <w:szCs w:val="26"/>
          <w:rtl/>
        </w:rPr>
        <w:t>אם אתה משחק, אז בלי כל מה שאמרת</w:t>
      </w:r>
      <w:r>
        <w:rPr>
          <w:b/>
          <w:bCs/>
          <w:szCs w:val="26"/>
        </w:rPr>
        <w:t>…</w:t>
      </w:r>
      <w:r>
        <w:rPr>
          <w:rFonts w:cs="David"/>
          <w:b/>
          <w:bCs/>
          <w:sz w:val="26"/>
          <w:szCs w:val="26"/>
          <w:rtl/>
        </w:rPr>
        <w:t>הוא ניצח, הוא הושיב אותי על מיטתו, התחיל להוריד  את המכנסיים שלי, החזקתי בהם</w:t>
      </w:r>
      <w:r>
        <w:rPr>
          <w:b/>
          <w:bCs/>
          <w:szCs w:val="26"/>
        </w:rPr>
        <w:t>…</w:t>
      </w:r>
      <w:r>
        <w:rPr>
          <w:rFonts w:cs="David"/>
          <w:b/>
          <w:bCs/>
          <w:sz w:val="26"/>
          <w:szCs w:val="26"/>
          <w:rtl/>
        </w:rPr>
        <w:t>אז הוא השכיב אותי, אני התנגדתי וקמתי</w:t>
      </w:r>
      <w:r>
        <w:rPr>
          <w:b/>
          <w:bCs/>
          <w:szCs w:val="26"/>
        </w:rPr>
        <w:t>…</w:t>
      </w:r>
      <w:r>
        <w:rPr>
          <w:rFonts w:cs="David"/>
          <w:b/>
          <w:bCs/>
          <w:sz w:val="26"/>
          <w:szCs w:val="26"/>
          <w:rtl/>
        </w:rPr>
        <w:t xml:space="preserve">עוד פעם השכיב אותי, ואני רעדתי מפחד, כי אמרתי אף אחד לא נמצא בבית, הוא התחיל ללקק, פתאום שמענו רעש מהדלת שמישהו נכנס. ישר קמתי, לבשתי את המכנסיים וברחתי". </w:t>
      </w:r>
    </w:p>
    <w:p w14:paraId="017729E9"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22-23). </w:t>
      </w:r>
    </w:p>
    <w:p w14:paraId="538F76D5" w14:textId="77777777" w:rsidR="00A451C9" w:rsidRDefault="00A451C9">
      <w:pPr>
        <w:bidi/>
        <w:spacing w:before="100" w:beforeAutospacing="1" w:after="100" w:afterAutospacing="1"/>
        <w:rPr>
          <w:rFonts w:cs="David"/>
          <w:sz w:val="26"/>
          <w:szCs w:val="26"/>
          <w:rtl/>
        </w:rPr>
      </w:pPr>
    </w:p>
    <w:p w14:paraId="41CEA325" w14:textId="77777777" w:rsidR="00A451C9" w:rsidRDefault="00A451C9">
      <w:pPr>
        <w:bidi/>
        <w:spacing w:before="100" w:beforeAutospacing="1" w:after="100" w:afterAutospacing="1"/>
        <w:rPr>
          <w:rFonts w:cs="David"/>
          <w:sz w:val="26"/>
          <w:szCs w:val="26"/>
          <w:rtl/>
        </w:rPr>
      </w:pPr>
      <w:r>
        <w:rPr>
          <w:rFonts w:cs="David"/>
          <w:sz w:val="26"/>
          <w:szCs w:val="26"/>
          <w:rtl/>
        </w:rPr>
        <w:t xml:space="preserve">גרסה זו ביחס לאירוע שבמשחק ה"דוקים" חזרה לאורך כל עדותה של א', גם בת/ 3 וגם בחקירתה הראשית והנגדית. </w:t>
      </w:r>
    </w:p>
    <w:p w14:paraId="2F55989C"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01CC6E2B" w14:textId="77777777" w:rsidR="00A451C9" w:rsidRDefault="00A451C9">
      <w:pPr>
        <w:bidi/>
        <w:spacing w:before="100" w:beforeAutospacing="1" w:after="100" w:afterAutospacing="1"/>
        <w:rPr>
          <w:rFonts w:cs="David"/>
          <w:sz w:val="26"/>
          <w:szCs w:val="26"/>
          <w:rtl/>
        </w:rPr>
      </w:pPr>
      <w:r>
        <w:rPr>
          <w:rFonts w:cs="David"/>
          <w:sz w:val="26"/>
          <w:szCs w:val="26"/>
          <w:rtl/>
        </w:rPr>
        <w:t xml:space="preserve">הסניגור שביקש לא להאמין למתלוננת תלה טיעוניו בעובדה שבת3/ תיארה א' כי לבשה חצאית (עמ' 18, שורות 2-9), ואילו בעדותה בביהמ"ש העידה כי לבשה מכנסיים (עמ' 22, שורה 24, וכן עמ' 44, שורות 2-3). אין זו סתירה מהותית היורדת לשורשו של עניין, ובפרט כאשר א' הסבירה את פשר הסתירה, ולגרסתה כלל לא אמרה "חצאית" בת/ 3, ולא ברור לה כיצד הגיעה מילה זו לעדותה שם. ניתן לקבל עמדה זו מאחר שהאזנה לקלטת מעלה כי היו מספר קשיי תרגום, וממילא אין בכך כדי לפגום במהימנות העדות בנקודה זו. </w:t>
      </w:r>
    </w:p>
    <w:p w14:paraId="1AAB24C4" w14:textId="77777777" w:rsidR="00A451C9" w:rsidRDefault="00A451C9">
      <w:pPr>
        <w:bidi/>
        <w:spacing w:before="100" w:beforeAutospacing="1" w:after="100" w:afterAutospacing="1"/>
        <w:rPr>
          <w:rFonts w:cs="David"/>
          <w:sz w:val="26"/>
          <w:szCs w:val="26"/>
          <w:rtl/>
        </w:rPr>
      </w:pPr>
    </w:p>
    <w:p w14:paraId="32AE2F13"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אירוע בסלון: </w:t>
      </w:r>
    </w:p>
    <w:p w14:paraId="5F50BB66" w14:textId="77777777" w:rsidR="00A451C9" w:rsidRDefault="00A451C9">
      <w:pPr>
        <w:bidi/>
        <w:spacing w:before="100" w:beforeAutospacing="1" w:after="100" w:afterAutospacing="1"/>
        <w:rPr>
          <w:rFonts w:cs="David"/>
          <w:sz w:val="26"/>
          <w:szCs w:val="26"/>
          <w:rtl/>
        </w:rPr>
      </w:pPr>
      <w:r>
        <w:rPr>
          <w:rFonts w:cs="David"/>
          <w:sz w:val="26"/>
          <w:szCs w:val="26"/>
          <w:rtl/>
        </w:rPr>
        <w:t xml:space="preserve">אירוע אחר אירע לאחר שבני הבית ערכו פיקניק בפארק הלאומי לרגל יום הולדתו של הדוד בוריס. הנאשם וא' חזרו מוקדם הביתה, צפו בסרט ואז: </w:t>
      </w:r>
    </w:p>
    <w:p w14:paraId="37322D8B" w14:textId="77777777" w:rsidR="00A451C9" w:rsidRDefault="00A451C9">
      <w:pPr>
        <w:bidi/>
        <w:ind w:left="849" w:right="993"/>
        <w:rPr>
          <w:rFonts w:cs="David"/>
          <w:b/>
          <w:bCs/>
          <w:sz w:val="26"/>
          <w:szCs w:val="26"/>
          <w:rtl/>
        </w:rPr>
      </w:pPr>
      <w:r>
        <w:rPr>
          <w:rFonts w:cs="David"/>
          <w:b/>
          <w:bCs/>
          <w:sz w:val="26"/>
          <w:szCs w:val="26"/>
          <w:rtl/>
        </w:rPr>
        <w:t>"אחרי זה כשהסרט נגמר, הוא הושיב אותי על הברכיים בסלון, על השטיח. הוא היה על הספה</w:t>
      </w:r>
      <w:r>
        <w:rPr>
          <w:b/>
          <w:bCs/>
          <w:szCs w:val="26"/>
        </w:rPr>
        <w:t>…</w:t>
      </w:r>
      <w:r>
        <w:rPr>
          <w:rFonts w:cs="David"/>
          <w:b/>
          <w:bCs/>
          <w:sz w:val="26"/>
          <w:szCs w:val="26"/>
          <w:rtl/>
        </w:rPr>
        <w:t xml:space="preserve">הוא הוריד את המכנסיים שלו, והוציא את איבר המין והתחיל לעשות לו ביד, ראיתי שמשהו יוצא. אמרתי לו מה זה הלבן הזה? אז הוא אמר לי, זה חלב שכל האנשים אוהבים אותו. אחרי שזה יוצא אז הם מלקקים. עכשיו, תצטרכי לעשות את זה את. אמרתי לו </w:t>
      </w:r>
      <w:r>
        <w:rPr>
          <w:b/>
          <w:bCs/>
          <w:szCs w:val="26"/>
        </w:rPr>
        <w:t>–</w:t>
      </w:r>
      <w:r>
        <w:rPr>
          <w:rFonts w:cs="David"/>
          <w:b/>
          <w:bCs/>
          <w:sz w:val="26"/>
          <w:szCs w:val="26"/>
          <w:rtl/>
        </w:rPr>
        <w:t xml:space="preserve"> אני לא רוצה כלום ואני מפחדת".  </w:t>
      </w:r>
    </w:p>
    <w:p w14:paraId="1B0A0025"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21, שורות 9-15). </w:t>
      </w:r>
    </w:p>
    <w:p w14:paraId="69B44C54" w14:textId="77777777" w:rsidR="00A451C9" w:rsidRDefault="00A451C9">
      <w:pPr>
        <w:bidi/>
        <w:spacing w:before="100" w:beforeAutospacing="1" w:after="100" w:afterAutospacing="1"/>
        <w:rPr>
          <w:rFonts w:cs="David"/>
          <w:sz w:val="26"/>
          <w:szCs w:val="26"/>
          <w:rtl/>
        </w:rPr>
      </w:pPr>
    </w:p>
    <w:p w14:paraId="44E117E5" w14:textId="77777777" w:rsidR="00A451C9" w:rsidRDefault="00A451C9">
      <w:pPr>
        <w:bidi/>
        <w:spacing w:before="100" w:beforeAutospacing="1" w:after="100" w:afterAutospacing="1"/>
        <w:rPr>
          <w:rFonts w:cs="David"/>
          <w:sz w:val="26"/>
          <w:szCs w:val="26"/>
          <w:rtl/>
        </w:rPr>
      </w:pPr>
      <w:r>
        <w:rPr>
          <w:rFonts w:cs="David"/>
          <w:sz w:val="26"/>
          <w:szCs w:val="26"/>
          <w:rtl/>
        </w:rPr>
        <w:t xml:space="preserve">האירוע הסתיים בנקודה זו מאחר וא' שמעה את בני הבית חוזרים. הנאשם הזדרז לנקות מעצמו את נוזל זרעו, תוך ניגובו על השטיח. התוצאה של פעולה זו לא הייתה משביעת רצון, וא' נאלצה לנגב את השטיח עם סמרטוט משום שחששה שהסוד יתגלה: </w:t>
      </w:r>
    </w:p>
    <w:p w14:paraId="0A5E7CD1" w14:textId="77777777" w:rsidR="00A451C9" w:rsidRDefault="00A451C9">
      <w:pPr>
        <w:pStyle w:val="BlockText"/>
        <w:bidi/>
        <w:rPr>
          <w:rFonts w:cs="David"/>
          <w:sz w:val="26"/>
          <w:szCs w:val="26"/>
          <w:rtl/>
        </w:rPr>
      </w:pPr>
      <w:r>
        <w:rPr>
          <w:rFonts w:cs="David"/>
          <w:sz w:val="26"/>
          <w:szCs w:val="26"/>
          <w:rtl/>
        </w:rPr>
        <w:t xml:space="preserve">"זה לא התנגב כמו שצריך, פחדתי שדוד שלי יראה מה זה, הוא בטח ידע מה זה, ואנה תראה מה זה. הלכתי למטבח ולקחתי מהר סמרטוט, וניגבתי אחריו. זרקתי את הסמרטוט והלכתי לחדרי". </w:t>
      </w:r>
    </w:p>
    <w:p w14:paraId="65E7227C"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21, שורות 22-24). </w:t>
      </w:r>
    </w:p>
    <w:p w14:paraId="6F22D09A" w14:textId="77777777" w:rsidR="00A451C9" w:rsidRDefault="00A451C9">
      <w:pPr>
        <w:bidi/>
        <w:spacing w:before="100" w:beforeAutospacing="1" w:after="100" w:afterAutospacing="1"/>
        <w:rPr>
          <w:rFonts w:cs="David"/>
          <w:sz w:val="26"/>
          <w:szCs w:val="26"/>
          <w:rtl/>
        </w:rPr>
      </w:pPr>
    </w:p>
    <w:p w14:paraId="25A990D1" w14:textId="77777777" w:rsidR="00A451C9" w:rsidRDefault="00A451C9">
      <w:pPr>
        <w:bidi/>
        <w:spacing w:before="100" w:beforeAutospacing="1" w:after="100" w:afterAutospacing="1"/>
        <w:rPr>
          <w:rFonts w:cs="David"/>
          <w:sz w:val="26"/>
          <w:szCs w:val="26"/>
          <w:rtl/>
        </w:rPr>
      </w:pPr>
      <w:r>
        <w:rPr>
          <w:rFonts w:cs="David"/>
          <w:sz w:val="26"/>
          <w:szCs w:val="26"/>
          <w:rtl/>
        </w:rPr>
        <w:t>היא מעידה כי פחדה שהדוד יראה את כתמי הזרע ויבין מה מתרחש, ולכן ניקתה את השטיח. זוהי תגובה קלאסית של ילדה קטנה החוששת מגילוי הסוד ומכאן כי ירביצו לה, על פני האפשרות שיגלו את סודה וישחררו אותה מנוכחותו הטרדנית של הנאשם. זוהי תגובה של מלכוד והשלמה; מחד, א' הייתה חייבת להמשיך ולשמור את הסוד שכן הוא לובש מימדים מפלצתיים ומאיימים, ומאידך האפשרות היחידה שנותרה לה לאור המלכוד בו היא נמצאת היא ללמוד לקבל את המצב ולהישרד [מתוך ד"ר ר' סאמיט "</w:t>
      </w:r>
      <w:r>
        <w:rPr>
          <w:rFonts w:cs="David"/>
          <w:b/>
          <w:bCs/>
          <w:sz w:val="26"/>
          <w:szCs w:val="26"/>
          <w:rtl/>
        </w:rPr>
        <w:t xml:space="preserve">תקיפת ילדים על רקע מיני </w:t>
      </w:r>
      <w:r>
        <w:rPr>
          <w:b/>
          <w:bCs/>
          <w:szCs w:val="26"/>
        </w:rPr>
        <w:t>–</w:t>
      </w:r>
      <w:r>
        <w:rPr>
          <w:rFonts w:cs="David"/>
          <w:b/>
          <w:bCs/>
          <w:sz w:val="26"/>
          <w:szCs w:val="26"/>
          <w:rtl/>
        </w:rPr>
        <w:t xml:space="preserve"> קובץ מאמרים</w:t>
      </w:r>
      <w:r>
        <w:rPr>
          <w:rFonts w:cs="David"/>
          <w:sz w:val="26"/>
          <w:szCs w:val="26"/>
          <w:rtl/>
        </w:rPr>
        <w:t xml:space="preserve"> (משרד החינוך והתרבות, בעריכת ש' קרוגר, ר' אש, תש"ן) 61]. </w:t>
      </w:r>
    </w:p>
    <w:p w14:paraId="752578EA" w14:textId="77777777" w:rsidR="00A451C9" w:rsidRDefault="00A451C9">
      <w:pPr>
        <w:bidi/>
        <w:spacing w:before="100" w:beforeAutospacing="1" w:after="100" w:afterAutospacing="1"/>
        <w:rPr>
          <w:rFonts w:cs="David"/>
          <w:sz w:val="26"/>
          <w:szCs w:val="26"/>
          <w:rtl/>
        </w:rPr>
      </w:pPr>
      <w:r>
        <w:rPr>
          <w:rFonts w:cs="David"/>
          <w:sz w:val="26"/>
          <w:szCs w:val="26"/>
          <w:rtl/>
        </w:rPr>
        <w:t xml:space="preserve">המתלוננת מעידה בחקירתה הראשית כי דודה הורה לה לחזור הביתה, והיא נאלצה לחזור ביחד עם הנאשם (עמ' 21, שורות 4-5), ואילו בחקירתה הנגדית היא מציינת כי הנאשם נסע הביתה קודם לפניה, ולאחר רבע שעה היא נסעה הביתה לבדה (עמ' 44-45); גרסה זו מופיעה גם בת/ 3 בו מעידה א' כי כאשר חזרה לביתה מהפארק, הנאשם כבר היה בבית (עמ' 18). </w:t>
      </w:r>
    </w:p>
    <w:p w14:paraId="399CA4CA" w14:textId="77777777" w:rsidR="00A451C9" w:rsidRDefault="00A451C9">
      <w:pPr>
        <w:bidi/>
        <w:spacing w:before="100" w:beforeAutospacing="1" w:after="100" w:afterAutospacing="1"/>
        <w:rPr>
          <w:rFonts w:cs="David"/>
          <w:sz w:val="26"/>
          <w:szCs w:val="26"/>
          <w:rtl/>
        </w:rPr>
      </w:pPr>
      <w:r>
        <w:rPr>
          <w:rFonts w:cs="David"/>
          <w:sz w:val="26"/>
          <w:szCs w:val="26"/>
          <w:rtl/>
        </w:rPr>
        <w:t xml:space="preserve">בשגגה שנפלה לפניה כאשר העידה כי נסעו בנפרד, אין לראות אלא כשגגה ותו לאו, וממילא מדובר בפרט שולי שאיננו נוגע לאירוע עצמו אשר אירע בתוככי הדירה, וביחס אליו מהימנה עלי עדות המתלוננת על כל פרטיה.  </w:t>
      </w:r>
    </w:p>
    <w:p w14:paraId="496AB5EB"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הצפייה בסרט פורנוגרפי: </w:t>
      </w:r>
    </w:p>
    <w:p w14:paraId="1DD1DEBA" w14:textId="77777777" w:rsidR="00A451C9" w:rsidRDefault="00A451C9">
      <w:pPr>
        <w:bidi/>
        <w:spacing w:before="100" w:beforeAutospacing="1" w:after="100" w:afterAutospacing="1"/>
        <w:rPr>
          <w:rFonts w:cs="David"/>
          <w:sz w:val="26"/>
          <w:szCs w:val="26"/>
          <w:rtl/>
        </w:rPr>
      </w:pPr>
      <w:r>
        <w:rPr>
          <w:rFonts w:cs="David"/>
          <w:sz w:val="26"/>
          <w:szCs w:val="26"/>
          <w:rtl/>
        </w:rPr>
        <w:t xml:space="preserve">בת/ 3 מספרת א' כי הנאשם הראה לה סרט "כחול", ובייחוד סצינה של מין אוראלי. הנאשם אמר לה כי "כל הנשים אוהבות את זה" (עמ' 28, שורה 22). </w:t>
      </w:r>
    </w:p>
    <w:p w14:paraId="175A3DB2" w14:textId="77777777" w:rsidR="00A451C9" w:rsidRDefault="00A451C9">
      <w:pPr>
        <w:bidi/>
        <w:spacing w:before="100" w:beforeAutospacing="1" w:after="100" w:afterAutospacing="1"/>
        <w:rPr>
          <w:rFonts w:cs="David"/>
          <w:sz w:val="26"/>
          <w:szCs w:val="26"/>
          <w:rtl/>
        </w:rPr>
      </w:pPr>
      <w:r>
        <w:rPr>
          <w:rFonts w:cs="David"/>
          <w:sz w:val="26"/>
          <w:szCs w:val="26"/>
          <w:rtl/>
        </w:rPr>
        <w:t xml:space="preserve">בחקירתה הנגדית היא מוסיפה כי במהלך הצפייה ניסה הנאשם לשכנעה כי תיגע באיבר מינו: </w:t>
      </w:r>
    </w:p>
    <w:p w14:paraId="7BFD8B02" w14:textId="77777777" w:rsidR="00A451C9" w:rsidRDefault="00A451C9">
      <w:pPr>
        <w:bidi/>
        <w:ind w:left="849" w:right="993"/>
        <w:rPr>
          <w:rFonts w:cs="David"/>
          <w:b/>
          <w:bCs/>
          <w:sz w:val="26"/>
          <w:szCs w:val="26"/>
          <w:rtl/>
        </w:rPr>
      </w:pPr>
      <w:r>
        <w:rPr>
          <w:rFonts w:cs="David"/>
          <w:b/>
          <w:bCs/>
          <w:sz w:val="26"/>
          <w:szCs w:val="26"/>
          <w:rtl/>
        </w:rPr>
        <w:t xml:space="preserve">"הדליק את הסרט ואמר </w:t>
      </w:r>
      <w:r>
        <w:rPr>
          <w:b/>
          <w:bCs/>
          <w:szCs w:val="26"/>
        </w:rPr>
        <w:t>–</w:t>
      </w:r>
      <w:r>
        <w:rPr>
          <w:rFonts w:cs="David"/>
          <w:b/>
          <w:bCs/>
          <w:sz w:val="26"/>
          <w:szCs w:val="26"/>
          <w:rtl/>
        </w:rPr>
        <w:t xml:space="preserve"> את רואה איך אנשים עושים אהבה? כך אני ואת נעשה. הוא הראה לי בדיוק איך הם עושים את האהבה הזו, ואמר לי </w:t>
      </w:r>
      <w:r>
        <w:rPr>
          <w:b/>
          <w:bCs/>
          <w:szCs w:val="26"/>
        </w:rPr>
        <w:t>–</w:t>
      </w:r>
      <w:r>
        <w:rPr>
          <w:rFonts w:cs="David"/>
          <w:b/>
          <w:bCs/>
          <w:sz w:val="26"/>
          <w:szCs w:val="26"/>
          <w:rtl/>
        </w:rPr>
        <w:t xml:space="preserve"> את רואה את זה? הוא התכוון לכך שללטף לי את איבר המין שלי וללקק לו". </w:t>
      </w:r>
    </w:p>
    <w:p w14:paraId="48CAD884"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49, שורות 25-27) </w:t>
      </w:r>
    </w:p>
    <w:p w14:paraId="28E1257C"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6067BE3E" w14:textId="77777777" w:rsidR="00A451C9" w:rsidRDefault="00A451C9">
      <w:pPr>
        <w:bidi/>
        <w:spacing w:before="100" w:beforeAutospacing="1" w:after="100" w:afterAutospacing="1"/>
        <w:rPr>
          <w:rFonts w:cs="David"/>
          <w:sz w:val="26"/>
          <w:szCs w:val="26"/>
          <w:rtl/>
        </w:rPr>
      </w:pPr>
      <w:r>
        <w:rPr>
          <w:rFonts w:cs="David"/>
          <w:sz w:val="26"/>
          <w:szCs w:val="26"/>
          <w:rtl/>
        </w:rPr>
        <w:t xml:space="preserve">מנגד טוען הנאשם כי הבחין שקלטת הווידאו אותה קנה ל"שימושו העצמי", והחביאה בארון מחשש שא' תצפה בה (עמ' 91, שורה 11), נשארה בתוך מכשיר הווידאו לאחר שמישהו צפה בה. בשיחה שהייתה לו עם א' על הנושא, הודתה זו כי היא צפתה בקלטת ללא רשות (עמ' 91, שורות 16-17). </w:t>
      </w:r>
    </w:p>
    <w:p w14:paraId="06FA3335" w14:textId="77777777" w:rsidR="00A451C9" w:rsidRDefault="00A451C9">
      <w:pPr>
        <w:bidi/>
        <w:spacing w:before="100" w:beforeAutospacing="1" w:after="100" w:afterAutospacing="1"/>
        <w:rPr>
          <w:rFonts w:cs="David"/>
          <w:sz w:val="26"/>
          <w:szCs w:val="26"/>
          <w:rtl/>
        </w:rPr>
      </w:pPr>
      <w:r>
        <w:rPr>
          <w:rFonts w:cs="David"/>
          <w:sz w:val="26"/>
          <w:szCs w:val="26"/>
          <w:rtl/>
        </w:rPr>
        <w:t xml:space="preserve">הוא מוסיף כי א' הגיבה בשוויון נפש ביחס לצפייה בקלטת, וטענה בפניו כי ראתה דברים כאלה מס' פעמים בעבר, ואף ראתה את אימה "עושה את זה" (עמ' 91, שורה 19).    </w:t>
      </w:r>
    </w:p>
    <w:p w14:paraId="478B3432" w14:textId="77777777" w:rsidR="00A451C9" w:rsidRDefault="00A451C9">
      <w:pPr>
        <w:bidi/>
        <w:spacing w:before="100" w:beforeAutospacing="1" w:after="100" w:afterAutospacing="1"/>
        <w:rPr>
          <w:rFonts w:cs="David"/>
          <w:sz w:val="26"/>
          <w:szCs w:val="26"/>
          <w:rtl/>
        </w:rPr>
      </w:pPr>
      <w:r>
        <w:rPr>
          <w:rFonts w:cs="David"/>
          <w:sz w:val="26"/>
          <w:szCs w:val="26"/>
          <w:rtl/>
        </w:rPr>
        <w:t xml:space="preserve">א' מעידה כי מעולם לא נכנסה לחדרו ע"מ לצפות בסרט לבדה, ואף לא ידעה כיצד להפעיל את הוידיאו (עמ' 50, שורות 16-17). </w:t>
      </w:r>
    </w:p>
    <w:p w14:paraId="425E47FE" w14:textId="77777777" w:rsidR="00A451C9" w:rsidRDefault="00A451C9">
      <w:pPr>
        <w:bidi/>
        <w:spacing w:before="100" w:beforeAutospacing="1" w:after="100" w:afterAutospacing="1"/>
        <w:rPr>
          <w:rFonts w:cs="David"/>
          <w:sz w:val="26"/>
          <w:szCs w:val="26"/>
          <w:rtl/>
        </w:rPr>
      </w:pPr>
      <w:r>
        <w:rPr>
          <w:rFonts w:cs="David"/>
          <w:sz w:val="26"/>
          <w:szCs w:val="26"/>
          <w:rtl/>
        </w:rPr>
        <w:t xml:space="preserve">אין בידי לקבל את גרסת הנאשם בנקודה זו ואמינה עלי יותר גרסתה של א' אשר העידה בכנות ובפתיחות על רגשותיה ותחושותיה ביחס לצפייה בסרט ה"כחול", עדותה בנושא זה משופעת בתיאורים מוחשיים (ת/ 3, עמ' 28-29), דבר שיש בו לחזק את מהימנות ואמינות גרסתה באשר להתרחשות האירוע. </w:t>
      </w:r>
    </w:p>
    <w:p w14:paraId="35FCAF58" w14:textId="77777777" w:rsidR="00A451C9" w:rsidRDefault="00A451C9">
      <w:pPr>
        <w:bidi/>
        <w:spacing w:before="100" w:beforeAutospacing="1" w:after="100" w:afterAutospacing="1"/>
        <w:rPr>
          <w:rFonts w:cs="David"/>
          <w:sz w:val="26"/>
          <w:szCs w:val="26"/>
          <w:u w:val="single"/>
          <w:rtl/>
        </w:rPr>
      </w:pPr>
    </w:p>
    <w:p w14:paraId="39DF952A" w14:textId="77777777" w:rsidR="00A451C9" w:rsidRDefault="00A451C9">
      <w:pPr>
        <w:bidi/>
        <w:spacing w:before="100" w:beforeAutospacing="1" w:after="100" w:afterAutospacing="1"/>
        <w:rPr>
          <w:rFonts w:cs="David"/>
          <w:b/>
          <w:bCs/>
          <w:sz w:val="26"/>
          <w:szCs w:val="26"/>
          <w:u w:val="single"/>
          <w:rtl/>
        </w:rPr>
      </w:pPr>
      <w:r>
        <w:rPr>
          <w:rFonts w:cs="David"/>
          <w:sz w:val="26"/>
          <w:szCs w:val="26"/>
          <w:u w:val="single"/>
          <w:rtl/>
        </w:rPr>
        <w:t xml:space="preserve">אירוע המסג': </w:t>
      </w:r>
    </w:p>
    <w:p w14:paraId="516A5010" w14:textId="77777777" w:rsidR="00A451C9" w:rsidRDefault="00A451C9">
      <w:pPr>
        <w:bidi/>
        <w:spacing w:before="100" w:beforeAutospacing="1" w:after="100" w:afterAutospacing="1"/>
        <w:rPr>
          <w:rFonts w:cs="David"/>
          <w:sz w:val="26"/>
          <w:szCs w:val="26"/>
          <w:rtl/>
        </w:rPr>
      </w:pPr>
      <w:r>
        <w:rPr>
          <w:rFonts w:cs="David"/>
          <w:sz w:val="26"/>
          <w:szCs w:val="26"/>
          <w:rtl/>
        </w:rPr>
        <w:t xml:space="preserve">א' נתבקשה למרוח יוד על פצע בבטנה של אנה אשר עברה ניתוח בבטן. למראה הפצע היא התעלפה, והנאשם הזדרז להציע לה את 'שירותיו': הוא השכיב אותה על הספה בסלון, הפשיל את חולצתה כלפי מעלה, והכניס את ידו מתחת לתחתוניה (עמ' 47, שורות 2-5). </w:t>
      </w:r>
    </w:p>
    <w:p w14:paraId="768E4D8D" w14:textId="77777777" w:rsidR="00A451C9" w:rsidRDefault="00A451C9">
      <w:pPr>
        <w:bidi/>
        <w:spacing w:before="100" w:beforeAutospacing="1" w:after="100" w:afterAutospacing="1"/>
        <w:rPr>
          <w:rFonts w:cs="David"/>
          <w:sz w:val="26"/>
          <w:szCs w:val="26"/>
          <w:rtl/>
        </w:rPr>
      </w:pPr>
      <w:r>
        <w:rPr>
          <w:rFonts w:cs="David"/>
          <w:sz w:val="26"/>
          <w:szCs w:val="26"/>
          <w:rtl/>
        </w:rPr>
        <w:t xml:space="preserve">גרסת הנאשם לאירוע הינה שונה: </w:t>
      </w:r>
    </w:p>
    <w:p w14:paraId="4C420EF6" w14:textId="77777777" w:rsidR="00A451C9" w:rsidRDefault="00A451C9">
      <w:pPr>
        <w:bidi/>
        <w:spacing w:before="100" w:beforeAutospacing="1" w:after="100" w:afterAutospacing="1"/>
        <w:rPr>
          <w:rFonts w:cs="David"/>
          <w:sz w:val="26"/>
          <w:szCs w:val="26"/>
          <w:rtl/>
        </w:rPr>
      </w:pPr>
      <w:r>
        <w:rPr>
          <w:rFonts w:cs="David"/>
          <w:sz w:val="26"/>
          <w:szCs w:val="26"/>
          <w:rtl/>
        </w:rPr>
        <w:t xml:space="preserve">כאשר חזר הביתה סופר לו שא' נפלה כתוצאה ממראה פצעה של אנה, ומתקשה ללכת. גם א' עצמה סיפרה לו ש"כואב לה ולא יכולה ללכת" (עמ' 97, שורה 19), ולכן המסג' שעשה לא' התמקד באזור השוקיים. </w:t>
      </w:r>
    </w:p>
    <w:p w14:paraId="1D44CD35" w14:textId="77777777" w:rsidR="00A451C9" w:rsidRDefault="00A451C9">
      <w:pPr>
        <w:bidi/>
        <w:spacing w:before="100" w:beforeAutospacing="1" w:after="100" w:afterAutospacing="1"/>
        <w:rPr>
          <w:rFonts w:cs="David"/>
          <w:sz w:val="26"/>
          <w:szCs w:val="26"/>
          <w:rtl/>
        </w:rPr>
      </w:pPr>
      <w:r>
        <w:rPr>
          <w:rFonts w:cs="David"/>
          <w:sz w:val="26"/>
          <w:szCs w:val="26"/>
          <w:rtl/>
        </w:rPr>
        <w:t xml:space="preserve">לאירוע הייתה עדת ראיה אנה אשר שכבה בסלון, אולם זו לא העידה בביהמ"ש, וממילא לא הייתה יכולה להבחין מה עושה הנאשם לא' מתחת לשמיכה.  </w:t>
      </w:r>
    </w:p>
    <w:p w14:paraId="73813BEC" w14:textId="77777777" w:rsidR="00A451C9" w:rsidRDefault="00A451C9">
      <w:pPr>
        <w:bidi/>
        <w:spacing w:before="100" w:beforeAutospacing="1" w:after="100" w:afterAutospacing="1"/>
        <w:rPr>
          <w:rFonts w:cs="David"/>
          <w:sz w:val="26"/>
          <w:szCs w:val="26"/>
          <w:rtl/>
        </w:rPr>
      </w:pPr>
    </w:p>
    <w:p w14:paraId="3FE4CC7D" w14:textId="77777777" w:rsidR="00A451C9" w:rsidRDefault="00A451C9">
      <w:pPr>
        <w:bidi/>
        <w:spacing w:before="100" w:beforeAutospacing="1" w:after="100" w:afterAutospacing="1"/>
        <w:rPr>
          <w:rFonts w:cs="David"/>
          <w:sz w:val="26"/>
          <w:szCs w:val="26"/>
          <w:rtl/>
        </w:rPr>
      </w:pPr>
      <w:r>
        <w:rPr>
          <w:rFonts w:cs="David"/>
          <w:sz w:val="26"/>
          <w:szCs w:val="26"/>
          <w:rtl/>
        </w:rPr>
        <w:t xml:space="preserve">עדותו של הנאשם בנקודה זו לבדה נשמעת הגיונית, אולם בנסיבות התיק בכללותו כאשר קבעתי כי לפחות במספר אירועים עשה הנאשם בא' מעשים מגונים, הרי שנראה שהנאשם ניצל גם הזדמנות זו על מנת להיטפל למתלוננת, ללטף אותה בניגוד לרצונה תוך ניצול היותה חלשה פיזית, והכל לשם סיפוקו. </w:t>
      </w:r>
    </w:p>
    <w:p w14:paraId="4785A5B6" w14:textId="77777777" w:rsidR="00A451C9" w:rsidRDefault="00A451C9">
      <w:pPr>
        <w:bidi/>
        <w:spacing w:before="100" w:beforeAutospacing="1" w:after="100" w:afterAutospacing="1"/>
        <w:rPr>
          <w:rFonts w:cs="David"/>
          <w:b/>
          <w:bCs/>
          <w:sz w:val="26"/>
          <w:szCs w:val="26"/>
          <w:u w:val="single"/>
          <w:rtl/>
        </w:rPr>
      </w:pPr>
    </w:p>
    <w:p w14:paraId="6D3309D6" w14:textId="77777777" w:rsidR="00A451C9" w:rsidRDefault="00A451C9">
      <w:pPr>
        <w:bidi/>
        <w:spacing w:before="100" w:beforeAutospacing="1" w:after="100" w:afterAutospacing="1"/>
        <w:rPr>
          <w:rFonts w:cs="David"/>
          <w:sz w:val="26"/>
          <w:szCs w:val="26"/>
          <w:u w:val="single"/>
          <w:rtl/>
        </w:rPr>
      </w:pPr>
      <w:r>
        <w:rPr>
          <w:rFonts w:cs="David"/>
          <w:b/>
          <w:bCs/>
          <w:sz w:val="26"/>
          <w:szCs w:val="26"/>
          <w:u w:val="single"/>
          <w:rtl/>
        </w:rPr>
        <w:t xml:space="preserve">עדות המתלוננת </w:t>
      </w:r>
      <w:r>
        <w:rPr>
          <w:b/>
          <w:bCs/>
          <w:szCs w:val="26"/>
          <w:u w:val="single"/>
        </w:rPr>
        <w:t>–</w:t>
      </w:r>
      <w:r>
        <w:rPr>
          <w:rFonts w:cs="David"/>
          <w:b/>
          <w:bCs/>
          <w:sz w:val="26"/>
          <w:szCs w:val="26"/>
          <w:u w:val="single"/>
          <w:rtl/>
        </w:rPr>
        <w:t xml:space="preserve"> הפן המשפטי: </w:t>
      </w:r>
    </w:p>
    <w:p w14:paraId="5A0D44F6"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א) קבילות הודעת המתלוננת בפני חוקר הנוער: </w:t>
      </w:r>
    </w:p>
    <w:p w14:paraId="4A1B72B3" w14:textId="77777777" w:rsidR="00A451C9" w:rsidRDefault="00A451C9">
      <w:pPr>
        <w:bidi/>
        <w:spacing w:before="100" w:beforeAutospacing="1" w:after="100" w:afterAutospacing="1"/>
        <w:rPr>
          <w:rFonts w:cs="David"/>
          <w:sz w:val="26"/>
          <w:szCs w:val="26"/>
          <w:rtl/>
        </w:rPr>
      </w:pPr>
      <w:r>
        <w:rPr>
          <w:rFonts w:cs="David"/>
          <w:sz w:val="26"/>
          <w:szCs w:val="26"/>
          <w:rtl/>
        </w:rPr>
        <w:t xml:space="preserve">לביהמ"ש הוגשה עדותה של המתלוננת בפני חוקר הנוער, עמי רון (ת/ 3). המתלוננת נחקרה בפני חוקר נוער מכוח הוראות </w:t>
      </w:r>
      <w:ins w:id="389" w:author="Windows User" w:date="2018-01-14T15:03:00Z">
        <w:r w:rsidR="00222914" w:rsidRPr="00222914">
          <w:rPr>
            <w:rFonts w:cs="David" w:hint="default"/>
            <w:color w:val="0000FF"/>
            <w:sz w:val="26"/>
            <w:szCs w:val="26"/>
            <w:u w:val="single"/>
            <w:rtl/>
            <w:rPrChange w:id="390" w:author="Windows User" w:date="2018-01-14T15:03:00Z">
              <w:rPr>
                <w:rFonts w:cs="David" w:hint="default"/>
                <w:sz w:val="26"/>
                <w:szCs w:val="26"/>
                <w:rtl/>
              </w:rPr>
            </w:rPrChange>
          </w:rPr>
          <w:fldChar w:fldCharType="begin"/>
        </w:r>
        <w:r w:rsidR="00222914" w:rsidRPr="00222914">
          <w:rPr>
            <w:rFonts w:cs="David" w:hint="default"/>
            <w:color w:val="0000FF"/>
            <w:sz w:val="26"/>
            <w:szCs w:val="26"/>
            <w:u w:val="single"/>
            <w:rtl/>
            <w:rPrChange w:id="391"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PrChange w:id="392" w:author="Windows User" w:date="2018-01-14T15:03:00Z">
              <w:rPr>
                <w:rFonts w:cs="David" w:hint="default"/>
                <w:sz w:val="26"/>
                <w:szCs w:val="26"/>
              </w:rPr>
            </w:rPrChange>
          </w:rPr>
          <w:instrText>HYPERLINK</w:instrText>
        </w:r>
        <w:r w:rsidR="00222914" w:rsidRPr="00222914">
          <w:rPr>
            <w:rFonts w:cs="David" w:hint="default"/>
            <w:color w:val="0000FF"/>
            <w:sz w:val="26"/>
            <w:szCs w:val="26"/>
            <w:u w:val="single"/>
            <w:rtl/>
            <w:rPrChange w:id="393"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PrChange w:id="394" w:author="Windows User" w:date="2018-01-14T15:03:00Z">
              <w:rPr>
                <w:rFonts w:cs="David" w:hint="default"/>
                <w:sz w:val="26"/>
                <w:szCs w:val="26"/>
              </w:rPr>
            </w:rPrChange>
          </w:rPr>
          <w:instrText>http://www.nevo.co.il/law/70387/4</w:instrText>
        </w:r>
        <w:r w:rsidR="00222914" w:rsidRPr="00222914">
          <w:rPr>
            <w:rFonts w:cs="David" w:hint="default"/>
            <w:color w:val="0000FF"/>
            <w:sz w:val="26"/>
            <w:szCs w:val="26"/>
            <w:u w:val="single"/>
            <w:rtl/>
            <w:rPrChange w:id="395" w:author="Windows User" w:date="2018-01-14T15:03:00Z">
              <w:rPr>
                <w:rFonts w:cs="David" w:hint="default"/>
                <w:sz w:val="26"/>
                <w:szCs w:val="26"/>
                <w:rtl/>
              </w:rPr>
            </w:rPrChange>
          </w:rPr>
          <w:instrText xml:space="preserve">" </w:instrText>
        </w:r>
        <w:r w:rsidR="00222914" w:rsidRPr="00222914">
          <w:rPr>
            <w:rFonts w:cs="David" w:hint="default"/>
            <w:color w:val="0000FF"/>
            <w:sz w:val="26"/>
            <w:szCs w:val="26"/>
            <w:u w:val="single"/>
            <w:rtl/>
            <w:rPrChange w:id="396" w:author="Windows User" w:date="2018-01-14T15:03:00Z">
              <w:rPr>
                <w:rFonts w:cs="David" w:hint="default"/>
                <w:sz w:val="26"/>
                <w:szCs w:val="26"/>
                <w:rtl/>
              </w:rPr>
            </w:rPrChange>
          </w:rPr>
        </w:r>
        <w:r w:rsidR="00222914" w:rsidRPr="00222914">
          <w:rPr>
            <w:rFonts w:cs="David" w:hint="default"/>
            <w:color w:val="0000FF"/>
            <w:sz w:val="26"/>
            <w:szCs w:val="26"/>
            <w:u w:val="single"/>
            <w:rtl/>
            <w:rPrChange w:id="397" w:author="Windows User" w:date="2018-01-14T15:03:00Z">
              <w:rPr>
                <w:rFonts w:cs="David" w:hint="default"/>
                <w:sz w:val="26"/>
                <w:szCs w:val="26"/>
                <w:rtl/>
              </w:rPr>
            </w:rPrChange>
          </w:rPr>
          <w:fldChar w:fldCharType="separate"/>
        </w:r>
      </w:ins>
      <w:r w:rsidR="00222914" w:rsidRPr="00222914">
        <w:rPr>
          <w:rFonts w:cs="David" w:hint="default"/>
          <w:color w:val="0000FF"/>
          <w:sz w:val="26"/>
          <w:szCs w:val="26"/>
          <w:u w:val="single"/>
          <w:rtl/>
          <w:rPrChange w:id="398" w:author="Windows User" w:date="2018-01-14T15:03:00Z">
            <w:rPr>
              <w:rFonts w:cs="David" w:hint="default"/>
              <w:sz w:val="26"/>
              <w:szCs w:val="26"/>
              <w:rtl/>
            </w:rPr>
          </w:rPrChange>
        </w:rPr>
        <w:t>סעיף 4</w:t>
      </w:r>
      <w:ins w:id="399" w:author="Windows User" w:date="2018-01-14T15:03:00Z">
        <w:r w:rsidR="00222914" w:rsidRPr="00222914">
          <w:rPr>
            <w:rFonts w:cs="David" w:hint="default"/>
            <w:color w:val="0000FF"/>
            <w:sz w:val="26"/>
            <w:szCs w:val="26"/>
            <w:u w:val="single"/>
            <w:rtl/>
            <w:rPrChange w:id="400" w:author="Windows User" w:date="2018-01-14T15:03:00Z">
              <w:rPr>
                <w:rFonts w:cs="David" w:hint="default"/>
                <w:sz w:val="26"/>
                <w:szCs w:val="26"/>
                <w:rtl/>
              </w:rPr>
            </w:rPrChange>
          </w:rPr>
          <w:fldChar w:fldCharType="end"/>
        </w:r>
      </w:ins>
      <w:r>
        <w:rPr>
          <w:rFonts w:cs="David"/>
          <w:sz w:val="26"/>
          <w:szCs w:val="26"/>
          <w:rtl/>
        </w:rPr>
        <w:t xml:space="preserve"> ל</w:t>
      </w:r>
      <w:ins w:id="401" w:author="run" w:date="2017-10-27T17:24:00Z">
        <w:r w:rsidR="005D187A" w:rsidRPr="005D187A">
          <w:rPr>
            <w:rFonts w:cs="David" w:hint="default"/>
            <w:color w:val="0000FF"/>
            <w:sz w:val="26"/>
            <w:szCs w:val="26"/>
            <w:u w:val="single"/>
            <w:rtl/>
            <w:rPrChange w:id="402" w:author="run" w:date="2017-10-27T17:24:00Z">
              <w:rPr>
                <w:rFonts w:cs="David" w:hint="default"/>
                <w:sz w:val="26"/>
                <w:szCs w:val="26"/>
                <w:rtl/>
              </w:rPr>
            </w:rPrChange>
          </w:rPr>
          <w:fldChar w:fldCharType="begin"/>
        </w:r>
        <w:r w:rsidR="005D187A" w:rsidRPr="005D187A">
          <w:rPr>
            <w:rFonts w:cs="David" w:hint="default"/>
            <w:color w:val="0000FF"/>
            <w:sz w:val="26"/>
            <w:szCs w:val="26"/>
            <w:u w:val="single"/>
            <w:rtl/>
            <w:rPrChange w:id="403"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404" w:author="run" w:date="2017-10-27T17:24:00Z">
              <w:rPr>
                <w:rFonts w:cs="David" w:hint="default"/>
                <w:sz w:val="26"/>
                <w:szCs w:val="26"/>
              </w:rPr>
            </w:rPrChange>
          </w:rPr>
          <w:instrText>HYPERLINK</w:instrText>
        </w:r>
        <w:r w:rsidR="005D187A" w:rsidRPr="005D187A">
          <w:rPr>
            <w:rFonts w:cs="David" w:hint="default"/>
            <w:color w:val="0000FF"/>
            <w:sz w:val="26"/>
            <w:szCs w:val="26"/>
            <w:u w:val="single"/>
            <w:rtl/>
            <w:rPrChange w:id="405"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406" w:author="run" w:date="2017-10-27T17:24:00Z">
              <w:rPr>
                <w:rFonts w:cs="David" w:hint="default"/>
                <w:sz w:val="26"/>
                <w:szCs w:val="26"/>
              </w:rPr>
            </w:rPrChange>
          </w:rPr>
          <w:instrText>http://www.nevo.co.il/law/70387</w:instrText>
        </w:r>
        <w:r w:rsidR="005D187A" w:rsidRPr="005D187A">
          <w:rPr>
            <w:rFonts w:cs="David" w:hint="default"/>
            <w:color w:val="0000FF"/>
            <w:sz w:val="26"/>
            <w:szCs w:val="26"/>
            <w:u w:val="single"/>
            <w:rtl/>
            <w:rPrChange w:id="407" w:author="run" w:date="2017-10-27T17:24:00Z">
              <w:rPr>
                <w:rFonts w:cs="David" w:hint="default"/>
                <w:sz w:val="26"/>
                <w:szCs w:val="26"/>
                <w:rtl/>
              </w:rPr>
            </w:rPrChange>
          </w:rPr>
          <w:instrText xml:space="preserve">" </w:instrText>
        </w:r>
        <w:r w:rsidR="005D187A" w:rsidRPr="005D187A">
          <w:rPr>
            <w:rFonts w:cs="David"/>
            <w:color w:val="0000FF"/>
            <w:sz w:val="26"/>
            <w:szCs w:val="26"/>
            <w:u w:val="single"/>
            <w:rPrChange w:id="408" w:author="run" w:date="2017-10-27T17:24:00Z">
              <w:rPr>
                <w:rFonts w:cs="David"/>
                <w:sz w:val="26"/>
                <w:szCs w:val="26"/>
              </w:rPr>
            </w:rPrChange>
          </w:rPr>
        </w:r>
        <w:r w:rsidR="005D187A" w:rsidRPr="005D187A">
          <w:rPr>
            <w:rFonts w:cs="David" w:hint="default"/>
            <w:color w:val="0000FF"/>
            <w:sz w:val="26"/>
            <w:szCs w:val="26"/>
            <w:u w:val="single"/>
            <w:rtl/>
            <w:rPrChange w:id="409" w:author="run" w:date="2017-10-27T17:24:00Z">
              <w:rPr>
                <w:rFonts w:cs="David" w:hint="default"/>
                <w:sz w:val="26"/>
                <w:szCs w:val="26"/>
                <w:rtl/>
              </w:rPr>
            </w:rPrChange>
          </w:rPr>
          <w:fldChar w:fldCharType="separate"/>
        </w:r>
      </w:ins>
      <w:r w:rsidR="005D187A" w:rsidRPr="005D187A">
        <w:rPr>
          <w:rStyle w:val="Hyperlink"/>
          <w:rFonts w:cs="David" w:hint="eastAsia"/>
          <w:sz w:val="26"/>
          <w:szCs w:val="26"/>
          <w:rtl/>
          <w:rPrChange w:id="410" w:author="run" w:date="2017-10-27T17:24:00Z">
            <w:rPr>
              <w:rStyle w:val="Hyperlink"/>
              <w:rFonts w:cs="David" w:hint="eastAsia"/>
              <w:sz w:val="26"/>
              <w:szCs w:val="26"/>
              <w:rtl/>
            </w:rPr>
          </w:rPrChange>
        </w:rPr>
        <w:t>חוק</w:t>
      </w:r>
      <w:r w:rsidR="005D187A" w:rsidRPr="005D187A">
        <w:rPr>
          <w:rStyle w:val="Hyperlink"/>
          <w:rFonts w:cs="David" w:hint="default"/>
          <w:sz w:val="26"/>
          <w:szCs w:val="26"/>
          <w:rtl/>
          <w:rPrChange w:id="411" w:author="run" w:date="2017-10-27T17:24:00Z">
            <w:rPr>
              <w:rStyle w:val="Hyperlink"/>
              <w:rFonts w:cs="David" w:hint="default"/>
              <w:sz w:val="26"/>
              <w:szCs w:val="26"/>
              <w:rtl/>
            </w:rPr>
          </w:rPrChange>
        </w:rPr>
        <w:t xml:space="preserve"> לתיקון דיני הראיות (הגנת ילדים)</w:t>
      </w:r>
      <w:ins w:id="412" w:author="run" w:date="2017-10-27T17:24:00Z">
        <w:r w:rsidR="005D187A" w:rsidRPr="005D187A">
          <w:rPr>
            <w:rFonts w:cs="David" w:hint="default"/>
            <w:color w:val="0000FF"/>
            <w:sz w:val="26"/>
            <w:szCs w:val="26"/>
            <w:u w:val="single"/>
            <w:rtl/>
            <w:rPrChange w:id="413" w:author="run" w:date="2017-10-27T17:24:00Z">
              <w:rPr>
                <w:rFonts w:cs="David" w:hint="default"/>
                <w:sz w:val="26"/>
                <w:szCs w:val="26"/>
                <w:rtl/>
              </w:rPr>
            </w:rPrChange>
          </w:rPr>
          <w:fldChar w:fldCharType="end"/>
        </w:r>
      </w:ins>
      <w:r>
        <w:rPr>
          <w:rFonts w:cs="David"/>
          <w:sz w:val="26"/>
          <w:szCs w:val="26"/>
          <w:rtl/>
        </w:rPr>
        <w:t xml:space="preserve"> תשט"ו </w:t>
      </w:r>
      <w:r>
        <w:rPr>
          <w:szCs w:val="26"/>
        </w:rPr>
        <w:t>–</w:t>
      </w:r>
      <w:r>
        <w:rPr>
          <w:rFonts w:cs="David"/>
          <w:sz w:val="26"/>
          <w:szCs w:val="26"/>
          <w:rtl/>
        </w:rPr>
        <w:t xml:space="preserve"> 1955, (להלן: "חוק הגנת ילדים") שכן במהלך התקופה בה התרחשו המעשים המיוחסים לנאשם הייתה כבת 11.5 שנה. </w:t>
      </w:r>
    </w:p>
    <w:p w14:paraId="1A0C14FF" w14:textId="77777777" w:rsidR="00A451C9" w:rsidRDefault="00A451C9">
      <w:pPr>
        <w:bidi/>
        <w:spacing w:before="100" w:beforeAutospacing="1" w:after="100" w:afterAutospacing="1"/>
        <w:rPr>
          <w:rFonts w:cs="David"/>
          <w:sz w:val="26"/>
          <w:szCs w:val="26"/>
          <w:rtl/>
        </w:rPr>
      </w:pPr>
      <w:r>
        <w:rPr>
          <w:rFonts w:cs="David"/>
          <w:sz w:val="26"/>
          <w:szCs w:val="26"/>
          <w:rtl/>
        </w:rPr>
        <w:t xml:space="preserve">בהתאם לסמכותו עפ"י סעיף </w:t>
      </w:r>
      <w:ins w:id="414" w:author="Windows User" w:date="2018-01-14T15:10:00Z">
        <w:r w:rsidR="00222914" w:rsidRPr="00222914">
          <w:rPr>
            <w:rFonts w:cs="David" w:hint="default"/>
            <w:color w:val="0000FF"/>
            <w:sz w:val="26"/>
            <w:szCs w:val="26"/>
            <w:u w:val="single"/>
            <w:rtl/>
            <w:rPrChange w:id="415" w:author="Windows User" w:date="2018-01-14T15:10:00Z">
              <w:rPr>
                <w:rFonts w:cs="David" w:hint="default"/>
                <w:sz w:val="26"/>
                <w:szCs w:val="26"/>
                <w:rtl/>
              </w:rPr>
            </w:rPrChange>
          </w:rPr>
          <w:fldChar w:fldCharType="begin"/>
        </w:r>
        <w:r w:rsidR="00222914" w:rsidRPr="00222914">
          <w:rPr>
            <w:rFonts w:cs="David" w:hint="default"/>
            <w:color w:val="0000FF"/>
            <w:sz w:val="26"/>
            <w:szCs w:val="26"/>
            <w:u w:val="single"/>
            <w:rtl/>
            <w:rPrChange w:id="416" w:author="Windows User" w:date="2018-01-14T15:10:00Z">
              <w:rPr>
                <w:rFonts w:cs="David" w:hint="default"/>
                <w:sz w:val="26"/>
                <w:szCs w:val="26"/>
                <w:rtl/>
              </w:rPr>
            </w:rPrChange>
          </w:rPr>
          <w:instrText xml:space="preserve"> </w:instrText>
        </w:r>
        <w:r w:rsidR="00222914" w:rsidRPr="00222914">
          <w:rPr>
            <w:rFonts w:cs="David" w:hint="default"/>
            <w:color w:val="0000FF"/>
            <w:sz w:val="26"/>
            <w:szCs w:val="26"/>
            <w:u w:val="single"/>
            <w:rPrChange w:id="417" w:author="Windows User" w:date="2018-01-14T15:10:00Z">
              <w:rPr>
                <w:rFonts w:cs="David" w:hint="default"/>
                <w:sz w:val="26"/>
                <w:szCs w:val="26"/>
              </w:rPr>
            </w:rPrChange>
          </w:rPr>
          <w:instrText>HYPERLINK</w:instrText>
        </w:r>
        <w:r w:rsidR="00222914" w:rsidRPr="00222914">
          <w:rPr>
            <w:rFonts w:cs="David" w:hint="default"/>
            <w:color w:val="0000FF"/>
            <w:sz w:val="26"/>
            <w:szCs w:val="26"/>
            <w:u w:val="single"/>
            <w:rtl/>
            <w:rPrChange w:id="418" w:author="Windows User" w:date="2018-01-14T15:10:00Z">
              <w:rPr>
                <w:rFonts w:cs="David" w:hint="default"/>
                <w:sz w:val="26"/>
                <w:szCs w:val="26"/>
                <w:rtl/>
              </w:rPr>
            </w:rPrChange>
          </w:rPr>
          <w:instrText xml:space="preserve"> "</w:instrText>
        </w:r>
        <w:r w:rsidR="00222914" w:rsidRPr="00222914">
          <w:rPr>
            <w:rFonts w:cs="David" w:hint="default"/>
            <w:color w:val="0000FF"/>
            <w:sz w:val="26"/>
            <w:szCs w:val="26"/>
            <w:u w:val="single"/>
            <w:rPrChange w:id="419" w:author="Windows User" w:date="2018-01-14T15:10:00Z">
              <w:rPr>
                <w:rFonts w:cs="David" w:hint="default"/>
                <w:sz w:val="26"/>
                <w:szCs w:val="26"/>
              </w:rPr>
            </w:rPrChange>
          </w:rPr>
          <w:instrText>http://www.nevo.co.il/law/70387/2.a</w:instrText>
        </w:r>
        <w:r w:rsidR="00222914" w:rsidRPr="00222914">
          <w:rPr>
            <w:rFonts w:cs="David" w:hint="default"/>
            <w:color w:val="0000FF"/>
            <w:sz w:val="26"/>
            <w:szCs w:val="26"/>
            <w:u w:val="single"/>
            <w:rtl/>
            <w:rPrChange w:id="420" w:author="Windows User" w:date="2018-01-14T15:10:00Z">
              <w:rPr>
                <w:rFonts w:cs="David" w:hint="default"/>
                <w:sz w:val="26"/>
                <w:szCs w:val="26"/>
                <w:rtl/>
              </w:rPr>
            </w:rPrChange>
          </w:rPr>
          <w:instrText xml:space="preserve">" </w:instrText>
        </w:r>
        <w:r w:rsidR="00222914" w:rsidRPr="00222914">
          <w:rPr>
            <w:rFonts w:cs="David" w:hint="default"/>
            <w:color w:val="0000FF"/>
            <w:sz w:val="26"/>
            <w:szCs w:val="26"/>
            <w:u w:val="single"/>
            <w:rtl/>
            <w:rPrChange w:id="421" w:author="Windows User" w:date="2018-01-14T15:10:00Z">
              <w:rPr>
                <w:rFonts w:cs="David" w:hint="default"/>
                <w:sz w:val="26"/>
                <w:szCs w:val="26"/>
                <w:rtl/>
              </w:rPr>
            </w:rPrChange>
          </w:rPr>
        </w:r>
        <w:r w:rsidR="00222914" w:rsidRPr="00222914">
          <w:rPr>
            <w:rFonts w:cs="David" w:hint="default"/>
            <w:color w:val="0000FF"/>
            <w:sz w:val="26"/>
            <w:szCs w:val="26"/>
            <w:u w:val="single"/>
            <w:rtl/>
            <w:rPrChange w:id="422" w:author="Windows User" w:date="2018-01-14T15:10:00Z">
              <w:rPr>
                <w:rFonts w:cs="David" w:hint="default"/>
                <w:sz w:val="26"/>
                <w:szCs w:val="26"/>
                <w:rtl/>
              </w:rPr>
            </w:rPrChange>
          </w:rPr>
          <w:fldChar w:fldCharType="separate"/>
        </w:r>
      </w:ins>
      <w:r w:rsidR="00222914" w:rsidRPr="00222914">
        <w:rPr>
          <w:rFonts w:cs="David" w:hint="default"/>
          <w:color w:val="0000FF"/>
          <w:sz w:val="26"/>
          <w:szCs w:val="26"/>
          <w:u w:val="single"/>
          <w:rtl/>
          <w:rPrChange w:id="423" w:author="Windows User" w:date="2018-01-14T15:10:00Z">
            <w:rPr>
              <w:rFonts w:cs="David" w:hint="default"/>
              <w:sz w:val="26"/>
              <w:szCs w:val="26"/>
              <w:rtl/>
            </w:rPr>
          </w:rPrChange>
        </w:rPr>
        <w:t>2(א)</w:t>
      </w:r>
      <w:ins w:id="424" w:author="Windows User" w:date="2018-01-14T15:10:00Z">
        <w:r w:rsidR="00222914" w:rsidRPr="00222914">
          <w:rPr>
            <w:rFonts w:cs="David" w:hint="default"/>
            <w:color w:val="0000FF"/>
            <w:sz w:val="26"/>
            <w:szCs w:val="26"/>
            <w:u w:val="single"/>
            <w:rtl/>
            <w:rPrChange w:id="425" w:author="Windows User" w:date="2018-01-14T15:10:00Z">
              <w:rPr>
                <w:rFonts w:cs="David" w:hint="default"/>
                <w:sz w:val="26"/>
                <w:szCs w:val="26"/>
                <w:rtl/>
              </w:rPr>
            </w:rPrChange>
          </w:rPr>
          <w:fldChar w:fldCharType="end"/>
        </w:r>
      </w:ins>
      <w:r>
        <w:rPr>
          <w:rFonts w:cs="David"/>
          <w:sz w:val="26"/>
          <w:szCs w:val="26"/>
          <w:rtl/>
        </w:rPr>
        <w:t xml:space="preserve"> לחוק הגנת ילדים לא התיר חוקר הנוער את עדות המתלוננת, שאותה שעה, כידוע, טרם מלאו לה 14 שנה, במשפטו של הנאשם, וזאת משום שלדעתו היה הדבר גורם לה פגיעה נפשית (ראה ת/ 4 </w:t>
      </w:r>
      <w:r>
        <w:rPr>
          <w:szCs w:val="26"/>
        </w:rPr>
        <w:t>–</w:t>
      </w:r>
      <w:r>
        <w:rPr>
          <w:rFonts w:cs="David"/>
          <w:sz w:val="26"/>
          <w:szCs w:val="26"/>
          <w:rtl/>
        </w:rPr>
        <w:t xml:space="preserve"> דו"ח חוקר הנוער). </w:t>
      </w:r>
    </w:p>
    <w:p w14:paraId="5C8E378D" w14:textId="77777777" w:rsidR="00A451C9" w:rsidRDefault="00A451C9">
      <w:pPr>
        <w:bidi/>
        <w:spacing w:before="100" w:beforeAutospacing="1" w:after="100" w:afterAutospacing="1"/>
        <w:rPr>
          <w:rFonts w:cs="David"/>
          <w:sz w:val="26"/>
          <w:szCs w:val="26"/>
          <w:rtl/>
        </w:rPr>
      </w:pPr>
      <w:r>
        <w:rPr>
          <w:rFonts w:cs="David"/>
          <w:sz w:val="26"/>
          <w:szCs w:val="26"/>
          <w:rtl/>
        </w:rPr>
        <w:t>כמו כן, בפני ביהמ"ש העידה המתלוננת וזאת מאחר שהגיעה לגיל 14 שנים לפני תום הדיון בעניינו של הנאשם (בעת מתן עדותה בביהמ"ש הייתה כבת 15.5 שנה), וההגבלה בסעיף 2(א) הנ"ל אינה חלה עליה יותר. כפי שנאמר ב</w:t>
      </w:r>
      <w:ins w:id="426" w:author="run" w:date="2017-10-27T17:23:00Z">
        <w:r w:rsidR="005D187A" w:rsidRPr="005D187A">
          <w:rPr>
            <w:rFonts w:cs="David" w:hint="default"/>
            <w:color w:val="0000FF"/>
            <w:sz w:val="26"/>
            <w:szCs w:val="26"/>
            <w:u w:val="single"/>
            <w:rtl/>
            <w:rPrChange w:id="427"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428"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29"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430"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31" w:author="run" w:date="2017-10-27T17:23:00Z">
              <w:rPr>
                <w:rFonts w:cs="David" w:hint="default"/>
                <w:sz w:val="26"/>
                <w:szCs w:val="26"/>
              </w:rPr>
            </w:rPrChange>
          </w:rPr>
          <w:instrText>http://www.nevo.co.il/case/17911621</w:instrText>
        </w:r>
        <w:r w:rsidR="005D187A" w:rsidRPr="005D187A">
          <w:rPr>
            <w:rFonts w:cs="David" w:hint="default"/>
            <w:color w:val="0000FF"/>
            <w:sz w:val="26"/>
            <w:szCs w:val="26"/>
            <w:u w:val="single"/>
            <w:rtl/>
            <w:rPrChange w:id="432"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433" w:author="run" w:date="2017-10-27T17:23:00Z">
              <w:rPr>
                <w:rFonts w:cs="David"/>
                <w:sz w:val="26"/>
                <w:szCs w:val="26"/>
              </w:rPr>
            </w:rPrChange>
          </w:rPr>
        </w:r>
        <w:r w:rsidR="005D187A" w:rsidRPr="005D187A">
          <w:rPr>
            <w:rFonts w:cs="David" w:hint="default"/>
            <w:color w:val="0000FF"/>
            <w:sz w:val="26"/>
            <w:szCs w:val="26"/>
            <w:u w:val="single"/>
            <w:rtl/>
            <w:rPrChange w:id="434"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435" w:author="run" w:date="2017-10-27T17:23:00Z">
            <w:rPr>
              <w:rStyle w:val="Hyperlink"/>
              <w:rFonts w:cs="David" w:hint="eastAsia"/>
              <w:sz w:val="26"/>
              <w:szCs w:val="26"/>
              <w:rtl/>
            </w:rPr>
          </w:rPrChange>
        </w:rPr>
        <w:t>ע</w:t>
      </w:r>
      <w:r w:rsidR="005D187A" w:rsidRPr="005D187A">
        <w:rPr>
          <w:rStyle w:val="Hyperlink"/>
          <w:rFonts w:cs="David" w:hint="default"/>
          <w:sz w:val="26"/>
          <w:szCs w:val="26"/>
          <w:rtl/>
          <w:rPrChange w:id="436" w:author="run" w:date="2017-10-27T17:23:00Z">
            <w:rPr>
              <w:rStyle w:val="Hyperlink"/>
              <w:rFonts w:cs="David" w:hint="default"/>
              <w:sz w:val="26"/>
              <w:szCs w:val="26"/>
              <w:rtl/>
            </w:rPr>
          </w:rPrChange>
        </w:rPr>
        <w:t>"פ 1360/93</w:t>
      </w:r>
      <w:ins w:id="437" w:author="run" w:date="2017-10-27T17:23:00Z">
        <w:r w:rsidR="005D187A" w:rsidRPr="005D187A">
          <w:rPr>
            <w:rFonts w:cs="David" w:hint="default"/>
            <w:color w:val="0000FF"/>
            <w:sz w:val="26"/>
            <w:szCs w:val="26"/>
            <w:u w:val="single"/>
            <w:rtl/>
            <w:rPrChange w:id="438"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 xml:space="preserve">פלוני נ' מדינת ישראל </w:t>
      </w:r>
      <w:r>
        <w:rPr>
          <w:rFonts w:cs="David"/>
          <w:sz w:val="26"/>
          <w:szCs w:val="26"/>
          <w:rtl/>
        </w:rPr>
        <w:t xml:space="preserve">(תקדין-עליון כרך 94 (2) תשנ"ד/תשנ"ה 1994, עמ'  1815): </w:t>
      </w:r>
    </w:p>
    <w:p w14:paraId="56F60FE9" w14:textId="77777777" w:rsidR="00A451C9" w:rsidRDefault="00A451C9">
      <w:pPr>
        <w:bidi/>
        <w:ind w:left="566" w:right="567"/>
        <w:rPr>
          <w:rFonts w:cs="David"/>
          <w:b/>
          <w:bCs/>
          <w:sz w:val="26"/>
          <w:szCs w:val="26"/>
          <w:rtl/>
        </w:rPr>
      </w:pPr>
      <w:r>
        <w:rPr>
          <w:rFonts w:cs="David"/>
          <w:b/>
          <w:bCs/>
          <w:sz w:val="26"/>
          <w:szCs w:val="26"/>
          <w:rtl/>
        </w:rPr>
        <w:t>"סמכותו של חוקר הנוער לקבוע את כשרותו של הקטין להעיד בבית המשפט פוקעת עם הגיעו לגיל 14 שנים</w:t>
      </w:r>
      <w:r>
        <w:rPr>
          <w:b/>
          <w:bCs/>
          <w:szCs w:val="26"/>
        </w:rPr>
        <w:t>…</w:t>
      </w:r>
      <w:r>
        <w:rPr>
          <w:rFonts w:cs="David"/>
          <w:b/>
          <w:bCs/>
          <w:sz w:val="26"/>
          <w:szCs w:val="26"/>
          <w:rtl/>
        </w:rPr>
        <w:t>נכון להתייחס אליה כאל החלטה המשעה את העדת הקטין עד שימלאו לו 14 שנים</w:t>
      </w:r>
      <w:r>
        <w:rPr>
          <w:b/>
          <w:bCs/>
          <w:szCs w:val="26"/>
        </w:rPr>
        <w:t>…</w:t>
      </w:r>
      <w:r>
        <w:rPr>
          <w:rFonts w:cs="David"/>
          <w:b/>
          <w:bCs/>
          <w:sz w:val="26"/>
          <w:szCs w:val="26"/>
          <w:rtl/>
        </w:rPr>
        <w:t xml:space="preserve">ואילו משמלאו לו 14 שנים </w:t>
      </w:r>
      <w:r>
        <w:rPr>
          <w:b/>
          <w:bCs/>
          <w:szCs w:val="26"/>
        </w:rPr>
        <w:t>–</w:t>
      </w:r>
      <w:r>
        <w:rPr>
          <w:rFonts w:cs="David"/>
          <w:b/>
          <w:bCs/>
          <w:sz w:val="26"/>
          <w:szCs w:val="26"/>
          <w:rtl/>
        </w:rPr>
        <w:t xml:space="preserve"> שוב אין לחוקר הנוער מעמד באשר לכשרותו להעיד, ומכאן ואילך </w:t>
      </w:r>
      <w:r>
        <w:rPr>
          <w:b/>
          <w:bCs/>
          <w:szCs w:val="26"/>
        </w:rPr>
        <w:t>–</w:t>
      </w:r>
      <w:r>
        <w:rPr>
          <w:rFonts w:cs="David"/>
          <w:b/>
          <w:bCs/>
          <w:sz w:val="26"/>
          <w:szCs w:val="26"/>
          <w:rtl/>
        </w:rPr>
        <w:t xml:space="preserve"> קבילות ההודעה שמסר הקטין לחוקר הנוער, לרבות קבילותה של חוות דעתו של חוקר הנוער באשר למהימנות ההודעה, נקבעים עפ"י ההוראות הכלליות המסדירות סוגיות אלו". </w:t>
      </w:r>
    </w:p>
    <w:p w14:paraId="38CD48DE" w14:textId="77777777" w:rsidR="00A451C9" w:rsidRDefault="00A451C9">
      <w:pPr>
        <w:bidi/>
        <w:ind w:left="566" w:right="567"/>
        <w:rPr>
          <w:rFonts w:cs="David"/>
          <w:sz w:val="26"/>
          <w:szCs w:val="26"/>
          <w:rtl/>
        </w:rPr>
      </w:pPr>
    </w:p>
    <w:p w14:paraId="367143B7" w14:textId="77777777" w:rsidR="00A451C9" w:rsidRDefault="00A451C9">
      <w:pPr>
        <w:bidi/>
        <w:spacing w:before="100" w:beforeAutospacing="1" w:after="100" w:afterAutospacing="1"/>
        <w:rPr>
          <w:rFonts w:cs="David"/>
          <w:sz w:val="26"/>
          <w:szCs w:val="26"/>
          <w:rtl/>
        </w:rPr>
      </w:pPr>
      <w:r>
        <w:rPr>
          <w:rFonts w:cs="David"/>
          <w:sz w:val="26"/>
          <w:szCs w:val="26"/>
          <w:rtl/>
        </w:rPr>
        <w:t xml:space="preserve">הסניגור התנגד להגשת תימלול קלטת החקירה בפני חוקר הנוער (ת/ 3), ולדו"ח התרשמות החוקר (ת/ 4) בביהמ"ש  (עמ' 73, שורה 30 והלאה) וחזר על עמדתו גם בסיכומיו (עמ' 5): </w:t>
      </w:r>
    </w:p>
    <w:p w14:paraId="323F9FDE" w14:textId="77777777" w:rsidR="00A451C9" w:rsidRDefault="00A451C9">
      <w:pPr>
        <w:bidi/>
        <w:spacing w:before="100" w:beforeAutospacing="1" w:after="100" w:afterAutospacing="1"/>
        <w:rPr>
          <w:rFonts w:cs="David"/>
          <w:sz w:val="26"/>
          <w:szCs w:val="26"/>
          <w:rtl/>
        </w:rPr>
      </w:pPr>
      <w:r>
        <w:rPr>
          <w:rFonts w:cs="David"/>
          <w:sz w:val="26"/>
          <w:szCs w:val="26"/>
          <w:rtl/>
        </w:rPr>
        <w:t xml:space="preserve">טענתו היא כי מרגע שהעידה המתלוננת בביהמ"ש אשר הצליח להתרשם ממנה באופן בלתי אמצעי, אין להגיש את ת/ 3 ו- ת/ 4 אשר תפקידם להחליף את עיניו וחושיו של ביהמ"ש. משכך מדובר בראיות בלתי קבילות, גם אם הוגשו, לפי </w:t>
      </w:r>
      <w:ins w:id="439" w:author="Windows User" w:date="2018-01-14T15:04:00Z">
        <w:r w:rsidR="00222914" w:rsidRPr="00222914">
          <w:rPr>
            <w:rFonts w:cs="David" w:hint="default"/>
            <w:color w:val="0000FF"/>
            <w:sz w:val="26"/>
            <w:szCs w:val="26"/>
            <w:u w:val="single"/>
            <w:rtl/>
            <w:rPrChange w:id="440" w:author="Windows User" w:date="2018-01-14T15:04:00Z">
              <w:rPr>
                <w:rFonts w:cs="David" w:hint="default"/>
                <w:sz w:val="26"/>
                <w:szCs w:val="26"/>
                <w:rtl/>
              </w:rPr>
            </w:rPrChange>
          </w:rPr>
          <w:fldChar w:fldCharType="begin"/>
        </w:r>
        <w:r w:rsidR="00222914" w:rsidRPr="00222914">
          <w:rPr>
            <w:rFonts w:cs="David" w:hint="default"/>
            <w:color w:val="0000FF"/>
            <w:sz w:val="26"/>
            <w:szCs w:val="26"/>
            <w:u w:val="single"/>
            <w:rtl/>
            <w:rPrChange w:id="441" w:author="Windows User" w:date="2018-01-14T15:04:00Z">
              <w:rPr>
                <w:rFonts w:cs="David" w:hint="default"/>
                <w:sz w:val="26"/>
                <w:szCs w:val="26"/>
                <w:rtl/>
              </w:rPr>
            </w:rPrChange>
          </w:rPr>
          <w:instrText xml:space="preserve"> </w:instrText>
        </w:r>
        <w:r w:rsidR="00222914" w:rsidRPr="00222914">
          <w:rPr>
            <w:rFonts w:cs="David" w:hint="default"/>
            <w:color w:val="0000FF"/>
            <w:sz w:val="26"/>
            <w:szCs w:val="26"/>
            <w:u w:val="single"/>
            <w:rPrChange w:id="442" w:author="Windows User" w:date="2018-01-14T15:04:00Z">
              <w:rPr>
                <w:rFonts w:cs="David" w:hint="default"/>
                <w:sz w:val="26"/>
                <w:szCs w:val="26"/>
              </w:rPr>
            </w:rPrChange>
          </w:rPr>
          <w:instrText>HYPERLINK</w:instrText>
        </w:r>
        <w:r w:rsidR="00222914" w:rsidRPr="00222914">
          <w:rPr>
            <w:rFonts w:cs="David" w:hint="default"/>
            <w:color w:val="0000FF"/>
            <w:sz w:val="26"/>
            <w:szCs w:val="26"/>
            <w:u w:val="single"/>
            <w:rtl/>
            <w:rPrChange w:id="443" w:author="Windows User" w:date="2018-01-14T15:04:00Z">
              <w:rPr>
                <w:rFonts w:cs="David" w:hint="default"/>
                <w:sz w:val="26"/>
                <w:szCs w:val="26"/>
                <w:rtl/>
              </w:rPr>
            </w:rPrChange>
          </w:rPr>
          <w:instrText xml:space="preserve"> "</w:instrText>
        </w:r>
        <w:r w:rsidR="00222914" w:rsidRPr="00222914">
          <w:rPr>
            <w:rFonts w:cs="David" w:hint="default"/>
            <w:color w:val="0000FF"/>
            <w:sz w:val="26"/>
            <w:szCs w:val="26"/>
            <w:u w:val="single"/>
            <w:rPrChange w:id="444" w:author="Windows User" w:date="2018-01-14T15:04:00Z">
              <w:rPr>
                <w:rFonts w:cs="David" w:hint="default"/>
                <w:sz w:val="26"/>
                <w:szCs w:val="26"/>
              </w:rPr>
            </w:rPrChange>
          </w:rPr>
          <w:instrText>http://www.nevo.co.il/law/98569/56</w:instrText>
        </w:r>
        <w:r w:rsidR="00222914" w:rsidRPr="00222914">
          <w:rPr>
            <w:rFonts w:cs="David" w:hint="default"/>
            <w:color w:val="0000FF"/>
            <w:sz w:val="26"/>
            <w:szCs w:val="26"/>
            <w:u w:val="single"/>
            <w:rtl/>
            <w:rPrChange w:id="445" w:author="Windows User" w:date="2018-01-14T15:04:00Z">
              <w:rPr>
                <w:rFonts w:cs="David" w:hint="default"/>
                <w:sz w:val="26"/>
                <w:szCs w:val="26"/>
                <w:rtl/>
              </w:rPr>
            </w:rPrChange>
          </w:rPr>
          <w:instrText xml:space="preserve">" </w:instrText>
        </w:r>
        <w:r w:rsidR="00222914" w:rsidRPr="00222914">
          <w:rPr>
            <w:rFonts w:cs="David" w:hint="default"/>
            <w:color w:val="0000FF"/>
            <w:sz w:val="26"/>
            <w:szCs w:val="26"/>
            <w:u w:val="single"/>
            <w:rtl/>
            <w:rPrChange w:id="446" w:author="Windows User" w:date="2018-01-14T15:04:00Z">
              <w:rPr>
                <w:rFonts w:cs="David" w:hint="default"/>
                <w:sz w:val="26"/>
                <w:szCs w:val="26"/>
                <w:rtl/>
              </w:rPr>
            </w:rPrChange>
          </w:rPr>
        </w:r>
        <w:r w:rsidR="00222914" w:rsidRPr="00222914">
          <w:rPr>
            <w:rFonts w:cs="David" w:hint="default"/>
            <w:color w:val="0000FF"/>
            <w:sz w:val="26"/>
            <w:szCs w:val="26"/>
            <w:u w:val="single"/>
            <w:rtl/>
            <w:rPrChange w:id="447" w:author="Windows User" w:date="2018-01-14T15:04:00Z">
              <w:rPr>
                <w:rFonts w:cs="David" w:hint="default"/>
                <w:sz w:val="26"/>
                <w:szCs w:val="26"/>
                <w:rtl/>
              </w:rPr>
            </w:rPrChange>
          </w:rPr>
          <w:fldChar w:fldCharType="separate"/>
        </w:r>
      </w:ins>
      <w:r w:rsidR="00222914" w:rsidRPr="00222914">
        <w:rPr>
          <w:rFonts w:cs="David" w:hint="default"/>
          <w:color w:val="0000FF"/>
          <w:sz w:val="26"/>
          <w:szCs w:val="26"/>
          <w:u w:val="single"/>
          <w:rtl/>
          <w:rPrChange w:id="448" w:author="Windows User" w:date="2018-01-14T15:04:00Z">
            <w:rPr>
              <w:rFonts w:cs="David" w:hint="default"/>
              <w:sz w:val="26"/>
              <w:szCs w:val="26"/>
              <w:rtl/>
            </w:rPr>
          </w:rPrChange>
        </w:rPr>
        <w:t>סעיף 56</w:t>
      </w:r>
      <w:ins w:id="449" w:author="Windows User" w:date="2018-01-14T15:04:00Z">
        <w:r w:rsidR="00222914" w:rsidRPr="00222914">
          <w:rPr>
            <w:rFonts w:cs="David" w:hint="default"/>
            <w:color w:val="0000FF"/>
            <w:sz w:val="26"/>
            <w:szCs w:val="26"/>
            <w:u w:val="single"/>
            <w:rtl/>
            <w:rPrChange w:id="450" w:author="Windows User" w:date="2018-01-14T15:04:00Z">
              <w:rPr>
                <w:rFonts w:cs="David" w:hint="default"/>
                <w:sz w:val="26"/>
                <w:szCs w:val="26"/>
                <w:rtl/>
              </w:rPr>
            </w:rPrChange>
          </w:rPr>
          <w:fldChar w:fldCharType="end"/>
        </w:r>
      </w:ins>
      <w:r>
        <w:rPr>
          <w:rFonts w:cs="David"/>
          <w:sz w:val="26"/>
          <w:szCs w:val="26"/>
          <w:rtl/>
        </w:rPr>
        <w:t xml:space="preserve"> ל</w:t>
      </w:r>
      <w:ins w:id="451" w:author="run" w:date="2017-10-27T17:24:00Z">
        <w:r w:rsidR="005D187A" w:rsidRPr="005D187A">
          <w:rPr>
            <w:rFonts w:cs="David" w:hint="default"/>
            <w:color w:val="0000FF"/>
            <w:sz w:val="26"/>
            <w:szCs w:val="26"/>
            <w:u w:val="single"/>
            <w:rtl/>
            <w:rPrChange w:id="452" w:author="run" w:date="2017-10-27T17:24:00Z">
              <w:rPr>
                <w:rFonts w:cs="David" w:hint="default"/>
                <w:sz w:val="26"/>
                <w:szCs w:val="26"/>
                <w:rtl/>
              </w:rPr>
            </w:rPrChange>
          </w:rPr>
          <w:fldChar w:fldCharType="begin"/>
        </w:r>
        <w:r w:rsidR="005D187A" w:rsidRPr="005D187A">
          <w:rPr>
            <w:rFonts w:cs="David" w:hint="default"/>
            <w:color w:val="0000FF"/>
            <w:sz w:val="26"/>
            <w:szCs w:val="26"/>
            <w:u w:val="single"/>
            <w:rtl/>
            <w:rPrChange w:id="453"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454" w:author="run" w:date="2017-10-27T17:24:00Z">
              <w:rPr>
                <w:rFonts w:cs="David" w:hint="default"/>
                <w:sz w:val="26"/>
                <w:szCs w:val="26"/>
              </w:rPr>
            </w:rPrChange>
          </w:rPr>
          <w:instrText>HYPERLINK</w:instrText>
        </w:r>
        <w:r w:rsidR="005D187A" w:rsidRPr="005D187A">
          <w:rPr>
            <w:rFonts w:cs="David" w:hint="default"/>
            <w:color w:val="0000FF"/>
            <w:sz w:val="26"/>
            <w:szCs w:val="26"/>
            <w:u w:val="single"/>
            <w:rtl/>
            <w:rPrChange w:id="455"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456" w:author="run" w:date="2017-10-27T17:24:00Z">
              <w:rPr>
                <w:rFonts w:cs="David" w:hint="default"/>
                <w:sz w:val="26"/>
                <w:szCs w:val="26"/>
              </w:rPr>
            </w:rPrChange>
          </w:rPr>
          <w:instrText>http://www.nevo.co.il/law/98569</w:instrText>
        </w:r>
        <w:r w:rsidR="005D187A" w:rsidRPr="005D187A">
          <w:rPr>
            <w:rFonts w:cs="David" w:hint="default"/>
            <w:color w:val="0000FF"/>
            <w:sz w:val="26"/>
            <w:szCs w:val="26"/>
            <w:u w:val="single"/>
            <w:rtl/>
            <w:rPrChange w:id="457" w:author="run" w:date="2017-10-27T17:24:00Z">
              <w:rPr>
                <w:rFonts w:cs="David" w:hint="default"/>
                <w:sz w:val="26"/>
                <w:szCs w:val="26"/>
                <w:rtl/>
              </w:rPr>
            </w:rPrChange>
          </w:rPr>
          <w:instrText xml:space="preserve">" </w:instrText>
        </w:r>
        <w:r w:rsidR="005D187A" w:rsidRPr="005D187A">
          <w:rPr>
            <w:rFonts w:cs="David"/>
            <w:color w:val="0000FF"/>
            <w:sz w:val="26"/>
            <w:szCs w:val="26"/>
            <w:u w:val="single"/>
            <w:rPrChange w:id="458" w:author="run" w:date="2017-10-27T17:24:00Z">
              <w:rPr>
                <w:rFonts w:cs="David"/>
                <w:sz w:val="26"/>
                <w:szCs w:val="26"/>
              </w:rPr>
            </w:rPrChange>
          </w:rPr>
        </w:r>
        <w:r w:rsidR="005D187A" w:rsidRPr="005D187A">
          <w:rPr>
            <w:rFonts w:cs="David" w:hint="default"/>
            <w:color w:val="0000FF"/>
            <w:sz w:val="26"/>
            <w:szCs w:val="26"/>
            <w:u w:val="single"/>
            <w:rtl/>
            <w:rPrChange w:id="459" w:author="run" w:date="2017-10-27T17:24:00Z">
              <w:rPr>
                <w:rFonts w:cs="David" w:hint="default"/>
                <w:sz w:val="26"/>
                <w:szCs w:val="26"/>
                <w:rtl/>
              </w:rPr>
            </w:rPrChange>
          </w:rPr>
          <w:fldChar w:fldCharType="separate"/>
        </w:r>
      </w:ins>
      <w:r w:rsidR="005D187A" w:rsidRPr="005D187A">
        <w:rPr>
          <w:rStyle w:val="Hyperlink"/>
          <w:rFonts w:cs="David" w:hint="eastAsia"/>
          <w:sz w:val="26"/>
          <w:szCs w:val="26"/>
          <w:rtl/>
          <w:rPrChange w:id="460" w:author="run" w:date="2017-10-27T17:24:00Z">
            <w:rPr>
              <w:rStyle w:val="Hyperlink"/>
              <w:rFonts w:cs="David" w:hint="eastAsia"/>
              <w:sz w:val="26"/>
              <w:szCs w:val="26"/>
              <w:rtl/>
            </w:rPr>
          </w:rPrChange>
        </w:rPr>
        <w:t>פקודת</w:t>
      </w:r>
      <w:r w:rsidR="005D187A" w:rsidRPr="005D187A">
        <w:rPr>
          <w:rStyle w:val="Hyperlink"/>
          <w:rFonts w:cs="David" w:hint="default"/>
          <w:sz w:val="26"/>
          <w:szCs w:val="26"/>
          <w:rtl/>
          <w:rPrChange w:id="461" w:author="run" w:date="2017-10-27T17:24:00Z">
            <w:rPr>
              <w:rStyle w:val="Hyperlink"/>
              <w:rFonts w:cs="David" w:hint="default"/>
              <w:sz w:val="26"/>
              <w:szCs w:val="26"/>
              <w:rtl/>
            </w:rPr>
          </w:rPrChange>
        </w:rPr>
        <w:t xml:space="preserve"> הראיות</w:t>
      </w:r>
      <w:ins w:id="462" w:author="run" w:date="2017-10-27T17:24:00Z">
        <w:r w:rsidR="005D187A" w:rsidRPr="005D187A">
          <w:rPr>
            <w:rFonts w:cs="David" w:hint="default"/>
            <w:color w:val="0000FF"/>
            <w:sz w:val="26"/>
            <w:szCs w:val="26"/>
            <w:u w:val="single"/>
            <w:rtl/>
            <w:rPrChange w:id="463" w:author="run" w:date="2017-10-27T17:24:00Z">
              <w:rPr>
                <w:rFonts w:cs="David" w:hint="default"/>
                <w:sz w:val="26"/>
                <w:szCs w:val="26"/>
                <w:rtl/>
              </w:rPr>
            </w:rPrChange>
          </w:rPr>
          <w:fldChar w:fldCharType="end"/>
        </w:r>
      </w:ins>
      <w:r>
        <w:rPr>
          <w:rFonts w:cs="David"/>
          <w:sz w:val="26"/>
          <w:szCs w:val="26"/>
          <w:rtl/>
        </w:rPr>
        <w:t xml:space="preserve"> [נוסח חדש] תשל"א </w:t>
      </w:r>
      <w:r>
        <w:rPr>
          <w:szCs w:val="26"/>
        </w:rPr>
        <w:t>–</w:t>
      </w:r>
      <w:r>
        <w:rPr>
          <w:rFonts w:cs="David"/>
          <w:sz w:val="26"/>
          <w:szCs w:val="26"/>
          <w:rtl/>
        </w:rPr>
        <w:t xml:space="preserve"> 1971. </w:t>
      </w:r>
    </w:p>
    <w:p w14:paraId="4DE4E010" w14:textId="77777777" w:rsidR="00A451C9" w:rsidRDefault="00A451C9">
      <w:pPr>
        <w:bidi/>
        <w:spacing w:before="100" w:beforeAutospacing="1" w:after="100" w:afterAutospacing="1"/>
        <w:rPr>
          <w:rFonts w:cs="David"/>
          <w:sz w:val="26"/>
          <w:szCs w:val="26"/>
          <w:rtl/>
        </w:rPr>
      </w:pPr>
      <w:r>
        <w:rPr>
          <w:rFonts w:cs="David"/>
          <w:sz w:val="26"/>
          <w:szCs w:val="26"/>
          <w:rtl/>
        </w:rPr>
        <w:t xml:space="preserve">דעתי אינה כדעת הסניגור, וארחיב: השאלה המתעוררת היא </w:t>
      </w:r>
      <w:r>
        <w:rPr>
          <w:rFonts w:cs="David"/>
          <w:sz w:val="26"/>
          <w:szCs w:val="26"/>
          <w:u w:val="single"/>
          <w:rtl/>
        </w:rPr>
        <w:t>כיצד משליכה עדות המתלוננת בביהמ"ש על קבילות ההודעה לחוקר הנוער?</w:t>
      </w:r>
      <w:r>
        <w:rPr>
          <w:rFonts w:cs="David"/>
          <w:sz w:val="26"/>
          <w:szCs w:val="26"/>
          <w:rtl/>
        </w:rPr>
        <w:t xml:space="preserve"> סוגיה זו נדונה לראשונה בביהמ"ש העליון ב</w:t>
      </w:r>
      <w:ins w:id="464" w:author="run" w:date="2017-10-27T17:23:00Z">
        <w:r w:rsidR="005D187A" w:rsidRPr="005D187A">
          <w:rPr>
            <w:rFonts w:cs="David" w:hint="default"/>
            <w:color w:val="0000FF"/>
            <w:sz w:val="26"/>
            <w:szCs w:val="26"/>
            <w:u w:val="single"/>
            <w:rtl/>
            <w:rPrChange w:id="465"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466"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67"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468"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69" w:author="run" w:date="2017-10-27T17:23:00Z">
              <w:rPr>
                <w:rFonts w:cs="David" w:hint="default"/>
                <w:sz w:val="26"/>
                <w:szCs w:val="26"/>
              </w:rPr>
            </w:rPrChange>
          </w:rPr>
          <w:instrText>http://www.nevo.co.il/case/17944337</w:instrText>
        </w:r>
        <w:r w:rsidR="005D187A" w:rsidRPr="005D187A">
          <w:rPr>
            <w:rFonts w:cs="David" w:hint="default"/>
            <w:color w:val="0000FF"/>
            <w:sz w:val="26"/>
            <w:szCs w:val="26"/>
            <w:u w:val="single"/>
            <w:rtl/>
            <w:rPrChange w:id="470"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471" w:author="run" w:date="2017-10-27T17:23:00Z">
              <w:rPr>
                <w:rFonts w:cs="David"/>
                <w:sz w:val="26"/>
                <w:szCs w:val="26"/>
              </w:rPr>
            </w:rPrChange>
          </w:rPr>
        </w:r>
        <w:r w:rsidR="005D187A" w:rsidRPr="005D187A">
          <w:rPr>
            <w:rFonts w:cs="David" w:hint="default"/>
            <w:color w:val="0000FF"/>
            <w:sz w:val="26"/>
            <w:szCs w:val="26"/>
            <w:u w:val="single"/>
            <w:rtl/>
            <w:rPrChange w:id="472"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473" w:author="run" w:date="2017-10-27T17:23:00Z">
            <w:rPr>
              <w:rStyle w:val="Hyperlink"/>
              <w:rFonts w:cs="David" w:hint="eastAsia"/>
              <w:sz w:val="26"/>
              <w:szCs w:val="26"/>
              <w:rtl/>
            </w:rPr>
          </w:rPrChange>
        </w:rPr>
        <w:t>ע</w:t>
      </w:r>
      <w:r w:rsidR="005D187A" w:rsidRPr="005D187A">
        <w:rPr>
          <w:rStyle w:val="Hyperlink"/>
          <w:rFonts w:cs="David" w:hint="default"/>
          <w:sz w:val="26"/>
          <w:szCs w:val="26"/>
          <w:rtl/>
          <w:rPrChange w:id="474" w:author="run" w:date="2017-10-27T17:23:00Z">
            <w:rPr>
              <w:rStyle w:val="Hyperlink"/>
              <w:rFonts w:cs="David" w:hint="default"/>
              <w:sz w:val="26"/>
              <w:szCs w:val="26"/>
              <w:rtl/>
            </w:rPr>
          </w:rPrChange>
        </w:rPr>
        <w:t>"פ 421/71</w:t>
      </w:r>
      <w:ins w:id="475" w:author="run" w:date="2017-10-27T17:23:00Z">
        <w:r w:rsidR="005D187A" w:rsidRPr="005D187A">
          <w:rPr>
            <w:rFonts w:cs="David" w:hint="default"/>
            <w:color w:val="0000FF"/>
            <w:sz w:val="26"/>
            <w:szCs w:val="26"/>
            <w:u w:val="single"/>
            <w:rtl/>
            <w:rPrChange w:id="476"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משה מימרן נ' מ"י</w:t>
      </w:r>
      <w:r>
        <w:rPr>
          <w:rFonts w:cs="David"/>
          <w:sz w:val="26"/>
          <w:szCs w:val="26"/>
          <w:rtl/>
        </w:rPr>
        <w:t xml:space="preserve">, כ"ו (1) 281; 285-286, ובו נדרש השופט ח' כהן לשאלה האם קבילות עדות חוקרת הנוער לא נשללה משהעידה המתלוננת בביהמ"ש: </w:t>
      </w:r>
    </w:p>
    <w:p w14:paraId="6074AC8A" w14:textId="77777777" w:rsidR="00A451C9" w:rsidRDefault="00A451C9">
      <w:pPr>
        <w:bidi/>
        <w:ind w:left="566" w:right="567"/>
        <w:rPr>
          <w:rFonts w:cs="David"/>
          <w:sz w:val="26"/>
          <w:szCs w:val="26"/>
          <w:rtl/>
        </w:rPr>
      </w:pPr>
      <w:r>
        <w:rPr>
          <w:rFonts w:cs="David"/>
          <w:b/>
          <w:bCs/>
          <w:sz w:val="26"/>
          <w:szCs w:val="26"/>
          <w:rtl/>
        </w:rPr>
        <w:t>"נראה לי כי אין להבחין לעניין כשרות הראיה, כמשמעותה בסעיף 9 לחוק, בין משפט אשר בו ניתנה עדות המתלוננת בבית המשפט ובשבועה, לבין משפט אשר בו עדות כזאת אינה ניתנת</w:t>
      </w:r>
      <w:r>
        <w:rPr>
          <w:b/>
          <w:bCs/>
          <w:szCs w:val="26"/>
        </w:rPr>
        <w:t>…</w:t>
      </w:r>
      <w:r>
        <w:rPr>
          <w:rFonts w:cs="David"/>
          <w:b/>
          <w:bCs/>
          <w:sz w:val="26"/>
          <w:szCs w:val="26"/>
          <w:u w:val="single"/>
          <w:rtl/>
        </w:rPr>
        <w:t xml:space="preserve">נמצא שאף אם המתלוננת עצמה מעידה בבית המשפט, עדיין עדותה שנתנה לחוקר הנוער כשרה כראיה </w:t>
      </w:r>
      <w:r>
        <w:rPr>
          <w:b/>
          <w:bCs/>
          <w:szCs w:val="26"/>
          <w:u w:val="single"/>
        </w:rPr>
        <w:t>–</w:t>
      </w:r>
      <w:r>
        <w:rPr>
          <w:rFonts w:cs="David"/>
          <w:b/>
          <w:bCs/>
          <w:sz w:val="26"/>
          <w:szCs w:val="26"/>
          <w:u w:val="single"/>
          <w:rtl/>
        </w:rPr>
        <w:t xml:space="preserve"> ואין בין כשרות זו לבין כשרותה כראיה כשאינה מעידה בבית המשפט, כל הבדל</w:t>
      </w:r>
      <w:r>
        <w:rPr>
          <w:rFonts w:cs="David"/>
          <w:b/>
          <w:bCs/>
          <w:sz w:val="26"/>
          <w:szCs w:val="26"/>
          <w:rtl/>
        </w:rPr>
        <w:t xml:space="preserve">". </w:t>
      </w:r>
      <w:r>
        <w:rPr>
          <w:rFonts w:cs="David"/>
          <w:sz w:val="26"/>
          <w:szCs w:val="26"/>
          <w:rtl/>
        </w:rPr>
        <w:t xml:space="preserve">(הדגשה שלי). </w:t>
      </w:r>
    </w:p>
    <w:p w14:paraId="770C0518" w14:textId="77777777" w:rsidR="00A451C9" w:rsidRDefault="00A451C9">
      <w:pPr>
        <w:bidi/>
        <w:ind w:left="566" w:right="567"/>
        <w:rPr>
          <w:rFonts w:cs="David"/>
          <w:sz w:val="26"/>
          <w:szCs w:val="26"/>
          <w:rtl/>
        </w:rPr>
      </w:pPr>
    </w:p>
    <w:p w14:paraId="232C5731" w14:textId="77777777" w:rsidR="00A451C9" w:rsidRDefault="00A451C9">
      <w:pPr>
        <w:bidi/>
        <w:spacing w:before="100" w:beforeAutospacing="1" w:after="100" w:afterAutospacing="1"/>
        <w:rPr>
          <w:rFonts w:cs="David"/>
          <w:sz w:val="26"/>
          <w:szCs w:val="26"/>
          <w:rtl/>
        </w:rPr>
      </w:pPr>
      <w:r>
        <w:rPr>
          <w:rFonts w:cs="David"/>
          <w:sz w:val="26"/>
          <w:szCs w:val="26"/>
          <w:rtl/>
        </w:rPr>
        <w:t>הלכה זו אומצה בשורה של פסקי דין, וביניהם ב</w:t>
      </w:r>
      <w:ins w:id="477" w:author="run" w:date="2017-10-27T17:23:00Z">
        <w:r w:rsidR="005D187A" w:rsidRPr="005D187A">
          <w:rPr>
            <w:rFonts w:cs="David" w:hint="default"/>
            <w:color w:val="0000FF"/>
            <w:sz w:val="26"/>
            <w:szCs w:val="26"/>
            <w:u w:val="single"/>
            <w:rtl/>
            <w:rPrChange w:id="478"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479"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80"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481"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82" w:author="run" w:date="2017-10-27T17:23:00Z">
              <w:rPr>
                <w:rFonts w:cs="David" w:hint="default"/>
                <w:sz w:val="26"/>
                <w:szCs w:val="26"/>
              </w:rPr>
            </w:rPrChange>
          </w:rPr>
          <w:instrText>http://www.nevo.co.il/case/6070622</w:instrText>
        </w:r>
        <w:r w:rsidR="005D187A" w:rsidRPr="005D187A">
          <w:rPr>
            <w:rFonts w:cs="David" w:hint="default"/>
            <w:color w:val="0000FF"/>
            <w:sz w:val="26"/>
            <w:szCs w:val="26"/>
            <w:u w:val="single"/>
            <w:rtl/>
            <w:rPrChange w:id="483"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484" w:author="run" w:date="2017-10-27T17:23:00Z">
              <w:rPr>
                <w:rFonts w:cs="David"/>
                <w:sz w:val="26"/>
                <w:szCs w:val="26"/>
              </w:rPr>
            </w:rPrChange>
          </w:rPr>
        </w:r>
        <w:r w:rsidR="005D187A" w:rsidRPr="005D187A">
          <w:rPr>
            <w:rFonts w:cs="David" w:hint="default"/>
            <w:color w:val="0000FF"/>
            <w:sz w:val="26"/>
            <w:szCs w:val="26"/>
            <w:u w:val="single"/>
            <w:rtl/>
            <w:rPrChange w:id="485"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486" w:author="run" w:date="2017-10-27T17:23:00Z">
            <w:rPr>
              <w:rStyle w:val="Hyperlink"/>
              <w:rFonts w:cs="David" w:hint="eastAsia"/>
              <w:sz w:val="26"/>
              <w:szCs w:val="26"/>
              <w:rtl/>
            </w:rPr>
          </w:rPrChange>
        </w:rPr>
        <w:t>רע</w:t>
      </w:r>
      <w:r w:rsidR="005D187A" w:rsidRPr="005D187A">
        <w:rPr>
          <w:rStyle w:val="Hyperlink"/>
          <w:rFonts w:cs="David" w:hint="default"/>
          <w:sz w:val="26"/>
          <w:szCs w:val="26"/>
          <w:rtl/>
          <w:rPrChange w:id="487" w:author="run" w:date="2017-10-27T17:23:00Z">
            <w:rPr>
              <w:rStyle w:val="Hyperlink"/>
              <w:rFonts w:cs="David" w:hint="default"/>
              <w:sz w:val="26"/>
              <w:szCs w:val="26"/>
              <w:rtl/>
            </w:rPr>
          </w:rPrChange>
        </w:rPr>
        <w:t>"פ 6533/93</w:t>
      </w:r>
      <w:ins w:id="488" w:author="run" w:date="2017-10-27T17:23:00Z">
        <w:r w:rsidR="005D187A" w:rsidRPr="005D187A">
          <w:rPr>
            <w:rFonts w:cs="David" w:hint="default"/>
            <w:color w:val="0000FF"/>
            <w:sz w:val="26"/>
            <w:szCs w:val="26"/>
            <w:u w:val="single"/>
            <w:rtl/>
            <w:rPrChange w:id="489"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יהושע בן אברהם נ' מ"י</w:t>
      </w:r>
      <w:r>
        <w:rPr>
          <w:rFonts w:cs="David"/>
          <w:sz w:val="26"/>
          <w:szCs w:val="26"/>
          <w:rtl/>
        </w:rPr>
        <w:t>, מ"ח (1) 699, בו מאמץ הנשיא שמגר מפורשות את הלכת מימרן, וב</w:t>
      </w:r>
      <w:ins w:id="490" w:author="run" w:date="2017-10-27T17:23:00Z">
        <w:r w:rsidR="005D187A" w:rsidRPr="005D187A">
          <w:rPr>
            <w:rFonts w:cs="David" w:hint="default"/>
            <w:color w:val="0000FF"/>
            <w:sz w:val="26"/>
            <w:szCs w:val="26"/>
            <w:u w:val="single"/>
            <w:rtl/>
            <w:rPrChange w:id="491"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492"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93"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494"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495" w:author="run" w:date="2017-10-27T17:23:00Z">
              <w:rPr>
                <w:rFonts w:cs="David" w:hint="default"/>
                <w:sz w:val="26"/>
                <w:szCs w:val="26"/>
              </w:rPr>
            </w:rPrChange>
          </w:rPr>
          <w:instrText>http://www.nevo.co.il/case/5877951</w:instrText>
        </w:r>
        <w:r w:rsidR="005D187A" w:rsidRPr="005D187A">
          <w:rPr>
            <w:rFonts w:cs="David" w:hint="default"/>
            <w:color w:val="0000FF"/>
            <w:sz w:val="26"/>
            <w:szCs w:val="26"/>
            <w:u w:val="single"/>
            <w:rtl/>
            <w:rPrChange w:id="496"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497" w:author="run" w:date="2017-10-27T17:23:00Z">
              <w:rPr>
                <w:rFonts w:cs="David"/>
                <w:sz w:val="26"/>
                <w:szCs w:val="26"/>
              </w:rPr>
            </w:rPrChange>
          </w:rPr>
        </w:r>
        <w:r w:rsidR="005D187A" w:rsidRPr="005D187A">
          <w:rPr>
            <w:rFonts w:cs="David" w:hint="default"/>
            <w:color w:val="0000FF"/>
            <w:sz w:val="26"/>
            <w:szCs w:val="26"/>
            <w:u w:val="single"/>
            <w:rtl/>
            <w:rPrChange w:id="498"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499" w:author="run" w:date="2017-10-27T17:23:00Z">
            <w:rPr>
              <w:rStyle w:val="Hyperlink"/>
              <w:rFonts w:cs="David" w:hint="eastAsia"/>
              <w:sz w:val="26"/>
              <w:szCs w:val="26"/>
              <w:rtl/>
            </w:rPr>
          </w:rPrChange>
        </w:rPr>
        <w:t>רע</w:t>
      </w:r>
      <w:r w:rsidR="005D187A" w:rsidRPr="005D187A">
        <w:rPr>
          <w:rStyle w:val="Hyperlink"/>
          <w:rFonts w:cs="David" w:hint="default"/>
          <w:sz w:val="26"/>
          <w:szCs w:val="26"/>
          <w:rtl/>
          <w:rPrChange w:id="500" w:author="run" w:date="2017-10-27T17:23:00Z">
            <w:rPr>
              <w:rStyle w:val="Hyperlink"/>
              <w:rFonts w:cs="David" w:hint="default"/>
              <w:sz w:val="26"/>
              <w:szCs w:val="26"/>
              <w:rtl/>
            </w:rPr>
          </w:rPrChange>
        </w:rPr>
        <w:t>"פ 3904/96</w:t>
      </w:r>
      <w:ins w:id="501" w:author="run" w:date="2017-10-27T17:23:00Z">
        <w:r w:rsidR="005D187A" w:rsidRPr="005D187A">
          <w:rPr>
            <w:rFonts w:cs="David" w:hint="default"/>
            <w:color w:val="0000FF"/>
            <w:sz w:val="26"/>
            <w:szCs w:val="26"/>
            <w:u w:val="single"/>
            <w:rtl/>
            <w:rPrChange w:id="502"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סימן טוב מזרחי נ' מדינת ישראל</w:t>
      </w:r>
      <w:r>
        <w:rPr>
          <w:rFonts w:cs="David"/>
          <w:sz w:val="26"/>
          <w:szCs w:val="26"/>
          <w:rtl/>
        </w:rPr>
        <w:t xml:space="preserve">, נ"א (1) 385, 398-400. </w:t>
      </w:r>
    </w:p>
    <w:p w14:paraId="7719B4CF" w14:textId="77777777" w:rsidR="00A451C9" w:rsidRDefault="00A451C9">
      <w:pPr>
        <w:bidi/>
        <w:spacing w:before="100" w:beforeAutospacing="1" w:after="100" w:afterAutospacing="1"/>
        <w:rPr>
          <w:rFonts w:cs="David"/>
          <w:sz w:val="26"/>
          <w:szCs w:val="26"/>
          <w:u w:val="single"/>
          <w:rtl/>
        </w:rPr>
      </w:pPr>
    </w:p>
    <w:p w14:paraId="303A6A60"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ב) משקל עדותה של המתלוננת לאור הזמן שחלף מקרות האירועים ועד להגשת תלונה: </w:t>
      </w:r>
    </w:p>
    <w:p w14:paraId="4C0FC468" w14:textId="77777777" w:rsidR="00A451C9" w:rsidRDefault="00A451C9">
      <w:pPr>
        <w:bidi/>
        <w:spacing w:before="100" w:beforeAutospacing="1" w:after="100" w:afterAutospacing="1"/>
        <w:rPr>
          <w:rFonts w:cs="David"/>
          <w:sz w:val="26"/>
          <w:szCs w:val="26"/>
          <w:rtl/>
        </w:rPr>
      </w:pPr>
      <w:r>
        <w:rPr>
          <w:rFonts w:cs="David"/>
          <w:sz w:val="26"/>
          <w:szCs w:val="26"/>
          <w:rtl/>
        </w:rPr>
        <w:t xml:space="preserve">המתלוננת חשפה בפני אמה את מעשיו של הנאשם רק כארבעה חודשים לאחר שעזבה את הדירה, בנובמבר 94'. טוען ב"כ הנאשם כי מאחר והמתלוננת השהתה את תלונתה במשך כחמישה חודשים, הרי שמשקלה נמוך.  אין בידי לקבל טענה זו; </w:t>
      </w:r>
    </w:p>
    <w:p w14:paraId="13EEBA54" w14:textId="77777777" w:rsidR="00A451C9" w:rsidRDefault="00A451C9">
      <w:pPr>
        <w:bidi/>
        <w:spacing w:before="100" w:beforeAutospacing="1" w:after="100" w:afterAutospacing="1"/>
        <w:rPr>
          <w:rFonts w:cs="David"/>
          <w:sz w:val="26"/>
          <w:szCs w:val="26"/>
          <w:rtl/>
        </w:rPr>
      </w:pPr>
      <w:r>
        <w:rPr>
          <w:rFonts w:cs="David"/>
          <w:sz w:val="26"/>
          <w:szCs w:val="26"/>
          <w:rtl/>
        </w:rPr>
        <w:t>כידוע, ההלכה היא כי 'עדות כבושה' אינה פסולה ואין בה כדי לגרוע מהעדות עצמה, ובלבד שביהמ"ש ישתכנע מהסבר נאות לכבישתה. פסק הדין המנחה בעניין זה ניתן ב</w:t>
      </w:r>
      <w:ins w:id="503" w:author="run" w:date="2017-10-27T17:23:00Z">
        <w:r w:rsidR="005D187A" w:rsidRPr="005D187A">
          <w:rPr>
            <w:rFonts w:cs="David" w:hint="default"/>
            <w:color w:val="0000FF"/>
            <w:sz w:val="26"/>
            <w:szCs w:val="26"/>
            <w:u w:val="single"/>
            <w:rtl/>
            <w:rPrChange w:id="504"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505"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06"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507"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08" w:author="run" w:date="2017-10-27T17:23:00Z">
              <w:rPr>
                <w:rFonts w:cs="David" w:hint="default"/>
                <w:sz w:val="26"/>
                <w:szCs w:val="26"/>
              </w:rPr>
            </w:rPrChange>
          </w:rPr>
          <w:instrText>http://www.nevo.co.il/case/17937589</w:instrText>
        </w:r>
        <w:r w:rsidR="005D187A" w:rsidRPr="005D187A">
          <w:rPr>
            <w:rFonts w:cs="David" w:hint="default"/>
            <w:color w:val="0000FF"/>
            <w:sz w:val="26"/>
            <w:szCs w:val="26"/>
            <w:u w:val="single"/>
            <w:rtl/>
            <w:rPrChange w:id="509"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510" w:author="run" w:date="2017-10-27T17:23:00Z">
              <w:rPr>
                <w:rFonts w:cs="David"/>
                <w:sz w:val="26"/>
                <w:szCs w:val="26"/>
              </w:rPr>
            </w:rPrChange>
          </w:rPr>
        </w:r>
        <w:r w:rsidR="005D187A" w:rsidRPr="005D187A">
          <w:rPr>
            <w:rFonts w:cs="David" w:hint="default"/>
            <w:color w:val="0000FF"/>
            <w:sz w:val="26"/>
            <w:szCs w:val="26"/>
            <w:u w:val="single"/>
            <w:rtl/>
            <w:rPrChange w:id="511"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512" w:author="run" w:date="2017-10-27T17:23:00Z">
            <w:rPr>
              <w:rStyle w:val="Hyperlink"/>
              <w:rFonts w:cs="David" w:hint="eastAsia"/>
              <w:sz w:val="26"/>
              <w:szCs w:val="26"/>
              <w:rtl/>
            </w:rPr>
          </w:rPrChange>
        </w:rPr>
        <w:t>ע</w:t>
      </w:r>
      <w:r w:rsidR="005D187A" w:rsidRPr="005D187A">
        <w:rPr>
          <w:rStyle w:val="Hyperlink"/>
          <w:rFonts w:cs="David" w:hint="default"/>
          <w:sz w:val="26"/>
          <w:szCs w:val="26"/>
          <w:rtl/>
          <w:rPrChange w:id="513" w:author="run" w:date="2017-10-27T17:23:00Z">
            <w:rPr>
              <w:rStyle w:val="Hyperlink"/>
              <w:rFonts w:cs="David" w:hint="default"/>
              <w:sz w:val="26"/>
              <w:szCs w:val="26"/>
              <w:rtl/>
            </w:rPr>
          </w:rPrChange>
        </w:rPr>
        <w:t>"פ 202/56</w:t>
      </w:r>
      <w:ins w:id="514" w:author="run" w:date="2017-10-27T17:23:00Z">
        <w:r w:rsidR="005D187A" w:rsidRPr="005D187A">
          <w:rPr>
            <w:rFonts w:cs="David" w:hint="default"/>
            <w:color w:val="0000FF"/>
            <w:sz w:val="26"/>
            <w:szCs w:val="26"/>
            <w:u w:val="single"/>
            <w:rtl/>
            <w:rPrChange w:id="515"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פרקש נ' מ"י</w:t>
      </w:r>
      <w:r>
        <w:rPr>
          <w:rFonts w:cs="David"/>
          <w:sz w:val="26"/>
          <w:szCs w:val="26"/>
          <w:rtl/>
        </w:rPr>
        <w:t xml:space="preserve">, י"א (2) 677, בעמ' 681 מפי מ"מ הנשיא חשין ז"ל: </w:t>
      </w:r>
    </w:p>
    <w:p w14:paraId="486ED53F" w14:textId="77777777" w:rsidR="00A451C9" w:rsidRDefault="00A451C9">
      <w:pPr>
        <w:bidi/>
        <w:ind w:left="566" w:right="567"/>
        <w:rPr>
          <w:rFonts w:cs="David"/>
          <w:b/>
          <w:bCs/>
          <w:sz w:val="26"/>
          <w:szCs w:val="26"/>
          <w:rtl/>
        </w:rPr>
      </w:pPr>
      <w:r>
        <w:rPr>
          <w:rFonts w:cs="David"/>
          <w:b/>
          <w:bCs/>
          <w:sz w:val="26"/>
          <w:szCs w:val="26"/>
          <w:rtl/>
        </w:rPr>
        <w:t>"עדות כבושה ערכה מועט</w:t>
      </w:r>
      <w:r>
        <w:rPr>
          <w:b/>
          <w:bCs/>
          <w:szCs w:val="26"/>
        </w:rPr>
        <w:t>…</w:t>
      </w:r>
      <w:r>
        <w:rPr>
          <w:rFonts w:cs="David"/>
          <w:b/>
          <w:bCs/>
          <w:sz w:val="26"/>
          <w:szCs w:val="26"/>
          <w:rtl/>
        </w:rPr>
        <w:t xml:space="preserve">כשאין הסבר מתקבל על הדעת על שום מה נכבשה העדות עת רבה. ניתן הסבר לגילוי הדברים באחור זמן, והסבר זה מתקבל על הדעת, שוב אין לייחס חשיבות יתר לאחור כשהוא לעצמו". </w:t>
      </w:r>
    </w:p>
    <w:p w14:paraId="5EF7BC95" w14:textId="77777777" w:rsidR="00A451C9" w:rsidRDefault="00A451C9">
      <w:pPr>
        <w:bidi/>
        <w:ind w:left="566" w:right="567"/>
        <w:rPr>
          <w:rFonts w:cs="David"/>
          <w:sz w:val="26"/>
          <w:szCs w:val="26"/>
          <w:rtl/>
        </w:rPr>
      </w:pPr>
    </w:p>
    <w:p w14:paraId="610A9324" w14:textId="77777777" w:rsidR="00A451C9" w:rsidRDefault="00A451C9">
      <w:pPr>
        <w:bidi/>
        <w:spacing w:before="100" w:beforeAutospacing="1" w:after="100" w:afterAutospacing="1"/>
        <w:rPr>
          <w:rFonts w:cs="David"/>
          <w:sz w:val="26"/>
          <w:szCs w:val="26"/>
          <w:rtl/>
        </w:rPr>
      </w:pPr>
      <w:r>
        <w:rPr>
          <w:rFonts w:cs="David"/>
          <w:sz w:val="26"/>
          <w:szCs w:val="26"/>
          <w:rtl/>
        </w:rPr>
        <w:t>ההסבר אותו יראה ביהמ"ש כמתקבל על הדעת הוא לגבי הסיבה מדוע שתק העד וכבש את עדותו עד למתן העדות, ולגבי הנימוקים שהובילו את העד לשבור את שתיקתו (</w:t>
      </w:r>
      <w:ins w:id="516" w:author="run" w:date="2017-10-27T17:23:00Z">
        <w:r w:rsidR="005D187A" w:rsidRPr="005D187A">
          <w:rPr>
            <w:rFonts w:cs="David" w:hint="default"/>
            <w:color w:val="0000FF"/>
            <w:sz w:val="26"/>
            <w:szCs w:val="26"/>
            <w:u w:val="single"/>
            <w:rtl/>
            <w:rPrChange w:id="517"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518"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19"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520"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21" w:author="run" w:date="2017-10-27T17:23:00Z">
              <w:rPr>
                <w:rFonts w:cs="David" w:hint="default"/>
                <w:sz w:val="26"/>
                <w:szCs w:val="26"/>
              </w:rPr>
            </w:rPrChange>
          </w:rPr>
          <w:instrText>http://www.nevo.co.il/case/17913797</w:instrText>
        </w:r>
        <w:r w:rsidR="005D187A" w:rsidRPr="005D187A">
          <w:rPr>
            <w:rFonts w:cs="David" w:hint="default"/>
            <w:color w:val="0000FF"/>
            <w:sz w:val="26"/>
            <w:szCs w:val="26"/>
            <w:u w:val="single"/>
            <w:rtl/>
            <w:rPrChange w:id="522"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523" w:author="run" w:date="2017-10-27T17:23:00Z">
              <w:rPr>
                <w:rFonts w:cs="David"/>
                <w:sz w:val="26"/>
                <w:szCs w:val="26"/>
              </w:rPr>
            </w:rPrChange>
          </w:rPr>
        </w:r>
        <w:r w:rsidR="005D187A" w:rsidRPr="005D187A">
          <w:rPr>
            <w:rFonts w:cs="David" w:hint="default"/>
            <w:color w:val="0000FF"/>
            <w:sz w:val="26"/>
            <w:szCs w:val="26"/>
            <w:u w:val="single"/>
            <w:rtl/>
            <w:rPrChange w:id="524"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525" w:author="run" w:date="2017-10-27T17:23:00Z">
            <w:rPr>
              <w:rStyle w:val="Hyperlink"/>
              <w:rFonts w:cs="David" w:hint="eastAsia"/>
              <w:sz w:val="26"/>
              <w:szCs w:val="26"/>
              <w:rtl/>
            </w:rPr>
          </w:rPrChange>
        </w:rPr>
        <w:t>ע</w:t>
      </w:r>
      <w:r w:rsidR="005D187A" w:rsidRPr="005D187A">
        <w:rPr>
          <w:rStyle w:val="Hyperlink"/>
          <w:rFonts w:cs="David" w:hint="default"/>
          <w:sz w:val="26"/>
          <w:szCs w:val="26"/>
          <w:rtl/>
          <w:rPrChange w:id="526" w:author="run" w:date="2017-10-27T17:23:00Z">
            <w:rPr>
              <w:rStyle w:val="Hyperlink"/>
              <w:rFonts w:cs="David" w:hint="default"/>
              <w:sz w:val="26"/>
              <w:szCs w:val="26"/>
              <w:rtl/>
            </w:rPr>
          </w:rPrChange>
        </w:rPr>
        <w:t>"פ 190/82</w:t>
      </w:r>
      <w:ins w:id="527" w:author="run" w:date="2017-10-27T17:23:00Z">
        <w:r w:rsidR="005D187A" w:rsidRPr="005D187A">
          <w:rPr>
            <w:rFonts w:cs="David" w:hint="default"/>
            <w:color w:val="0000FF"/>
            <w:sz w:val="26"/>
            <w:szCs w:val="26"/>
            <w:u w:val="single"/>
            <w:rtl/>
            <w:rPrChange w:id="528"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 xml:space="preserve">מרקוס נ' מ"י </w:t>
      </w:r>
      <w:r>
        <w:rPr>
          <w:rFonts w:cs="David"/>
          <w:sz w:val="26"/>
          <w:szCs w:val="26"/>
          <w:rtl/>
        </w:rPr>
        <w:t>וערעור שכנגד, ל"ז (1) 225, 284).</w:t>
      </w:r>
      <w:r>
        <w:rPr>
          <w:rFonts w:cs="David" w:hint="default"/>
          <w:color w:val="FFFFFF"/>
          <w:sz w:val="4"/>
          <w:szCs w:val="4"/>
          <w:rtl/>
        </w:rPr>
        <w:t>ב</w:t>
      </w:r>
    </w:p>
    <w:p w14:paraId="6DBBC54F" w14:textId="77777777" w:rsidR="00A451C9" w:rsidRDefault="00A451C9">
      <w:pPr>
        <w:bidi/>
        <w:spacing w:before="100" w:beforeAutospacing="1" w:after="100" w:afterAutospacing="1"/>
        <w:rPr>
          <w:rFonts w:cs="David"/>
          <w:sz w:val="26"/>
          <w:szCs w:val="26"/>
          <w:rtl/>
        </w:rPr>
      </w:pPr>
    </w:p>
    <w:p w14:paraId="578D63DB" w14:textId="77777777" w:rsidR="00A451C9" w:rsidRDefault="00A451C9">
      <w:pPr>
        <w:bidi/>
        <w:spacing w:before="100" w:beforeAutospacing="1" w:after="100" w:afterAutospacing="1"/>
        <w:rPr>
          <w:rFonts w:cs="David"/>
          <w:sz w:val="26"/>
          <w:szCs w:val="26"/>
          <w:rtl/>
        </w:rPr>
      </w:pPr>
      <w:r>
        <w:rPr>
          <w:rFonts w:cs="David"/>
          <w:sz w:val="26"/>
          <w:szCs w:val="26"/>
          <w:rtl/>
        </w:rPr>
        <w:t xml:space="preserve">נראה כי במקרה שלפנינו ניתן למצוא הסבר לגבי שני המישורים; </w:t>
      </w:r>
    </w:p>
    <w:p w14:paraId="663CA1A5" w14:textId="77777777" w:rsidR="00A451C9" w:rsidRDefault="00A451C9">
      <w:pPr>
        <w:bidi/>
        <w:spacing w:before="100" w:beforeAutospacing="1" w:after="100" w:afterAutospacing="1"/>
        <w:rPr>
          <w:rFonts w:cs="David"/>
          <w:sz w:val="26"/>
          <w:szCs w:val="26"/>
          <w:rtl/>
        </w:rPr>
      </w:pPr>
      <w:r>
        <w:rPr>
          <w:rFonts w:cs="David"/>
          <w:sz w:val="26"/>
          <w:szCs w:val="26"/>
          <w:rtl/>
        </w:rPr>
        <w:t xml:space="preserve">כאשר החל הנאשם במעשיו, טוענת המתלוננת כי היה מאיים עליה שלא תספר לאף אחד, ובייחוד לא לדודה, שכן הלה ירביץ לה: </w:t>
      </w:r>
    </w:p>
    <w:p w14:paraId="3F123605" w14:textId="77777777" w:rsidR="00A451C9" w:rsidRDefault="00A451C9">
      <w:pPr>
        <w:bidi/>
        <w:ind w:left="849" w:right="993"/>
        <w:rPr>
          <w:rFonts w:cs="David"/>
          <w:b/>
          <w:bCs/>
          <w:sz w:val="26"/>
          <w:szCs w:val="26"/>
          <w:rtl/>
        </w:rPr>
      </w:pPr>
      <w:r>
        <w:rPr>
          <w:rFonts w:cs="David"/>
          <w:b/>
          <w:bCs/>
          <w:sz w:val="26"/>
          <w:szCs w:val="26"/>
          <w:rtl/>
        </w:rPr>
        <w:t xml:space="preserve">"הוא אחרי זה בא אלי לחדר ואמר לי </w:t>
      </w:r>
      <w:r>
        <w:rPr>
          <w:b/>
          <w:bCs/>
          <w:szCs w:val="26"/>
        </w:rPr>
        <w:t>–</w:t>
      </w:r>
      <w:r>
        <w:rPr>
          <w:rFonts w:cs="David"/>
          <w:b/>
          <w:bCs/>
          <w:sz w:val="26"/>
          <w:szCs w:val="26"/>
          <w:rtl/>
        </w:rPr>
        <w:t xml:space="preserve"> תשמעי, אם תספרי לדוד, כאילו הדוד שלך ירביץ לך. ושהוא יכעס מאוד, ושיהיה לי הרבה בעיות. ואם אני אפתח את הפה, אז לא יהיה לי טוב. ומרגע זה התחלתי לפחד. אמרתי לעצמי, אם אני לא אעשה את מה שהוא יבקש, אז מה יהיה?"</w:t>
      </w:r>
    </w:p>
    <w:p w14:paraId="38AF3A0E"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20, שורות 20-23). </w:t>
      </w:r>
    </w:p>
    <w:p w14:paraId="3552F591" w14:textId="77777777" w:rsidR="00A451C9" w:rsidRDefault="00A451C9">
      <w:pPr>
        <w:bidi/>
        <w:spacing w:before="100" w:beforeAutospacing="1" w:after="100" w:afterAutospacing="1"/>
        <w:rPr>
          <w:rFonts w:cs="David"/>
          <w:sz w:val="26"/>
          <w:szCs w:val="26"/>
          <w:rtl/>
        </w:rPr>
      </w:pPr>
    </w:p>
    <w:p w14:paraId="4AA38448" w14:textId="77777777" w:rsidR="00A451C9" w:rsidRDefault="00A451C9">
      <w:pPr>
        <w:bidi/>
        <w:spacing w:before="100" w:beforeAutospacing="1" w:after="100" w:afterAutospacing="1"/>
        <w:rPr>
          <w:rFonts w:cs="David"/>
          <w:sz w:val="26"/>
          <w:szCs w:val="26"/>
          <w:rtl/>
        </w:rPr>
      </w:pPr>
      <w:r>
        <w:rPr>
          <w:rFonts w:cs="David"/>
          <w:sz w:val="26"/>
          <w:szCs w:val="26"/>
          <w:rtl/>
        </w:rPr>
        <w:t xml:space="preserve">אין ספק בדבר כי על רקע גילה הצעיר של א' (11.5 שנים), החינוך הנוקשה שקיבלה מדודה, והעובדה שלמעשה כמעט רוב שעות היום נאלצה להיות עם הנאשם לבד בדירה, השכיל איגור להשתמש באיום כלפיה שלא תגלה. ואכן יש לזכור כי מדובר בילדה כבת 11.5 בזמן האירועים הנטענים, הנתונה למערכת של איומים והפחדות, כפי שהיא מעידה (עמ' 23, שורות 26-29): </w:t>
      </w:r>
    </w:p>
    <w:p w14:paraId="7E16985E" w14:textId="77777777" w:rsidR="00A451C9" w:rsidRDefault="00A451C9">
      <w:pPr>
        <w:bidi/>
        <w:ind w:left="849" w:right="993"/>
        <w:rPr>
          <w:rFonts w:cs="David"/>
          <w:sz w:val="26"/>
          <w:szCs w:val="26"/>
          <w:rtl/>
        </w:rPr>
      </w:pPr>
      <w:r>
        <w:rPr>
          <w:rFonts w:cs="David"/>
          <w:b/>
          <w:bCs/>
          <w:sz w:val="26"/>
          <w:szCs w:val="26"/>
          <w:rtl/>
        </w:rPr>
        <w:t xml:space="preserve">"תמיד אחרי כל מיני מעשים, או שהוא היה רואה אותי ביום, היה תמיד שואל אותי אם אמרתי משהו לדוד, אמרתי לו שלא, והוא אמר </w:t>
      </w:r>
      <w:r>
        <w:rPr>
          <w:b/>
          <w:bCs/>
          <w:szCs w:val="26"/>
        </w:rPr>
        <w:t>–</w:t>
      </w:r>
      <w:r>
        <w:rPr>
          <w:rFonts w:cs="David"/>
          <w:b/>
          <w:bCs/>
          <w:sz w:val="26"/>
          <w:szCs w:val="26"/>
          <w:rtl/>
        </w:rPr>
        <w:t xml:space="preserve"> תיזהרי. תיזהרי לא לספר לו, כי אחר כך יהיו לך בעיות גדולות". </w:t>
      </w:r>
    </w:p>
    <w:p w14:paraId="43E042A9" w14:textId="77777777" w:rsidR="00A451C9" w:rsidRDefault="00A451C9">
      <w:pPr>
        <w:bidi/>
        <w:spacing w:before="100" w:beforeAutospacing="1" w:after="100" w:afterAutospacing="1"/>
        <w:rPr>
          <w:rFonts w:cs="David"/>
          <w:sz w:val="26"/>
          <w:szCs w:val="26"/>
          <w:rtl/>
        </w:rPr>
      </w:pPr>
    </w:p>
    <w:p w14:paraId="0D6A389F" w14:textId="77777777" w:rsidR="00A451C9" w:rsidRDefault="00A451C9">
      <w:pPr>
        <w:bidi/>
        <w:spacing w:before="100" w:beforeAutospacing="1" w:after="100" w:afterAutospacing="1"/>
        <w:rPr>
          <w:rFonts w:cs="David"/>
          <w:sz w:val="26"/>
          <w:szCs w:val="26"/>
          <w:rtl/>
        </w:rPr>
      </w:pPr>
      <w:r>
        <w:rPr>
          <w:rFonts w:cs="David"/>
          <w:sz w:val="26"/>
          <w:szCs w:val="26"/>
          <w:rtl/>
        </w:rPr>
        <w:t xml:space="preserve">ובעמ' 39, שורות 8-10, היא נשאלת במהלך חקירתה הנגדית מדוע לא סיפרה לאף אחד על המעשים: </w:t>
      </w:r>
    </w:p>
    <w:p w14:paraId="3F0ADC77" w14:textId="77777777" w:rsidR="00A451C9" w:rsidRDefault="00A451C9">
      <w:pPr>
        <w:pStyle w:val="BlockText"/>
        <w:bidi/>
        <w:rPr>
          <w:rFonts w:cs="David"/>
          <w:sz w:val="26"/>
          <w:szCs w:val="26"/>
          <w:rtl/>
        </w:rPr>
      </w:pPr>
      <w:r>
        <w:rPr>
          <w:rFonts w:cs="David"/>
          <w:sz w:val="26"/>
          <w:szCs w:val="26"/>
          <w:rtl/>
        </w:rPr>
        <w:t xml:space="preserve">"הוא עשה לי את הדברים האלו, כשהתחיל לאיים, תיזהרי, זה כה וזה ככה, ואם תספרי יהיו לך בעיות, לא יאמינו לך, יהיו לך בעיות עם הדוד שלך, ירביצו לך, תיזהרי לא לספר". </w:t>
      </w:r>
    </w:p>
    <w:p w14:paraId="1EB89D9F" w14:textId="77777777" w:rsidR="00A451C9" w:rsidRDefault="00A451C9">
      <w:pPr>
        <w:bidi/>
        <w:spacing w:before="100" w:beforeAutospacing="1" w:after="100" w:afterAutospacing="1"/>
        <w:rPr>
          <w:rFonts w:cs="David"/>
          <w:sz w:val="26"/>
          <w:szCs w:val="26"/>
          <w:rtl/>
        </w:rPr>
      </w:pPr>
    </w:p>
    <w:p w14:paraId="2B838ED1" w14:textId="77777777" w:rsidR="00A451C9" w:rsidRDefault="00A451C9">
      <w:pPr>
        <w:bidi/>
        <w:spacing w:before="100" w:beforeAutospacing="1" w:after="100" w:afterAutospacing="1"/>
        <w:rPr>
          <w:rFonts w:cs="David"/>
          <w:sz w:val="26"/>
          <w:szCs w:val="26"/>
          <w:rtl/>
        </w:rPr>
      </w:pPr>
      <w:r>
        <w:rPr>
          <w:rFonts w:cs="David"/>
          <w:sz w:val="26"/>
          <w:szCs w:val="26"/>
          <w:rtl/>
        </w:rPr>
        <w:t>א' הייתה נתונה בין המיצרים; אין כל ספק כי לא מצופה ממנה בגילה הצעיר, אז וגם היום שתשכיל להבין כי תלונה מהירה עשויה להפסיק התנכלות ממושכת (</w:t>
      </w:r>
      <w:ins w:id="529" w:author="run" w:date="2017-10-27T17:23:00Z">
        <w:r w:rsidR="005D187A" w:rsidRPr="005D187A">
          <w:rPr>
            <w:rFonts w:cs="David" w:hint="default"/>
            <w:color w:val="0000FF"/>
            <w:sz w:val="26"/>
            <w:szCs w:val="26"/>
            <w:u w:val="single"/>
            <w:rtl/>
            <w:rPrChange w:id="530"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531"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32"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533"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34" w:author="run" w:date="2017-10-27T17:23:00Z">
              <w:rPr>
                <w:rFonts w:cs="David" w:hint="default"/>
                <w:sz w:val="26"/>
                <w:szCs w:val="26"/>
              </w:rPr>
            </w:rPrChange>
          </w:rPr>
          <w:instrText>http://www.nevo.co.il/case/17925736</w:instrText>
        </w:r>
        <w:r w:rsidR="005D187A" w:rsidRPr="005D187A">
          <w:rPr>
            <w:rFonts w:cs="David" w:hint="default"/>
            <w:color w:val="0000FF"/>
            <w:sz w:val="26"/>
            <w:szCs w:val="26"/>
            <w:u w:val="single"/>
            <w:rtl/>
            <w:rPrChange w:id="535"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536" w:author="run" w:date="2017-10-27T17:23:00Z">
              <w:rPr>
                <w:rFonts w:cs="David"/>
                <w:sz w:val="26"/>
                <w:szCs w:val="26"/>
              </w:rPr>
            </w:rPrChange>
          </w:rPr>
        </w:r>
        <w:r w:rsidR="005D187A" w:rsidRPr="005D187A">
          <w:rPr>
            <w:rFonts w:cs="David" w:hint="default"/>
            <w:color w:val="0000FF"/>
            <w:sz w:val="26"/>
            <w:szCs w:val="26"/>
            <w:u w:val="single"/>
            <w:rtl/>
            <w:rPrChange w:id="537"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538" w:author="run" w:date="2017-10-27T17:23:00Z">
            <w:rPr>
              <w:rStyle w:val="Hyperlink"/>
              <w:rFonts w:cs="David" w:hint="eastAsia"/>
              <w:sz w:val="26"/>
              <w:szCs w:val="26"/>
              <w:rtl/>
            </w:rPr>
          </w:rPrChange>
        </w:rPr>
        <w:t>ע</w:t>
      </w:r>
      <w:r w:rsidR="005D187A" w:rsidRPr="005D187A">
        <w:rPr>
          <w:rStyle w:val="Hyperlink"/>
          <w:rFonts w:cs="David" w:hint="default"/>
          <w:sz w:val="26"/>
          <w:szCs w:val="26"/>
          <w:rtl/>
          <w:rPrChange w:id="539" w:author="run" w:date="2017-10-27T17:23:00Z">
            <w:rPr>
              <w:rStyle w:val="Hyperlink"/>
              <w:rFonts w:cs="David" w:hint="default"/>
              <w:sz w:val="26"/>
              <w:szCs w:val="26"/>
              <w:rtl/>
            </w:rPr>
          </w:rPrChange>
        </w:rPr>
        <w:t>"פ 5162/92</w:t>
      </w:r>
      <w:ins w:id="540" w:author="run" w:date="2017-10-27T17:23:00Z">
        <w:r w:rsidR="005D187A" w:rsidRPr="005D187A">
          <w:rPr>
            <w:rFonts w:cs="David" w:hint="default"/>
            <w:color w:val="0000FF"/>
            <w:sz w:val="26"/>
            <w:szCs w:val="26"/>
            <w:u w:val="single"/>
            <w:rtl/>
            <w:rPrChange w:id="541"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מ"י נ' בארי ואח'</w:t>
      </w:r>
      <w:r>
        <w:rPr>
          <w:rFonts w:cs="David"/>
          <w:sz w:val="26"/>
          <w:szCs w:val="26"/>
          <w:rtl/>
        </w:rPr>
        <w:t xml:space="preserve">, מ"ח (1) 302, 366-367). ביהמ"ש לא בוחן את הנסיבות לפי התבונה של אדם בגיר: </w:t>
      </w:r>
    </w:p>
    <w:p w14:paraId="710AA849" w14:textId="77777777" w:rsidR="00A451C9" w:rsidRDefault="00A451C9">
      <w:pPr>
        <w:bidi/>
        <w:ind w:left="566" w:right="426"/>
        <w:rPr>
          <w:rFonts w:cs="David"/>
          <w:b/>
          <w:bCs/>
          <w:sz w:val="26"/>
          <w:szCs w:val="26"/>
          <w:rtl/>
        </w:rPr>
      </w:pPr>
      <w:r>
        <w:rPr>
          <w:rFonts w:cs="David"/>
          <w:b/>
          <w:bCs/>
          <w:sz w:val="26"/>
          <w:szCs w:val="26"/>
          <w:rtl/>
        </w:rPr>
        <w:t xml:space="preserve">"אלא לפי תחושת קורבן העבירה בזמן אמת, לא צריך להעמיד את המבחן על תבונה לאחר מעשה, אלא על מה שחש והרגיש הקורבן בעת ביצוע מעשה והשמעת האיום".   </w:t>
      </w:r>
    </w:p>
    <w:p w14:paraId="40E6F9D9" w14:textId="77777777" w:rsidR="00A451C9" w:rsidRDefault="00A451C9">
      <w:pPr>
        <w:bidi/>
        <w:spacing w:before="100" w:beforeAutospacing="1" w:after="100" w:afterAutospacing="1"/>
        <w:rPr>
          <w:rFonts w:cs="David"/>
          <w:b/>
          <w:bCs/>
          <w:sz w:val="26"/>
          <w:szCs w:val="26"/>
          <w:rtl/>
        </w:rPr>
      </w:pPr>
    </w:p>
    <w:p w14:paraId="780BC116" w14:textId="77777777" w:rsidR="00A451C9" w:rsidRDefault="00A451C9">
      <w:pPr>
        <w:bidi/>
        <w:spacing w:before="100" w:beforeAutospacing="1" w:after="100" w:afterAutospacing="1"/>
        <w:rPr>
          <w:rFonts w:cs="David"/>
          <w:sz w:val="26"/>
          <w:szCs w:val="26"/>
          <w:rtl/>
        </w:rPr>
      </w:pPr>
      <w:r>
        <w:rPr>
          <w:rFonts w:cs="David"/>
          <w:sz w:val="26"/>
          <w:szCs w:val="26"/>
          <w:rtl/>
        </w:rPr>
        <w:t xml:space="preserve">ביחס לאספקט השני, קרי הנימוקים שהובילו את המתלוננת לגלות לאמה את אשר עבר עליה, הרי שנחה דעתי כי התהליך שהוביל את א' לגילוי הסוד היה כפול; ראשית, הרקע לגילוי היה כאשר חברתה לכיתה של א' הותקפה מינית, ולכיתתה הובאה עובדת סוציאלית אשר עודדה את הילדים לספר להורים על אירועים חריגים שקרו להם. או אז הבינה המתלוננת, לדבריה, כי היא חייבת לספר: </w:t>
      </w:r>
    </w:p>
    <w:p w14:paraId="75FB5F3A" w14:textId="77777777" w:rsidR="00A451C9" w:rsidRDefault="00A451C9">
      <w:pPr>
        <w:bidi/>
        <w:ind w:left="849" w:right="993"/>
        <w:rPr>
          <w:rFonts w:cs="David"/>
          <w:b/>
          <w:bCs/>
          <w:sz w:val="26"/>
          <w:szCs w:val="26"/>
          <w:rtl/>
        </w:rPr>
      </w:pPr>
      <w:r>
        <w:rPr>
          <w:rFonts w:cs="David"/>
          <w:b/>
          <w:bCs/>
          <w:sz w:val="26"/>
          <w:szCs w:val="26"/>
          <w:rtl/>
        </w:rPr>
        <w:t>"דיברו איתנו בקשר אם משהו קורה, או אם מישהו מנסה להתחיל איתנו..אנחנו לא צריכים לפחד</w:t>
      </w:r>
      <w:r>
        <w:rPr>
          <w:b/>
          <w:bCs/>
          <w:szCs w:val="26"/>
        </w:rPr>
        <w:t>…</w:t>
      </w:r>
      <w:r>
        <w:rPr>
          <w:rFonts w:cs="David"/>
          <w:b/>
          <w:bCs/>
          <w:sz w:val="26"/>
          <w:szCs w:val="26"/>
          <w:rtl/>
        </w:rPr>
        <w:t>וכמה שהוא יגיד דברים, הוא יאיים, יאיים אולי שיהרוג אותכם או עוד משהו, לא צריך לפחד</w:t>
      </w:r>
      <w:r>
        <w:rPr>
          <w:b/>
          <w:bCs/>
          <w:szCs w:val="26"/>
        </w:rPr>
        <w:t>…</w:t>
      </w:r>
      <w:r>
        <w:rPr>
          <w:rFonts w:cs="David"/>
          <w:b/>
          <w:bCs/>
          <w:sz w:val="26"/>
          <w:szCs w:val="26"/>
          <w:rtl/>
        </w:rPr>
        <w:t>".</w:t>
      </w:r>
      <w:r>
        <w:rPr>
          <w:rFonts w:cs="David" w:hint="default"/>
          <w:b/>
          <w:bCs/>
          <w:color w:val="FFFFFF"/>
          <w:sz w:val="4"/>
          <w:szCs w:val="4"/>
          <w:rtl/>
        </w:rPr>
        <w:t>ו</w:t>
      </w:r>
    </w:p>
    <w:p w14:paraId="47812630"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27, שורות 11-15). </w:t>
      </w:r>
    </w:p>
    <w:p w14:paraId="40A2CB7D" w14:textId="77777777" w:rsidR="00A451C9" w:rsidRDefault="00A451C9">
      <w:pPr>
        <w:bidi/>
        <w:spacing w:before="100" w:beforeAutospacing="1" w:after="100" w:afterAutospacing="1"/>
        <w:rPr>
          <w:rFonts w:cs="David"/>
          <w:sz w:val="26"/>
          <w:szCs w:val="26"/>
          <w:rtl/>
        </w:rPr>
      </w:pPr>
    </w:p>
    <w:p w14:paraId="40656243" w14:textId="77777777" w:rsidR="00A451C9" w:rsidRDefault="00A451C9">
      <w:pPr>
        <w:bidi/>
        <w:spacing w:before="100" w:beforeAutospacing="1" w:after="100" w:afterAutospacing="1"/>
        <w:rPr>
          <w:rFonts w:cs="David"/>
          <w:sz w:val="26"/>
          <w:szCs w:val="26"/>
          <w:rtl/>
        </w:rPr>
      </w:pPr>
      <w:r>
        <w:rPr>
          <w:rFonts w:cs="David"/>
          <w:sz w:val="26"/>
          <w:szCs w:val="26"/>
          <w:rtl/>
        </w:rPr>
        <w:t>שנית, העובדה שיצאה מבית דודה, אותו בית בו אירעו האירועים וחזרה להתגורר בבית אמה, בסביבה מוגנת ובטוחה יותר. המתלוננת מעידה על הפחד בו הייתה שרויה בעת שהותה בבית הדוד: (עמ' 25, שורות 4-11)</w:t>
      </w:r>
    </w:p>
    <w:p w14:paraId="0C7774BE" w14:textId="77777777" w:rsidR="00A451C9" w:rsidRDefault="00A451C9">
      <w:pPr>
        <w:bidi/>
        <w:ind w:left="849" w:right="993"/>
        <w:rPr>
          <w:rFonts w:cs="David"/>
          <w:b/>
          <w:bCs/>
          <w:sz w:val="26"/>
          <w:szCs w:val="26"/>
          <w:rtl/>
        </w:rPr>
      </w:pPr>
      <w:r>
        <w:rPr>
          <w:rFonts w:cs="David"/>
          <w:b/>
          <w:bCs/>
          <w:sz w:val="26"/>
          <w:szCs w:val="26"/>
          <w:rtl/>
        </w:rPr>
        <w:t>"כל זה שהיה קורה, הייתי מנסה ללכת לחברות שלי אחרי בית הספר. ידעתי שבצהרים הוא נמצא בבית, ובערב הוא הולך לעבודה. אז תמיד הייתי באה בשעות שש, שבע הביתה</w:t>
      </w:r>
      <w:r>
        <w:rPr>
          <w:b/>
          <w:bCs/>
          <w:szCs w:val="26"/>
        </w:rPr>
        <w:t>…</w:t>
      </w:r>
      <w:r>
        <w:rPr>
          <w:rFonts w:cs="David"/>
          <w:b/>
          <w:bCs/>
          <w:sz w:val="26"/>
          <w:szCs w:val="26"/>
          <w:rtl/>
        </w:rPr>
        <w:t>פחות או יותר הפסקתי כזה ללמוד כי לא יכולתי לחשוב על לימודים. תמיד כשהייתי בביה"ס, בהפסקות בכיתי תמיד".</w:t>
      </w:r>
      <w:r>
        <w:rPr>
          <w:rFonts w:cs="David" w:hint="default"/>
          <w:b/>
          <w:bCs/>
          <w:color w:val="FFFFFF"/>
          <w:sz w:val="4"/>
          <w:szCs w:val="4"/>
          <w:rtl/>
        </w:rPr>
        <w:t>נ</w:t>
      </w:r>
    </w:p>
    <w:p w14:paraId="5DC64CAD" w14:textId="77777777" w:rsidR="00A451C9" w:rsidRDefault="00A451C9">
      <w:pPr>
        <w:bidi/>
        <w:ind w:left="849" w:right="993"/>
        <w:rPr>
          <w:rFonts w:cs="David"/>
          <w:b/>
          <w:bCs/>
          <w:sz w:val="26"/>
          <w:szCs w:val="26"/>
          <w:rtl/>
        </w:rPr>
      </w:pPr>
    </w:p>
    <w:p w14:paraId="1B7876C5" w14:textId="77777777" w:rsidR="00A451C9" w:rsidRDefault="00A451C9">
      <w:pPr>
        <w:bidi/>
        <w:spacing w:before="100" w:beforeAutospacing="1" w:after="100" w:afterAutospacing="1"/>
        <w:rPr>
          <w:rFonts w:cs="David"/>
          <w:sz w:val="26"/>
          <w:szCs w:val="26"/>
          <w:rtl/>
        </w:rPr>
      </w:pPr>
      <w:r>
        <w:rPr>
          <w:rFonts w:cs="David"/>
          <w:sz w:val="26"/>
          <w:szCs w:val="26"/>
          <w:rtl/>
        </w:rPr>
        <w:t xml:space="preserve">בעקבות המעבר לבית האם, איבד הנאשם את 'אחיזתו' במתלוננת, תרתי משמע, הן הפיסית והן ההשפעה הנפשית עליה, וזו עברה תהליך של התפכחות שבעקבותיו אזרה אומץ לחשוף את שעבר עליה: </w:t>
      </w:r>
    </w:p>
    <w:p w14:paraId="777128F2" w14:textId="77777777" w:rsidR="00A451C9" w:rsidRDefault="00A451C9">
      <w:pPr>
        <w:bidi/>
        <w:ind w:left="849" w:right="993"/>
        <w:rPr>
          <w:rFonts w:cs="David"/>
          <w:b/>
          <w:bCs/>
          <w:sz w:val="26"/>
          <w:szCs w:val="26"/>
          <w:rtl/>
        </w:rPr>
      </w:pPr>
      <w:r>
        <w:rPr>
          <w:rFonts w:cs="David"/>
          <w:b/>
          <w:bCs/>
          <w:sz w:val="26"/>
          <w:szCs w:val="26"/>
          <w:rtl/>
        </w:rPr>
        <w:t>"עכשיו אני מבינה יותר</w:t>
      </w:r>
      <w:r>
        <w:rPr>
          <w:b/>
          <w:bCs/>
          <w:szCs w:val="26"/>
        </w:rPr>
        <w:t>…</w:t>
      </w:r>
      <w:r>
        <w:rPr>
          <w:rFonts w:cs="David"/>
          <w:b/>
          <w:bCs/>
          <w:sz w:val="26"/>
          <w:szCs w:val="26"/>
          <w:rtl/>
        </w:rPr>
        <w:t>שאלת אותי (</w:t>
      </w:r>
      <w:r>
        <w:rPr>
          <w:rFonts w:cs="David"/>
          <w:sz w:val="26"/>
          <w:szCs w:val="26"/>
          <w:rtl/>
        </w:rPr>
        <w:t>מתייחסת לשאלת הסניגור</w:t>
      </w:r>
      <w:r>
        <w:rPr>
          <w:rFonts w:cs="David"/>
          <w:b/>
          <w:bCs/>
          <w:sz w:val="26"/>
          <w:szCs w:val="26"/>
          <w:rtl/>
        </w:rPr>
        <w:t xml:space="preserve">) למה לא סיפרת לאמי. מצד אחד לא הייתי יודעת מה אימא שלי הייתה חושבת עלי, לא חשבתי על דברים בצורה כמו שעכשיו אני חושבת עליהם, כמו שעכשיו אני יודעת מה זה, ואיך אפשר להעלים אותם". </w:t>
      </w:r>
    </w:p>
    <w:p w14:paraId="4B3CD3C2"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41, שורות 8-11) </w:t>
      </w:r>
    </w:p>
    <w:p w14:paraId="77949F73" w14:textId="77777777" w:rsidR="00A451C9" w:rsidRDefault="00A451C9">
      <w:pPr>
        <w:bidi/>
        <w:spacing w:before="100" w:beforeAutospacing="1" w:after="100" w:afterAutospacing="1"/>
        <w:rPr>
          <w:rFonts w:cs="David"/>
          <w:b/>
          <w:bCs/>
          <w:sz w:val="26"/>
          <w:szCs w:val="26"/>
          <w:u w:val="single"/>
          <w:rtl/>
        </w:rPr>
      </w:pPr>
    </w:p>
    <w:p w14:paraId="1BB60726" w14:textId="77777777" w:rsidR="00A451C9" w:rsidRDefault="00A451C9">
      <w:pPr>
        <w:bidi/>
        <w:spacing w:before="100" w:beforeAutospacing="1" w:after="100" w:afterAutospacing="1"/>
        <w:rPr>
          <w:rFonts w:cs="David"/>
          <w:b/>
          <w:bCs/>
          <w:sz w:val="26"/>
          <w:szCs w:val="26"/>
          <w:rtl/>
        </w:rPr>
      </w:pPr>
      <w:r>
        <w:rPr>
          <w:rFonts w:cs="David"/>
          <w:b/>
          <w:bCs/>
          <w:sz w:val="26"/>
          <w:szCs w:val="26"/>
          <w:u w:val="single"/>
          <w:rtl/>
        </w:rPr>
        <w:t xml:space="preserve">עדות האם </w:t>
      </w:r>
      <w:r>
        <w:rPr>
          <w:b/>
          <w:bCs/>
          <w:szCs w:val="26"/>
          <w:u w:val="single"/>
        </w:rPr>
        <w:t>–</w:t>
      </w:r>
      <w:r>
        <w:rPr>
          <w:rFonts w:cs="David"/>
          <w:b/>
          <w:bCs/>
          <w:sz w:val="26"/>
          <w:szCs w:val="26"/>
          <w:u w:val="single"/>
          <w:rtl/>
        </w:rPr>
        <w:t xml:space="preserve"> עת/ 3:</w:t>
      </w:r>
      <w:r>
        <w:rPr>
          <w:rFonts w:cs="David"/>
          <w:b/>
          <w:bCs/>
          <w:sz w:val="26"/>
          <w:szCs w:val="26"/>
          <w:rtl/>
        </w:rPr>
        <w:t xml:space="preserve"> </w:t>
      </w:r>
    </w:p>
    <w:p w14:paraId="313D06C3"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עדות האם </w:t>
      </w:r>
      <w:r>
        <w:rPr>
          <w:szCs w:val="26"/>
          <w:u w:val="single"/>
        </w:rPr>
        <w:t>–</w:t>
      </w:r>
      <w:r>
        <w:rPr>
          <w:rFonts w:cs="David"/>
          <w:sz w:val="26"/>
          <w:szCs w:val="26"/>
          <w:u w:val="single"/>
          <w:rtl/>
        </w:rPr>
        <w:t xml:space="preserve"> הפן המשפטי: </w:t>
      </w:r>
    </w:p>
    <w:p w14:paraId="0D392509" w14:textId="77777777" w:rsidR="00A451C9" w:rsidRDefault="00A451C9">
      <w:pPr>
        <w:bidi/>
        <w:spacing w:before="100" w:beforeAutospacing="1" w:after="100" w:afterAutospacing="1"/>
        <w:rPr>
          <w:rFonts w:cs="David"/>
          <w:sz w:val="26"/>
          <w:szCs w:val="26"/>
          <w:rtl/>
        </w:rPr>
      </w:pPr>
      <w:r>
        <w:rPr>
          <w:rFonts w:cs="David"/>
          <w:sz w:val="26"/>
          <w:szCs w:val="26"/>
          <w:rtl/>
        </w:rPr>
        <w:t xml:space="preserve">הסנגור התנגד לעדות האם בביהמ"ש מן הטעם שמדובר בעדות שמועה (עמ' 54 לפרוטוקול). עדותה של האם קבילה לאור סעיף </w:t>
      </w:r>
      <w:ins w:id="542" w:author="Windows User" w:date="2018-01-14T15:05:00Z">
        <w:r w:rsidR="00222914" w:rsidRPr="00222914">
          <w:rPr>
            <w:rFonts w:cs="David" w:hint="default"/>
            <w:color w:val="0000FF"/>
            <w:sz w:val="26"/>
            <w:szCs w:val="26"/>
            <w:u w:val="single"/>
            <w:rtl/>
            <w:rPrChange w:id="543" w:author="Windows User" w:date="2018-01-14T15:05:00Z">
              <w:rPr>
                <w:rFonts w:cs="David" w:hint="default"/>
                <w:sz w:val="26"/>
                <w:szCs w:val="26"/>
                <w:rtl/>
              </w:rPr>
            </w:rPrChange>
          </w:rPr>
          <w:fldChar w:fldCharType="begin"/>
        </w:r>
        <w:r w:rsidR="00222914" w:rsidRPr="00222914">
          <w:rPr>
            <w:rFonts w:cs="David" w:hint="default"/>
            <w:color w:val="0000FF"/>
            <w:sz w:val="26"/>
            <w:szCs w:val="26"/>
            <w:u w:val="single"/>
            <w:rtl/>
            <w:rPrChange w:id="544" w:author="Windows User" w:date="2018-01-14T15:05:00Z">
              <w:rPr>
                <w:rFonts w:cs="David" w:hint="default"/>
                <w:sz w:val="26"/>
                <w:szCs w:val="26"/>
                <w:rtl/>
              </w:rPr>
            </w:rPrChange>
          </w:rPr>
          <w:instrText xml:space="preserve"> </w:instrText>
        </w:r>
        <w:r w:rsidR="00222914" w:rsidRPr="00222914">
          <w:rPr>
            <w:rFonts w:cs="David" w:hint="default"/>
            <w:color w:val="0000FF"/>
            <w:sz w:val="26"/>
            <w:szCs w:val="26"/>
            <w:u w:val="single"/>
            <w:rPrChange w:id="545" w:author="Windows User" w:date="2018-01-14T15:05:00Z">
              <w:rPr>
                <w:rFonts w:cs="David" w:hint="default"/>
                <w:sz w:val="26"/>
                <w:szCs w:val="26"/>
              </w:rPr>
            </w:rPrChange>
          </w:rPr>
          <w:instrText>HYPERLINK</w:instrText>
        </w:r>
        <w:r w:rsidR="00222914" w:rsidRPr="00222914">
          <w:rPr>
            <w:rFonts w:cs="David" w:hint="default"/>
            <w:color w:val="0000FF"/>
            <w:sz w:val="26"/>
            <w:szCs w:val="26"/>
            <w:u w:val="single"/>
            <w:rtl/>
            <w:rPrChange w:id="546" w:author="Windows User" w:date="2018-01-14T15:05:00Z">
              <w:rPr>
                <w:rFonts w:cs="David" w:hint="default"/>
                <w:sz w:val="26"/>
                <w:szCs w:val="26"/>
                <w:rtl/>
              </w:rPr>
            </w:rPrChange>
          </w:rPr>
          <w:instrText xml:space="preserve"> "</w:instrText>
        </w:r>
        <w:r w:rsidR="00222914" w:rsidRPr="00222914">
          <w:rPr>
            <w:rFonts w:cs="David" w:hint="default"/>
            <w:color w:val="0000FF"/>
            <w:sz w:val="26"/>
            <w:szCs w:val="26"/>
            <w:u w:val="single"/>
            <w:rPrChange w:id="547" w:author="Windows User" w:date="2018-01-14T15:05:00Z">
              <w:rPr>
                <w:rFonts w:cs="David" w:hint="default"/>
                <w:sz w:val="26"/>
                <w:szCs w:val="26"/>
              </w:rPr>
            </w:rPrChange>
          </w:rPr>
          <w:instrText>http://www.nevo.co.il/law/70387/4.2</w:instrText>
        </w:r>
        <w:r w:rsidR="00222914" w:rsidRPr="00222914">
          <w:rPr>
            <w:rFonts w:cs="David" w:hint="default"/>
            <w:color w:val="0000FF"/>
            <w:sz w:val="26"/>
            <w:szCs w:val="26"/>
            <w:u w:val="single"/>
            <w:rtl/>
            <w:rPrChange w:id="548" w:author="Windows User" w:date="2018-01-14T15:05:00Z">
              <w:rPr>
                <w:rFonts w:cs="David" w:hint="default"/>
                <w:sz w:val="26"/>
                <w:szCs w:val="26"/>
                <w:rtl/>
              </w:rPr>
            </w:rPrChange>
          </w:rPr>
          <w:instrText xml:space="preserve">" </w:instrText>
        </w:r>
        <w:r w:rsidR="00222914" w:rsidRPr="00222914">
          <w:rPr>
            <w:rFonts w:cs="David" w:hint="default"/>
            <w:color w:val="0000FF"/>
            <w:sz w:val="26"/>
            <w:szCs w:val="26"/>
            <w:u w:val="single"/>
            <w:rtl/>
            <w:rPrChange w:id="549" w:author="Windows User" w:date="2018-01-14T15:05:00Z">
              <w:rPr>
                <w:rFonts w:cs="David" w:hint="default"/>
                <w:sz w:val="26"/>
                <w:szCs w:val="26"/>
                <w:rtl/>
              </w:rPr>
            </w:rPrChange>
          </w:rPr>
        </w:r>
        <w:r w:rsidR="00222914" w:rsidRPr="00222914">
          <w:rPr>
            <w:rFonts w:cs="David" w:hint="default"/>
            <w:color w:val="0000FF"/>
            <w:sz w:val="26"/>
            <w:szCs w:val="26"/>
            <w:u w:val="single"/>
            <w:rtl/>
            <w:rPrChange w:id="550" w:author="Windows User" w:date="2018-01-14T15:05:00Z">
              <w:rPr>
                <w:rFonts w:cs="David" w:hint="default"/>
                <w:sz w:val="26"/>
                <w:szCs w:val="26"/>
                <w:rtl/>
              </w:rPr>
            </w:rPrChange>
          </w:rPr>
          <w:fldChar w:fldCharType="separate"/>
        </w:r>
      </w:ins>
      <w:r w:rsidR="00222914" w:rsidRPr="00222914">
        <w:rPr>
          <w:rStyle w:val="Hyperlink"/>
          <w:rFonts w:cs="David" w:hint="default"/>
          <w:sz w:val="26"/>
          <w:szCs w:val="26"/>
          <w:rtl/>
          <w:rPrChange w:id="551" w:author="Windows User" w:date="2018-01-14T15:05:00Z">
            <w:rPr>
              <w:rStyle w:val="Hyperlink"/>
              <w:rFonts w:cs="David" w:hint="default"/>
              <w:sz w:val="26"/>
              <w:szCs w:val="26"/>
              <w:rtl/>
            </w:rPr>
          </w:rPrChange>
        </w:rPr>
        <w:t>4 (2)</w:t>
      </w:r>
      <w:ins w:id="552" w:author="Windows User" w:date="2018-01-14T15:05:00Z">
        <w:r w:rsidR="00222914" w:rsidRPr="00222914">
          <w:rPr>
            <w:rFonts w:cs="David" w:hint="default"/>
            <w:color w:val="0000FF"/>
            <w:sz w:val="26"/>
            <w:szCs w:val="26"/>
            <w:u w:val="single"/>
            <w:rtl/>
            <w:rPrChange w:id="553" w:author="Windows User" w:date="2018-01-14T15:05:00Z">
              <w:rPr>
                <w:rFonts w:cs="David" w:hint="default"/>
                <w:sz w:val="26"/>
                <w:szCs w:val="26"/>
                <w:rtl/>
              </w:rPr>
            </w:rPrChange>
          </w:rPr>
          <w:fldChar w:fldCharType="end"/>
        </w:r>
      </w:ins>
      <w:r>
        <w:rPr>
          <w:rFonts w:cs="David"/>
          <w:sz w:val="26"/>
          <w:szCs w:val="26"/>
          <w:rtl/>
        </w:rPr>
        <w:t xml:space="preserve"> ל</w:t>
      </w:r>
      <w:ins w:id="554" w:author="run" w:date="2017-10-27T17:24:00Z">
        <w:r w:rsidR="005D187A" w:rsidRPr="005D187A">
          <w:rPr>
            <w:rFonts w:cs="David" w:hint="default"/>
            <w:color w:val="0000FF"/>
            <w:sz w:val="26"/>
            <w:szCs w:val="26"/>
            <w:u w:val="single"/>
            <w:rtl/>
            <w:rPrChange w:id="555" w:author="run" w:date="2017-10-27T17:24:00Z">
              <w:rPr>
                <w:rFonts w:cs="David" w:hint="default"/>
                <w:sz w:val="26"/>
                <w:szCs w:val="26"/>
                <w:rtl/>
              </w:rPr>
            </w:rPrChange>
          </w:rPr>
          <w:fldChar w:fldCharType="begin"/>
        </w:r>
        <w:r w:rsidR="005D187A" w:rsidRPr="005D187A">
          <w:rPr>
            <w:rFonts w:cs="David" w:hint="default"/>
            <w:color w:val="0000FF"/>
            <w:sz w:val="26"/>
            <w:szCs w:val="26"/>
            <w:u w:val="single"/>
            <w:rtl/>
            <w:rPrChange w:id="556"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557" w:author="run" w:date="2017-10-27T17:24:00Z">
              <w:rPr>
                <w:rFonts w:cs="David" w:hint="default"/>
                <w:sz w:val="26"/>
                <w:szCs w:val="26"/>
              </w:rPr>
            </w:rPrChange>
          </w:rPr>
          <w:instrText>HYPERLINK</w:instrText>
        </w:r>
        <w:r w:rsidR="005D187A" w:rsidRPr="005D187A">
          <w:rPr>
            <w:rFonts w:cs="David" w:hint="default"/>
            <w:color w:val="0000FF"/>
            <w:sz w:val="26"/>
            <w:szCs w:val="26"/>
            <w:u w:val="single"/>
            <w:rtl/>
            <w:rPrChange w:id="558"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559" w:author="run" w:date="2017-10-27T17:24:00Z">
              <w:rPr>
                <w:rFonts w:cs="David" w:hint="default"/>
                <w:sz w:val="26"/>
                <w:szCs w:val="26"/>
              </w:rPr>
            </w:rPrChange>
          </w:rPr>
          <w:instrText>http://www.nevo.co.il/law/70387</w:instrText>
        </w:r>
        <w:r w:rsidR="005D187A" w:rsidRPr="005D187A">
          <w:rPr>
            <w:rFonts w:cs="David" w:hint="default"/>
            <w:color w:val="0000FF"/>
            <w:sz w:val="26"/>
            <w:szCs w:val="26"/>
            <w:u w:val="single"/>
            <w:rtl/>
            <w:rPrChange w:id="560" w:author="run" w:date="2017-10-27T17:24:00Z">
              <w:rPr>
                <w:rFonts w:cs="David" w:hint="default"/>
                <w:sz w:val="26"/>
                <w:szCs w:val="26"/>
                <w:rtl/>
              </w:rPr>
            </w:rPrChange>
          </w:rPr>
          <w:instrText xml:space="preserve">" </w:instrText>
        </w:r>
        <w:r w:rsidR="005D187A" w:rsidRPr="005D187A">
          <w:rPr>
            <w:rFonts w:cs="David"/>
            <w:color w:val="0000FF"/>
            <w:sz w:val="26"/>
            <w:szCs w:val="26"/>
            <w:u w:val="single"/>
            <w:rPrChange w:id="561" w:author="run" w:date="2017-10-27T17:24:00Z">
              <w:rPr>
                <w:rFonts w:cs="David"/>
                <w:sz w:val="26"/>
                <w:szCs w:val="26"/>
              </w:rPr>
            </w:rPrChange>
          </w:rPr>
        </w:r>
        <w:r w:rsidR="005D187A" w:rsidRPr="005D187A">
          <w:rPr>
            <w:rFonts w:cs="David" w:hint="default"/>
            <w:color w:val="0000FF"/>
            <w:sz w:val="26"/>
            <w:szCs w:val="26"/>
            <w:u w:val="single"/>
            <w:rtl/>
            <w:rPrChange w:id="562" w:author="run" w:date="2017-10-27T17:24:00Z">
              <w:rPr>
                <w:rFonts w:cs="David" w:hint="default"/>
                <w:sz w:val="26"/>
                <w:szCs w:val="26"/>
                <w:rtl/>
              </w:rPr>
            </w:rPrChange>
          </w:rPr>
          <w:fldChar w:fldCharType="separate"/>
        </w:r>
      </w:ins>
      <w:r w:rsidR="005D187A" w:rsidRPr="005D187A">
        <w:rPr>
          <w:rStyle w:val="Hyperlink"/>
          <w:rFonts w:cs="David" w:hint="eastAsia"/>
          <w:sz w:val="26"/>
          <w:szCs w:val="26"/>
          <w:rtl/>
          <w:rPrChange w:id="563" w:author="run" w:date="2017-10-27T17:24:00Z">
            <w:rPr>
              <w:rStyle w:val="Hyperlink"/>
              <w:rFonts w:cs="David" w:hint="eastAsia"/>
              <w:sz w:val="26"/>
              <w:szCs w:val="26"/>
              <w:rtl/>
            </w:rPr>
          </w:rPrChange>
        </w:rPr>
        <w:t>חוק</w:t>
      </w:r>
      <w:r w:rsidR="005D187A" w:rsidRPr="005D187A">
        <w:rPr>
          <w:rStyle w:val="Hyperlink"/>
          <w:rFonts w:cs="David" w:hint="default"/>
          <w:sz w:val="26"/>
          <w:szCs w:val="26"/>
          <w:rtl/>
          <w:rPrChange w:id="564" w:author="run" w:date="2017-10-27T17:24:00Z">
            <w:rPr>
              <w:rStyle w:val="Hyperlink"/>
              <w:rFonts w:cs="David" w:hint="default"/>
              <w:sz w:val="26"/>
              <w:szCs w:val="26"/>
              <w:rtl/>
            </w:rPr>
          </w:rPrChange>
        </w:rPr>
        <w:t xml:space="preserve"> לתיקון דיני הראיות (הגנת ילדים)</w:t>
      </w:r>
      <w:ins w:id="565" w:author="run" w:date="2017-10-27T17:24:00Z">
        <w:r w:rsidR="005D187A" w:rsidRPr="005D187A">
          <w:rPr>
            <w:rFonts w:cs="David" w:hint="default"/>
            <w:color w:val="0000FF"/>
            <w:sz w:val="26"/>
            <w:szCs w:val="26"/>
            <w:u w:val="single"/>
            <w:rtl/>
            <w:rPrChange w:id="566" w:author="run" w:date="2017-10-27T17:24:00Z">
              <w:rPr>
                <w:rFonts w:cs="David" w:hint="default"/>
                <w:sz w:val="26"/>
                <w:szCs w:val="26"/>
                <w:rtl/>
              </w:rPr>
            </w:rPrChange>
          </w:rPr>
          <w:fldChar w:fldCharType="end"/>
        </w:r>
      </w:ins>
      <w:r>
        <w:rPr>
          <w:rFonts w:cs="David"/>
          <w:sz w:val="26"/>
          <w:szCs w:val="26"/>
          <w:rtl/>
        </w:rPr>
        <w:t xml:space="preserve"> תשט"ו </w:t>
      </w:r>
      <w:r>
        <w:rPr>
          <w:szCs w:val="26"/>
        </w:rPr>
        <w:t>–</w:t>
      </w:r>
      <w:r>
        <w:rPr>
          <w:rFonts w:cs="David"/>
          <w:sz w:val="26"/>
          <w:szCs w:val="26"/>
          <w:rtl/>
        </w:rPr>
        <w:t xml:space="preserve"> 1955: </w:t>
      </w:r>
    </w:p>
    <w:p w14:paraId="644E749A" w14:textId="77777777" w:rsidR="00A451C9" w:rsidRDefault="00A451C9">
      <w:pPr>
        <w:bidi/>
        <w:ind w:left="566" w:right="426"/>
        <w:rPr>
          <w:rFonts w:cs="David"/>
          <w:b/>
          <w:bCs/>
          <w:sz w:val="26"/>
          <w:szCs w:val="26"/>
          <w:rtl/>
        </w:rPr>
      </w:pPr>
      <w:r>
        <w:rPr>
          <w:rFonts w:cs="David"/>
          <w:b/>
          <w:bCs/>
          <w:sz w:val="26"/>
          <w:szCs w:val="26"/>
          <w:rtl/>
        </w:rPr>
        <w:t>"פרט לחקירה בעדות שחוקר הנוער הרשה אותה לפי סעיף 2, אין חוקרים ילד במעשה עבירה נגד המוסר אלא על ידי חוקר נוער;</w:t>
      </w:r>
      <w:r>
        <w:rPr>
          <w:rFonts w:cs="David"/>
          <w:b/>
          <w:bCs/>
          <w:sz w:val="26"/>
          <w:szCs w:val="26"/>
          <w:u w:val="single"/>
          <w:rtl/>
        </w:rPr>
        <w:t xml:space="preserve"> אולם הוראה זו לא תחול על שאלות ששאלה האם</w:t>
      </w:r>
      <w:r>
        <w:rPr>
          <w:b/>
          <w:bCs/>
          <w:szCs w:val="26"/>
          <w:u w:val="single"/>
        </w:rPr>
        <w:t>…</w:t>
      </w:r>
      <w:r>
        <w:rPr>
          <w:rFonts w:cs="David"/>
          <w:b/>
          <w:bCs/>
          <w:sz w:val="26"/>
          <w:szCs w:val="26"/>
          <w:u w:val="single"/>
          <w:rtl/>
        </w:rPr>
        <w:t xml:space="preserve">". </w:t>
      </w:r>
    </w:p>
    <w:p w14:paraId="30DC29D6" w14:textId="77777777" w:rsidR="00A451C9" w:rsidRDefault="00A451C9">
      <w:pPr>
        <w:bidi/>
        <w:spacing w:before="100" w:beforeAutospacing="1" w:after="100" w:afterAutospacing="1"/>
        <w:rPr>
          <w:rFonts w:cs="David"/>
          <w:sz w:val="26"/>
          <w:szCs w:val="26"/>
          <w:rtl/>
        </w:rPr>
      </w:pPr>
    </w:p>
    <w:p w14:paraId="093DD42E"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עדות האם ביחס לשיחה שניהלה עם בתה על מעשי הנאשם: </w:t>
      </w:r>
    </w:p>
    <w:p w14:paraId="2401AF98" w14:textId="77777777" w:rsidR="00A451C9" w:rsidRDefault="00A451C9">
      <w:pPr>
        <w:bidi/>
        <w:spacing w:before="100" w:beforeAutospacing="1" w:after="100" w:afterAutospacing="1"/>
        <w:rPr>
          <w:rFonts w:cs="David"/>
          <w:sz w:val="26"/>
          <w:szCs w:val="26"/>
          <w:rtl/>
        </w:rPr>
      </w:pPr>
      <w:r>
        <w:rPr>
          <w:rFonts w:cs="David"/>
          <w:sz w:val="26"/>
          <w:szCs w:val="26"/>
          <w:rtl/>
        </w:rPr>
        <w:t xml:space="preserve">האם העידה בביהמ"ש כי בעת שחזרה מעבודתה ביום 14/11/1994 התוודתה בפניה בתה על המעשים שעשה לה הנאשם. היא מעידה כי מצב רוחה של א' לא היה טוב; "היא ישבה עצובה" (עמ' 55, שורה 14). </w:t>
      </w:r>
    </w:p>
    <w:p w14:paraId="6FBA2D9D" w14:textId="77777777" w:rsidR="00A451C9" w:rsidRDefault="00A451C9">
      <w:pPr>
        <w:bidi/>
        <w:spacing w:before="100" w:beforeAutospacing="1" w:after="100" w:afterAutospacing="1"/>
        <w:rPr>
          <w:rFonts w:cs="David"/>
          <w:sz w:val="26"/>
          <w:szCs w:val="26"/>
          <w:rtl/>
        </w:rPr>
      </w:pPr>
      <w:r>
        <w:rPr>
          <w:rFonts w:cs="David"/>
          <w:sz w:val="26"/>
          <w:szCs w:val="26"/>
          <w:rtl/>
        </w:rPr>
        <w:t>במהלך השיחה בה סיפרה א' לאם על המעשים שנעשו בה על ידי הנאשם, מעידה האם כי היא "</w:t>
      </w:r>
      <w:r>
        <w:rPr>
          <w:szCs w:val="26"/>
        </w:rPr>
        <w:t>…</w:t>
      </w:r>
      <w:r>
        <w:rPr>
          <w:rFonts w:cs="David"/>
          <w:sz w:val="26"/>
          <w:szCs w:val="26"/>
          <w:rtl/>
        </w:rPr>
        <w:t xml:space="preserve">הפסיקה לספר והתחילה לבכות ולדבר". (עמ' 57, שורה 20). </w:t>
      </w:r>
    </w:p>
    <w:p w14:paraId="5474C03E" w14:textId="77777777" w:rsidR="00A451C9" w:rsidRDefault="00A451C9">
      <w:pPr>
        <w:bidi/>
        <w:spacing w:before="100" w:beforeAutospacing="1" w:after="100" w:afterAutospacing="1"/>
        <w:rPr>
          <w:rFonts w:cs="David"/>
          <w:sz w:val="26"/>
          <w:szCs w:val="26"/>
          <w:rtl/>
        </w:rPr>
      </w:pPr>
    </w:p>
    <w:p w14:paraId="1DFFED0E" w14:textId="77777777" w:rsidR="00A451C9" w:rsidRDefault="00A451C9">
      <w:pPr>
        <w:bidi/>
        <w:spacing w:before="100" w:beforeAutospacing="1" w:after="100" w:afterAutospacing="1"/>
        <w:rPr>
          <w:rFonts w:cs="David"/>
          <w:sz w:val="26"/>
          <w:szCs w:val="26"/>
          <w:rtl/>
        </w:rPr>
      </w:pPr>
      <w:r>
        <w:rPr>
          <w:rFonts w:cs="David"/>
          <w:sz w:val="26"/>
          <w:szCs w:val="26"/>
          <w:rtl/>
        </w:rPr>
        <w:t xml:space="preserve">ב"כ הנאשם טוען כי אין לתת אמון בעדות האם, וזאת על סמך אי התאמות וסתירות שעדויות א' ואימה נגעו בהן: </w:t>
      </w:r>
    </w:p>
    <w:p w14:paraId="7E360674" w14:textId="77777777" w:rsidR="00A451C9" w:rsidRDefault="00A451C9">
      <w:pPr>
        <w:bidi/>
        <w:spacing w:before="100" w:beforeAutospacing="1" w:after="100" w:afterAutospacing="1"/>
        <w:rPr>
          <w:rFonts w:cs="David"/>
          <w:sz w:val="26"/>
          <w:szCs w:val="26"/>
          <w:rtl/>
        </w:rPr>
      </w:pPr>
      <w:r>
        <w:rPr>
          <w:rFonts w:cs="David"/>
          <w:sz w:val="26"/>
          <w:szCs w:val="26"/>
          <w:rtl/>
        </w:rPr>
        <w:t xml:space="preserve">על האירוע בסלון מעידה האם כי בתה סיפרה לה שהאירוע הסתיים בכך ששמעה את רכבו של הדוד מגיע, והלכה להקיא בשירותים (עמ' 56, שורות 25-27). </w:t>
      </w:r>
    </w:p>
    <w:p w14:paraId="79A27E35" w14:textId="77777777" w:rsidR="00A451C9" w:rsidRDefault="00A451C9">
      <w:pPr>
        <w:bidi/>
        <w:spacing w:before="100" w:beforeAutospacing="1" w:after="100" w:afterAutospacing="1"/>
        <w:rPr>
          <w:rFonts w:cs="David"/>
          <w:sz w:val="26"/>
          <w:szCs w:val="26"/>
          <w:rtl/>
        </w:rPr>
      </w:pPr>
      <w:r>
        <w:rPr>
          <w:rFonts w:cs="David"/>
          <w:sz w:val="26"/>
          <w:szCs w:val="26"/>
          <w:rtl/>
        </w:rPr>
        <w:t xml:space="preserve">יש להזכיר כי א' העידה שנאלצה לנקות מהשטיח את כתמי הזרע שפלט הנאשם, ולאחר מכן נכנסה לחדרה, שם החלה לבכות (עמ' 21, שורות 23-26). באף אחת מהעדויות שמסרה המתלוננת לא ציינה זו כי הקיאה בשירותים. </w:t>
      </w:r>
    </w:p>
    <w:p w14:paraId="69D0B103" w14:textId="77777777" w:rsidR="00A451C9" w:rsidRDefault="00A451C9">
      <w:pPr>
        <w:bidi/>
        <w:spacing w:before="100" w:beforeAutospacing="1" w:after="100" w:afterAutospacing="1"/>
        <w:rPr>
          <w:rFonts w:cs="David"/>
          <w:sz w:val="26"/>
          <w:szCs w:val="26"/>
          <w:rtl/>
        </w:rPr>
      </w:pPr>
      <w:r>
        <w:rPr>
          <w:rFonts w:cs="David"/>
          <w:sz w:val="26"/>
          <w:szCs w:val="26"/>
          <w:rtl/>
        </w:rPr>
        <w:t xml:space="preserve">גם כאשר עומתה האם עם גרסת בתה במהלך החקירה הנגדית לא חזרה בה מעדותה, והתעקשה כי בתה סיפרה לה על כך שהלכה לשירותים להקיא (עמ' 68, שורות 21-23). </w:t>
      </w:r>
    </w:p>
    <w:p w14:paraId="0623A060" w14:textId="77777777" w:rsidR="00A451C9" w:rsidRDefault="00A451C9">
      <w:pPr>
        <w:bidi/>
        <w:spacing w:before="100" w:beforeAutospacing="1" w:after="100" w:afterAutospacing="1"/>
        <w:rPr>
          <w:rFonts w:cs="David"/>
          <w:b/>
          <w:bCs/>
          <w:sz w:val="26"/>
          <w:szCs w:val="26"/>
          <w:rtl/>
        </w:rPr>
      </w:pPr>
    </w:p>
    <w:p w14:paraId="1FCC4603" w14:textId="77777777" w:rsidR="00A451C9" w:rsidRDefault="00A451C9">
      <w:pPr>
        <w:bidi/>
        <w:spacing w:before="100" w:beforeAutospacing="1" w:after="100" w:afterAutospacing="1"/>
        <w:rPr>
          <w:rFonts w:cs="David"/>
          <w:sz w:val="26"/>
          <w:szCs w:val="26"/>
          <w:rtl/>
        </w:rPr>
      </w:pPr>
      <w:r>
        <w:rPr>
          <w:rFonts w:cs="David"/>
          <w:sz w:val="26"/>
          <w:szCs w:val="26"/>
          <w:rtl/>
        </w:rPr>
        <w:t xml:space="preserve">במקום אחר טוענת האם כי בתה סיפרה לה שבאותו אירוע בסלון הציג לה הנאשם סרט כחול (עמ' 56, שורות 20-21, וכן עמ' 68, שורות 3-10). א' העידה כי במהלך אירוע זה ראו היא והנאשם סרט "רגיל" דובר השפה הרוסית (עמ' 21, שורות 5-8), והצפייה בסרט ה"כחול" מהווה מבחינת א' אירוע נפרד ושונה מהאירוע בסלון (עמ' 28 ו- 49 לפרוטוקול).  </w:t>
      </w:r>
    </w:p>
    <w:p w14:paraId="7AA6B156" w14:textId="77777777" w:rsidR="00A451C9" w:rsidRDefault="00A451C9">
      <w:pPr>
        <w:bidi/>
        <w:spacing w:before="100" w:beforeAutospacing="1" w:after="100" w:afterAutospacing="1"/>
        <w:rPr>
          <w:rFonts w:cs="David"/>
          <w:sz w:val="26"/>
          <w:szCs w:val="26"/>
          <w:rtl/>
        </w:rPr>
      </w:pPr>
    </w:p>
    <w:p w14:paraId="67EE1EAF" w14:textId="77777777" w:rsidR="00A451C9" w:rsidRDefault="00A451C9">
      <w:pPr>
        <w:pStyle w:val="BodyText"/>
        <w:bidi/>
        <w:rPr>
          <w:rFonts w:cs="David"/>
          <w:sz w:val="26"/>
          <w:szCs w:val="26"/>
          <w:rtl/>
        </w:rPr>
      </w:pPr>
      <w:r>
        <w:rPr>
          <w:rFonts w:cs="David"/>
          <w:sz w:val="26"/>
          <w:szCs w:val="26"/>
          <w:rtl/>
        </w:rPr>
        <w:t xml:space="preserve">ככלל עדותה של האם ככל שהיא נוגעת לדברים ששמעה מפי בתה על המעשים שנעשו בה, אמינה בעיניי, ולמרות הסתירות שהעלתה הסנגוריה אין בהן כדי לקעקע את עדותה של א' וארחיב; כבר נאמר לא אחת בהלכה הפסוקה כי כאשר על השופט להכריע בדין בשאלת המהימנות עליו להתייחס אל העדות כמכלול שלם, והוא אינו נדרש לבחון מהימנות ותקינות של כל אמירה ואמירה, משמעותית כשולית בנפרד (ע"פ 3625,3389/91 </w:t>
      </w:r>
      <w:r>
        <w:rPr>
          <w:rFonts w:cs="David"/>
          <w:b/>
          <w:bCs/>
          <w:sz w:val="26"/>
          <w:szCs w:val="26"/>
          <w:rtl/>
        </w:rPr>
        <w:t>יאיר אור נ' מ"י</w:t>
      </w:r>
      <w:r>
        <w:rPr>
          <w:rFonts w:cs="David"/>
          <w:sz w:val="26"/>
          <w:szCs w:val="26"/>
          <w:rtl/>
        </w:rPr>
        <w:t xml:space="preserve">, תק-עליון, כרך 93 (2) 723). </w:t>
      </w:r>
    </w:p>
    <w:p w14:paraId="351C15E3" w14:textId="77777777" w:rsidR="00A451C9" w:rsidRDefault="00A451C9">
      <w:pPr>
        <w:bidi/>
        <w:spacing w:before="100" w:beforeAutospacing="1" w:after="100" w:afterAutospacing="1"/>
        <w:rPr>
          <w:rFonts w:cs="David"/>
          <w:sz w:val="26"/>
          <w:szCs w:val="26"/>
          <w:rtl/>
        </w:rPr>
      </w:pPr>
    </w:p>
    <w:p w14:paraId="1180780A" w14:textId="77777777" w:rsidR="00A451C9" w:rsidRDefault="00A451C9">
      <w:pPr>
        <w:bidi/>
        <w:spacing w:before="100" w:beforeAutospacing="1" w:after="100" w:afterAutospacing="1"/>
        <w:rPr>
          <w:rFonts w:cs="David"/>
          <w:sz w:val="26"/>
          <w:szCs w:val="26"/>
          <w:rtl/>
        </w:rPr>
      </w:pPr>
      <w:r>
        <w:rPr>
          <w:rFonts w:cs="David"/>
          <w:sz w:val="26"/>
          <w:szCs w:val="26"/>
          <w:rtl/>
        </w:rPr>
        <w:t xml:space="preserve">הסתירות בין עדות האם לעדות בתה נעוצות, לדעתי, בהלם ("שוק") שקיבלה האם כאשר בתה סיפרה לה על המעשים, כפי שמעידה א' (עמ' 28, שורות 6-8): </w:t>
      </w:r>
    </w:p>
    <w:p w14:paraId="0889D18E" w14:textId="77777777" w:rsidR="00A451C9" w:rsidRDefault="00A451C9">
      <w:pPr>
        <w:bidi/>
        <w:ind w:left="849" w:right="993"/>
        <w:rPr>
          <w:rFonts w:cs="David"/>
          <w:b/>
          <w:bCs/>
          <w:sz w:val="26"/>
          <w:szCs w:val="26"/>
          <w:rtl/>
        </w:rPr>
      </w:pPr>
      <w:r>
        <w:rPr>
          <w:rFonts w:cs="David"/>
          <w:b/>
          <w:bCs/>
          <w:sz w:val="26"/>
          <w:szCs w:val="26"/>
          <w:rtl/>
        </w:rPr>
        <w:t xml:space="preserve">"אז היא אמרה לי </w:t>
      </w:r>
      <w:r>
        <w:rPr>
          <w:b/>
          <w:bCs/>
          <w:szCs w:val="26"/>
        </w:rPr>
        <w:t>–</w:t>
      </w:r>
      <w:r>
        <w:rPr>
          <w:rFonts w:cs="David"/>
          <w:b/>
          <w:bCs/>
          <w:sz w:val="26"/>
          <w:szCs w:val="26"/>
          <w:rtl/>
        </w:rPr>
        <w:t xml:space="preserve"> את יכולה לספר לי הכל. בכל מצב אני אשתדל להבין אותך</w:t>
      </w:r>
      <w:r>
        <w:rPr>
          <w:b/>
          <w:bCs/>
          <w:szCs w:val="26"/>
        </w:rPr>
        <w:t>…</w:t>
      </w:r>
      <w:r>
        <w:rPr>
          <w:rFonts w:cs="David"/>
          <w:b/>
          <w:bCs/>
          <w:sz w:val="26"/>
          <w:szCs w:val="26"/>
          <w:rtl/>
        </w:rPr>
        <w:t xml:space="preserve">לאט לאט התחלתי לספר לה. היא נכנסה ל"שוק"". </w:t>
      </w:r>
    </w:p>
    <w:p w14:paraId="2A38F7B9"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66844474" w14:textId="77777777" w:rsidR="00A451C9" w:rsidRDefault="00A451C9">
      <w:pPr>
        <w:bidi/>
        <w:spacing w:before="100" w:beforeAutospacing="1" w:after="100" w:afterAutospacing="1"/>
        <w:rPr>
          <w:rFonts w:cs="David"/>
          <w:sz w:val="26"/>
          <w:szCs w:val="26"/>
          <w:rtl/>
        </w:rPr>
      </w:pPr>
      <w:r>
        <w:rPr>
          <w:rFonts w:cs="David"/>
          <w:sz w:val="26"/>
          <w:szCs w:val="26"/>
          <w:rtl/>
        </w:rPr>
        <w:t>וכפי שמאשרת זאת האם על ההיסטריה שאחזה בה: "</w:t>
      </w:r>
      <w:r>
        <w:rPr>
          <w:rFonts w:cs="David"/>
          <w:b/>
          <w:bCs/>
          <w:sz w:val="26"/>
          <w:szCs w:val="26"/>
          <w:rtl/>
        </w:rPr>
        <w:t>הייתי בשוק. היה לי חום מעצבים, מהתרגשות</w:t>
      </w:r>
      <w:r>
        <w:rPr>
          <w:rFonts w:cs="David"/>
          <w:sz w:val="26"/>
          <w:szCs w:val="26"/>
          <w:rtl/>
        </w:rPr>
        <w:t>." (עמ' 57, שורה 20)</w:t>
      </w:r>
    </w:p>
    <w:p w14:paraId="7B430495" w14:textId="77777777" w:rsidR="00A451C9" w:rsidRDefault="00A451C9">
      <w:pPr>
        <w:bidi/>
        <w:spacing w:before="100" w:beforeAutospacing="1" w:after="100" w:afterAutospacing="1"/>
        <w:rPr>
          <w:rFonts w:cs="David"/>
          <w:sz w:val="26"/>
          <w:szCs w:val="26"/>
          <w:rtl/>
        </w:rPr>
      </w:pPr>
    </w:p>
    <w:p w14:paraId="5513BE4A" w14:textId="77777777" w:rsidR="00A451C9" w:rsidRDefault="00A451C9">
      <w:pPr>
        <w:bidi/>
        <w:spacing w:before="100" w:beforeAutospacing="1" w:after="100" w:afterAutospacing="1"/>
        <w:rPr>
          <w:rFonts w:cs="David"/>
          <w:sz w:val="26"/>
          <w:szCs w:val="26"/>
          <w:rtl/>
        </w:rPr>
      </w:pPr>
      <w:r>
        <w:rPr>
          <w:rFonts w:cs="David"/>
          <w:sz w:val="26"/>
          <w:szCs w:val="26"/>
          <w:rtl/>
        </w:rPr>
        <w:t xml:space="preserve">גם הדוד בוריס, אחיה של האם מעיד כי לאחותו יש בעיה עם עצבים (עמ' 17, שורה 2). </w:t>
      </w:r>
    </w:p>
    <w:p w14:paraId="717807F4" w14:textId="77777777" w:rsidR="00A451C9" w:rsidRDefault="00A451C9">
      <w:pPr>
        <w:bidi/>
        <w:spacing w:before="100" w:beforeAutospacing="1" w:after="100" w:afterAutospacing="1"/>
        <w:rPr>
          <w:rFonts w:cs="David"/>
          <w:sz w:val="26"/>
          <w:szCs w:val="26"/>
          <w:rtl/>
        </w:rPr>
      </w:pPr>
      <w:r>
        <w:rPr>
          <w:rFonts w:cs="David"/>
          <w:sz w:val="26"/>
          <w:szCs w:val="26"/>
          <w:rtl/>
        </w:rPr>
        <w:t xml:space="preserve">נראה כי אכן לא קל לאם, לכל אם, לשמוע את בתה מספרת לה כי עברה מסכת של מעשים מגונים. המסכת נשואת תיק זה השתרעה על פני ארבעה חודשים בתדירות גבוהה, ולכן כאשר האם שמעה על המתרחש מפי בתה, לא התרכזה בכל פרט קטן באירועים, אלא שמעה את הסיפור בכללותו, ומכאן הבלבול שקיים בעדותה ביחס לאירועים השונים. </w:t>
      </w:r>
    </w:p>
    <w:p w14:paraId="24D60B23" w14:textId="77777777" w:rsidR="00A451C9" w:rsidRDefault="00A451C9">
      <w:pPr>
        <w:bidi/>
        <w:spacing w:before="100" w:beforeAutospacing="1" w:after="100" w:afterAutospacing="1"/>
        <w:rPr>
          <w:rFonts w:cs="David"/>
          <w:sz w:val="26"/>
          <w:szCs w:val="26"/>
          <w:rtl/>
        </w:rPr>
      </w:pPr>
      <w:r>
        <w:rPr>
          <w:rFonts w:cs="David"/>
          <w:sz w:val="26"/>
          <w:szCs w:val="26"/>
          <w:rtl/>
        </w:rPr>
        <w:t xml:space="preserve">לכן, למרות העובדה שעדות האם שונה בחלקים מסוימים מעדות הבת, אין לדידי לראות בכך שינוי "מהותי", אלא יותר שינוי "פורמלי" שנובע מההלם אותו חוותה. הלם שגרם לה לבלבול בין האירועים השונים, אולם מעל הכל יש להתייחס לעיקרי עדותה של האם כתואמים לאירועים אותם תיארה בתה, ואם ייחסה חלק אחד באירוע מסוים לאירוע אחר אין בכך כדי להפחית ממהימנות עדותה שאכן שמעה מפי בתה את הדברים הללו. </w:t>
      </w:r>
    </w:p>
    <w:p w14:paraId="4275FBFB" w14:textId="77777777" w:rsidR="00A451C9" w:rsidRDefault="00A451C9">
      <w:pPr>
        <w:bidi/>
        <w:spacing w:before="100" w:beforeAutospacing="1" w:after="100" w:afterAutospacing="1"/>
        <w:rPr>
          <w:rFonts w:cs="David"/>
          <w:sz w:val="26"/>
          <w:szCs w:val="26"/>
          <w:u w:val="single"/>
          <w:rtl/>
        </w:rPr>
      </w:pPr>
    </w:p>
    <w:p w14:paraId="4350A3DA"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עדות האם ביחס למצבה הנפשי של א' בתקופת שהותה בבית הדוד: </w:t>
      </w:r>
    </w:p>
    <w:p w14:paraId="07AAA99B" w14:textId="77777777" w:rsidR="00A451C9" w:rsidRDefault="00A451C9">
      <w:pPr>
        <w:bidi/>
        <w:spacing w:before="100" w:beforeAutospacing="1" w:after="100" w:afterAutospacing="1"/>
        <w:rPr>
          <w:rFonts w:cs="David"/>
          <w:sz w:val="26"/>
          <w:szCs w:val="26"/>
          <w:rtl/>
        </w:rPr>
      </w:pPr>
      <w:r>
        <w:rPr>
          <w:rFonts w:cs="David"/>
          <w:sz w:val="26"/>
          <w:szCs w:val="26"/>
          <w:rtl/>
        </w:rPr>
        <w:t xml:space="preserve">האם מציינת כי למרות שא' לא סיפרה לה דבר בקשר לנאשם, הרי שבמהלך ביקוריה הביעה רצון עז לחזור הביתה (עמ' 59, שורה 11). </w:t>
      </w:r>
    </w:p>
    <w:p w14:paraId="393956C2" w14:textId="77777777" w:rsidR="00A451C9" w:rsidRDefault="00A451C9">
      <w:pPr>
        <w:bidi/>
        <w:spacing w:before="100" w:beforeAutospacing="1" w:after="100" w:afterAutospacing="1"/>
        <w:rPr>
          <w:rFonts w:cs="David"/>
          <w:sz w:val="26"/>
          <w:szCs w:val="26"/>
          <w:rtl/>
        </w:rPr>
      </w:pPr>
      <w:r>
        <w:rPr>
          <w:rFonts w:cs="David"/>
          <w:sz w:val="26"/>
          <w:szCs w:val="26"/>
          <w:rtl/>
        </w:rPr>
        <w:t xml:space="preserve">לא מצאתי לנכון לייחס כל משקל ראייתי לעדות האם ככל שנוגע הדבר למצבה הנפשי של א' לפני הגשת התלונה שכן התרשמתי כי היחסים שבין האם לבתה לא היו כאלו שאפשרו לאם לעמוד מקרוב על השינויים בהלך הרוח של ילדתה, או כאלה שנסכו בא' ביטחון כי יש לה למי לפנות בשעת צרה. </w:t>
      </w:r>
    </w:p>
    <w:p w14:paraId="67C213D6" w14:textId="77777777" w:rsidR="00A451C9" w:rsidRDefault="00A451C9">
      <w:pPr>
        <w:bidi/>
        <w:spacing w:before="100" w:beforeAutospacing="1" w:after="100" w:afterAutospacing="1"/>
        <w:rPr>
          <w:rFonts w:cs="David"/>
          <w:sz w:val="26"/>
          <w:szCs w:val="26"/>
          <w:rtl/>
        </w:rPr>
      </w:pPr>
      <w:r>
        <w:rPr>
          <w:rFonts w:cs="David"/>
          <w:sz w:val="26"/>
          <w:szCs w:val="26"/>
          <w:rtl/>
        </w:rPr>
        <w:t xml:space="preserve">א' התגוררה בתקופה הנידונה בבית הדוד שטיפל בה ולקח אותה תחת חסותו. האם ביקרה את בתה כפעמיים עד שלוש בשבוע, וספק אם בביקורים אלו יכלה להבחין במה שעובר על בתה. אומנם האם מעידה כי היחסים בינה לבין בתה היו גלויים: </w:t>
      </w:r>
    </w:p>
    <w:p w14:paraId="1B7FDDE6" w14:textId="77777777" w:rsidR="00A451C9" w:rsidRDefault="00A451C9">
      <w:pPr>
        <w:bidi/>
        <w:ind w:left="849" w:right="993"/>
        <w:rPr>
          <w:rFonts w:cs="David"/>
          <w:b/>
          <w:bCs/>
          <w:sz w:val="26"/>
          <w:szCs w:val="26"/>
          <w:rtl/>
        </w:rPr>
      </w:pPr>
      <w:r>
        <w:rPr>
          <w:rFonts w:cs="David"/>
          <w:b/>
          <w:bCs/>
          <w:sz w:val="26"/>
          <w:szCs w:val="26"/>
          <w:rtl/>
        </w:rPr>
        <w:t xml:space="preserve">"ש: האם כשהיו לילדה שלך בעיות וצרות, הייתה באה אליך לספר? </w:t>
      </w:r>
    </w:p>
    <w:p w14:paraId="13707C47" w14:textId="77777777" w:rsidR="00A451C9" w:rsidRDefault="00A451C9">
      <w:pPr>
        <w:pStyle w:val="BlockText"/>
        <w:bidi/>
        <w:rPr>
          <w:rFonts w:cs="David"/>
          <w:sz w:val="26"/>
          <w:szCs w:val="26"/>
          <w:rtl/>
        </w:rPr>
      </w:pPr>
      <w:r>
        <w:rPr>
          <w:rFonts w:cs="David"/>
          <w:sz w:val="26"/>
          <w:szCs w:val="26"/>
          <w:rtl/>
        </w:rPr>
        <w:t xml:space="preserve">  ת: תלוי איזה בעיות. אבל בעיקרון, סיפרה לי. </w:t>
      </w:r>
    </w:p>
    <w:p w14:paraId="5D5C5A5A" w14:textId="77777777" w:rsidR="00A451C9" w:rsidRDefault="00A451C9">
      <w:pPr>
        <w:bidi/>
        <w:ind w:left="1274" w:right="993" w:hanging="425"/>
        <w:rPr>
          <w:rFonts w:cs="David"/>
          <w:b/>
          <w:bCs/>
          <w:sz w:val="26"/>
          <w:szCs w:val="26"/>
          <w:rtl/>
        </w:rPr>
      </w:pPr>
      <w:r>
        <w:rPr>
          <w:rFonts w:cs="David"/>
          <w:b/>
          <w:bCs/>
          <w:sz w:val="26"/>
          <w:szCs w:val="26"/>
          <w:rtl/>
        </w:rPr>
        <w:t xml:space="preserve">  ש: אם היה מכאיב לה משהו, אם הציקו לה, העליבו אותה, הייתה   משתפת אותך בזה? </w:t>
      </w:r>
    </w:p>
    <w:p w14:paraId="3B030F21" w14:textId="77777777" w:rsidR="00A451C9" w:rsidRDefault="00A451C9">
      <w:pPr>
        <w:bidi/>
        <w:ind w:left="849" w:right="993"/>
        <w:rPr>
          <w:rFonts w:cs="David"/>
          <w:b/>
          <w:bCs/>
          <w:sz w:val="26"/>
          <w:szCs w:val="26"/>
          <w:rtl/>
        </w:rPr>
      </w:pPr>
      <w:r>
        <w:rPr>
          <w:rFonts w:cs="David"/>
          <w:b/>
          <w:bCs/>
          <w:sz w:val="26"/>
          <w:szCs w:val="26"/>
          <w:rtl/>
        </w:rPr>
        <w:t xml:space="preserve">  ת: ראיתי את זה, והרגשתי את זה. </w:t>
      </w:r>
    </w:p>
    <w:p w14:paraId="7F68360F" w14:textId="77777777" w:rsidR="00A451C9" w:rsidRDefault="00A451C9">
      <w:pPr>
        <w:bidi/>
        <w:ind w:left="849" w:right="993"/>
        <w:rPr>
          <w:rFonts w:cs="David"/>
          <w:b/>
          <w:bCs/>
          <w:sz w:val="26"/>
          <w:szCs w:val="26"/>
          <w:rtl/>
        </w:rPr>
      </w:pPr>
      <w:r>
        <w:rPr>
          <w:rFonts w:cs="David"/>
          <w:b/>
          <w:bCs/>
          <w:sz w:val="26"/>
          <w:szCs w:val="26"/>
          <w:rtl/>
        </w:rPr>
        <w:t xml:space="preserve">  ש: האם היא הייתה מספרת לך על מה שרע לה או טוב לה? </w:t>
      </w:r>
    </w:p>
    <w:p w14:paraId="5BEECBD1" w14:textId="77777777" w:rsidR="00A451C9" w:rsidRDefault="00A451C9">
      <w:pPr>
        <w:bidi/>
        <w:ind w:left="849" w:right="993"/>
        <w:rPr>
          <w:rFonts w:cs="David"/>
          <w:b/>
          <w:bCs/>
          <w:sz w:val="26"/>
          <w:szCs w:val="26"/>
          <w:rtl/>
        </w:rPr>
      </w:pPr>
      <w:r>
        <w:rPr>
          <w:rFonts w:cs="David"/>
          <w:b/>
          <w:bCs/>
          <w:sz w:val="26"/>
          <w:szCs w:val="26"/>
          <w:rtl/>
        </w:rPr>
        <w:t xml:space="preserve">  ת: כן. "</w:t>
      </w:r>
    </w:p>
    <w:p w14:paraId="730E0031"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62, שורות 12-17) </w:t>
      </w:r>
    </w:p>
    <w:p w14:paraId="7B2A4DE2" w14:textId="77777777" w:rsidR="00A451C9" w:rsidRDefault="00A451C9">
      <w:pPr>
        <w:bidi/>
        <w:spacing w:before="100" w:beforeAutospacing="1" w:after="100" w:afterAutospacing="1"/>
        <w:rPr>
          <w:rFonts w:cs="David"/>
          <w:sz w:val="26"/>
          <w:szCs w:val="26"/>
          <w:rtl/>
        </w:rPr>
      </w:pPr>
    </w:p>
    <w:p w14:paraId="20FAE17F" w14:textId="77777777" w:rsidR="00A451C9" w:rsidRDefault="00A451C9">
      <w:pPr>
        <w:bidi/>
        <w:spacing w:before="100" w:beforeAutospacing="1" w:after="100" w:afterAutospacing="1"/>
        <w:rPr>
          <w:rFonts w:cs="David"/>
          <w:sz w:val="26"/>
          <w:szCs w:val="26"/>
          <w:rtl/>
        </w:rPr>
      </w:pPr>
      <w:r>
        <w:rPr>
          <w:rFonts w:cs="David"/>
          <w:sz w:val="26"/>
          <w:szCs w:val="26"/>
          <w:rtl/>
        </w:rPr>
        <w:t xml:space="preserve">אך במקום אחר היא מספרת כי: </w:t>
      </w:r>
    </w:p>
    <w:p w14:paraId="53A98B7E" w14:textId="77777777" w:rsidR="00A451C9" w:rsidRDefault="00A451C9">
      <w:pPr>
        <w:bidi/>
        <w:ind w:left="849" w:right="993"/>
        <w:rPr>
          <w:rFonts w:cs="David"/>
          <w:b/>
          <w:bCs/>
          <w:sz w:val="26"/>
          <w:szCs w:val="26"/>
          <w:rtl/>
        </w:rPr>
      </w:pPr>
      <w:r>
        <w:rPr>
          <w:rFonts w:cs="David"/>
          <w:b/>
          <w:bCs/>
          <w:sz w:val="26"/>
          <w:szCs w:val="26"/>
          <w:rtl/>
        </w:rPr>
        <w:t xml:space="preserve">"ש:  היא פחדה ממך? </w:t>
      </w:r>
    </w:p>
    <w:p w14:paraId="2A59501E" w14:textId="77777777" w:rsidR="00A451C9" w:rsidRDefault="00A451C9">
      <w:pPr>
        <w:bidi/>
        <w:ind w:left="1416" w:right="993" w:hanging="423"/>
        <w:rPr>
          <w:rFonts w:cs="David"/>
          <w:sz w:val="26"/>
          <w:szCs w:val="26"/>
          <w:rtl/>
        </w:rPr>
      </w:pPr>
      <w:r>
        <w:rPr>
          <w:rFonts w:cs="David"/>
          <w:b/>
          <w:bCs/>
          <w:sz w:val="26"/>
          <w:szCs w:val="26"/>
          <w:rtl/>
        </w:rPr>
        <w:t>ת: בבית שלנו לא מדברים בדר"כ על דברים של אהבה ודברים       שמסביב".</w:t>
      </w:r>
      <w:r>
        <w:rPr>
          <w:rFonts w:cs="David"/>
          <w:sz w:val="26"/>
          <w:szCs w:val="26"/>
          <w:rtl/>
        </w:rPr>
        <w:t xml:space="preserve"> </w:t>
      </w:r>
    </w:p>
    <w:p w14:paraId="3F636597"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58, שורות 24-25). </w:t>
      </w:r>
    </w:p>
    <w:p w14:paraId="633D31C3"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3DAAF2DC" w14:textId="77777777" w:rsidR="00A451C9" w:rsidRDefault="00A451C9">
      <w:pPr>
        <w:bidi/>
        <w:spacing w:before="100" w:beforeAutospacing="1" w:after="100" w:afterAutospacing="1"/>
        <w:rPr>
          <w:rFonts w:cs="David"/>
          <w:sz w:val="26"/>
          <w:szCs w:val="26"/>
          <w:rtl/>
        </w:rPr>
      </w:pPr>
      <w:r>
        <w:rPr>
          <w:rFonts w:cs="David"/>
          <w:sz w:val="26"/>
          <w:szCs w:val="26"/>
          <w:rtl/>
        </w:rPr>
        <w:t xml:space="preserve">ולעמדה זו מצטרפת א' המעידה כי באותה תקופה בה התגוררה אצל הדוד הרגישה שאין לה למי לפנות ועל מי לסמוך: </w:t>
      </w:r>
    </w:p>
    <w:p w14:paraId="6233C6C6" w14:textId="77777777" w:rsidR="00A451C9" w:rsidRDefault="00A451C9">
      <w:pPr>
        <w:bidi/>
        <w:ind w:left="849" w:right="993"/>
        <w:rPr>
          <w:rFonts w:cs="David"/>
          <w:b/>
          <w:bCs/>
          <w:sz w:val="26"/>
          <w:szCs w:val="26"/>
          <w:rtl/>
        </w:rPr>
      </w:pPr>
      <w:r>
        <w:rPr>
          <w:rFonts w:cs="David"/>
          <w:b/>
          <w:bCs/>
          <w:sz w:val="26"/>
          <w:szCs w:val="26"/>
          <w:rtl/>
        </w:rPr>
        <w:t>"</w:t>
      </w:r>
      <w:r>
        <w:rPr>
          <w:b/>
          <w:bCs/>
          <w:szCs w:val="26"/>
        </w:rPr>
        <w:t>…</w:t>
      </w:r>
      <w:r>
        <w:rPr>
          <w:rFonts w:cs="David"/>
          <w:b/>
          <w:bCs/>
          <w:sz w:val="26"/>
          <w:szCs w:val="26"/>
          <w:rtl/>
        </w:rPr>
        <w:t>אחרי זה נהיינו יותר קרובות (</w:t>
      </w:r>
      <w:r>
        <w:rPr>
          <w:rFonts w:cs="David"/>
          <w:sz w:val="26"/>
          <w:szCs w:val="26"/>
          <w:rtl/>
        </w:rPr>
        <w:t>אחרי שיחת הגילוי</w:t>
      </w:r>
      <w:r>
        <w:rPr>
          <w:rFonts w:cs="David"/>
          <w:b/>
          <w:bCs/>
          <w:sz w:val="26"/>
          <w:szCs w:val="26"/>
          <w:rtl/>
        </w:rPr>
        <w:t xml:space="preserve">), כי ראיתי שאפשר לסמוך עליה ולספר לה הכל. </w:t>
      </w:r>
      <w:r>
        <w:rPr>
          <w:rFonts w:cs="David"/>
          <w:b/>
          <w:bCs/>
          <w:sz w:val="26"/>
          <w:szCs w:val="26"/>
          <w:u w:val="single"/>
          <w:rtl/>
        </w:rPr>
        <w:t>לפני כן, לא</w:t>
      </w:r>
      <w:r>
        <w:rPr>
          <w:rFonts w:cs="David"/>
          <w:b/>
          <w:bCs/>
          <w:sz w:val="26"/>
          <w:szCs w:val="26"/>
          <w:rtl/>
        </w:rPr>
        <w:t xml:space="preserve">". </w:t>
      </w:r>
      <w:r>
        <w:rPr>
          <w:rFonts w:cs="David"/>
          <w:sz w:val="26"/>
          <w:szCs w:val="26"/>
          <w:rtl/>
        </w:rPr>
        <w:t xml:space="preserve">(הדגשה שלי). </w:t>
      </w:r>
      <w:r>
        <w:rPr>
          <w:rFonts w:cs="David"/>
          <w:b/>
          <w:bCs/>
          <w:sz w:val="26"/>
          <w:szCs w:val="26"/>
          <w:rtl/>
        </w:rPr>
        <w:t xml:space="preserve"> </w:t>
      </w:r>
    </w:p>
    <w:p w14:paraId="775D867F"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49, שורות 16-17). </w:t>
      </w:r>
    </w:p>
    <w:p w14:paraId="59FDBDE8" w14:textId="77777777" w:rsidR="00A451C9" w:rsidRDefault="00A451C9">
      <w:pPr>
        <w:bidi/>
        <w:spacing w:before="100" w:beforeAutospacing="1" w:after="100" w:afterAutospacing="1"/>
        <w:rPr>
          <w:rFonts w:cs="David"/>
          <w:sz w:val="26"/>
          <w:szCs w:val="26"/>
          <w:rtl/>
        </w:rPr>
      </w:pPr>
    </w:p>
    <w:p w14:paraId="766B4C36" w14:textId="77777777" w:rsidR="00A451C9" w:rsidRDefault="00A451C9">
      <w:pPr>
        <w:bidi/>
        <w:spacing w:before="100" w:beforeAutospacing="1" w:after="100" w:afterAutospacing="1"/>
        <w:rPr>
          <w:rFonts w:cs="David"/>
          <w:sz w:val="26"/>
          <w:szCs w:val="26"/>
          <w:rtl/>
        </w:rPr>
      </w:pPr>
      <w:r>
        <w:rPr>
          <w:rFonts w:cs="David"/>
          <w:sz w:val="26"/>
          <w:szCs w:val="26"/>
          <w:rtl/>
        </w:rPr>
        <w:t xml:space="preserve">עדות האם בעייתית; היא הייתה בהיסטריה ובשוק כשסיפרה לה בתה על האירועים שהנאשם עשה, זה הביא אותה לכדי "בלבול יוצרות" ועירוב אירועים אחד בשני. גם כשהעידה בבית המשפט נטתה האם לספר את הדברים בהגזמה, תיארה שבתה 'חלתה' באפילפסיה, "שהיא לא יוצאת החוצה מהבית", "הולכת איתי ביחד", כשהתרשמותי מהילדה בעת מתן העדות לא כילדה הסובלת מחוסר בטחון עצמי כפי שהיא מתארת, אלא כילדה שהעזה לספר על האירועים הקשים שחוותה, ומצאה את העוז להתעמת עם הנאשם וב"כ. </w:t>
      </w:r>
    </w:p>
    <w:p w14:paraId="0D57B925" w14:textId="77777777" w:rsidR="00A451C9" w:rsidRDefault="00A451C9">
      <w:pPr>
        <w:bidi/>
        <w:spacing w:before="100" w:beforeAutospacing="1" w:after="100" w:afterAutospacing="1"/>
        <w:rPr>
          <w:rFonts w:cs="David"/>
          <w:sz w:val="26"/>
          <w:szCs w:val="26"/>
          <w:rtl/>
        </w:rPr>
      </w:pPr>
    </w:p>
    <w:p w14:paraId="796667ED"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מפגש בשוק בין הנאשם ובין א' ואמה: </w:t>
      </w:r>
    </w:p>
    <w:p w14:paraId="68ADE4BC" w14:textId="77777777" w:rsidR="00A451C9" w:rsidRDefault="00A451C9">
      <w:pPr>
        <w:bidi/>
        <w:spacing w:before="100" w:beforeAutospacing="1" w:after="100" w:afterAutospacing="1"/>
        <w:rPr>
          <w:rFonts w:cs="David"/>
          <w:sz w:val="26"/>
          <w:szCs w:val="26"/>
          <w:rtl/>
        </w:rPr>
      </w:pPr>
      <w:r>
        <w:rPr>
          <w:rFonts w:cs="David"/>
          <w:sz w:val="26"/>
          <w:szCs w:val="26"/>
          <w:rtl/>
        </w:rPr>
        <w:t xml:space="preserve">האם מעידה כי לאחר הגשת התלונה ראו היא ובתה את הנאשם בשוק, ולמראהו נבהלה א' וביקשה ללכת מן המקום (עמ' 58, שורות 2-3). כל זאת בניגוד לעדותה של א' אשר לדבריה לא ראתה את הנאשם ולו פעם אחת מאז שעזבה את דירת הדוד: </w:t>
      </w:r>
    </w:p>
    <w:p w14:paraId="722CE107" w14:textId="77777777" w:rsidR="00A451C9" w:rsidRDefault="00A451C9">
      <w:pPr>
        <w:bidi/>
        <w:ind w:left="849" w:right="993"/>
        <w:rPr>
          <w:rFonts w:cs="David"/>
          <w:b/>
          <w:bCs/>
          <w:sz w:val="26"/>
          <w:szCs w:val="26"/>
          <w:rtl/>
        </w:rPr>
      </w:pPr>
      <w:r>
        <w:rPr>
          <w:rFonts w:cs="David"/>
          <w:b/>
          <w:bCs/>
          <w:sz w:val="26"/>
          <w:szCs w:val="26"/>
          <w:rtl/>
        </w:rPr>
        <w:t>"מאז שעזבתי את הדירה של הדוד שלי, לא ראיתי אותו (</w:t>
      </w:r>
      <w:r>
        <w:rPr>
          <w:rFonts w:cs="David"/>
          <w:sz w:val="26"/>
          <w:szCs w:val="26"/>
          <w:rtl/>
        </w:rPr>
        <w:t>את הנאשם</w:t>
      </w:r>
      <w:r>
        <w:rPr>
          <w:rFonts w:cs="David"/>
          <w:b/>
          <w:bCs/>
          <w:sz w:val="26"/>
          <w:szCs w:val="26"/>
          <w:rtl/>
        </w:rPr>
        <w:t xml:space="preserve">). אפילו לא ידעתי איפה הוא גר". </w:t>
      </w:r>
    </w:p>
    <w:p w14:paraId="3EC1B67D"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32, שורות 10-11). </w:t>
      </w:r>
    </w:p>
    <w:p w14:paraId="2882B772" w14:textId="77777777" w:rsidR="00A451C9" w:rsidRDefault="00A451C9">
      <w:pPr>
        <w:bidi/>
        <w:spacing w:before="100" w:beforeAutospacing="1" w:after="100" w:afterAutospacing="1"/>
        <w:rPr>
          <w:rFonts w:cs="David"/>
          <w:sz w:val="26"/>
          <w:szCs w:val="26"/>
          <w:rtl/>
        </w:rPr>
      </w:pPr>
    </w:p>
    <w:p w14:paraId="39C468AE" w14:textId="77777777" w:rsidR="00A451C9" w:rsidRDefault="00A451C9">
      <w:pPr>
        <w:bidi/>
        <w:spacing w:before="100" w:beforeAutospacing="1" w:after="100" w:afterAutospacing="1"/>
        <w:rPr>
          <w:rFonts w:cs="David"/>
          <w:sz w:val="26"/>
          <w:szCs w:val="26"/>
          <w:rtl/>
        </w:rPr>
      </w:pPr>
      <w:r>
        <w:rPr>
          <w:rFonts w:cs="David"/>
          <w:sz w:val="26"/>
          <w:szCs w:val="26"/>
          <w:rtl/>
        </w:rPr>
        <w:t xml:space="preserve">האם העובדה שא' לא ציינה בעדותה בביהמ"ש את דבר המפגש מפחיתה בהכרח ממהימנות עדותה? נראה שלא כך הם פני הדברים. ראשית, ייתכן שהמפגש לא צוין מפאת שכחה. שנית, א' לא ראתה צורך לציינו שכן חשה צורך להתמקד באירועים לגופם, וככלות הכל מדובר במקטע שולי מכלל העדויות והאירועים שבתיק. </w:t>
      </w:r>
    </w:p>
    <w:p w14:paraId="3EF0B400" w14:textId="77777777" w:rsidR="00A451C9" w:rsidRDefault="00A451C9">
      <w:pPr>
        <w:bidi/>
        <w:spacing w:before="100" w:beforeAutospacing="1" w:after="100" w:afterAutospacing="1"/>
        <w:rPr>
          <w:rFonts w:cs="David"/>
          <w:sz w:val="26"/>
          <w:szCs w:val="26"/>
          <w:rtl/>
        </w:rPr>
      </w:pPr>
      <w:r>
        <w:rPr>
          <w:rFonts w:cs="David"/>
          <w:sz w:val="26"/>
          <w:szCs w:val="26"/>
          <w:rtl/>
        </w:rPr>
        <w:t xml:space="preserve">גם אם אקבל את גרסת האם על המפגש, הרי שזו מהווה חיזוק לגרסת המתלוננת אשר בראותה את הנאשם ביקשה ללכת מן השוק מפאת פחדה מפניו. אם לדברי הנאשם, מערכת היחסים בינו לבין א' הייתה חמה ולבבית, והוא אף מעיד על פגישה כזו לאחר שעזב את הדירה (מעיד עליה גם עה/ 2), הרי שא' במצב דברים רגיל הייתה אמורה לברכו לשלום כאשר היא רואה אותו בשוק. אולם היא נוקטת בפעולה הפוכה, ומרגע שהיא מבחינה בנאשם היא מבקשת ללכת מן המקום.  </w:t>
      </w:r>
    </w:p>
    <w:p w14:paraId="33364735" w14:textId="77777777" w:rsidR="00A451C9" w:rsidRDefault="00A451C9">
      <w:pPr>
        <w:bidi/>
        <w:spacing w:before="100" w:beforeAutospacing="1" w:after="100" w:afterAutospacing="1"/>
        <w:rPr>
          <w:rFonts w:cs="David"/>
          <w:sz w:val="26"/>
          <w:szCs w:val="26"/>
          <w:rtl/>
        </w:rPr>
      </w:pPr>
    </w:p>
    <w:p w14:paraId="4456829D"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כלל לא נחקר בנקודה זו, ולא מסר גרסה על המפגש בשוק. </w:t>
      </w:r>
    </w:p>
    <w:p w14:paraId="45DD8A04" w14:textId="77777777" w:rsidR="00A451C9" w:rsidRDefault="00A451C9">
      <w:pPr>
        <w:bidi/>
        <w:spacing w:before="100" w:beforeAutospacing="1" w:after="100" w:afterAutospacing="1"/>
        <w:rPr>
          <w:rFonts w:cs="David"/>
          <w:sz w:val="26"/>
          <w:szCs w:val="26"/>
          <w:rtl/>
        </w:rPr>
      </w:pPr>
      <w:r>
        <w:rPr>
          <w:rFonts w:cs="David"/>
          <w:sz w:val="26"/>
          <w:szCs w:val="26"/>
          <w:rtl/>
        </w:rPr>
        <w:t xml:space="preserve">כשלעצמי, אין לי אלא לחזור על עמדתי כי המפגש בשוק, אם אכן היה, אינו מעלה ואינו מוריד מעצם קיום האירועים בעלי האופי המיני שביצע הנאשם במתלוננת, ואינם פוגמים, לטעמי, במהימנותה של האחרונה. </w:t>
      </w:r>
    </w:p>
    <w:p w14:paraId="5F049225" w14:textId="77777777" w:rsidR="00A451C9" w:rsidRDefault="00A451C9">
      <w:pPr>
        <w:bidi/>
        <w:spacing w:before="100" w:beforeAutospacing="1" w:after="100" w:afterAutospacing="1"/>
        <w:rPr>
          <w:rFonts w:cs="David"/>
          <w:sz w:val="26"/>
          <w:szCs w:val="26"/>
          <w:rtl/>
        </w:rPr>
      </w:pPr>
    </w:p>
    <w:p w14:paraId="4D677559" w14:textId="77777777" w:rsidR="00A451C9" w:rsidRDefault="00A451C9">
      <w:pPr>
        <w:bidi/>
        <w:spacing w:before="100" w:beforeAutospacing="1" w:after="100" w:afterAutospacing="1"/>
        <w:rPr>
          <w:rFonts w:cs="David"/>
          <w:sz w:val="26"/>
          <w:szCs w:val="26"/>
          <w:rtl/>
        </w:rPr>
      </w:pPr>
      <w:r>
        <w:rPr>
          <w:rFonts w:cs="David"/>
          <w:b/>
          <w:bCs/>
          <w:sz w:val="26"/>
          <w:szCs w:val="26"/>
          <w:u w:val="single"/>
          <w:rtl/>
        </w:rPr>
        <w:t xml:space="preserve">עדות  הדוד </w:t>
      </w:r>
      <w:r>
        <w:rPr>
          <w:b/>
          <w:bCs/>
          <w:szCs w:val="26"/>
          <w:u w:val="single"/>
        </w:rPr>
        <w:t>–</w:t>
      </w:r>
      <w:r>
        <w:rPr>
          <w:rFonts w:cs="David"/>
          <w:b/>
          <w:bCs/>
          <w:sz w:val="26"/>
          <w:szCs w:val="26"/>
          <w:u w:val="single"/>
          <w:rtl/>
        </w:rPr>
        <w:t xml:space="preserve"> עת/ 2:</w:t>
      </w:r>
    </w:p>
    <w:p w14:paraId="150DC45B" w14:textId="77777777" w:rsidR="00A451C9" w:rsidRDefault="00A451C9">
      <w:pPr>
        <w:bidi/>
        <w:spacing w:before="100" w:beforeAutospacing="1" w:after="100" w:afterAutospacing="1"/>
        <w:rPr>
          <w:rFonts w:cs="David"/>
          <w:sz w:val="26"/>
          <w:szCs w:val="26"/>
          <w:rtl/>
        </w:rPr>
      </w:pPr>
      <w:r>
        <w:rPr>
          <w:rFonts w:cs="David"/>
          <w:sz w:val="26"/>
          <w:szCs w:val="26"/>
          <w:rtl/>
        </w:rPr>
        <w:t xml:space="preserve">כידוע, במהלך התקופה נשואת כתב האישום התגוררה המתלוננת אצל דודה, ועיקר עדותו בפני נגעה למצבה הנפשי של א' עת הייתה בחזקתו, וכן האם היה עד למעשים "יוצאי דופן" שבין הנאשם למתלוננת. </w:t>
      </w:r>
    </w:p>
    <w:p w14:paraId="4C32958C" w14:textId="77777777" w:rsidR="00A451C9" w:rsidRDefault="00A451C9">
      <w:pPr>
        <w:bidi/>
        <w:spacing w:before="100" w:beforeAutospacing="1" w:after="100" w:afterAutospacing="1"/>
        <w:rPr>
          <w:rFonts w:cs="David"/>
          <w:sz w:val="26"/>
          <w:szCs w:val="26"/>
          <w:rtl/>
        </w:rPr>
      </w:pPr>
      <w:r>
        <w:rPr>
          <w:rFonts w:cs="David"/>
          <w:sz w:val="26"/>
          <w:szCs w:val="26"/>
          <w:rtl/>
        </w:rPr>
        <w:t xml:space="preserve">מעיד הדוד, ואין על כך חולק, כי הנאשם נהג לקנות לא' מתנות ולתת לה כסף (עמ' 11, שורות 6-7). כאשר נשאל האם חשד שיש משהו יוצא דופן ביחסו של הנאשם אל אחייניתו, הוא משיב: </w:t>
      </w:r>
    </w:p>
    <w:p w14:paraId="4BA0086E" w14:textId="77777777" w:rsidR="00A451C9" w:rsidRDefault="00A451C9">
      <w:pPr>
        <w:pStyle w:val="BlockText"/>
        <w:bidi/>
        <w:rPr>
          <w:rFonts w:cs="David"/>
          <w:sz w:val="26"/>
          <w:szCs w:val="26"/>
          <w:rtl/>
        </w:rPr>
      </w:pPr>
      <w:r>
        <w:rPr>
          <w:rFonts w:cs="David"/>
          <w:sz w:val="26"/>
          <w:szCs w:val="26"/>
          <w:rtl/>
        </w:rPr>
        <w:t xml:space="preserve">"חשבתי שהוא אוהב אותה כמו ילדה. שמנשק אותה בגלל שהיא ילדה, בגלל שהיא קטנה, לא חשבתי שום דבר באותו רגע". </w:t>
      </w:r>
    </w:p>
    <w:p w14:paraId="5570455E"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11, שורות 13-14). </w:t>
      </w:r>
    </w:p>
    <w:p w14:paraId="4F220615" w14:textId="77777777" w:rsidR="00A451C9" w:rsidRDefault="00A451C9">
      <w:pPr>
        <w:bidi/>
        <w:spacing w:before="100" w:beforeAutospacing="1" w:after="100" w:afterAutospacing="1"/>
        <w:rPr>
          <w:rFonts w:cs="David"/>
          <w:sz w:val="26"/>
          <w:szCs w:val="26"/>
          <w:rtl/>
        </w:rPr>
      </w:pPr>
    </w:p>
    <w:p w14:paraId="675032C9" w14:textId="77777777" w:rsidR="00A451C9" w:rsidRDefault="00A451C9">
      <w:pPr>
        <w:bidi/>
        <w:spacing w:before="100" w:beforeAutospacing="1" w:after="100" w:afterAutospacing="1"/>
        <w:rPr>
          <w:rFonts w:cs="David"/>
          <w:sz w:val="26"/>
          <w:szCs w:val="26"/>
          <w:rtl/>
        </w:rPr>
      </w:pPr>
      <w:r>
        <w:rPr>
          <w:rFonts w:cs="David"/>
          <w:sz w:val="26"/>
          <w:szCs w:val="26"/>
          <w:rtl/>
        </w:rPr>
        <w:t xml:space="preserve">ובמקום אחר: </w:t>
      </w:r>
    </w:p>
    <w:p w14:paraId="0AB93D16" w14:textId="77777777" w:rsidR="00A451C9" w:rsidRDefault="00A451C9">
      <w:pPr>
        <w:bidi/>
        <w:ind w:left="1416" w:right="993" w:hanging="567"/>
        <w:rPr>
          <w:rFonts w:cs="David"/>
          <w:b/>
          <w:bCs/>
          <w:sz w:val="26"/>
          <w:szCs w:val="26"/>
          <w:rtl/>
        </w:rPr>
      </w:pPr>
      <w:r>
        <w:rPr>
          <w:rFonts w:cs="David"/>
          <w:b/>
          <w:bCs/>
          <w:sz w:val="26"/>
          <w:szCs w:val="26"/>
          <w:rtl/>
        </w:rPr>
        <w:t xml:space="preserve">"ש:  אתה אמרת במשטרה </w:t>
      </w:r>
      <w:r>
        <w:rPr>
          <w:b/>
          <w:bCs/>
          <w:szCs w:val="26"/>
        </w:rPr>
        <w:t>–</w:t>
      </w:r>
      <w:r>
        <w:rPr>
          <w:rFonts w:cs="David"/>
          <w:b/>
          <w:bCs/>
          <w:sz w:val="26"/>
          <w:szCs w:val="26"/>
          <w:rtl/>
        </w:rPr>
        <w:t xml:space="preserve"> ותאמר לי אם זה נכון </w:t>
      </w:r>
      <w:r>
        <w:rPr>
          <w:b/>
          <w:bCs/>
          <w:szCs w:val="26"/>
        </w:rPr>
        <w:t>–</w:t>
      </w:r>
      <w:r>
        <w:rPr>
          <w:rFonts w:cs="David"/>
          <w:b/>
          <w:bCs/>
          <w:sz w:val="26"/>
          <w:szCs w:val="26"/>
          <w:rtl/>
        </w:rPr>
        <w:t xml:space="preserve"> "לא ראיתי בזה נטייה מינית, אלא פשוט סימנים של חיבה". </w:t>
      </w:r>
    </w:p>
    <w:p w14:paraId="7F693653" w14:textId="77777777" w:rsidR="00A451C9" w:rsidRDefault="00A451C9">
      <w:pPr>
        <w:bidi/>
        <w:ind w:left="849" w:right="993"/>
        <w:rPr>
          <w:rFonts w:cs="David"/>
          <w:sz w:val="26"/>
          <w:szCs w:val="26"/>
          <w:rtl/>
        </w:rPr>
      </w:pPr>
      <w:r>
        <w:rPr>
          <w:rFonts w:cs="David"/>
          <w:b/>
          <w:bCs/>
          <w:sz w:val="26"/>
          <w:szCs w:val="26"/>
          <w:rtl/>
        </w:rPr>
        <w:t xml:space="preserve">  ת:   כן. אני לא ראיתי בזה נטייה מינית. ראיתי רק נשיקות".</w:t>
      </w:r>
      <w:r>
        <w:rPr>
          <w:rFonts w:cs="David"/>
          <w:sz w:val="26"/>
          <w:szCs w:val="26"/>
          <w:rtl/>
        </w:rPr>
        <w:t xml:space="preserve"> </w:t>
      </w:r>
    </w:p>
    <w:p w14:paraId="02561D58"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12, שורות 25-27). </w:t>
      </w:r>
    </w:p>
    <w:p w14:paraId="3CB070F1" w14:textId="77777777" w:rsidR="00A451C9" w:rsidRDefault="00A451C9">
      <w:pPr>
        <w:bidi/>
        <w:spacing w:before="100" w:beforeAutospacing="1" w:after="100" w:afterAutospacing="1"/>
        <w:rPr>
          <w:rFonts w:cs="David"/>
          <w:sz w:val="26"/>
          <w:szCs w:val="26"/>
          <w:rtl/>
        </w:rPr>
      </w:pPr>
    </w:p>
    <w:p w14:paraId="57E99B54" w14:textId="77777777" w:rsidR="00A451C9" w:rsidRDefault="00A451C9">
      <w:pPr>
        <w:bidi/>
        <w:spacing w:before="100" w:beforeAutospacing="1" w:after="100" w:afterAutospacing="1"/>
        <w:rPr>
          <w:rFonts w:cs="David"/>
          <w:sz w:val="26"/>
          <w:szCs w:val="26"/>
          <w:rtl/>
        </w:rPr>
      </w:pPr>
      <w:r>
        <w:rPr>
          <w:rFonts w:cs="David"/>
          <w:sz w:val="26"/>
          <w:szCs w:val="26"/>
          <w:rtl/>
        </w:rPr>
        <w:t xml:space="preserve">מאידך, קיימות אמירות בעדותו של הדוד המטות את הכף לכיוון חיזוק עדותה של א' בדבר המעשים המגונים שנעשו בה: </w:t>
      </w:r>
    </w:p>
    <w:p w14:paraId="37F8C4D3" w14:textId="77777777" w:rsidR="00A451C9" w:rsidRDefault="00A451C9">
      <w:pPr>
        <w:bidi/>
        <w:spacing w:before="100" w:beforeAutospacing="1" w:after="100" w:afterAutospacing="1"/>
        <w:rPr>
          <w:rFonts w:cs="David"/>
          <w:sz w:val="26"/>
          <w:szCs w:val="26"/>
          <w:rtl/>
        </w:rPr>
      </w:pPr>
      <w:r>
        <w:rPr>
          <w:rFonts w:cs="David"/>
          <w:sz w:val="26"/>
          <w:szCs w:val="26"/>
          <w:rtl/>
        </w:rPr>
        <w:t xml:space="preserve">הדוד מעיד כי מספר פעמים הבחין בנאשם, החוזר מעבודתו מאוחר בלילה, מתיישב על מיטתה של המתלוננת ומדבר איתה (עמ' 11, שורות 14-16). </w:t>
      </w:r>
    </w:p>
    <w:p w14:paraId="5DA3AE4A" w14:textId="77777777" w:rsidR="00A451C9" w:rsidRDefault="00A451C9">
      <w:pPr>
        <w:bidi/>
        <w:spacing w:before="100" w:beforeAutospacing="1" w:after="100" w:afterAutospacing="1"/>
        <w:rPr>
          <w:rFonts w:cs="David"/>
          <w:sz w:val="26"/>
          <w:szCs w:val="26"/>
          <w:rtl/>
        </w:rPr>
      </w:pPr>
      <w:r>
        <w:rPr>
          <w:rFonts w:cs="David"/>
          <w:sz w:val="26"/>
          <w:szCs w:val="26"/>
          <w:rtl/>
        </w:rPr>
        <w:t xml:space="preserve">עוד הוא מציין כי במהלך התקופה בה שהתה עמו א' מצב רוחה היה ירוד, היא הייתה עצובה וירדה בלימודים (עמ' 11, שורות 25-27). </w:t>
      </w:r>
    </w:p>
    <w:p w14:paraId="6B622C57" w14:textId="77777777" w:rsidR="00A451C9" w:rsidRDefault="00A451C9">
      <w:pPr>
        <w:bidi/>
        <w:spacing w:before="100" w:beforeAutospacing="1" w:after="100" w:afterAutospacing="1"/>
        <w:rPr>
          <w:rFonts w:cs="David"/>
          <w:sz w:val="26"/>
          <w:szCs w:val="26"/>
          <w:rtl/>
        </w:rPr>
      </w:pPr>
      <w:r>
        <w:rPr>
          <w:rFonts w:cs="David"/>
          <w:sz w:val="26"/>
          <w:szCs w:val="26"/>
          <w:rtl/>
        </w:rPr>
        <w:t xml:space="preserve">נראה כי למרות עדותו של הדוד שלא חשד בתחילה בנאשם כי הוא "חצה את הגבול" שבין יחסים חמים ולבביים לבין יחסי ניצול מיני, הרי שלפי אמירות אחרות בעדותו של הדוד יוצא כי הבחין בא' בוכה מספר פעמים ושאל אותה לפשר בכיה משהרגיש שמשהו עובר על א', וחש שהיא נמצאת במצוקה, אולם הוא ייחס זאת לריחוק מאמה, ולאו דווקא ..... </w:t>
      </w:r>
    </w:p>
    <w:p w14:paraId="304BEF2E" w14:textId="77777777" w:rsidR="00A451C9" w:rsidRDefault="00A451C9">
      <w:pPr>
        <w:bidi/>
        <w:spacing w:before="100" w:beforeAutospacing="1" w:after="100" w:afterAutospacing="1"/>
        <w:rPr>
          <w:rFonts w:cs="David"/>
          <w:sz w:val="26"/>
          <w:szCs w:val="26"/>
          <w:rtl/>
        </w:rPr>
      </w:pPr>
      <w:r>
        <w:rPr>
          <w:rFonts w:cs="David"/>
          <w:sz w:val="26"/>
          <w:szCs w:val="26"/>
          <w:rtl/>
        </w:rPr>
        <w:t xml:space="preserve">כשא' לא גילתה לו מדוע היא בוכה ומצב רוחה ירוד, הוא לא ניסה להמשיך להעמיק ולחקור. (עמ' 11, שורות 23-26). </w:t>
      </w:r>
    </w:p>
    <w:p w14:paraId="6C238F00" w14:textId="77777777" w:rsidR="00A451C9" w:rsidRDefault="00A451C9">
      <w:pPr>
        <w:bidi/>
        <w:spacing w:before="100" w:beforeAutospacing="1" w:after="100" w:afterAutospacing="1"/>
        <w:rPr>
          <w:rFonts w:cs="David"/>
          <w:sz w:val="26"/>
          <w:szCs w:val="26"/>
          <w:rtl/>
        </w:rPr>
      </w:pPr>
    </w:p>
    <w:p w14:paraId="2B31E44B" w14:textId="77777777" w:rsidR="00A451C9" w:rsidRDefault="00A451C9">
      <w:pPr>
        <w:bidi/>
        <w:spacing w:before="100" w:beforeAutospacing="1" w:after="100" w:afterAutospacing="1"/>
        <w:rPr>
          <w:rFonts w:cs="David"/>
          <w:sz w:val="26"/>
          <w:szCs w:val="26"/>
          <w:rtl/>
        </w:rPr>
      </w:pPr>
      <w:r>
        <w:rPr>
          <w:rFonts w:cs="David"/>
          <w:sz w:val="26"/>
          <w:szCs w:val="26"/>
          <w:rtl/>
        </w:rPr>
        <w:t xml:space="preserve">עוד הוא מעיד כי לאחר יום ההולדת שערך בפארק הלאומי, אמר לא' לחזור הביתה: </w:t>
      </w:r>
    </w:p>
    <w:p w14:paraId="340FDD4D" w14:textId="77777777" w:rsidR="00A451C9" w:rsidRDefault="00A451C9">
      <w:pPr>
        <w:bidi/>
        <w:ind w:left="849" w:right="993"/>
        <w:rPr>
          <w:rFonts w:cs="David"/>
          <w:b/>
          <w:bCs/>
          <w:sz w:val="26"/>
          <w:szCs w:val="26"/>
          <w:rtl/>
        </w:rPr>
      </w:pPr>
      <w:r>
        <w:rPr>
          <w:rFonts w:cs="David"/>
          <w:b/>
          <w:bCs/>
          <w:sz w:val="26"/>
          <w:szCs w:val="26"/>
          <w:rtl/>
        </w:rPr>
        <w:t>"פעם אמרתי לה לחזור הביתה</w:t>
      </w:r>
      <w:r>
        <w:rPr>
          <w:b/>
          <w:bCs/>
          <w:szCs w:val="26"/>
        </w:rPr>
        <w:t>…</w:t>
      </w:r>
      <w:r>
        <w:rPr>
          <w:rFonts w:cs="David"/>
          <w:b/>
          <w:bCs/>
          <w:sz w:val="26"/>
          <w:szCs w:val="26"/>
          <w:rtl/>
        </w:rPr>
        <w:t xml:space="preserve">והיא אמרה שהיא לא רוצה, שמה איגור. שאלתי למה, אז היא אמרה שהיא לא רוצה. אמרתי לה </w:t>
      </w:r>
      <w:r>
        <w:rPr>
          <w:b/>
          <w:bCs/>
          <w:szCs w:val="26"/>
        </w:rPr>
        <w:t>–</w:t>
      </w:r>
      <w:r>
        <w:rPr>
          <w:rFonts w:cs="David"/>
          <w:b/>
          <w:bCs/>
          <w:sz w:val="26"/>
          <w:szCs w:val="26"/>
          <w:rtl/>
        </w:rPr>
        <w:t xml:space="preserve"> אל תדאגי". </w:t>
      </w:r>
    </w:p>
    <w:p w14:paraId="5FA99475"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12, שורות 2-3).  </w:t>
      </w:r>
    </w:p>
    <w:p w14:paraId="07B14345" w14:textId="77777777" w:rsidR="00A451C9" w:rsidRDefault="00A451C9">
      <w:pPr>
        <w:bidi/>
        <w:spacing w:before="100" w:beforeAutospacing="1" w:after="100" w:afterAutospacing="1"/>
        <w:rPr>
          <w:rFonts w:cs="David"/>
          <w:sz w:val="26"/>
          <w:szCs w:val="26"/>
          <w:rtl/>
        </w:rPr>
      </w:pPr>
    </w:p>
    <w:p w14:paraId="366E5DB9" w14:textId="77777777" w:rsidR="00A451C9" w:rsidRDefault="00A451C9">
      <w:pPr>
        <w:bidi/>
        <w:spacing w:before="100" w:beforeAutospacing="1" w:after="100" w:afterAutospacing="1"/>
        <w:rPr>
          <w:rFonts w:cs="David"/>
          <w:sz w:val="26"/>
          <w:szCs w:val="26"/>
          <w:rtl/>
        </w:rPr>
      </w:pPr>
      <w:r>
        <w:rPr>
          <w:rFonts w:cs="David"/>
          <w:sz w:val="26"/>
          <w:szCs w:val="26"/>
          <w:rtl/>
        </w:rPr>
        <w:t xml:space="preserve">עדות הדוד בדבר מצב רוחה השפוף של א' ובדבר חוסר רצונה לחזור לבד לבית בו נמצא איגור מהווה חיזוק לעדותה, והעובדה שהדוד מציין כי בתחילה לא חשד בדבר אינה משנה, שכן העובדה שחברו מנצל מינית את אחייניתו לא הייתה בסף ההכרה שלו, אינה שוללת את עצם התרחשות המעשים. קרי, העובדה שלא הבחין במעשים כגון דא אינה מפחיתה ממהימנות עדות המתלוננת, אשר אמינה עלי. </w:t>
      </w:r>
    </w:p>
    <w:p w14:paraId="430E49C4" w14:textId="77777777" w:rsidR="00A451C9" w:rsidRDefault="00A451C9">
      <w:pPr>
        <w:bidi/>
        <w:spacing w:before="100" w:beforeAutospacing="1" w:after="100" w:afterAutospacing="1"/>
        <w:rPr>
          <w:rFonts w:cs="David"/>
          <w:sz w:val="26"/>
          <w:szCs w:val="26"/>
          <w:rtl/>
        </w:rPr>
      </w:pPr>
      <w:r>
        <w:rPr>
          <w:rFonts w:cs="David"/>
          <w:sz w:val="26"/>
          <w:szCs w:val="26"/>
          <w:rtl/>
        </w:rPr>
        <w:t xml:space="preserve">מטבע הדברים, עבירות מין נעשות בחדרי חדרים תחת מעטה של איומים ושמירת סוד. אין לעבירות מסוג זה עדים ישירים, וכל שעלינו להתבסס, במרבית המקרים, זה על עדות המתלוננת אל מול עדות הנאשם אשר בפרק הערכת עדויות ההגנה אפרט כיצד אינה יכולה לעמוד. </w:t>
      </w:r>
    </w:p>
    <w:p w14:paraId="1630A997" w14:textId="77777777" w:rsidR="00A451C9" w:rsidRDefault="00A451C9">
      <w:pPr>
        <w:bidi/>
        <w:spacing w:before="100" w:beforeAutospacing="1" w:after="100" w:afterAutospacing="1"/>
        <w:rPr>
          <w:rFonts w:cs="David"/>
          <w:b/>
          <w:bCs/>
          <w:sz w:val="26"/>
          <w:szCs w:val="26"/>
          <w:rtl/>
        </w:rPr>
      </w:pPr>
    </w:p>
    <w:p w14:paraId="63E6C0F9" w14:textId="77777777" w:rsidR="00A451C9" w:rsidRDefault="00A451C9">
      <w:pPr>
        <w:bidi/>
        <w:spacing w:before="100" w:beforeAutospacing="1" w:after="100" w:afterAutospacing="1"/>
        <w:rPr>
          <w:rFonts w:cs="David"/>
          <w:sz w:val="26"/>
          <w:szCs w:val="26"/>
          <w:rtl/>
        </w:rPr>
      </w:pPr>
      <w:r>
        <w:rPr>
          <w:rFonts w:cs="David"/>
          <w:b/>
          <w:bCs/>
          <w:sz w:val="26"/>
          <w:szCs w:val="26"/>
          <w:u w:val="single"/>
          <w:rtl/>
        </w:rPr>
        <w:t xml:space="preserve">עדות חוקר הנוער עמי רון </w:t>
      </w:r>
      <w:r>
        <w:rPr>
          <w:b/>
          <w:bCs/>
          <w:szCs w:val="26"/>
          <w:u w:val="single"/>
        </w:rPr>
        <w:t>–</w:t>
      </w:r>
      <w:r>
        <w:rPr>
          <w:rFonts w:cs="David"/>
          <w:b/>
          <w:bCs/>
          <w:sz w:val="26"/>
          <w:szCs w:val="26"/>
          <w:u w:val="single"/>
          <w:rtl/>
        </w:rPr>
        <w:t xml:space="preserve"> עת/ 5: </w:t>
      </w:r>
    </w:p>
    <w:p w14:paraId="2685F65D" w14:textId="77777777" w:rsidR="00A451C9" w:rsidRDefault="00A451C9">
      <w:pPr>
        <w:bidi/>
        <w:spacing w:before="100" w:beforeAutospacing="1" w:after="100" w:afterAutospacing="1"/>
        <w:rPr>
          <w:rFonts w:cs="David"/>
          <w:sz w:val="26"/>
          <w:szCs w:val="26"/>
          <w:rtl/>
        </w:rPr>
      </w:pPr>
      <w:r>
        <w:rPr>
          <w:rFonts w:cs="David"/>
          <w:sz w:val="26"/>
          <w:szCs w:val="26"/>
          <w:rtl/>
        </w:rPr>
        <w:t xml:space="preserve">עד תביעה זה גבה מא' את ת/ 3. מדובר בחוקר אמין ומנוסה אשר משמש בתפקידו כחוקר נוער מזה 22 שנים (אך לא באופן רצוף). </w:t>
      </w:r>
    </w:p>
    <w:p w14:paraId="7C490275" w14:textId="77777777" w:rsidR="00A451C9" w:rsidRDefault="00A451C9">
      <w:pPr>
        <w:bidi/>
        <w:spacing w:before="100" w:beforeAutospacing="1" w:after="100" w:afterAutospacing="1"/>
        <w:rPr>
          <w:rFonts w:cs="David"/>
          <w:sz w:val="26"/>
          <w:szCs w:val="26"/>
          <w:rtl/>
        </w:rPr>
      </w:pPr>
      <w:r>
        <w:rPr>
          <w:rFonts w:cs="David"/>
          <w:sz w:val="26"/>
          <w:szCs w:val="26"/>
          <w:rtl/>
        </w:rPr>
        <w:t xml:space="preserve">בדו"ח ההתרשמות שערך העד (ת/ 4) הוא מציין כי: </w:t>
      </w:r>
    </w:p>
    <w:p w14:paraId="17F036F2" w14:textId="77777777" w:rsidR="00A451C9" w:rsidRDefault="00A451C9">
      <w:pPr>
        <w:bidi/>
        <w:ind w:left="849" w:right="993"/>
        <w:rPr>
          <w:rFonts w:cs="David"/>
          <w:b/>
          <w:bCs/>
          <w:sz w:val="26"/>
          <w:szCs w:val="26"/>
          <w:rtl/>
        </w:rPr>
      </w:pPr>
      <w:r>
        <w:rPr>
          <w:rFonts w:cs="David"/>
          <w:b/>
          <w:bCs/>
          <w:sz w:val="26"/>
          <w:szCs w:val="26"/>
          <w:rtl/>
        </w:rPr>
        <w:t>"א' עשתה רושם אמין. מסרה תיאורים מפורטים על אירועים תוך מתן פרטים השוללים זמן ומקום</w:t>
      </w:r>
      <w:r>
        <w:rPr>
          <w:b/>
          <w:bCs/>
          <w:szCs w:val="26"/>
        </w:rPr>
        <w:t>…</w:t>
      </w:r>
      <w:r>
        <w:rPr>
          <w:rFonts w:cs="David"/>
          <w:b/>
          <w:bCs/>
          <w:sz w:val="26"/>
          <w:szCs w:val="26"/>
          <w:rtl/>
        </w:rPr>
        <w:t xml:space="preserve">השתדלה לדייק, לא הייתה נקמנית. שללה התנהגויות שלא קרו ולא ענתה אוטומטית על השאלות. סיפרה גם על הרקע להתפתחות האירועים". </w:t>
      </w:r>
    </w:p>
    <w:p w14:paraId="75789FE0" w14:textId="77777777" w:rsidR="00A451C9" w:rsidRDefault="00A451C9">
      <w:pPr>
        <w:bidi/>
        <w:spacing w:before="100" w:beforeAutospacing="1" w:after="100" w:afterAutospacing="1"/>
        <w:rPr>
          <w:rFonts w:cs="David"/>
          <w:sz w:val="26"/>
          <w:szCs w:val="26"/>
          <w:rtl/>
        </w:rPr>
      </w:pPr>
    </w:p>
    <w:p w14:paraId="2F9A5CE5" w14:textId="77777777" w:rsidR="00A451C9" w:rsidRDefault="00A451C9">
      <w:pPr>
        <w:bidi/>
        <w:spacing w:before="100" w:beforeAutospacing="1" w:after="100" w:afterAutospacing="1"/>
        <w:rPr>
          <w:rFonts w:cs="David"/>
          <w:sz w:val="26"/>
          <w:szCs w:val="26"/>
          <w:rtl/>
        </w:rPr>
      </w:pPr>
      <w:r>
        <w:rPr>
          <w:rFonts w:cs="David"/>
          <w:sz w:val="26"/>
          <w:szCs w:val="26"/>
          <w:rtl/>
        </w:rPr>
        <w:t xml:space="preserve">על כך חזר גם בעדותו בביהמ"ש (עמ' 74-76 לפרוטוקול). </w:t>
      </w:r>
    </w:p>
    <w:p w14:paraId="4FEA953B" w14:textId="77777777" w:rsidR="00A451C9" w:rsidRDefault="00A451C9">
      <w:pPr>
        <w:bidi/>
        <w:spacing w:before="100" w:beforeAutospacing="1" w:after="100" w:afterAutospacing="1"/>
        <w:rPr>
          <w:rFonts w:cs="David"/>
          <w:sz w:val="26"/>
          <w:szCs w:val="26"/>
          <w:rtl/>
        </w:rPr>
      </w:pPr>
    </w:p>
    <w:p w14:paraId="756BE2AE" w14:textId="77777777" w:rsidR="00A451C9" w:rsidRDefault="00A451C9">
      <w:pPr>
        <w:bidi/>
        <w:spacing w:before="100" w:beforeAutospacing="1" w:after="100" w:afterAutospacing="1"/>
        <w:rPr>
          <w:rFonts w:cs="David"/>
          <w:sz w:val="26"/>
          <w:szCs w:val="26"/>
          <w:rtl/>
        </w:rPr>
      </w:pPr>
      <w:r>
        <w:rPr>
          <w:rFonts w:cs="David"/>
          <w:sz w:val="26"/>
          <w:szCs w:val="26"/>
          <w:rtl/>
        </w:rPr>
        <w:t xml:space="preserve">מאחר שא' העידה בפני הרי שיכולתי להתרשם במישרין מכנותה ומהימנותה, ועדות חוקר הנוער מהווה חיזוק לעדות א'. </w:t>
      </w:r>
    </w:p>
    <w:p w14:paraId="46E41CC7" w14:textId="77777777" w:rsidR="00A451C9" w:rsidRDefault="00A451C9">
      <w:pPr>
        <w:bidi/>
        <w:spacing w:before="100" w:beforeAutospacing="1" w:after="100" w:afterAutospacing="1"/>
        <w:rPr>
          <w:rFonts w:cs="David"/>
          <w:sz w:val="26"/>
          <w:szCs w:val="26"/>
          <w:rtl/>
        </w:rPr>
      </w:pPr>
    </w:p>
    <w:p w14:paraId="3830E9F7" w14:textId="77777777" w:rsidR="00A451C9" w:rsidRDefault="00A451C9">
      <w:pPr>
        <w:bidi/>
        <w:spacing w:before="100" w:beforeAutospacing="1" w:after="100" w:afterAutospacing="1"/>
        <w:rPr>
          <w:rFonts w:cs="David"/>
          <w:b/>
          <w:bCs/>
          <w:sz w:val="28"/>
          <w:szCs w:val="28"/>
          <w:u w:val="single"/>
          <w:rtl/>
        </w:rPr>
      </w:pPr>
      <w:r>
        <w:rPr>
          <w:rFonts w:cs="David"/>
          <w:b/>
          <w:bCs/>
          <w:sz w:val="28"/>
          <w:szCs w:val="28"/>
          <w:u w:val="single"/>
          <w:rtl/>
        </w:rPr>
        <w:t xml:space="preserve">הערכת עדויות ההגנה: </w:t>
      </w:r>
    </w:p>
    <w:p w14:paraId="478C833E" w14:textId="77777777" w:rsidR="00A451C9" w:rsidRDefault="00A451C9">
      <w:pPr>
        <w:bidi/>
        <w:spacing w:before="100" w:beforeAutospacing="1" w:after="100" w:afterAutospacing="1"/>
        <w:rPr>
          <w:rFonts w:cs="David"/>
          <w:sz w:val="26"/>
          <w:szCs w:val="26"/>
          <w:rtl/>
        </w:rPr>
      </w:pPr>
      <w:r>
        <w:rPr>
          <w:rFonts w:cs="David"/>
          <w:b/>
          <w:bCs/>
          <w:sz w:val="26"/>
          <w:szCs w:val="26"/>
          <w:rtl/>
        </w:rPr>
        <w:t xml:space="preserve">1) </w:t>
      </w:r>
      <w:r>
        <w:rPr>
          <w:rFonts w:cs="David"/>
          <w:b/>
          <w:bCs/>
          <w:sz w:val="26"/>
          <w:szCs w:val="26"/>
          <w:u w:val="single"/>
          <w:rtl/>
        </w:rPr>
        <w:t xml:space="preserve">עדות הנאשם </w:t>
      </w:r>
      <w:r>
        <w:rPr>
          <w:b/>
          <w:bCs/>
          <w:szCs w:val="26"/>
          <w:u w:val="single"/>
        </w:rPr>
        <w:t>–</w:t>
      </w:r>
      <w:r>
        <w:rPr>
          <w:rFonts w:cs="David"/>
          <w:b/>
          <w:bCs/>
          <w:sz w:val="26"/>
          <w:szCs w:val="26"/>
          <w:u w:val="single"/>
          <w:rtl/>
        </w:rPr>
        <w:t xml:space="preserve"> עה/ 1</w:t>
      </w:r>
      <w:r>
        <w:rPr>
          <w:rFonts w:cs="David"/>
          <w:sz w:val="26"/>
          <w:szCs w:val="26"/>
          <w:rtl/>
        </w:rPr>
        <w:t xml:space="preserve">: דבריו של הנאשם אינם מהימנים עליי, ובחלקם כלל אינם הגיוניים. הנאשם העיד בביהמ"ש כשהוא מסביר לפרטי פרטים מדוע כתב האישום אינו יכול לעמוד בעינו, וכי כלל לא עשה את המעשים המיוחסים לו. </w:t>
      </w:r>
    </w:p>
    <w:p w14:paraId="7493CB8B" w14:textId="77777777" w:rsidR="00A451C9" w:rsidRDefault="00A451C9">
      <w:pPr>
        <w:bidi/>
        <w:spacing w:before="100" w:beforeAutospacing="1" w:after="100" w:afterAutospacing="1"/>
        <w:rPr>
          <w:rFonts w:cs="David"/>
          <w:sz w:val="26"/>
          <w:szCs w:val="26"/>
          <w:rtl/>
        </w:rPr>
      </w:pPr>
    </w:p>
    <w:p w14:paraId="64F49485" w14:textId="77777777" w:rsidR="00A451C9" w:rsidRDefault="00A451C9">
      <w:pPr>
        <w:bidi/>
        <w:spacing w:before="100" w:beforeAutospacing="1" w:after="100" w:afterAutospacing="1"/>
        <w:rPr>
          <w:rFonts w:cs="David"/>
          <w:sz w:val="26"/>
          <w:szCs w:val="26"/>
          <w:rtl/>
        </w:rPr>
      </w:pPr>
      <w:r>
        <w:rPr>
          <w:rFonts w:cs="David"/>
          <w:sz w:val="26"/>
          <w:szCs w:val="26"/>
          <w:rtl/>
        </w:rPr>
        <w:t xml:space="preserve">טוען הנאשם להגנתו במספר מישורים: </w:t>
      </w:r>
    </w:p>
    <w:p w14:paraId="15F2AA6E" w14:textId="77777777" w:rsidR="00A451C9" w:rsidRDefault="00A451C9">
      <w:pPr>
        <w:bidi/>
        <w:spacing w:before="100" w:beforeAutospacing="1" w:after="100" w:afterAutospacing="1"/>
        <w:rPr>
          <w:rFonts w:cs="David"/>
          <w:sz w:val="26"/>
          <w:szCs w:val="26"/>
          <w:rtl/>
        </w:rPr>
      </w:pPr>
      <w:r>
        <w:rPr>
          <w:rFonts w:cs="David"/>
          <w:b/>
          <w:bCs/>
          <w:sz w:val="26"/>
          <w:szCs w:val="26"/>
          <w:rtl/>
        </w:rPr>
        <w:t>הראשון</w:t>
      </w:r>
      <w:r>
        <w:rPr>
          <w:rFonts w:cs="David"/>
          <w:sz w:val="26"/>
          <w:szCs w:val="26"/>
          <w:rtl/>
        </w:rPr>
        <w:t xml:space="preserve">, אירוע הסלון לא יכול היה להתרחש מאחר שכאשר חזר מהפארק לביתו חיכה לו אב של תלמיד, ושניהם נסעו יחדיו לבית התלמיד. </w:t>
      </w:r>
    </w:p>
    <w:p w14:paraId="1980F7F5" w14:textId="77777777" w:rsidR="00A451C9" w:rsidRDefault="00A451C9">
      <w:pPr>
        <w:bidi/>
        <w:spacing w:before="100" w:beforeAutospacing="1" w:after="100" w:afterAutospacing="1"/>
        <w:rPr>
          <w:rFonts w:cs="David"/>
          <w:sz w:val="26"/>
          <w:szCs w:val="26"/>
          <w:rtl/>
        </w:rPr>
      </w:pPr>
      <w:r>
        <w:rPr>
          <w:rFonts w:cs="David"/>
          <w:b/>
          <w:bCs/>
          <w:sz w:val="26"/>
          <w:szCs w:val="26"/>
          <w:rtl/>
        </w:rPr>
        <w:t>השני</w:t>
      </w:r>
      <w:r>
        <w:rPr>
          <w:rFonts w:cs="David"/>
          <w:sz w:val="26"/>
          <w:szCs w:val="26"/>
          <w:rtl/>
        </w:rPr>
        <w:t xml:space="preserve">, התלונה הוגשה בעידודו של לובמיר המחפש לנקום בו על כך שפיטר אותו מן הלהקה.  </w:t>
      </w:r>
    </w:p>
    <w:p w14:paraId="03B53C1D" w14:textId="77777777" w:rsidR="00A451C9" w:rsidRDefault="00A451C9">
      <w:pPr>
        <w:bidi/>
        <w:spacing w:before="100" w:beforeAutospacing="1" w:after="100" w:afterAutospacing="1"/>
        <w:rPr>
          <w:rFonts w:cs="David"/>
          <w:sz w:val="26"/>
          <w:szCs w:val="26"/>
          <w:rtl/>
        </w:rPr>
      </w:pPr>
      <w:r>
        <w:rPr>
          <w:rFonts w:cs="David"/>
          <w:b/>
          <w:bCs/>
          <w:sz w:val="26"/>
          <w:szCs w:val="26"/>
          <w:rtl/>
        </w:rPr>
        <w:t>השלישי</w:t>
      </w:r>
      <w:r>
        <w:rPr>
          <w:rFonts w:cs="David"/>
          <w:sz w:val="26"/>
          <w:szCs w:val="26"/>
          <w:rtl/>
        </w:rPr>
        <w:t xml:space="preserve">, הוא פגש את המתלוננת לאחר שעזב את הדירה וזו שמחה לראותו. </w:t>
      </w:r>
    </w:p>
    <w:p w14:paraId="5ACFCA4C" w14:textId="77777777" w:rsidR="00A451C9" w:rsidRDefault="00A451C9">
      <w:pPr>
        <w:bidi/>
        <w:spacing w:before="100" w:beforeAutospacing="1" w:after="100" w:afterAutospacing="1"/>
        <w:rPr>
          <w:rFonts w:cs="David"/>
          <w:sz w:val="26"/>
          <w:szCs w:val="26"/>
          <w:rtl/>
        </w:rPr>
      </w:pPr>
      <w:r>
        <w:rPr>
          <w:rFonts w:cs="David"/>
          <w:b/>
          <w:bCs/>
          <w:sz w:val="26"/>
          <w:szCs w:val="26"/>
          <w:rtl/>
        </w:rPr>
        <w:t>הרביעי</w:t>
      </w:r>
      <w:r>
        <w:rPr>
          <w:rFonts w:cs="David"/>
          <w:sz w:val="26"/>
          <w:szCs w:val="26"/>
          <w:rtl/>
        </w:rPr>
        <w:t xml:space="preserve">, נוגע למהימנותה של המתלוננת - הנאשם תפס אותה בקלקלתה לאחר שגנבה כסף מבני הבית, והכחישה את דבר הגניבה. מכאן שמדובר בעדה שקרנית, שאין לסמוך על דבריה. </w:t>
      </w:r>
    </w:p>
    <w:p w14:paraId="7090B46D" w14:textId="77777777" w:rsidR="00A451C9" w:rsidRDefault="00A451C9">
      <w:pPr>
        <w:bidi/>
        <w:spacing w:before="100" w:beforeAutospacing="1" w:after="100" w:afterAutospacing="1"/>
        <w:rPr>
          <w:rFonts w:cs="David"/>
          <w:sz w:val="26"/>
          <w:szCs w:val="26"/>
          <w:rtl/>
        </w:rPr>
      </w:pPr>
    </w:p>
    <w:p w14:paraId="7A66AC3C" w14:textId="77777777" w:rsidR="00A451C9" w:rsidRDefault="00A451C9">
      <w:pPr>
        <w:bidi/>
        <w:spacing w:before="100" w:beforeAutospacing="1" w:after="100" w:afterAutospacing="1"/>
        <w:rPr>
          <w:rFonts w:cs="David"/>
          <w:sz w:val="26"/>
          <w:szCs w:val="26"/>
          <w:rtl/>
        </w:rPr>
      </w:pPr>
      <w:r>
        <w:rPr>
          <w:rFonts w:cs="David"/>
          <w:sz w:val="26"/>
          <w:szCs w:val="26"/>
          <w:rtl/>
        </w:rPr>
        <w:t xml:space="preserve">אבחן כל אחד מן המישורים ואראה כיצד אין הם משתלבים עם התמונה הראייתית הכוללת שבתיק: </w:t>
      </w:r>
    </w:p>
    <w:p w14:paraId="4FEA76B4"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אירוע הסלון: </w:t>
      </w:r>
    </w:p>
    <w:p w14:paraId="70D8A96F"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טוען כי כאשר חזר מהפארק חיכה לו אב של תלמיד: </w:t>
      </w:r>
    </w:p>
    <w:p w14:paraId="42E9038E" w14:textId="77777777" w:rsidR="00A451C9" w:rsidRDefault="00A451C9">
      <w:pPr>
        <w:bidi/>
        <w:ind w:left="849" w:right="993"/>
        <w:rPr>
          <w:rFonts w:cs="David"/>
          <w:b/>
          <w:bCs/>
          <w:sz w:val="26"/>
          <w:szCs w:val="26"/>
          <w:rtl/>
        </w:rPr>
      </w:pPr>
      <w:r>
        <w:rPr>
          <w:rFonts w:cs="David"/>
          <w:b/>
          <w:bCs/>
          <w:sz w:val="26"/>
          <w:szCs w:val="26"/>
          <w:rtl/>
        </w:rPr>
        <w:t>"בוריס שאל אם אוכל לקחת את א'. אמרתי שאם היא רוצה אין בעיות. זה היה ב- 14:00, 14:30. כשאני באתי, אבא של התלמיד מחכה. אמרתי לו שאני מצטער מאוד</w:t>
      </w:r>
      <w:r>
        <w:rPr>
          <w:b/>
          <w:bCs/>
          <w:szCs w:val="26"/>
        </w:rPr>
        <w:t>…</w:t>
      </w:r>
      <w:r>
        <w:rPr>
          <w:rFonts w:cs="David"/>
          <w:b/>
          <w:bCs/>
          <w:sz w:val="26"/>
          <w:szCs w:val="26"/>
          <w:rtl/>
        </w:rPr>
        <w:t>ואם הוא יכול לעזור לי מהר מהר אז עוד 5 דקות נוסעים</w:t>
      </w:r>
      <w:r>
        <w:rPr>
          <w:b/>
          <w:bCs/>
          <w:szCs w:val="26"/>
        </w:rPr>
        <w:t>…</w:t>
      </w:r>
      <w:r>
        <w:rPr>
          <w:rFonts w:cs="David"/>
          <w:b/>
          <w:bCs/>
          <w:sz w:val="26"/>
          <w:szCs w:val="26"/>
          <w:rtl/>
        </w:rPr>
        <w:t xml:space="preserve">אני החלפתי בגדים ונסענו לשיעור". </w:t>
      </w:r>
    </w:p>
    <w:p w14:paraId="003A3EB9"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87, שורות 11-15). </w:t>
      </w:r>
    </w:p>
    <w:p w14:paraId="5584F468" w14:textId="77777777" w:rsidR="00A451C9" w:rsidRDefault="00A451C9">
      <w:pPr>
        <w:bidi/>
        <w:spacing w:before="100" w:beforeAutospacing="1" w:after="100" w:afterAutospacing="1"/>
        <w:rPr>
          <w:rFonts w:cs="David"/>
          <w:sz w:val="26"/>
          <w:szCs w:val="26"/>
          <w:rtl/>
        </w:rPr>
      </w:pPr>
    </w:p>
    <w:p w14:paraId="68A11245" w14:textId="77777777" w:rsidR="00A451C9" w:rsidRDefault="00A451C9">
      <w:pPr>
        <w:bidi/>
        <w:spacing w:before="100" w:beforeAutospacing="1" w:after="100" w:afterAutospacing="1"/>
        <w:rPr>
          <w:rFonts w:cs="David"/>
          <w:sz w:val="26"/>
          <w:szCs w:val="26"/>
          <w:rtl/>
        </w:rPr>
      </w:pPr>
      <w:r>
        <w:rPr>
          <w:rFonts w:cs="David"/>
          <w:sz w:val="26"/>
          <w:szCs w:val="26"/>
          <w:rtl/>
        </w:rPr>
        <w:t xml:space="preserve">עדותה של א' שונה בתכלית המהות מעדות הנאשם: </w:t>
      </w:r>
    </w:p>
    <w:p w14:paraId="0646DD27" w14:textId="77777777" w:rsidR="00A451C9" w:rsidRDefault="00A451C9">
      <w:pPr>
        <w:bidi/>
        <w:ind w:left="849" w:right="993"/>
        <w:rPr>
          <w:rFonts w:cs="David"/>
          <w:b/>
          <w:bCs/>
          <w:sz w:val="26"/>
          <w:szCs w:val="26"/>
          <w:rtl/>
        </w:rPr>
      </w:pPr>
      <w:r>
        <w:rPr>
          <w:rFonts w:cs="David"/>
          <w:b/>
          <w:bCs/>
          <w:sz w:val="26"/>
          <w:szCs w:val="26"/>
          <w:rtl/>
        </w:rPr>
        <w:t>"</w:t>
      </w:r>
      <w:r>
        <w:rPr>
          <w:b/>
          <w:bCs/>
          <w:szCs w:val="26"/>
        </w:rPr>
        <w:t>…</w:t>
      </w:r>
      <w:r>
        <w:rPr>
          <w:rFonts w:cs="David"/>
          <w:b/>
          <w:bCs/>
          <w:sz w:val="26"/>
          <w:szCs w:val="26"/>
          <w:rtl/>
        </w:rPr>
        <w:t>כשאנה הגיעה הכל כאילו נרגע, כאילו שום דבר לא היה. דוד שלי הגיע אלי לחדר, ראה אותי בוכה, שאל אותי מה קרה</w:t>
      </w:r>
      <w:r>
        <w:rPr>
          <w:b/>
          <w:bCs/>
          <w:szCs w:val="26"/>
        </w:rPr>
        <w:t>…</w:t>
      </w:r>
      <w:r>
        <w:rPr>
          <w:rFonts w:cs="David"/>
          <w:b/>
          <w:bCs/>
          <w:sz w:val="26"/>
          <w:szCs w:val="26"/>
          <w:rtl/>
        </w:rPr>
        <w:t xml:space="preserve">ניגבתי את הדמעות והלכתי לשבת איתם במטבח, אנה הכינה אוכל. כך היום הזה נגמר". </w:t>
      </w:r>
    </w:p>
    <w:p w14:paraId="679ECCD9"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21, שורות 24-28). </w:t>
      </w:r>
    </w:p>
    <w:p w14:paraId="52259D10" w14:textId="77777777" w:rsidR="00A451C9" w:rsidRDefault="00A451C9">
      <w:pPr>
        <w:bidi/>
        <w:spacing w:before="100" w:beforeAutospacing="1" w:after="100" w:afterAutospacing="1"/>
        <w:rPr>
          <w:rFonts w:cs="David"/>
          <w:sz w:val="26"/>
          <w:szCs w:val="26"/>
          <w:rtl/>
        </w:rPr>
      </w:pPr>
    </w:p>
    <w:p w14:paraId="08074ECD" w14:textId="77777777" w:rsidR="00A451C9" w:rsidRDefault="00A451C9">
      <w:pPr>
        <w:bidi/>
        <w:spacing w:before="100" w:beforeAutospacing="1" w:after="100" w:afterAutospacing="1"/>
        <w:rPr>
          <w:rFonts w:cs="David"/>
          <w:sz w:val="26"/>
          <w:szCs w:val="26"/>
          <w:rtl/>
        </w:rPr>
      </w:pPr>
      <w:r>
        <w:rPr>
          <w:rFonts w:cs="David"/>
          <w:sz w:val="26"/>
          <w:szCs w:val="26"/>
          <w:rtl/>
        </w:rPr>
        <w:t>ב"כ הנאשם בסיכומיו מציין כי נעשו מאמצים וניסיונות רבים לאתר את האב, אולם מפאת הזמן שעבר מדובר במשימה בלתי אפשרית. זהו הסבר מתקבל על הדעת, אולם במצב דברים זה יכול היה הסניגור לחקור את א' האם ראתה את אבי התלמיד כאשר חזרה עם הנאשם מהפארק הביתה. ואף יותר מכך, יכול היה לשאול את הדוד בחקירתו הנגדית האם כאשר חזר מהפארק נכח הנאשם בבית, או שא' הייתה לבדה.</w:t>
      </w:r>
      <w:r>
        <w:rPr>
          <w:rFonts w:cs="David" w:hint="default"/>
          <w:color w:val="FFFFFF"/>
          <w:sz w:val="4"/>
          <w:szCs w:val="4"/>
          <w:rtl/>
        </w:rPr>
        <w:t>ב</w:t>
      </w:r>
    </w:p>
    <w:p w14:paraId="1B66B5BD" w14:textId="77777777" w:rsidR="00A451C9" w:rsidRDefault="00A451C9">
      <w:pPr>
        <w:bidi/>
        <w:spacing w:before="100" w:beforeAutospacing="1" w:after="100" w:afterAutospacing="1"/>
        <w:rPr>
          <w:rFonts w:cs="David"/>
          <w:sz w:val="26"/>
          <w:szCs w:val="26"/>
          <w:rtl/>
        </w:rPr>
      </w:pPr>
      <w:r>
        <w:rPr>
          <w:rFonts w:cs="David"/>
          <w:sz w:val="26"/>
          <w:szCs w:val="26"/>
          <w:rtl/>
        </w:rPr>
        <w:t xml:space="preserve">עצם העובדה ששאלות מסוג זה לא נשאלו מעלות תמיהה כי ייתכן שמדובר בפנטזיה, סיפור מעשה שבדה הנאשם מליבו, סיפור שאין לו אחיזה במציאות ומרגע שהסיפור מעומת עם המציאות נסוג הנאשם ו"בורח" מחקר האמת, אמת שיכולה הייתה להתברר בקלות אך נראה כי נוח היה לנאשם שאמת זו תישאר באפלוליותה.   </w:t>
      </w:r>
    </w:p>
    <w:p w14:paraId="4E56CE07" w14:textId="77777777" w:rsidR="00A451C9" w:rsidRDefault="00A451C9">
      <w:pPr>
        <w:bidi/>
        <w:spacing w:before="100" w:beforeAutospacing="1" w:after="100" w:afterAutospacing="1"/>
        <w:rPr>
          <w:rFonts w:cs="David"/>
          <w:sz w:val="26"/>
          <w:szCs w:val="26"/>
          <w:rtl/>
        </w:rPr>
      </w:pPr>
    </w:p>
    <w:p w14:paraId="732ACF7C"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המניע להגשת התלונה הינו פיטוריו של לובמיר ע"י הנאשם:  </w:t>
      </w:r>
    </w:p>
    <w:p w14:paraId="4C66CC4B"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כבר בחקירתו במשטרה טען כי התלונה כנגדו הוגשה מכיוון שפיטר את לובמיר: </w:t>
      </w:r>
    </w:p>
    <w:p w14:paraId="1EB84A04" w14:textId="77777777" w:rsidR="00A451C9" w:rsidRDefault="00A451C9">
      <w:pPr>
        <w:pStyle w:val="BlockText"/>
        <w:bidi/>
        <w:rPr>
          <w:rFonts w:cs="David"/>
          <w:sz w:val="26"/>
          <w:szCs w:val="26"/>
          <w:rtl/>
        </w:rPr>
      </w:pPr>
      <w:r>
        <w:rPr>
          <w:rFonts w:cs="David"/>
          <w:sz w:val="26"/>
          <w:szCs w:val="26"/>
          <w:rtl/>
        </w:rPr>
        <w:t xml:space="preserve">"אני רוצה להגיד שלובמיר לפני חודש אמרתי לו שאני לא רוצה לעבוד איתו ביחד בגלל שהוא שותה וודקה. וזה הסיבה שעושים זה". </w:t>
      </w:r>
    </w:p>
    <w:p w14:paraId="1EFC3D18" w14:textId="77777777" w:rsidR="00A451C9" w:rsidRDefault="00A451C9">
      <w:pPr>
        <w:bidi/>
        <w:spacing w:before="100" w:beforeAutospacing="1" w:after="100" w:afterAutospacing="1"/>
        <w:rPr>
          <w:rFonts w:cs="David"/>
          <w:sz w:val="26"/>
          <w:szCs w:val="26"/>
          <w:rtl/>
        </w:rPr>
      </w:pPr>
      <w:r>
        <w:rPr>
          <w:rFonts w:cs="David"/>
          <w:sz w:val="26"/>
          <w:szCs w:val="26"/>
          <w:rtl/>
        </w:rPr>
        <w:t xml:space="preserve">(ת/ 1, עמ' 2, שורות 25-26). </w:t>
      </w:r>
    </w:p>
    <w:p w14:paraId="4DC079B1" w14:textId="77777777" w:rsidR="00A451C9" w:rsidRDefault="00A451C9">
      <w:pPr>
        <w:bidi/>
        <w:spacing w:before="100" w:beforeAutospacing="1" w:after="100" w:afterAutospacing="1"/>
        <w:rPr>
          <w:rFonts w:cs="David"/>
          <w:sz w:val="26"/>
          <w:szCs w:val="26"/>
          <w:rtl/>
        </w:rPr>
      </w:pPr>
    </w:p>
    <w:p w14:paraId="6C094913" w14:textId="77777777" w:rsidR="00A451C9" w:rsidRDefault="00A451C9">
      <w:pPr>
        <w:bidi/>
        <w:spacing w:before="100" w:beforeAutospacing="1" w:after="100" w:afterAutospacing="1"/>
        <w:rPr>
          <w:rFonts w:cs="David"/>
          <w:sz w:val="26"/>
          <w:szCs w:val="26"/>
          <w:rtl/>
        </w:rPr>
      </w:pPr>
      <w:r>
        <w:rPr>
          <w:rFonts w:cs="David"/>
          <w:sz w:val="26"/>
          <w:szCs w:val="26"/>
          <w:rtl/>
        </w:rPr>
        <w:t xml:space="preserve">כך גם בעדותו בביהמ"ש: </w:t>
      </w:r>
    </w:p>
    <w:p w14:paraId="3B454C92" w14:textId="77777777" w:rsidR="00A451C9" w:rsidRDefault="00A451C9">
      <w:pPr>
        <w:bidi/>
        <w:ind w:left="849" w:right="993"/>
        <w:rPr>
          <w:rFonts w:cs="David"/>
          <w:b/>
          <w:bCs/>
          <w:sz w:val="26"/>
          <w:szCs w:val="26"/>
          <w:rtl/>
        </w:rPr>
      </w:pPr>
      <w:r>
        <w:rPr>
          <w:rFonts w:cs="David"/>
          <w:b/>
          <w:bCs/>
          <w:sz w:val="26"/>
          <w:szCs w:val="26"/>
          <w:rtl/>
        </w:rPr>
        <w:t>"פעם אחת אנה (</w:t>
      </w:r>
      <w:r>
        <w:rPr>
          <w:rFonts w:cs="David"/>
          <w:sz w:val="26"/>
          <w:szCs w:val="26"/>
          <w:rtl/>
        </w:rPr>
        <w:t>אשתו של לובמיר</w:t>
      </w:r>
      <w:r>
        <w:rPr>
          <w:rFonts w:cs="David"/>
          <w:b/>
          <w:bCs/>
          <w:sz w:val="26"/>
          <w:szCs w:val="26"/>
          <w:rtl/>
        </w:rPr>
        <w:t>) סיפרה לי</w:t>
      </w:r>
      <w:r>
        <w:rPr>
          <w:b/>
          <w:bCs/>
          <w:szCs w:val="26"/>
        </w:rPr>
        <w:t>…</w:t>
      </w:r>
      <w:r>
        <w:rPr>
          <w:rFonts w:cs="David"/>
          <w:b/>
          <w:bCs/>
          <w:sz w:val="26"/>
          <w:szCs w:val="26"/>
          <w:rtl/>
        </w:rPr>
        <w:t xml:space="preserve">איגור, אתה יודע מי הראשון שעושה כל זה? הבלגאן, שהיה משטרה. אמרה לי </w:t>
      </w:r>
      <w:r>
        <w:rPr>
          <w:b/>
          <w:bCs/>
          <w:szCs w:val="26"/>
        </w:rPr>
        <w:t>–</w:t>
      </w:r>
      <w:r>
        <w:rPr>
          <w:rFonts w:cs="David"/>
          <w:b/>
          <w:bCs/>
          <w:sz w:val="26"/>
          <w:szCs w:val="26"/>
          <w:rtl/>
        </w:rPr>
        <w:t xml:space="preserve"> לובה מאייר". </w:t>
      </w:r>
    </w:p>
    <w:p w14:paraId="6C9761D1"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95, שורות 8-10) </w:t>
      </w:r>
    </w:p>
    <w:p w14:paraId="06907488"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6ED34491" w14:textId="77777777" w:rsidR="00A451C9" w:rsidRDefault="00A451C9">
      <w:pPr>
        <w:bidi/>
        <w:spacing w:before="100" w:beforeAutospacing="1" w:after="100" w:afterAutospacing="1"/>
        <w:rPr>
          <w:rFonts w:cs="David"/>
          <w:sz w:val="26"/>
          <w:szCs w:val="26"/>
          <w:rtl/>
        </w:rPr>
      </w:pPr>
      <w:r>
        <w:rPr>
          <w:rFonts w:cs="David"/>
          <w:sz w:val="26"/>
          <w:szCs w:val="26"/>
          <w:rtl/>
        </w:rPr>
        <w:t>ראשית, נראה שנדרשת מנה לא מבוטלת של דמיון על מנת להעלות תזה כה מרחיקת לכת כי התלונה הוגשה בעידודו של לובמיר, שהרי נדרש לכך תיאום עדויות בין א' שהייתה בזמן האירועים כבת 11.5 לבין האם והדוד. תיאום עדויות אשר משתרע על פני מספר אירועים שונים, והכל לשם נקמה בנאשם. אין לי אלא לקבוע כי  הדבר לא הגיוני, והפרטים שעלו מעדויות האם והמתלוננת הינם פרטים אמיתיים, אשר א' חוותה אותם על בשרה.</w:t>
      </w:r>
      <w:r>
        <w:rPr>
          <w:rFonts w:cs="David" w:hint="default"/>
          <w:color w:val="FFFFFF"/>
          <w:sz w:val="4"/>
          <w:szCs w:val="4"/>
          <w:rtl/>
        </w:rPr>
        <w:t>ו</w:t>
      </w:r>
    </w:p>
    <w:p w14:paraId="39FA7399" w14:textId="77777777" w:rsidR="00A451C9" w:rsidRDefault="00A451C9">
      <w:pPr>
        <w:pStyle w:val="Heading2"/>
        <w:bidi/>
        <w:jc w:val="both"/>
        <w:rPr>
          <w:rFonts w:cs="David"/>
          <w:b w:val="0"/>
          <w:bCs w:val="0"/>
          <w:sz w:val="26"/>
          <w:szCs w:val="26"/>
          <w:rtl/>
        </w:rPr>
      </w:pPr>
      <w:r>
        <w:rPr>
          <w:rFonts w:cs="David"/>
          <w:b w:val="0"/>
          <w:bCs w:val="0"/>
          <w:sz w:val="26"/>
          <w:szCs w:val="26"/>
          <w:rtl/>
        </w:rPr>
        <w:t xml:space="preserve">הסניגור, בחקירותיו הנגדיות את א' והאם שאל האם לובמיר היה נוכח במהלך השיחות בין האם לדוד, ולעניות דעתי זכה לתשובות מספקות, אשר לא מותירות ספק כי התלונה הוגשה בעקבות המעשים שעשה הנאשם בא' ולא בעקבות קונספירציה מתוכננת היטב: </w:t>
      </w:r>
    </w:p>
    <w:p w14:paraId="58319769" w14:textId="77777777" w:rsidR="00A451C9" w:rsidRDefault="00A451C9">
      <w:pPr>
        <w:pStyle w:val="Heading3"/>
        <w:bidi/>
        <w:spacing w:before="0" w:beforeAutospacing="0" w:after="0" w:afterAutospacing="0"/>
        <w:ind w:left="849" w:right="993"/>
        <w:rPr>
          <w:rFonts w:cs="David"/>
          <w:b w:val="0"/>
          <w:bCs w:val="0"/>
          <w:sz w:val="26"/>
          <w:szCs w:val="24"/>
          <w:rtl/>
        </w:rPr>
      </w:pPr>
      <w:r>
        <w:rPr>
          <w:rFonts w:cs="David"/>
          <w:b w:val="0"/>
          <w:bCs w:val="0"/>
          <w:sz w:val="26"/>
          <w:szCs w:val="24"/>
          <w:rtl/>
        </w:rPr>
        <w:t xml:space="preserve">"ש:  זה נכון שלובומיר שכנע אותכם ללכת למשטרה? </w:t>
      </w:r>
    </w:p>
    <w:p w14:paraId="018A8764" w14:textId="77777777" w:rsidR="00A451C9" w:rsidRDefault="00A451C9">
      <w:pPr>
        <w:pStyle w:val="BlockText"/>
        <w:bidi/>
        <w:rPr>
          <w:rFonts w:cs="David"/>
          <w:sz w:val="26"/>
          <w:szCs w:val="26"/>
          <w:rtl/>
        </w:rPr>
      </w:pPr>
      <w:r>
        <w:rPr>
          <w:rFonts w:cs="David"/>
          <w:sz w:val="26"/>
          <w:szCs w:val="26"/>
          <w:rtl/>
        </w:rPr>
        <w:t xml:space="preserve">  ת:   לא. </w:t>
      </w:r>
    </w:p>
    <w:p w14:paraId="3A78BE8D" w14:textId="77777777" w:rsidR="00A451C9" w:rsidRDefault="00A451C9">
      <w:pPr>
        <w:bidi/>
        <w:ind w:left="1416" w:right="993" w:hanging="567"/>
        <w:rPr>
          <w:rFonts w:cs="David"/>
          <w:b/>
          <w:bCs/>
          <w:sz w:val="26"/>
          <w:szCs w:val="26"/>
          <w:rtl/>
        </w:rPr>
      </w:pPr>
      <w:r>
        <w:rPr>
          <w:rFonts w:cs="David"/>
          <w:b/>
          <w:bCs/>
          <w:sz w:val="26"/>
          <w:szCs w:val="26"/>
          <w:rtl/>
        </w:rPr>
        <w:t xml:space="preserve">  ש:  זה נכון שהיה נלהב מאוד לשמוע, ושמע (</w:t>
      </w:r>
      <w:r>
        <w:rPr>
          <w:rFonts w:cs="David"/>
          <w:sz w:val="26"/>
          <w:szCs w:val="26"/>
          <w:rtl/>
        </w:rPr>
        <w:t>צ.ל "שמח"</w:t>
      </w:r>
      <w:r>
        <w:rPr>
          <w:rFonts w:cs="David"/>
          <w:b/>
          <w:bCs/>
          <w:sz w:val="26"/>
          <w:szCs w:val="26"/>
          <w:rtl/>
        </w:rPr>
        <w:t xml:space="preserve">) לאידו של   הנאשם? </w:t>
      </w:r>
    </w:p>
    <w:p w14:paraId="4532FC0B" w14:textId="77777777" w:rsidR="00A451C9" w:rsidRDefault="00A451C9">
      <w:pPr>
        <w:bidi/>
        <w:ind w:left="849" w:right="993"/>
        <w:rPr>
          <w:rFonts w:cs="David"/>
          <w:b/>
          <w:bCs/>
          <w:sz w:val="26"/>
          <w:szCs w:val="26"/>
          <w:rtl/>
        </w:rPr>
      </w:pPr>
      <w:r>
        <w:rPr>
          <w:rFonts w:cs="David"/>
          <w:b/>
          <w:bCs/>
          <w:sz w:val="26"/>
          <w:szCs w:val="26"/>
          <w:rtl/>
        </w:rPr>
        <w:t xml:space="preserve">  ת:    הוא היה המום</w:t>
      </w:r>
      <w:r>
        <w:rPr>
          <w:b/>
          <w:bCs/>
          <w:szCs w:val="26"/>
        </w:rPr>
        <w:t>…</w:t>
      </w:r>
      <w:r>
        <w:rPr>
          <w:rFonts w:cs="David"/>
          <w:b/>
          <w:bCs/>
          <w:sz w:val="26"/>
          <w:szCs w:val="26"/>
          <w:rtl/>
        </w:rPr>
        <w:t xml:space="preserve">אני לא ראיתי שהיה שמח. </w:t>
      </w:r>
    </w:p>
    <w:p w14:paraId="4FFC089D" w14:textId="77777777" w:rsidR="00A451C9" w:rsidRDefault="00A451C9">
      <w:pPr>
        <w:bidi/>
        <w:spacing w:before="100" w:beforeAutospacing="1" w:after="100" w:afterAutospacing="1"/>
        <w:rPr>
          <w:rFonts w:cs="David"/>
          <w:sz w:val="26"/>
          <w:szCs w:val="26"/>
          <w:rtl/>
        </w:rPr>
      </w:pPr>
      <w:r>
        <w:rPr>
          <w:rFonts w:cs="David"/>
          <w:sz w:val="26"/>
          <w:szCs w:val="26"/>
          <w:rtl/>
        </w:rPr>
        <w:t>(עמ' 64, שורות 20-24)</w:t>
      </w:r>
    </w:p>
    <w:p w14:paraId="12E347FA" w14:textId="77777777" w:rsidR="00A451C9" w:rsidRDefault="00A451C9">
      <w:pPr>
        <w:bidi/>
        <w:spacing w:before="100" w:beforeAutospacing="1" w:after="100" w:afterAutospacing="1"/>
        <w:rPr>
          <w:rFonts w:cs="David"/>
          <w:sz w:val="26"/>
          <w:szCs w:val="26"/>
          <w:rtl/>
        </w:rPr>
      </w:pPr>
    </w:p>
    <w:p w14:paraId="344D0C9A" w14:textId="77777777" w:rsidR="00A451C9" w:rsidRDefault="00A451C9">
      <w:pPr>
        <w:bidi/>
        <w:spacing w:before="100" w:beforeAutospacing="1" w:after="100" w:afterAutospacing="1"/>
        <w:rPr>
          <w:rFonts w:cs="David"/>
          <w:sz w:val="26"/>
          <w:szCs w:val="26"/>
          <w:rtl/>
        </w:rPr>
      </w:pPr>
      <w:r>
        <w:rPr>
          <w:rFonts w:cs="David"/>
          <w:sz w:val="26"/>
          <w:szCs w:val="26"/>
          <w:rtl/>
        </w:rPr>
        <w:t>ובהמשך;</w:t>
      </w:r>
    </w:p>
    <w:p w14:paraId="0AE92E10" w14:textId="77777777" w:rsidR="00A451C9" w:rsidRDefault="00A451C9">
      <w:pPr>
        <w:bidi/>
        <w:ind w:left="849" w:right="993"/>
        <w:rPr>
          <w:rFonts w:cs="David"/>
          <w:b/>
          <w:bCs/>
          <w:sz w:val="26"/>
          <w:szCs w:val="26"/>
          <w:rtl/>
        </w:rPr>
      </w:pPr>
      <w:r>
        <w:rPr>
          <w:rFonts w:cs="David"/>
          <w:b/>
          <w:bCs/>
          <w:sz w:val="26"/>
          <w:szCs w:val="26"/>
          <w:rtl/>
        </w:rPr>
        <w:t xml:space="preserve">"ת:   הוא לא שתק, הוא היה בהלם. אמר שאין לו מלים לדבר. </w:t>
      </w:r>
    </w:p>
    <w:p w14:paraId="2E98E58B" w14:textId="77777777" w:rsidR="00A451C9" w:rsidRDefault="00A451C9">
      <w:pPr>
        <w:pStyle w:val="BlockText"/>
        <w:bidi/>
        <w:ind w:left="1416" w:hanging="567"/>
        <w:rPr>
          <w:rFonts w:cs="David"/>
          <w:sz w:val="26"/>
          <w:szCs w:val="26"/>
          <w:rtl/>
        </w:rPr>
      </w:pPr>
      <w:r>
        <w:rPr>
          <w:rFonts w:cs="David"/>
          <w:sz w:val="26"/>
          <w:szCs w:val="26"/>
          <w:rtl/>
        </w:rPr>
        <w:t xml:space="preserve"> ש:  הנאשם מספר לי שאנה סיפרה לו שאותו לובמיר, הדיח אתכם     ושכנע אתכם להתלונן במשטרה.</w:t>
      </w:r>
      <w:r>
        <w:rPr>
          <w:rFonts w:cs="David" w:hint="default"/>
          <w:color w:val="FFFFFF"/>
          <w:sz w:val="4"/>
          <w:szCs w:val="4"/>
          <w:rtl/>
        </w:rPr>
        <w:t>נ</w:t>
      </w:r>
    </w:p>
    <w:p w14:paraId="3AAAD525" w14:textId="77777777" w:rsidR="00A451C9" w:rsidRDefault="00A451C9">
      <w:pPr>
        <w:bidi/>
        <w:ind w:left="849" w:right="993"/>
        <w:rPr>
          <w:rFonts w:cs="David"/>
          <w:b/>
          <w:bCs/>
          <w:sz w:val="26"/>
          <w:szCs w:val="26"/>
          <w:rtl/>
        </w:rPr>
      </w:pPr>
      <w:r>
        <w:rPr>
          <w:rFonts w:cs="David"/>
          <w:b/>
          <w:bCs/>
          <w:sz w:val="26"/>
          <w:szCs w:val="26"/>
          <w:rtl/>
        </w:rPr>
        <w:t xml:space="preserve">  ת:   אף אחד לא דחף אותי. הלכתי לבד עם אחי". </w:t>
      </w:r>
    </w:p>
    <w:p w14:paraId="46BFC981"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65, שורות 4-7) </w:t>
      </w:r>
    </w:p>
    <w:p w14:paraId="46A22444" w14:textId="77777777" w:rsidR="00A451C9" w:rsidRDefault="00A451C9">
      <w:pPr>
        <w:bidi/>
        <w:spacing w:before="100" w:beforeAutospacing="1" w:after="100" w:afterAutospacing="1"/>
        <w:rPr>
          <w:rFonts w:cs="David"/>
          <w:sz w:val="26"/>
          <w:szCs w:val="26"/>
          <w:rtl/>
        </w:rPr>
      </w:pPr>
    </w:p>
    <w:p w14:paraId="55562CB4" w14:textId="77777777" w:rsidR="00A451C9" w:rsidRDefault="00A451C9">
      <w:pPr>
        <w:bidi/>
        <w:spacing w:before="100" w:beforeAutospacing="1" w:after="100" w:afterAutospacing="1"/>
        <w:rPr>
          <w:rFonts w:cs="David"/>
          <w:sz w:val="26"/>
          <w:szCs w:val="26"/>
          <w:rtl/>
        </w:rPr>
      </w:pPr>
      <w:r>
        <w:rPr>
          <w:rFonts w:cs="David"/>
          <w:sz w:val="26"/>
          <w:szCs w:val="26"/>
          <w:rtl/>
        </w:rPr>
        <w:t>שנית, כלל לא ברור מדוע לא זימן ב"כ הנאשם כעד הגנה את לובמיר אשר יכול היה לבסס  קו הגנה זה של הנאשם. מאחר שנמנע להעיד עד רלוונטי הרי שהימנעות זו, בהיעדר הסבר אמין וסביר, פועלת לחובתו של הנוקט בה (י' קדמי, "על הראיות", חלק שלישי, עמ' 1391). וכן יפים בעניין זה דבריה של כב' השופטת מ' בן-פורת ב</w:t>
      </w:r>
      <w:ins w:id="567" w:author="run" w:date="2017-10-27T17:23:00Z">
        <w:r w:rsidR="005D187A" w:rsidRPr="005D187A">
          <w:rPr>
            <w:rFonts w:cs="David" w:hint="default"/>
            <w:color w:val="0000FF"/>
            <w:sz w:val="26"/>
            <w:szCs w:val="26"/>
            <w:u w:val="single"/>
            <w:rtl/>
            <w:rPrChange w:id="568"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569"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70"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571"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572" w:author="run" w:date="2017-10-27T17:23:00Z">
              <w:rPr>
                <w:rFonts w:cs="David" w:hint="default"/>
                <w:sz w:val="26"/>
                <w:szCs w:val="26"/>
              </w:rPr>
            </w:rPrChange>
          </w:rPr>
          <w:instrText>http://www.nevo.co.il/case/17923057</w:instrText>
        </w:r>
        <w:r w:rsidR="005D187A" w:rsidRPr="005D187A">
          <w:rPr>
            <w:rFonts w:cs="David" w:hint="default"/>
            <w:color w:val="0000FF"/>
            <w:sz w:val="26"/>
            <w:szCs w:val="26"/>
            <w:u w:val="single"/>
            <w:rtl/>
            <w:rPrChange w:id="573"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574" w:author="run" w:date="2017-10-27T17:23:00Z">
              <w:rPr>
                <w:rFonts w:cs="David"/>
                <w:sz w:val="26"/>
                <w:szCs w:val="26"/>
              </w:rPr>
            </w:rPrChange>
          </w:rPr>
        </w:r>
        <w:r w:rsidR="005D187A" w:rsidRPr="005D187A">
          <w:rPr>
            <w:rFonts w:cs="David" w:hint="default"/>
            <w:color w:val="0000FF"/>
            <w:sz w:val="26"/>
            <w:szCs w:val="26"/>
            <w:u w:val="single"/>
            <w:rtl/>
            <w:rPrChange w:id="575"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576" w:author="run" w:date="2017-10-27T17:23:00Z">
            <w:rPr>
              <w:rStyle w:val="Hyperlink"/>
              <w:rFonts w:cs="David" w:hint="eastAsia"/>
              <w:sz w:val="26"/>
              <w:szCs w:val="26"/>
              <w:rtl/>
            </w:rPr>
          </w:rPrChange>
        </w:rPr>
        <w:t>ע</w:t>
      </w:r>
      <w:r w:rsidR="005D187A" w:rsidRPr="005D187A">
        <w:rPr>
          <w:rStyle w:val="Hyperlink"/>
          <w:rFonts w:cs="David" w:hint="default"/>
          <w:sz w:val="26"/>
          <w:szCs w:val="26"/>
          <w:rtl/>
          <w:rPrChange w:id="577" w:author="run" w:date="2017-10-27T17:23:00Z">
            <w:rPr>
              <w:rStyle w:val="Hyperlink"/>
              <w:rFonts w:cs="David" w:hint="default"/>
              <w:sz w:val="26"/>
              <w:szCs w:val="26"/>
              <w:rtl/>
            </w:rPr>
          </w:rPrChange>
        </w:rPr>
        <w:t>"פ 437/82</w:t>
      </w:r>
      <w:ins w:id="578" w:author="run" w:date="2017-10-27T17:23:00Z">
        <w:r w:rsidR="005D187A" w:rsidRPr="005D187A">
          <w:rPr>
            <w:rFonts w:cs="David" w:hint="default"/>
            <w:color w:val="0000FF"/>
            <w:sz w:val="26"/>
            <w:szCs w:val="26"/>
            <w:u w:val="single"/>
            <w:rtl/>
            <w:rPrChange w:id="579"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אבו נ' מ"י</w:t>
      </w:r>
      <w:r>
        <w:rPr>
          <w:rFonts w:cs="David"/>
          <w:sz w:val="26"/>
          <w:szCs w:val="26"/>
          <w:rtl/>
        </w:rPr>
        <w:t xml:space="preserve">, ל"ו (2) 85, 97-98: </w:t>
      </w:r>
    </w:p>
    <w:p w14:paraId="65FDD3B9" w14:textId="77777777" w:rsidR="00A451C9" w:rsidRDefault="00A451C9">
      <w:pPr>
        <w:bidi/>
        <w:ind w:left="566" w:right="426"/>
        <w:rPr>
          <w:rFonts w:cs="David"/>
          <w:b/>
          <w:bCs/>
          <w:sz w:val="26"/>
          <w:szCs w:val="26"/>
          <w:rtl/>
        </w:rPr>
      </w:pPr>
      <w:r>
        <w:rPr>
          <w:rFonts w:cs="David"/>
          <w:b/>
          <w:bCs/>
          <w:sz w:val="26"/>
          <w:szCs w:val="26"/>
          <w:rtl/>
        </w:rPr>
        <w:t xml:space="preserve">"הלכה פסוקה היא שהימנעות מהזמנה לעדות של עד הגנה, אשר לפי תכתיב השכל הישר עשוי היה לתרום לגילוי האמת, יוצרת הנחה שדבריו היו פועלים לחיזוק הגרסה המפלילה, בה דוגלת התביעה".   </w:t>
      </w:r>
    </w:p>
    <w:p w14:paraId="55B05458" w14:textId="77777777" w:rsidR="00A451C9" w:rsidRDefault="00A451C9">
      <w:pPr>
        <w:bidi/>
        <w:spacing w:before="100" w:beforeAutospacing="1" w:after="100" w:afterAutospacing="1"/>
        <w:rPr>
          <w:rFonts w:cs="David"/>
          <w:sz w:val="26"/>
          <w:szCs w:val="26"/>
          <w:rtl/>
        </w:rPr>
      </w:pPr>
    </w:p>
    <w:p w14:paraId="68A0A2A3" w14:textId="77777777" w:rsidR="00A451C9" w:rsidRDefault="00A451C9">
      <w:pPr>
        <w:bidi/>
        <w:spacing w:before="100" w:beforeAutospacing="1" w:after="100" w:afterAutospacing="1"/>
        <w:rPr>
          <w:rFonts w:cs="David"/>
          <w:sz w:val="26"/>
          <w:szCs w:val="26"/>
          <w:rtl/>
        </w:rPr>
      </w:pPr>
      <w:r>
        <w:rPr>
          <w:rFonts w:cs="David"/>
          <w:sz w:val="26"/>
          <w:szCs w:val="26"/>
          <w:rtl/>
        </w:rPr>
        <w:t xml:space="preserve">בהיעדר הסבר סביר לאי העלאתו לדוכן העדים של לובמיר כעד הגנה אין לי אלא לדחות את התזה של הנאשם, ולקבוע כי מדובר בתזה מופרכת אשר אינה עומדת במבחן המציאות וההגיון. </w:t>
      </w:r>
    </w:p>
    <w:p w14:paraId="758C2BEA"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1D7DB502"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הפגישה עם א':</w:t>
      </w:r>
    </w:p>
    <w:p w14:paraId="7A95D115" w14:textId="77777777" w:rsidR="00A451C9" w:rsidRDefault="00A451C9">
      <w:pPr>
        <w:bidi/>
        <w:spacing w:before="100" w:beforeAutospacing="1" w:after="100" w:afterAutospacing="1"/>
        <w:rPr>
          <w:rFonts w:cs="David"/>
          <w:sz w:val="26"/>
          <w:szCs w:val="26"/>
          <w:rtl/>
        </w:rPr>
      </w:pPr>
      <w:r>
        <w:rPr>
          <w:rFonts w:cs="David"/>
          <w:sz w:val="26"/>
          <w:szCs w:val="26"/>
          <w:rtl/>
        </w:rPr>
        <w:t xml:space="preserve">לדבריו, פגש את המתלוננת לאחר שעזב את הדירה, כלומר לאחר ספטמבר 94'. הוא מעיד כי במהלך מפגש זה, אליו היה עד עה/ 2 </w:t>
      </w:r>
      <w:r>
        <w:rPr>
          <w:szCs w:val="26"/>
        </w:rPr>
        <w:t>–</w:t>
      </w:r>
      <w:r>
        <w:rPr>
          <w:rFonts w:cs="David"/>
          <w:sz w:val="26"/>
          <w:szCs w:val="26"/>
          <w:rtl/>
        </w:rPr>
        <w:t xml:space="preserve"> אבנר רובין, שמחה המתלוננת לראותו, ונתנה לו נשיקה (עמ' 89, שורות 7-14). </w:t>
      </w:r>
    </w:p>
    <w:p w14:paraId="60831E25"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טוען כי מהתנהגות כזו ניתן ללמוד שלא היה בליבה של א' עליו מכיוון שכלל לא עשה לה את כל המעשים המגונים שהיא טוענת שעשה לה. </w:t>
      </w:r>
    </w:p>
    <w:p w14:paraId="212853AD" w14:textId="77777777" w:rsidR="00A451C9" w:rsidRDefault="00A451C9">
      <w:pPr>
        <w:bidi/>
        <w:spacing w:before="100" w:beforeAutospacing="1" w:after="100" w:afterAutospacing="1"/>
        <w:rPr>
          <w:rFonts w:cs="David"/>
          <w:sz w:val="26"/>
          <w:szCs w:val="26"/>
          <w:u w:val="single"/>
          <w:rtl/>
        </w:rPr>
      </w:pPr>
    </w:p>
    <w:p w14:paraId="231ECC58"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התרחשות האירועים מבחינה כרונולוגית: </w:t>
      </w:r>
    </w:p>
    <w:p w14:paraId="6F922428"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עזב את הדירה בגבעתיים בחודש ספטמבר 94', ושכר דירה בהרצליה החל מתאריך 4/9/94 (כפי שניתן ללמוד מנ/ 2). </w:t>
      </w:r>
    </w:p>
    <w:p w14:paraId="54820AB7" w14:textId="77777777" w:rsidR="00A451C9" w:rsidRDefault="00A451C9">
      <w:pPr>
        <w:bidi/>
        <w:spacing w:before="100" w:beforeAutospacing="1" w:after="100" w:afterAutospacing="1"/>
        <w:rPr>
          <w:rFonts w:cs="David"/>
          <w:sz w:val="26"/>
          <w:szCs w:val="26"/>
          <w:rtl/>
        </w:rPr>
      </w:pPr>
      <w:r>
        <w:rPr>
          <w:rFonts w:cs="David"/>
          <w:sz w:val="26"/>
          <w:szCs w:val="26"/>
          <w:rtl/>
        </w:rPr>
        <w:t xml:space="preserve">כאשר הוא נשאל בביהמ"ש על הפגישה הוא מספר כי זו התרחשה בגבעתיים עת הוא והעד אבנר רובין נסעו יחדיו מהרצליה לבית בגבעתיים על מנת להתאמן בנגינה יחד עם לובמיר שהמשיך להתגורר בדירה בגבעתיים. </w:t>
      </w:r>
    </w:p>
    <w:p w14:paraId="1BE1F5CF" w14:textId="77777777" w:rsidR="00A451C9" w:rsidRDefault="00A451C9">
      <w:pPr>
        <w:bidi/>
        <w:spacing w:before="100" w:beforeAutospacing="1" w:after="100" w:afterAutospacing="1"/>
        <w:rPr>
          <w:rFonts w:cs="David"/>
          <w:sz w:val="26"/>
          <w:szCs w:val="26"/>
          <w:rtl/>
        </w:rPr>
      </w:pPr>
      <w:r>
        <w:rPr>
          <w:rFonts w:cs="David"/>
          <w:sz w:val="26"/>
          <w:szCs w:val="26"/>
          <w:rtl/>
        </w:rPr>
        <w:t xml:space="preserve">מאחר שהנאשם פיטר את לובמיר בסוף חודש אוקטובר, הרי שהחזרות בהשתתפות הנאשם, אבנר רובין ולובמיר נערכו במהלך החודשים ספטמבר </w:t>
      </w:r>
      <w:r>
        <w:rPr>
          <w:szCs w:val="26"/>
        </w:rPr>
        <w:t>–</w:t>
      </w:r>
      <w:r>
        <w:rPr>
          <w:rFonts w:cs="David"/>
          <w:sz w:val="26"/>
          <w:szCs w:val="26"/>
          <w:rtl/>
        </w:rPr>
        <w:t xml:space="preserve"> אוקטובר </w:t>
      </w:r>
      <w:r>
        <w:rPr>
          <w:szCs w:val="26"/>
        </w:rPr>
        <w:t>–</w:t>
      </w:r>
      <w:r>
        <w:rPr>
          <w:rFonts w:cs="David"/>
          <w:sz w:val="26"/>
          <w:szCs w:val="26"/>
          <w:rtl/>
        </w:rPr>
        <w:t xml:space="preserve"> עד פיטוריו של לובמיר, ובמהלך החודשיים הללו, לטענת הנאשם, פגש במתלוננת שהראתה לו יחס חברי וחם. </w:t>
      </w:r>
    </w:p>
    <w:p w14:paraId="469FCC2F" w14:textId="77777777" w:rsidR="00A451C9" w:rsidRDefault="00A451C9">
      <w:pPr>
        <w:bidi/>
        <w:spacing w:before="100" w:beforeAutospacing="1" w:after="100" w:afterAutospacing="1"/>
        <w:rPr>
          <w:rFonts w:cs="David"/>
          <w:sz w:val="26"/>
          <w:szCs w:val="26"/>
          <w:rtl/>
        </w:rPr>
      </w:pPr>
      <w:r>
        <w:rPr>
          <w:rFonts w:cs="David"/>
          <w:sz w:val="26"/>
          <w:szCs w:val="26"/>
          <w:rtl/>
        </w:rPr>
        <w:t xml:space="preserve">אם כך הוא הדבר, </w:t>
      </w:r>
      <w:r>
        <w:rPr>
          <w:rFonts w:cs="David"/>
          <w:b/>
          <w:bCs/>
          <w:sz w:val="26"/>
          <w:szCs w:val="26"/>
          <w:rtl/>
        </w:rPr>
        <w:t>מדוע הנאשם אשר נחקר במשטרה ביחס לכתב אישום זה, בחודש דצמבר, לא העלה בחקירתו את הפגישה הלבבית שהייתה לו עם המתלוננת?</w:t>
      </w:r>
      <w:r>
        <w:rPr>
          <w:rFonts w:cs="David"/>
          <w:sz w:val="26"/>
          <w:szCs w:val="26"/>
          <w:rtl/>
        </w:rPr>
        <w:t xml:space="preserve"> דבר הפגישה הועלה לראשונה במשפט, כארבע שנים לאחר האירועים, וקשה עד מאוד להתעלם מן ההרגשה כי אם אכן הייתה פגישה שכזו אזי לנאשם היה את מלוא האינטרס לספר עליה במהלך חקירתו, על מנת שהמשטרה תוכל לעמת גרסה זו עם גרסת המתלוננת.   </w:t>
      </w:r>
    </w:p>
    <w:p w14:paraId="7B68F393" w14:textId="77777777" w:rsidR="00A451C9" w:rsidRDefault="00A451C9">
      <w:pPr>
        <w:bidi/>
        <w:spacing w:before="100" w:beforeAutospacing="1" w:after="100" w:afterAutospacing="1"/>
        <w:rPr>
          <w:rFonts w:cs="David"/>
          <w:sz w:val="26"/>
          <w:szCs w:val="26"/>
          <w:rtl/>
        </w:rPr>
      </w:pPr>
    </w:p>
    <w:p w14:paraId="045539B4"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הפגישה גופה: </w:t>
      </w:r>
    </w:p>
    <w:p w14:paraId="54936610"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מעיד כי לאחר שעזב את הדירה ועבר להרצליה פגש במתלוננת פעמים רבות (עמ' 85, שורה 9). </w:t>
      </w:r>
    </w:p>
    <w:p w14:paraId="35BF4C14" w14:textId="77777777" w:rsidR="00A451C9" w:rsidRDefault="00A451C9">
      <w:pPr>
        <w:bidi/>
        <w:spacing w:before="100" w:beforeAutospacing="1" w:after="100" w:afterAutospacing="1"/>
        <w:rPr>
          <w:rFonts w:cs="David"/>
          <w:sz w:val="26"/>
          <w:szCs w:val="26"/>
          <w:rtl/>
        </w:rPr>
      </w:pPr>
      <w:r>
        <w:rPr>
          <w:rFonts w:cs="David"/>
          <w:sz w:val="26"/>
          <w:szCs w:val="26"/>
          <w:rtl/>
        </w:rPr>
        <w:t xml:space="preserve">הוא זוכר בייחוד מפגש שהיה לו עד גם עה/ 2 </w:t>
      </w:r>
      <w:r>
        <w:rPr>
          <w:szCs w:val="26"/>
        </w:rPr>
        <w:t>–</w:t>
      </w:r>
      <w:r>
        <w:rPr>
          <w:rFonts w:cs="David"/>
          <w:sz w:val="26"/>
          <w:szCs w:val="26"/>
          <w:rtl/>
        </w:rPr>
        <w:t xml:space="preserve"> אבנר רובין: </w:t>
      </w:r>
    </w:p>
    <w:p w14:paraId="06D6740F" w14:textId="77777777" w:rsidR="00A451C9" w:rsidRDefault="00A451C9">
      <w:pPr>
        <w:bidi/>
        <w:ind w:left="849" w:right="993"/>
        <w:rPr>
          <w:rFonts w:cs="David"/>
          <w:b/>
          <w:bCs/>
          <w:sz w:val="26"/>
          <w:szCs w:val="26"/>
          <w:rtl/>
        </w:rPr>
      </w:pPr>
      <w:r>
        <w:rPr>
          <w:rFonts w:cs="David"/>
          <w:b/>
          <w:bCs/>
          <w:sz w:val="26"/>
          <w:szCs w:val="26"/>
          <w:rtl/>
        </w:rPr>
        <w:t>"אנחנו היינו אצל לובה מאייר כל הזמן, עשינו חזרות בדירה שלו</w:t>
      </w:r>
      <w:r>
        <w:rPr>
          <w:b/>
          <w:bCs/>
          <w:szCs w:val="26"/>
        </w:rPr>
        <w:t>…</w:t>
      </w:r>
      <w:r>
        <w:rPr>
          <w:rFonts w:cs="David"/>
          <w:b/>
          <w:bCs/>
          <w:sz w:val="26"/>
          <w:szCs w:val="26"/>
          <w:rtl/>
        </w:rPr>
        <w:t>כשירדנו למטה שם הייתה א'. אנחנו היינו באוטו. רצינו לנסוע. א' באה משם, משחקת</w:t>
      </w:r>
      <w:r>
        <w:rPr>
          <w:b/>
          <w:bCs/>
          <w:szCs w:val="26"/>
        </w:rPr>
        <w:t>…</w:t>
      </w:r>
      <w:r>
        <w:rPr>
          <w:rFonts w:cs="David"/>
          <w:b/>
          <w:bCs/>
          <w:sz w:val="26"/>
          <w:szCs w:val="26"/>
          <w:rtl/>
        </w:rPr>
        <w:t xml:space="preserve">היא רואה אותי ואמרה </w:t>
      </w:r>
      <w:r>
        <w:rPr>
          <w:b/>
          <w:bCs/>
          <w:szCs w:val="26"/>
        </w:rPr>
        <w:t>–</w:t>
      </w:r>
      <w:r>
        <w:rPr>
          <w:rFonts w:cs="David"/>
          <w:b/>
          <w:bCs/>
          <w:sz w:val="26"/>
          <w:szCs w:val="26"/>
          <w:rtl/>
        </w:rPr>
        <w:t xml:space="preserve"> איגור, איגור, איגור. היא הגיבה כמו שאני אבא שלה, היא אמרה </w:t>
      </w:r>
      <w:r>
        <w:rPr>
          <w:b/>
          <w:bCs/>
          <w:szCs w:val="26"/>
        </w:rPr>
        <w:t>–</w:t>
      </w:r>
      <w:r>
        <w:rPr>
          <w:rFonts w:cs="David"/>
          <w:b/>
          <w:bCs/>
          <w:sz w:val="26"/>
          <w:szCs w:val="26"/>
          <w:rtl/>
        </w:rPr>
        <w:t xml:space="preserve"> אני מתגעגעת אליך</w:t>
      </w:r>
      <w:r>
        <w:rPr>
          <w:b/>
          <w:bCs/>
          <w:szCs w:val="26"/>
        </w:rPr>
        <w:t>…</w:t>
      </w:r>
      <w:r>
        <w:rPr>
          <w:rFonts w:cs="David"/>
          <w:b/>
          <w:bCs/>
          <w:sz w:val="26"/>
          <w:szCs w:val="26"/>
          <w:rtl/>
        </w:rPr>
        <w:t>ביקשתי מאבנר שייתן לי 20-30 ש"ח שתקנה מתנה (</w:t>
      </w:r>
      <w:r>
        <w:rPr>
          <w:rFonts w:cs="David"/>
          <w:sz w:val="26"/>
          <w:szCs w:val="26"/>
          <w:rtl/>
        </w:rPr>
        <w:t>לחברה</w:t>
      </w:r>
      <w:r>
        <w:rPr>
          <w:rFonts w:cs="David"/>
          <w:b/>
          <w:bCs/>
          <w:sz w:val="26"/>
          <w:szCs w:val="26"/>
          <w:rtl/>
        </w:rPr>
        <w:t xml:space="preserve">), ואני אחזיר לו אח"כ. הוא נתן לה כסף. זהו. היא נתנה לי נשיקה והלכה".  </w:t>
      </w:r>
    </w:p>
    <w:p w14:paraId="6C2F204A"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89, שורות 7-14). </w:t>
      </w:r>
    </w:p>
    <w:p w14:paraId="66F6A39A" w14:textId="77777777" w:rsidR="00A451C9" w:rsidRDefault="00A451C9">
      <w:pPr>
        <w:bidi/>
        <w:spacing w:before="100" w:beforeAutospacing="1" w:after="100" w:afterAutospacing="1"/>
        <w:rPr>
          <w:rFonts w:cs="David"/>
          <w:sz w:val="26"/>
          <w:szCs w:val="26"/>
          <w:rtl/>
        </w:rPr>
      </w:pPr>
    </w:p>
    <w:p w14:paraId="1EEF3A5E" w14:textId="77777777" w:rsidR="00A451C9" w:rsidRDefault="00A451C9">
      <w:pPr>
        <w:bidi/>
        <w:spacing w:before="100" w:beforeAutospacing="1" w:after="100" w:afterAutospacing="1"/>
        <w:rPr>
          <w:rFonts w:cs="David"/>
          <w:sz w:val="26"/>
          <w:szCs w:val="26"/>
          <w:rtl/>
        </w:rPr>
      </w:pPr>
      <w:r>
        <w:rPr>
          <w:rFonts w:cs="David"/>
          <w:sz w:val="26"/>
          <w:szCs w:val="26"/>
          <w:rtl/>
        </w:rPr>
        <w:t xml:space="preserve">א' במהלך חקירתה ע"י ב"כ הנאשם נשאלה על הפגישה עם אבנר, אותו היא מכירה היכרות שטחית, ועם הנאשם: </w:t>
      </w:r>
    </w:p>
    <w:p w14:paraId="5A9EDF72" w14:textId="77777777" w:rsidR="00A451C9" w:rsidRDefault="00A451C9">
      <w:pPr>
        <w:bidi/>
        <w:ind w:left="1416" w:right="993" w:hanging="567"/>
        <w:rPr>
          <w:rFonts w:cs="David"/>
          <w:b/>
          <w:bCs/>
          <w:sz w:val="26"/>
          <w:szCs w:val="26"/>
          <w:rtl/>
        </w:rPr>
      </w:pPr>
      <w:r>
        <w:rPr>
          <w:rFonts w:cs="David"/>
          <w:b/>
          <w:bCs/>
          <w:sz w:val="26"/>
          <w:szCs w:val="26"/>
          <w:rtl/>
        </w:rPr>
        <w:t>"ש:  אם יש בחור בשם אבנר שאותו את מכירה, שאומר שראה אותך   יחד עם הנאשם 3-4 חודשים אחרי שעזבת את הדירה, הוא משקר?</w:t>
      </w:r>
    </w:p>
    <w:p w14:paraId="1BEEF434" w14:textId="77777777" w:rsidR="00A451C9" w:rsidRDefault="00A451C9">
      <w:pPr>
        <w:bidi/>
        <w:ind w:left="849" w:right="993"/>
        <w:rPr>
          <w:rFonts w:cs="David"/>
          <w:b/>
          <w:bCs/>
          <w:sz w:val="26"/>
          <w:szCs w:val="26"/>
          <w:rtl/>
        </w:rPr>
      </w:pPr>
      <w:r>
        <w:rPr>
          <w:rFonts w:cs="David"/>
          <w:b/>
          <w:bCs/>
          <w:sz w:val="26"/>
          <w:szCs w:val="26"/>
          <w:rtl/>
        </w:rPr>
        <w:t xml:space="preserve">  ת:   כן. </w:t>
      </w:r>
    </w:p>
    <w:p w14:paraId="391B35EC" w14:textId="77777777" w:rsidR="00A451C9" w:rsidRDefault="00A451C9">
      <w:pPr>
        <w:bidi/>
        <w:ind w:left="1416" w:right="993" w:hanging="567"/>
        <w:rPr>
          <w:rFonts w:cs="David"/>
          <w:b/>
          <w:bCs/>
          <w:sz w:val="26"/>
          <w:szCs w:val="26"/>
          <w:rtl/>
        </w:rPr>
      </w:pPr>
      <w:r>
        <w:rPr>
          <w:rFonts w:cs="David"/>
          <w:b/>
          <w:bCs/>
          <w:sz w:val="26"/>
          <w:szCs w:val="26"/>
          <w:rtl/>
        </w:rPr>
        <w:t xml:space="preserve">  ש:  היה לך יום הולדת ואת הזמנת את הנאשם ליום ההולדת שלך  באותה פגישה עם אבנר ועם הנאשם, מספר חודשים אחרי שעזבת את הבית?" </w:t>
      </w:r>
    </w:p>
    <w:p w14:paraId="63F08010"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32, שורות 13-17). </w:t>
      </w:r>
    </w:p>
    <w:p w14:paraId="1C6DE425" w14:textId="77777777" w:rsidR="00A451C9" w:rsidRDefault="00A451C9">
      <w:pPr>
        <w:bidi/>
        <w:spacing w:before="100" w:beforeAutospacing="1" w:after="100" w:afterAutospacing="1"/>
        <w:rPr>
          <w:rFonts w:cs="David"/>
          <w:sz w:val="26"/>
          <w:szCs w:val="26"/>
          <w:rtl/>
        </w:rPr>
      </w:pPr>
    </w:p>
    <w:p w14:paraId="3ED61C5C" w14:textId="77777777" w:rsidR="00A451C9" w:rsidRDefault="00A451C9">
      <w:pPr>
        <w:bidi/>
        <w:spacing w:before="100" w:beforeAutospacing="1" w:after="100" w:afterAutospacing="1"/>
        <w:rPr>
          <w:rFonts w:cs="David"/>
          <w:sz w:val="26"/>
          <w:szCs w:val="26"/>
          <w:rtl/>
        </w:rPr>
      </w:pPr>
      <w:r>
        <w:rPr>
          <w:rFonts w:cs="David"/>
          <w:sz w:val="26"/>
          <w:szCs w:val="26"/>
          <w:rtl/>
        </w:rPr>
        <w:t xml:space="preserve">א' בתשובתה שוללת מכל וכל מפגש כזה שהיה לה עם הנאשם ועם אבנר, והיא מוסיפה כי לאחר כל מה שקרה פחדה לצאת החוצה פן תיתקל בנאשם, ובמצב דברים זה לא ייתכן כי תזמין את הנאשם למסיבת יום הולדתה. </w:t>
      </w:r>
    </w:p>
    <w:p w14:paraId="370AC2C0" w14:textId="77777777" w:rsidR="00A451C9" w:rsidRDefault="00A451C9">
      <w:pPr>
        <w:bidi/>
        <w:spacing w:before="100" w:beforeAutospacing="1" w:after="100" w:afterAutospacing="1"/>
        <w:rPr>
          <w:rFonts w:cs="David"/>
          <w:sz w:val="26"/>
          <w:szCs w:val="26"/>
          <w:rtl/>
        </w:rPr>
      </w:pPr>
    </w:p>
    <w:p w14:paraId="32DE049C" w14:textId="77777777" w:rsidR="00A451C9" w:rsidRDefault="00A451C9">
      <w:pPr>
        <w:bidi/>
        <w:spacing w:before="100" w:beforeAutospacing="1" w:after="100" w:afterAutospacing="1"/>
        <w:rPr>
          <w:rFonts w:cs="David"/>
          <w:sz w:val="26"/>
          <w:szCs w:val="26"/>
          <w:rtl/>
        </w:rPr>
      </w:pPr>
      <w:r>
        <w:rPr>
          <w:rFonts w:cs="David"/>
          <w:sz w:val="26"/>
          <w:szCs w:val="26"/>
          <w:rtl/>
        </w:rPr>
        <w:t xml:space="preserve">גרסתה עדיפה בעיני על פני גרסת הנאשם ולו בזכות העובדה שגרסתו ביחס למפגש השתנתה תוך כדי שמיעת העדויות; תחילה דובר על הזמנה למסיבת יום הולדת של א', אך עד שהגענו לשמיעת עדותו של הנאשם הוא כבר מעיד על כך שא' ביקשה ממנו כסף ע"מ שתוכל לקנות מתנה לחברתה. </w:t>
      </w:r>
    </w:p>
    <w:p w14:paraId="0A63ABBE" w14:textId="77777777" w:rsidR="00A451C9" w:rsidRDefault="00A451C9">
      <w:pPr>
        <w:bidi/>
        <w:spacing w:before="100" w:beforeAutospacing="1" w:after="100" w:afterAutospacing="1"/>
        <w:rPr>
          <w:rFonts w:cs="David"/>
          <w:sz w:val="26"/>
          <w:szCs w:val="26"/>
          <w:rtl/>
        </w:rPr>
      </w:pPr>
    </w:p>
    <w:p w14:paraId="2CC04E0C"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 xml:space="preserve">מהימנותה של א' ביחס לגניבה בה נתפסה: </w:t>
      </w:r>
    </w:p>
    <w:p w14:paraId="687EFAC6" w14:textId="77777777" w:rsidR="00A451C9" w:rsidRDefault="00A451C9">
      <w:pPr>
        <w:bidi/>
        <w:spacing w:before="100" w:beforeAutospacing="1" w:after="100" w:afterAutospacing="1"/>
        <w:rPr>
          <w:rFonts w:cs="David"/>
          <w:sz w:val="26"/>
          <w:szCs w:val="26"/>
          <w:rtl/>
        </w:rPr>
      </w:pPr>
      <w:r>
        <w:rPr>
          <w:rFonts w:cs="David"/>
          <w:sz w:val="26"/>
          <w:szCs w:val="26"/>
          <w:rtl/>
        </w:rPr>
        <w:t xml:space="preserve">הנאשם טוען כי א' גנבה כסף מאנה, לא הודתה בגניבה ואף תירצה את הפריטים החדשים שקנתה בכסף בכך שמדובר במתנות שקיבלה מביה"ס. רק לאחר שבוע שבו הנאשם ואנה אימתו שמקור הקניות איננו מביה"ס, הודתה לבסוף א' כי היא זו שגנבה את הכסף. בכך, טוען הנאשם, יש להעיד על חוסר אמינותה של א' ועל יכולתה המופלאה לשקר. לדבריו: </w:t>
      </w:r>
    </w:p>
    <w:p w14:paraId="6A6764A7" w14:textId="77777777" w:rsidR="00A451C9" w:rsidRDefault="00A451C9">
      <w:pPr>
        <w:bidi/>
        <w:ind w:left="849" w:right="993"/>
        <w:rPr>
          <w:rFonts w:cs="David"/>
          <w:b/>
          <w:bCs/>
          <w:sz w:val="26"/>
          <w:szCs w:val="26"/>
          <w:rtl/>
        </w:rPr>
      </w:pPr>
      <w:r>
        <w:rPr>
          <w:rFonts w:cs="David"/>
          <w:b/>
          <w:bCs/>
          <w:sz w:val="26"/>
          <w:szCs w:val="26"/>
          <w:rtl/>
        </w:rPr>
        <w:t>"היא דיברה כמו מלאך</w:t>
      </w:r>
      <w:r>
        <w:rPr>
          <w:b/>
          <w:bCs/>
          <w:szCs w:val="26"/>
        </w:rPr>
        <w:t>…</w:t>
      </w:r>
      <w:r>
        <w:rPr>
          <w:rFonts w:cs="David"/>
          <w:b/>
          <w:bCs/>
          <w:sz w:val="26"/>
          <w:szCs w:val="26"/>
          <w:rtl/>
        </w:rPr>
        <w:t xml:space="preserve">כמו שחקנית היא דיברה" </w:t>
      </w:r>
    </w:p>
    <w:p w14:paraId="1B8D5BFF" w14:textId="77777777" w:rsidR="00A451C9" w:rsidRDefault="00A451C9">
      <w:pPr>
        <w:bidi/>
        <w:spacing w:before="100" w:beforeAutospacing="1" w:after="100" w:afterAutospacing="1"/>
        <w:rPr>
          <w:rFonts w:cs="David"/>
          <w:sz w:val="26"/>
          <w:szCs w:val="26"/>
          <w:rtl/>
        </w:rPr>
      </w:pPr>
      <w:r>
        <w:rPr>
          <w:rFonts w:cs="David"/>
          <w:sz w:val="26"/>
          <w:szCs w:val="26"/>
          <w:rtl/>
        </w:rPr>
        <w:t xml:space="preserve">(עמ' 82, שורות 27-28). </w:t>
      </w:r>
    </w:p>
    <w:p w14:paraId="190F0CBF" w14:textId="77777777" w:rsidR="00A451C9" w:rsidRDefault="00A451C9">
      <w:pPr>
        <w:bidi/>
        <w:spacing w:before="100" w:beforeAutospacing="1" w:after="100" w:afterAutospacing="1"/>
        <w:rPr>
          <w:rFonts w:cs="David"/>
          <w:sz w:val="26"/>
          <w:szCs w:val="26"/>
          <w:rtl/>
        </w:rPr>
      </w:pPr>
    </w:p>
    <w:p w14:paraId="7168BD52" w14:textId="77777777" w:rsidR="00A451C9" w:rsidRDefault="00A451C9">
      <w:pPr>
        <w:bidi/>
        <w:spacing w:before="100" w:beforeAutospacing="1" w:after="100" w:afterAutospacing="1"/>
        <w:rPr>
          <w:rFonts w:cs="David"/>
          <w:sz w:val="26"/>
          <w:szCs w:val="26"/>
          <w:rtl/>
        </w:rPr>
      </w:pPr>
      <w:r>
        <w:rPr>
          <w:rFonts w:cs="David"/>
          <w:sz w:val="26"/>
          <w:szCs w:val="26"/>
          <w:rtl/>
        </w:rPr>
        <w:t xml:space="preserve">אין ממש בטענה זו: אך טבעי הוא שילד שעושה מעשה אסור, יעדיף להסתירו ולא להודות במעשה. אין הדבר נובע מחינוך קלוקל או מאופי לא מהימן, זוהי תגובה טבעית של ילד באשר הוא ילד, ואין בינה לבין משקל עדותה של א' כל קשר, מה גם שא' הודתה אז ובפני כיום כי היא מבינה שעשתה טעות (עמ' 37, שורות 26-27), ובכל מקרה לא נמצא עצמנו מענישים אותה כיום על "חטאה" בעבר. </w:t>
      </w:r>
    </w:p>
    <w:p w14:paraId="5A33ECFF" w14:textId="77777777" w:rsidR="00A451C9" w:rsidRDefault="00A451C9">
      <w:pPr>
        <w:bidi/>
        <w:spacing w:before="100" w:beforeAutospacing="1" w:after="100" w:afterAutospacing="1"/>
        <w:rPr>
          <w:rFonts w:cs="David"/>
          <w:sz w:val="26"/>
          <w:szCs w:val="26"/>
          <w:rtl/>
        </w:rPr>
      </w:pPr>
    </w:p>
    <w:p w14:paraId="1517D65F" w14:textId="77777777" w:rsidR="00A451C9" w:rsidRDefault="00A451C9">
      <w:pPr>
        <w:bidi/>
        <w:spacing w:before="100" w:beforeAutospacing="1" w:after="100" w:afterAutospacing="1"/>
        <w:rPr>
          <w:rFonts w:cs="David"/>
          <w:b/>
          <w:bCs/>
          <w:sz w:val="26"/>
          <w:szCs w:val="26"/>
          <w:rtl/>
        </w:rPr>
      </w:pPr>
      <w:r>
        <w:rPr>
          <w:rFonts w:cs="David"/>
          <w:b/>
          <w:bCs/>
          <w:sz w:val="26"/>
          <w:szCs w:val="26"/>
          <w:u w:val="single"/>
          <w:rtl/>
        </w:rPr>
        <w:t xml:space="preserve">עדות אבנר רובין </w:t>
      </w:r>
      <w:r>
        <w:rPr>
          <w:b/>
          <w:bCs/>
          <w:szCs w:val="26"/>
          <w:u w:val="single"/>
        </w:rPr>
        <w:t>–</w:t>
      </w:r>
      <w:r>
        <w:rPr>
          <w:rFonts w:cs="David"/>
          <w:b/>
          <w:bCs/>
          <w:sz w:val="26"/>
          <w:szCs w:val="26"/>
          <w:u w:val="single"/>
          <w:rtl/>
        </w:rPr>
        <w:t xml:space="preserve"> עה/ 2:</w:t>
      </w:r>
      <w:r>
        <w:rPr>
          <w:rFonts w:cs="David"/>
          <w:b/>
          <w:bCs/>
          <w:sz w:val="26"/>
          <w:szCs w:val="26"/>
          <w:rtl/>
        </w:rPr>
        <w:t xml:space="preserve"> </w:t>
      </w:r>
    </w:p>
    <w:p w14:paraId="4E87A4EC" w14:textId="77777777" w:rsidR="00A451C9" w:rsidRDefault="00A451C9">
      <w:pPr>
        <w:bidi/>
        <w:spacing w:before="100" w:beforeAutospacing="1" w:after="100" w:afterAutospacing="1"/>
        <w:rPr>
          <w:rFonts w:cs="David"/>
          <w:sz w:val="26"/>
          <w:szCs w:val="26"/>
          <w:rtl/>
        </w:rPr>
      </w:pPr>
      <w:r>
        <w:rPr>
          <w:rFonts w:cs="David"/>
          <w:sz w:val="26"/>
          <w:szCs w:val="26"/>
          <w:rtl/>
        </w:rPr>
        <w:t xml:space="preserve">העד הינו מורה לגיטרה, ובבעלותו ביה"ס למוסיקה. היכרותו עם הנאשם היא על רקע מקצועי; הנאשם לימד בביה"ס הנ"ל, והשניים ביחד עם לובומיר ואחרים ניגנו בלהקה במשך תקופה מסוימת. </w:t>
      </w:r>
    </w:p>
    <w:p w14:paraId="44CEC43B" w14:textId="77777777" w:rsidR="00A451C9" w:rsidRDefault="00A451C9">
      <w:pPr>
        <w:bidi/>
        <w:spacing w:before="100" w:beforeAutospacing="1" w:after="100" w:afterAutospacing="1"/>
        <w:rPr>
          <w:rFonts w:cs="David"/>
          <w:sz w:val="26"/>
          <w:szCs w:val="26"/>
          <w:rtl/>
        </w:rPr>
      </w:pPr>
      <w:r>
        <w:rPr>
          <w:rFonts w:cs="David"/>
          <w:sz w:val="26"/>
          <w:szCs w:val="26"/>
          <w:rtl/>
        </w:rPr>
        <w:t xml:space="preserve">את א' הוא הכיר כאשר היה בא להתאמן יחד עם הנאשם ולובמיר בדירה בגבעתיים. </w:t>
      </w:r>
    </w:p>
    <w:p w14:paraId="4B4AE4BF" w14:textId="77777777" w:rsidR="00A451C9" w:rsidRDefault="00A451C9">
      <w:pPr>
        <w:bidi/>
        <w:spacing w:before="100" w:beforeAutospacing="1" w:after="100" w:afterAutospacing="1"/>
        <w:rPr>
          <w:rFonts w:cs="David"/>
          <w:sz w:val="26"/>
          <w:szCs w:val="26"/>
          <w:rtl/>
        </w:rPr>
      </w:pPr>
    </w:p>
    <w:p w14:paraId="13366103" w14:textId="77777777" w:rsidR="00A451C9" w:rsidRDefault="00A451C9">
      <w:pPr>
        <w:bidi/>
        <w:spacing w:before="100" w:beforeAutospacing="1" w:after="100" w:afterAutospacing="1"/>
        <w:rPr>
          <w:rFonts w:cs="David"/>
          <w:sz w:val="26"/>
          <w:szCs w:val="26"/>
          <w:rtl/>
        </w:rPr>
      </w:pPr>
      <w:r>
        <w:rPr>
          <w:rFonts w:cs="David"/>
          <w:sz w:val="26"/>
          <w:szCs w:val="26"/>
          <w:rtl/>
        </w:rPr>
        <w:t>לטענתו, היו לו ולנאשם מספר מפגשים עם א', אך את הפגישה הספציפית עליה מעיד הנאשם הוא זוכר בוודאות ("</w:t>
      </w:r>
      <w:r>
        <w:rPr>
          <w:rFonts w:cs="David"/>
          <w:b/>
          <w:bCs/>
          <w:sz w:val="26"/>
          <w:szCs w:val="26"/>
          <w:rtl/>
        </w:rPr>
        <w:t>קטע אחד ברור לי לגמרי</w:t>
      </w:r>
      <w:r>
        <w:rPr>
          <w:szCs w:val="26"/>
        </w:rPr>
        <w:t>…</w:t>
      </w:r>
      <w:r>
        <w:rPr>
          <w:rFonts w:cs="David"/>
          <w:sz w:val="26"/>
          <w:szCs w:val="26"/>
          <w:rtl/>
        </w:rPr>
        <w:t xml:space="preserve">"): </w:t>
      </w:r>
    </w:p>
    <w:p w14:paraId="2834599A" w14:textId="77777777" w:rsidR="00A451C9" w:rsidRDefault="00A451C9">
      <w:pPr>
        <w:bidi/>
        <w:ind w:left="942" w:right="993"/>
        <w:rPr>
          <w:rFonts w:cs="David"/>
          <w:b/>
          <w:bCs/>
          <w:sz w:val="26"/>
          <w:szCs w:val="26"/>
          <w:rtl/>
        </w:rPr>
      </w:pPr>
      <w:r>
        <w:rPr>
          <w:rFonts w:cs="David"/>
          <w:b/>
          <w:bCs/>
          <w:sz w:val="26"/>
          <w:szCs w:val="26"/>
          <w:rtl/>
        </w:rPr>
        <w:t xml:space="preserve">"...פגשנו אותה ברחוב, זה היה אחרי שעבר להרצליה...ברחוב היא הלכה על המדרכה ועשתה לו שלום, ועשתה לו סימן שיחכה, הכל ברוסית...היא קפצה לחלון ונתנה לו נשיקה, היא אמרה לו ברוסית שהיא צריכה 20 או 30 שקל לקנות מתנה ליום הולדת...לא ראיתי סימני פחד מצידה כלפיו." </w:t>
      </w:r>
    </w:p>
    <w:p w14:paraId="7B5E348B" w14:textId="77777777" w:rsidR="00A451C9" w:rsidRDefault="00A451C9">
      <w:pPr>
        <w:bidi/>
        <w:spacing w:before="100" w:beforeAutospacing="1" w:after="100" w:afterAutospacing="1"/>
        <w:rPr>
          <w:rFonts w:cs="David"/>
          <w:sz w:val="26"/>
          <w:szCs w:val="26"/>
          <w:rtl/>
        </w:rPr>
      </w:pPr>
      <w:r>
        <w:rPr>
          <w:rFonts w:cs="David"/>
          <w:sz w:val="26"/>
          <w:szCs w:val="26"/>
          <w:rtl/>
        </w:rPr>
        <w:t xml:space="preserve">(ישיבה מיום 8/6/99, עמ' 7, שורות 11-18). </w:t>
      </w:r>
    </w:p>
    <w:p w14:paraId="6812C343" w14:textId="77777777" w:rsidR="00A451C9" w:rsidRDefault="00A451C9">
      <w:pPr>
        <w:bidi/>
        <w:spacing w:before="100" w:beforeAutospacing="1" w:after="100" w:afterAutospacing="1"/>
        <w:rPr>
          <w:rFonts w:cs="David"/>
          <w:sz w:val="26"/>
          <w:szCs w:val="26"/>
          <w:rtl/>
        </w:rPr>
      </w:pPr>
    </w:p>
    <w:p w14:paraId="32D9CA77" w14:textId="77777777" w:rsidR="00A451C9" w:rsidRDefault="00A451C9">
      <w:pPr>
        <w:bidi/>
        <w:spacing w:before="100" w:beforeAutospacing="1" w:after="100" w:afterAutospacing="1"/>
        <w:rPr>
          <w:rFonts w:cs="David"/>
          <w:sz w:val="26"/>
          <w:szCs w:val="26"/>
          <w:rtl/>
        </w:rPr>
      </w:pPr>
      <w:r>
        <w:rPr>
          <w:rFonts w:cs="David"/>
          <w:sz w:val="26"/>
          <w:szCs w:val="26"/>
          <w:rtl/>
        </w:rPr>
        <w:t xml:space="preserve">אין ביכולתי לקבל את עדותו של עד זה כמהימנה: </w:t>
      </w:r>
    </w:p>
    <w:p w14:paraId="68390B00" w14:textId="77777777" w:rsidR="00A451C9" w:rsidRDefault="00A451C9">
      <w:pPr>
        <w:bidi/>
        <w:spacing w:before="100" w:beforeAutospacing="1" w:after="100" w:afterAutospacing="1"/>
        <w:rPr>
          <w:rFonts w:cs="David"/>
          <w:sz w:val="26"/>
          <w:szCs w:val="26"/>
          <w:rtl/>
        </w:rPr>
      </w:pPr>
      <w:r>
        <w:rPr>
          <w:rFonts w:cs="David"/>
          <w:sz w:val="26"/>
          <w:szCs w:val="26"/>
          <w:rtl/>
        </w:rPr>
        <w:t xml:space="preserve">העד מתאר את המפגש כ- 4 שנים לאחר שאירע ברמת דקדקנות ופירוט, כאשר יש לזכור כי המפגש, אם אכן היה, אמור להיות מבחינת העד מפגש רגיל, מינורי, בהחלט לא מפגש יוצא דופן - והמפליא שדווקא מפגש זה הוא זוכר - זכרונו המופלג ביחס למפגש מוליך אותי למסקנה כי מדובר בעד שקר.  </w:t>
      </w:r>
    </w:p>
    <w:p w14:paraId="6F67DBAF" w14:textId="77777777" w:rsidR="00A451C9" w:rsidRDefault="00A451C9">
      <w:pPr>
        <w:bidi/>
        <w:spacing w:before="100" w:beforeAutospacing="1" w:after="100" w:afterAutospacing="1"/>
        <w:rPr>
          <w:rFonts w:cs="David"/>
          <w:sz w:val="26"/>
          <w:szCs w:val="26"/>
          <w:rtl/>
        </w:rPr>
      </w:pPr>
      <w:r>
        <w:rPr>
          <w:rFonts w:cs="David"/>
          <w:sz w:val="26"/>
          <w:szCs w:val="26"/>
          <w:rtl/>
        </w:rPr>
        <w:t xml:space="preserve">לאורך כל עדותו כאשר נשאל לגבי מועדים שונים, או תקופות שונות, זכרונו בוגד בו, והוא אינו מסוגל להשיב על השאלות, החל משאלות הנוגעות למשך היכרותו עם הנאשם, וכלה בשאלות המתייחסות למקום מגוריו של הנאשם בתקופות שונות. </w:t>
      </w:r>
    </w:p>
    <w:p w14:paraId="7E63BCDC" w14:textId="77777777" w:rsidR="00A451C9" w:rsidRDefault="00A451C9">
      <w:pPr>
        <w:bidi/>
        <w:spacing w:before="100" w:beforeAutospacing="1" w:after="100" w:afterAutospacing="1"/>
        <w:rPr>
          <w:rFonts w:cs="David"/>
          <w:sz w:val="26"/>
          <w:szCs w:val="26"/>
          <w:rtl/>
        </w:rPr>
      </w:pPr>
      <w:r>
        <w:rPr>
          <w:rFonts w:cs="David"/>
          <w:sz w:val="26"/>
          <w:szCs w:val="26"/>
          <w:rtl/>
        </w:rPr>
        <w:t xml:space="preserve">מנגד דווקא את הפגישה עם הנאשם ועם א', עת הוא והנאשם נסעו יחדיו ברכב, פגישה, שאם אכן נערכה, ארכה דקות ספורות, הוא זוכר היטב. הדבר מעלה תמיהות ביחס למהימנותו של עד זה, ולרצון שלו לעזור לחברו עד כדי הסתכנות במגמתיות ובאי אמירת אמת. </w:t>
      </w:r>
    </w:p>
    <w:p w14:paraId="53514087" w14:textId="77777777" w:rsidR="00A451C9" w:rsidRDefault="00A451C9">
      <w:pPr>
        <w:bidi/>
        <w:spacing w:before="100" w:beforeAutospacing="1" w:after="100" w:afterAutospacing="1"/>
        <w:rPr>
          <w:rFonts w:cs="David"/>
          <w:sz w:val="26"/>
          <w:szCs w:val="26"/>
          <w:rtl/>
        </w:rPr>
      </w:pPr>
      <w:r>
        <w:rPr>
          <w:rFonts w:cs="David"/>
          <w:sz w:val="26"/>
          <w:szCs w:val="26"/>
          <w:rtl/>
        </w:rPr>
        <w:t xml:space="preserve">עד זה כלל לא הותיר רושם חיובי בעדותו; מדובר בעד מגמתי אשר דאג לפאר את עדותו במיני מעשים טובים שעשה למען הנאשם והמדינה, מעשים שאין עימם ועם האירועים נשואי התיק דבר וחצי דבר. </w:t>
      </w:r>
    </w:p>
    <w:p w14:paraId="6F255794" w14:textId="77777777" w:rsidR="00A451C9" w:rsidRDefault="00A451C9">
      <w:pPr>
        <w:bidi/>
        <w:spacing w:before="100" w:beforeAutospacing="1" w:after="100" w:afterAutospacing="1"/>
        <w:rPr>
          <w:rFonts w:cs="David"/>
          <w:sz w:val="26"/>
          <w:szCs w:val="26"/>
          <w:rtl/>
        </w:rPr>
      </w:pPr>
      <w:r>
        <w:rPr>
          <w:rFonts w:cs="David"/>
          <w:sz w:val="26"/>
          <w:szCs w:val="26"/>
          <w:rtl/>
        </w:rPr>
        <w:t xml:space="preserve"> </w:t>
      </w:r>
    </w:p>
    <w:p w14:paraId="069DAF1F" w14:textId="77777777" w:rsidR="00A451C9" w:rsidRDefault="00A451C9">
      <w:pPr>
        <w:bidi/>
        <w:spacing w:before="100" w:beforeAutospacing="1" w:after="100" w:afterAutospacing="1"/>
        <w:rPr>
          <w:rFonts w:cs="David"/>
          <w:b/>
          <w:bCs/>
          <w:sz w:val="28"/>
          <w:szCs w:val="28"/>
          <w:u w:val="single"/>
          <w:rtl/>
        </w:rPr>
      </w:pPr>
      <w:r>
        <w:rPr>
          <w:rFonts w:cs="David"/>
          <w:b/>
          <w:bCs/>
          <w:sz w:val="28"/>
          <w:szCs w:val="28"/>
          <w:u w:val="single"/>
          <w:rtl/>
        </w:rPr>
        <w:t xml:space="preserve">הכרעה </w:t>
      </w:r>
      <w:r>
        <w:rPr>
          <w:b/>
          <w:bCs/>
          <w:szCs w:val="28"/>
          <w:u w:val="single"/>
        </w:rPr>
        <w:t>–</w:t>
      </w:r>
      <w:r>
        <w:rPr>
          <w:rFonts w:cs="David"/>
          <w:b/>
          <w:bCs/>
          <w:sz w:val="28"/>
          <w:szCs w:val="28"/>
          <w:u w:val="single"/>
          <w:rtl/>
        </w:rPr>
        <w:t xml:space="preserve"> סיכום ומסקנה: </w:t>
      </w:r>
    </w:p>
    <w:p w14:paraId="6A53F088" w14:textId="77777777" w:rsidR="00A451C9" w:rsidRDefault="00A451C9">
      <w:pPr>
        <w:bidi/>
        <w:spacing w:before="100" w:beforeAutospacing="1" w:after="100" w:afterAutospacing="1"/>
        <w:rPr>
          <w:rFonts w:cs="David"/>
          <w:sz w:val="26"/>
          <w:szCs w:val="26"/>
          <w:rtl/>
        </w:rPr>
      </w:pPr>
      <w:r>
        <w:rPr>
          <w:rFonts w:cs="David"/>
          <w:sz w:val="26"/>
          <w:szCs w:val="26"/>
          <w:rtl/>
        </w:rPr>
        <w:t xml:space="preserve">בהתאם לסעיף </w:t>
      </w:r>
      <w:ins w:id="580" w:author="Windows User" w:date="2018-01-14T15:05:00Z">
        <w:r w:rsidR="00222914" w:rsidRPr="00222914">
          <w:rPr>
            <w:rFonts w:cs="David" w:hint="default"/>
            <w:color w:val="0000FF"/>
            <w:sz w:val="26"/>
            <w:szCs w:val="26"/>
            <w:u w:val="single"/>
            <w:rtl/>
            <w:rPrChange w:id="581" w:author="Windows User" w:date="2018-01-14T15:05:00Z">
              <w:rPr>
                <w:rFonts w:cs="David" w:hint="default"/>
                <w:sz w:val="26"/>
                <w:szCs w:val="26"/>
                <w:rtl/>
              </w:rPr>
            </w:rPrChange>
          </w:rPr>
          <w:fldChar w:fldCharType="begin"/>
        </w:r>
        <w:r w:rsidR="00222914" w:rsidRPr="00222914">
          <w:rPr>
            <w:rFonts w:cs="David" w:hint="default"/>
            <w:color w:val="0000FF"/>
            <w:sz w:val="26"/>
            <w:szCs w:val="26"/>
            <w:u w:val="single"/>
            <w:rtl/>
            <w:rPrChange w:id="582" w:author="Windows User" w:date="2018-01-14T15:05:00Z">
              <w:rPr>
                <w:rFonts w:cs="David" w:hint="default"/>
                <w:sz w:val="26"/>
                <w:szCs w:val="26"/>
                <w:rtl/>
              </w:rPr>
            </w:rPrChange>
          </w:rPr>
          <w:instrText xml:space="preserve"> </w:instrText>
        </w:r>
        <w:r w:rsidR="00222914" w:rsidRPr="00222914">
          <w:rPr>
            <w:rFonts w:cs="David" w:hint="default"/>
            <w:color w:val="0000FF"/>
            <w:sz w:val="26"/>
            <w:szCs w:val="26"/>
            <w:u w:val="single"/>
            <w:rPrChange w:id="583" w:author="Windows User" w:date="2018-01-14T15:05:00Z">
              <w:rPr>
                <w:rFonts w:cs="David" w:hint="default"/>
                <w:sz w:val="26"/>
                <w:szCs w:val="26"/>
              </w:rPr>
            </w:rPrChange>
          </w:rPr>
          <w:instrText>HYPERLINK</w:instrText>
        </w:r>
        <w:r w:rsidR="00222914" w:rsidRPr="00222914">
          <w:rPr>
            <w:rFonts w:cs="David" w:hint="default"/>
            <w:color w:val="0000FF"/>
            <w:sz w:val="26"/>
            <w:szCs w:val="26"/>
            <w:u w:val="single"/>
            <w:rtl/>
            <w:rPrChange w:id="584" w:author="Windows User" w:date="2018-01-14T15:05:00Z">
              <w:rPr>
                <w:rFonts w:cs="David" w:hint="default"/>
                <w:sz w:val="26"/>
                <w:szCs w:val="26"/>
                <w:rtl/>
              </w:rPr>
            </w:rPrChange>
          </w:rPr>
          <w:instrText xml:space="preserve"> "</w:instrText>
        </w:r>
        <w:r w:rsidR="00222914" w:rsidRPr="00222914">
          <w:rPr>
            <w:rFonts w:cs="David" w:hint="default"/>
            <w:color w:val="0000FF"/>
            <w:sz w:val="26"/>
            <w:szCs w:val="26"/>
            <w:u w:val="single"/>
            <w:rPrChange w:id="585" w:author="Windows User" w:date="2018-01-14T15:05:00Z">
              <w:rPr>
                <w:rFonts w:cs="David" w:hint="default"/>
                <w:sz w:val="26"/>
                <w:szCs w:val="26"/>
              </w:rPr>
            </w:rPrChange>
          </w:rPr>
          <w:instrText>http://www.nevo.co.il/law/98569/54a.b</w:instrText>
        </w:r>
        <w:r w:rsidR="00222914" w:rsidRPr="00222914">
          <w:rPr>
            <w:rFonts w:cs="David" w:hint="default"/>
            <w:color w:val="0000FF"/>
            <w:sz w:val="26"/>
            <w:szCs w:val="26"/>
            <w:u w:val="single"/>
            <w:rtl/>
            <w:rPrChange w:id="586" w:author="Windows User" w:date="2018-01-14T15:05:00Z">
              <w:rPr>
                <w:rFonts w:cs="David" w:hint="default"/>
                <w:sz w:val="26"/>
                <w:szCs w:val="26"/>
                <w:rtl/>
              </w:rPr>
            </w:rPrChange>
          </w:rPr>
          <w:instrText xml:space="preserve">" </w:instrText>
        </w:r>
        <w:r w:rsidR="00222914" w:rsidRPr="00222914">
          <w:rPr>
            <w:rFonts w:cs="David" w:hint="default"/>
            <w:color w:val="0000FF"/>
            <w:sz w:val="26"/>
            <w:szCs w:val="26"/>
            <w:u w:val="single"/>
            <w:rtl/>
            <w:rPrChange w:id="587" w:author="Windows User" w:date="2018-01-14T15:05:00Z">
              <w:rPr>
                <w:rFonts w:cs="David" w:hint="default"/>
                <w:sz w:val="26"/>
                <w:szCs w:val="26"/>
                <w:rtl/>
              </w:rPr>
            </w:rPrChange>
          </w:rPr>
        </w:r>
        <w:r w:rsidR="00222914" w:rsidRPr="00222914">
          <w:rPr>
            <w:rFonts w:cs="David" w:hint="default"/>
            <w:color w:val="0000FF"/>
            <w:sz w:val="26"/>
            <w:szCs w:val="26"/>
            <w:u w:val="single"/>
            <w:rtl/>
            <w:rPrChange w:id="588" w:author="Windows User" w:date="2018-01-14T15:05:00Z">
              <w:rPr>
                <w:rFonts w:cs="David" w:hint="default"/>
                <w:sz w:val="26"/>
                <w:szCs w:val="26"/>
                <w:rtl/>
              </w:rPr>
            </w:rPrChange>
          </w:rPr>
          <w:fldChar w:fldCharType="separate"/>
        </w:r>
      </w:ins>
      <w:r w:rsidR="00222914" w:rsidRPr="00222914">
        <w:rPr>
          <w:rStyle w:val="Hyperlink"/>
          <w:rFonts w:cs="David" w:hint="default"/>
          <w:sz w:val="26"/>
          <w:szCs w:val="26"/>
          <w:rtl/>
          <w:rPrChange w:id="589" w:author="Windows User" w:date="2018-01-14T15:05:00Z">
            <w:rPr>
              <w:rStyle w:val="Hyperlink"/>
              <w:rFonts w:cs="David" w:hint="default"/>
              <w:sz w:val="26"/>
              <w:szCs w:val="26"/>
              <w:rtl/>
            </w:rPr>
          </w:rPrChange>
        </w:rPr>
        <w:t>54א' (ב)</w:t>
      </w:r>
      <w:ins w:id="590" w:author="Windows User" w:date="2018-01-14T15:05:00Z">
        <w:r w:rsidR="00222914" w:rsidRPr="00222914">
          <w:rPr>
            <w:rFonts w:cs="David" w:hint="default"/>
            <w:color w:val="0000FF"/>
            <w:sz w:val="26"/>
            <w:szCs w:val="26"/>
            <w:u w:val="single"/>
            <w:rtl/>
            <w:rPrChange w:id="591" w:author="Windows User" w:date="2018-01-14T15:05:00Z">
              <w:rPr>
                <w:rFonts w:cs="David" w:hint="default"/>
                <w:sz w:val="26"/>
                <w:szCs w:val="26"/>
                <w:rtl/>
              </w:rPr>
            </w:rPrChange>
          </w:rPr>
          <w:fldChar w:fldCharType="end"/>
        </w:r>
      </w:ins>
      <w:r>
        <w:rPr>
          <w:rFonts w:cs="David"/>
          <w:sz w:val="26"/>
          <w:szCs w:val="26"/>
          <w:rtl/>
        </w:rPr>
        <w:t xml:space="preserve"> ל</w:t>
      </w:r>
      <w:ins w:id="592" w:author="run" w:date="2017-10-27T17:24:00Z">
        <w:r w:rsidR="005D187A" w:rsidRPr="005D187A">
          <w:rPr>
            <w:rFonts w:cs="David" w:hint="default"/>
            <w:color w:val="0000FF"/>
            <w:sz w:val="26"/>
            <w:szCs w:val="26"/>
            <w:u w:val="single"/>
            <w:rtl/>
            <w:rPrChange w:id="593" w:author="run" w:date="2017-10-27T17:24:00Z">
              <w:rPr>
                <w:rFonts w:cs="David" w:hint="default"/>
                <w:sz w:val="26"/>
                <w:szCs w:val="26"/>
                <w:rtl/>
              </w:rPr>
            </w:rPrChange>
          </w:rPr>
          <w:fldChar w:fldCharType="begin"/>
        </w:r>
        <w:r w:rsidR="005D187A" w:rsidRPr="005D187A">
          <w:rPr>
            <w:rFonts w:cs="David" w:hint="default"/>
            <w:color w:val="0000FF"/>
            <w:sz w:val="26"/>
            <w:szCs w:val="26"/>
            <w:u w:val="single"/>
            <w:rtl/>
            <w:rPrChange w:id="594"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595" w:author="run" w:date="2017-10-27T17:24:00Z">
              <w:rPr>
                <w:rFonts w:cs="David" w:hint="default"/>
                <w:sz w:val="26"/>
                <w:szCs w:val="26"/>
              </w:rPr>
            </w:rPrChange>
          </w:rPr>
          <w:instrText>HYPERLINK</w:instrText>
        </w:r>
        <w:r w:rsidR="005D187A" w:rsidRPr="005D187A">
          <w:rPr>
            <w:rFonts w:cs="David" w:hint="default"/>
            <w:color w:val="0000FF"/>
            <w:sz w:val="26"/>
            <w:szCs w:val="26"/>
            <w:u w:val="single"/>
            <w:rtl/>
            <w:rPrChange w:id="596"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597" w:author="run" w:date="2017-10-27T17:24:00Z">
              <w:rPr>
                <w:rFonts w:cs="David" w:hint="default"/>
                <w:sz w:val="26"/>
                <w:szCs w:val="26"/>
              </w:rPr>
            </w:rPrChange>
          </w:rPr>
          <w:instrText>http://www.nevo.co.il/law/98569</w:instrText>
        </w:r>
        <w:r w:rsidR="005D187A" w:rsidRPr="005D187A">
          <w:rPr>
            <w:rFonts w:cs="David" w:hint="default"/>
            <w:color w:val="0000FF"/>
            <w:sz w:val="26"/>
            <w:szCs w:val="26"/>
            <w:u w:val="single"/>
            <w:rtl/>
            <w:rPrChange w:id="598" w:author="run" w:date="2017-10-27T17:24:00Z">
              <w:rPr>
                <w:rFonts w:cs="David" w:hint="default"/>
                <w:sz w:val="26"/>
                <w:szCs w:val="26"/>
                <w:rtl/>
              </w:rPr>
            </w:rPrChange>
          </w:rPr>
          <w:instrText xml:space="preserve">" </w:instrText>
        </w:r>
        <w:r w:rsidR="005D187A" w:rsidRPr="005D187A">
          <w:rPr>
            <w:rFonts w:cs="David"/>
            <w:color w:val="0000FF"/>
            <w:sz w:val="26"/>
            <w:szCs w:val="26"/>
            <w:u w:val="single"/>
            <w:rPrChange w:id="599" w:author="run" w:date="2017-10-27T17:24:00Z">
              <w:rPr>
                <w:rFonts w:cs="David"/>
                <w:sz w:val="26"/>
                <w:szCs w:val="26"/>
              </w:rPr>
            </w:rPrChange>
          </w:rPr>
        </w:r>
        <w:r w:rsidR="005D187A" w:rsidRPr="005D187A">
          <w:rPr>
            <w:rFonts w:cs="David" w:hint="default"/>
            <w:color w:val="0000FF"/>
            <w:sz w:val="26"/>
            <w:szCs w:val="26"/>
            <w:u w:val="single"/>
            <w:rtl/>
            <w:rPrChange w:id="600" w:author="run" w:date="2017-10-27T17:24:00Z">
              <w:rPr>
                <w:rFonts w:cs="David" w:hint="default"/>
                <w:sz w:val="26"/>
                <w:szCs w:val="26"/>
                <w:rtl/>
              </w:rPr>
            </w:rPrChange>
          </w:rPr>
          <w:fldChar w:fldCharType="separate"/>
        </w:r>
      </w:ins>
      <w:r w:rsidR="005D187A" w:rsidRPr="005D187A">
        <w:rPr>
          <w:rStyle w:val="Hyperlink"/>
          <w:rFonts w:cs="David" w:hint="eastAsia"/>
          <w:sz w:val="26"/>
          <w:szCs w:val="26"/>
          <w:rtl/>
          <w:rPrChange w:id="601" w:author="run" w:date="2017-10-27T17:24:00Z">
            <w:rPr>
              <w:rStyle w:val="Hyperlink"/>
              <w:rFonts w:cs="David" w:hint="eastAsia"/>
              <w:sz w:val="26"/>
              <w:szCs w:val="26"/>
              <w:rtl/>
            </w:rPr>
          </w:rPrChange>
        </w:rPr>
        <w:t>פקודת</w:t>
      </w:r>
      <w:r w:rsidR="005D187A" w:rsidRPr="005D187A">
        <w:rPr>
          <w:rStyle w:val="Hyperlink"/>
          <w:rFonts w:cs="David" w:hint="default"/>
          <w:sz w:val="26"/>
          <w:szCs w:val="26"/>
          <w:rtl/>
          <w:rPrChange w:id="602" w:author="run" w:date="2017-10-27T17:24:00Z">
            <w:rPr>
              <w:rStyle w:val="Hyperlink"/>
              <w:rFonts w:cs="David" w:hint="default"/>
              <w:sz w:val="26"/>
              <w:szCs w:val="26"/>
              <w:rtl/>
            </w:rPr>
          </w:rPrChange>
        </w:rPr>
        <w:t xml:space="preserve"> הראיות</w:t>
      </w:r>
      <w:ins w:id="603" w:author="run" w:date="2017-10-27T17:24:00Z">
        <w:r w:rsidR="005D187A" w:rsidRPr="005D187A">
          <w:rPr>
            <w:rFonts w:cs="David" w:hint="default"/>
            <w:color w:val="0000FF"/>
            <w:sz w:val="26"/>
            <w:szCs w:val="26"/>
            <w:u w:val="single"/>
            <w:rtl/>
            <w:rPrChange w:id="604" w:author="run" w:date="2017-10-27T17:24:00Z">
              <w:rPr>
                <w:rFonts w:cs="David" w:hint="default"/>
                <w:sz w:val="26"/>
                <w:szCs w:val="26"/>
                <w:rtl/>
              </w:rPr>
            </w:rPrChange>
          </w:rPr>
          <w:fldChar w:fldCharType="end"/>
        </w:r>
      </w:ins>
      <w:r>
        <w:rPr>
          <w:rFonts w:cs="David"/>
          <w:sz w:val="26"/>
          <w:szCs w:val="26"/>
          <w:rtl/>
        </w:rPr>
        <w:t xml:space="preserve"> בטלה דרישת הסיוע לעדות של קורבן עבירות מין ובמקומה באה "חובת הנמקה" המחייבת את ביהמ"ש ליתן נימוקים לביסוס ההרשעה על פי עדות יחידה של קורבן עבירה: </w:t>
      </w:r>
    </w:p>
    <w:p w14:paraId="313F7B0E" w14:textId="77777777" w:rsidR="00A451C9" w:rsidRDefault="00A451C9">
      <w:pPr>
        <w:bidi/>
        <w:ind w:left="566" w:right="426"/>
        <w:rPr>
          <w:rFonts w:cs="David"/>
          <w:b/>
          <w:bCs/>
          <w:sz w:val="26"/>
          <w:szCs w:val="26"/>
          <w:rtl/>
        </w:rPr>
      </w:pPr>
      <w:r>
        <w:rPr>
          <w:rFonts w:cs="David"/>
          <w:b/>
          <w:bCs/>
          <w:sz w:val="26"/>
          <w:szCs w:val="26"/>
          <w:rtl/>
        </w:rPr>
        <w:t>"הרשיע בית משפט במשפט על עבירה לפי סימן ה' לפרק י' ל</w:t>
      </w:r>
      <w:ins w:id="605" w:author="run" w:date="2017-10-27T17:24:00Z">
        <w:r w:rsidR="005D187A" w:rsidRPr="005D187A">
          <w:rPr>
            <w:rFonts w:cs="David" w:hint="default"/>
            <w:b/>
            <w:bCs/>
            <w:color w:val="0000FF"/>
            <w:sz w:val="26"/>
            <w:szCs w:val="26"/>
            <w:u w:val="single"/>
            <w:rtl/>
            <w:rPrChange w:id="606" w:author="run" w:date="2017-10-27T17:24:00Z">
              <w:rPr>
                <w:rFonts w:cs="David" w:hint="default"/>
                <w:b/>
                <w:bCs/>
                <w:sz w:val="26"/>
                <w:szCs w:val="26"/>
                <w:rtl/>
              </w:rPr>
            </w:rPrChange>
          </w:rPr>
          <w:fldChar w:fldCharType="begin"/>
        </w:r>
        <w:r w:rsidR="005D187A" w:rsidRPr="005D187A">
          <w:rPr>
            <w:rFonts w:cs="David" w:hint="default"/>
            <w:b/>
            <w:bCs/>
            <w:color w:val="0000FF"/>
            <w:sz w:val="26"/>
            <w:szCs w:val="26"/>
            <w:u w:val="single"/>
            <w:rtl/>
            <w:rPrChange w:id="607" w:author="run" w:date="2017-10-27T17:24:00Z">
              <w:rPr>
                <w:rFonts w:cs="David" w:hint="default"/>
                <w:b/>
                <w:bCs/>
                <w:sz w:val="26"/>
                <w:szCs w:val="26"/>
                <w:rtl/>
              </w:rPr>
            </w:rPrChange>
          </w:rPr>
          <w:instrText xml:space="preserve"> </w:instrText>
        </w:r>
        <w:r w:rsidR="005D187A" w:rsidRPr="005D187A">
          <w:rPr>
            <w:rFonts w:cs="David" w:hint="default"/>
            <w:b/>
            <w:bCs/>
            <w:color w:val="0000FF"/>
            <w:sz w:val="26"/>
            <w:szCs w:val="26"/>
            <w:u w:val="single"/>
            <w:rPrChange w:id="608" w:author="run" w:date="2017-10-27T17:24:00Z">
              <w:rPr>
                <w:rFonts w:cs="David" w:hint="default"/>
                <w:b/>
                <w:bCs/>
                <w:sz w:val="26"/>
                <w:szCs w:val="26"/>
              </w:rPr>
            </w:rPrChange>
          </w:rPr>
          <w:instrText>HYPERLINK</w:instrText>
        </w:r>
        <w:r w:rsidR="005D187A" w:rsidRPr="005D187A">
          <w:rPr>
            <w:rFonts w:cs="David" w:hint="default"/>
            <w:b/>
            <w:bCs/>
            <w:color w:val="0000FF"/>
            <w:sz w:val="26"/>
            <w:szCs w:val="26"/>
            <w:u w:val="single"/>
            <w:rtl/>
            <w:rPrChange w:id="609" w:author="run" w:date="2017-10-27T17:24:00Z">
              <w:rPr>
                <w:rFonts w:cs="David" w:hint="default"/>
                <w:b/>
                <w:bCs/>
                <w:sz w:val="26"/>
                <w:szCs w:val="26"/>
                <w:rtl/>
              </w:rPr>
            </w:rPrChange>
          </w:rPr>
          <w:instrText xml:space="preserve"> "</w:instrText>
        </w:r>
        <w:r w:rsidR="005D187A" w:rsidRPr="005D187A">
          <w:rPr>
            <w:rFonts w:cs="David" w:hint="default"/>
            <w:b/>
            <w:bCs/>
            <w:color w:val="0000FF"/>
            <w:sz w:val="26"/>
            <w:szCs w:val="26"/>
            <w:u w:val="single"/>
            <w:rPrChange w:id="610" w:author="run" w:date="2017-10-27T17:24:00Z">
              <w:rPr>
                <w:rFonts w:cs="David" w:hint="default"/>
                <w:b/>
                <w:bCs/>
                <w:sz w:val="26"/>
                <w:szCs w:val="26"/>
              </w:rPr>
            </w:rPrChange>
          </w:rPr>
          <w:instrText>http://www.nevo.co.il/law/70301</w:instrText>
        </w:r>
        <w:r w:rsidR="005D187A" w:rsidRPr="005D187A">
          <w:rPr>
            <w:rFonts w:cs="David" w:hint="default"/>
            <w:b/>
            <w:bCs/>
            <w:color w:val="0000FF"/>
            <w:sz w:val="26"/>
            <w:szCs w:val="26"/>
            <w:u w:val="single"/>
            <w:rtl/>
            <w:rPrChange w:id="611" w:author="run" w:date="2017-10-27T17:24:00Z">
              <w:rPr>
                <w:rFonts w:cs="David" w:hint="default"/>
                <w:b/>
                <w:bCs/>
                <w:sz w:val="26"/>
                <w:szCs w:val="26"/>
                <w:rtl/>
              </w:rPr>
            </w:rPrChange>
          </w:rPr>
          <w:instrText xml:space="preserve">" </w:instrText>
        </w:r>
        <w:r w:rsidR="005D187A" w:rsidRPr="005D187A">
          <w:rPr>
            <w:rFonts w:cs="David"/>
            <w:b/>
            <w:bCs/>
            <w:color w:val="0000FF"/>
            <w:sz w:val="26"/>
            <w:szCs w:val="26"/>
            <w:u w:val="single"/>
            <w:rPrChange w:id="612" w:author="run" w:date="2017-10-27T17:24:00Z">
              <w:rPr>
                <w:rFonts w:cs="David"/>
                <w:b/>
                <w:bCs/>
                <w:sz w:val="26"/>
                <w:szCs w:val="26"/>
              </w:rPr>
            </w:rPrChange>
          </w:rPr>
        </w:r>
        <w:r w:rsidR="005D187A" w:rsidRPr="005D187A">
          <w:rPr>
            <w:rFonts w:cs="David" w:hint="default"/>
            <w:b/>
            <w:bCs/>
            <w:color w:val="0000FF"/>
            <w:sz w:val="26"/>
            <w:szCs w:val="26"/>
            <w:u w:val="single"/>
            <w:rtl/>
            <w:rPrChange w:id="613" w:author="run" w:date="2017-10-27T17:24:00Z">
              <w:rPr>
                <w:rFonts w:cs="David" w:hint="default"/>
                <w:b/>
                <w:bCs/>
                <w:sz w:val="26"/>
                <w:szCs w:val="26"/>
                <w:rtl/>
              </w:rPr>
            </w:rPrChange>
          </w:rPr>
          <w:fldChar w:fldCharType="separate"/>
        </w:r>
      </w:ins>
      <w:r w:rsidR="005D187A" w:rsidRPr="005D187A">
        <w:rPr>
          <w:rStyle w:val="Hyperlink"/>
          <w:rFonts w:cs="David" w:hint="eastAsia"/>
          <w:b/>
          <w:bCs/>
          <w:sz w:val="26"/>
          <w:szCs w:val="26"/>
          <w:rtl/>
          <w:rPrChange w:id="614" w:author="run" w:date="2017-10-27T17:24:00Z">
            <w:rPr>
              <w:rStyle w:val="Hyperlink"/>
              <w:rFonts w:cs="David" w:hint="eastAsia"/>
              <w:b/>
              <w:bCs/>
              <w:sz w:val="26"/>
              <w:szCs w:val="26"/>
              <w:rtl/>
            </w:rPr>
          </w:rPrChange>
        </w:rPr>
        <w:t>חוק</w:t>
      </w:r>
      <w:r w:rsidR="005D187A" w:rsidRPr="005D187A">
        <w:rPr>
          <w:rStyle w:val="Hyperlink"/>
          <w:rFonts w:cs="David" w:hint="default"/>
          <w:b/>
          <w:bCs/>
          <w:sz w:val="26"/>
          <w:szCs w:val="26"/>
          <w:rtl/>
          <w:rPrChange w:id="615" w:author="run" w:date="2017-10-27T17:24:00Z">
            <w:rPr>
              <w:rStyle w:val="Hyperlink"/>
              <w:rFonts w:cs="David" w:hint="default"/>
              <w:b/>
              <w:bCs/>
              <w:sz w:val="26"/>
              <w:szCs w:val="26"/>
              <w:rtl/>
            </w:rPr>
          </w:rPrChange>
        </w:rPr>
        <w:t xml:space="preserve"> העונשין</w:t>
      </w:r>
      <w:ins w:id="616" w:author="run" w:date="2017-10-27T17:24:00Z">
        <w:r w:rsidR="005D187A" w:rsidRPr="005D187A">
          <w:rPr>
            <w:rFonts w:cs="David" w:hint="default"/>
            <w:b/>
            <w:bCs/>
            <w:color w:val="0000FF"/>
            <w:sz w:val="26"/>
            <w:szCs w:val="26"/>
            <w:u w:val="single"/>
            <w:rtl/>
            <w:rPrChange w:id="617" w:author="run" w:date="2017-10-27T17:24:00Z">
              <w:rPr>
                <w:rFonts w:cs="David" w:hint="default"/>
                <w:b/>
                <w:bCs/>
                <w:sz w:val="26"/>
                <w:szCs w:val="26"/>
                <w:rtl/>
              </w:rPr>
            </w:rPrChange>
          </w:rPr>
          <w:fldChar w:fldCharType="end"/>
        </w:r>
      </w:ins>
      <w:r>
        <w:rPr>
          <w:rFonts w:cs="David"/>
          <w:b/>
          <w:bCs/>
          <w:sz w:val="26"/>
          <w:szCs w:val="26"/>
          <w:rtl/>
        </w:rPr>
        <w:t xml:space="preserve">, התשל"ז </w:t>
      </w:r>
      <w:r>
        <w:rPr>
          <w:b/>
          <w:bCs/>
          <w:szCs w:val="26"/>
        </w:rPr>
        <w:t>–</w:t>
      </w:r>
      <w:r>
        <w:rPr>
          <w:rFonts w:cs="David"/>
          <w:b/>
          <w:bCs/>
          <w:sz w:val="26"/>
          <w:szCs w:val="26"/>
          <w:rtl/>
        </w:rPr>
        <w:t xml:space="preserve"> 1977, על פי עדות יחידה של הנפגע, יפרט בהכרעת הדין מה הניע אותו להסתפק בעדות זו". </w:t>
      </w:r>
    </w:p>
    <w:p w14:paraId="6B60A645" w14:textId="77777777" w:rsidR="00A451C9" w:rsidRDefault="00A451C9">
      <w:pPr>
        <w:bidi/>
        <w:spacing w:before="100" w:beforeAutospacing="1" w:after="100" w:afterAutospacing="1"/>
        <w:rPr>
          <w:rFonts w:cs="David"/>
          <w:b/>
          <w:bCs/>
          <w:sz w:val="26"/>
          <w:szCs w:val="26"/>
          <w:rtl/>
        </w:rPr>
      </w:pPr>
    </w:p>
    <w:p w14:paraId="75D78B44" w14:textId="77777777" w:rsidR="00A451C9" w:rsidRDefault="00A451C9">
      <w:pPr>
        <w:bidi/>
        <w:spacing w:before="100" w:beforeAutospacing="1" w:after="100" w:afterAutospacing="1"/>
        <w:rPr>
          <w:rFonts w:cs="David"/>
          <w:b/>
          <w:bCs/>
          <w:sz w:val="26"/>
          <w:szCs w:val="26"/>
          <w:rtl/>
        </w:rPr>
      </w:pPr>
      <w:r>
        <w:rPr>
          <w:rFonts w:cs="David"/>
          <w:b/>
          <w:bCs/>
          <w:sz w:val="26"/>
          <w:szCs w:val="26"/>
          <w:rtl/>
        </w:rPr>
        <w:t>חובת הנמקה:</w:t>
      </w:r>
    </w:p>
    <w:p w14:paraId="6906A69D" w14:textId="77777777" w:rsidR="00A451C9" w:rsidRDefault="00A451C9">
      <w:pPr>
        <w:bidi/>
        <w:spacing w:before="100" w:beforeAutospacing="1" w:after="100" w:afterAutospacing="1"/>
        <w:rPr>
          <w:rFonts w:cs="David"/>
          <w:sz w:val="26"/>
          <w:szCs w:val="26"/>
          <w:rtl/>
        </w:rPr>
      </w:pPr>
      <w:r>
        <w:rPr>
          <w:rFonts w:cs="David"/>
          <w:sz w:val="26"/>
          <w:szCs w:val="26"/>
          <w:rtl/>
        </w:rPr>
        <w:t xml:space="preserve">מדובר בנימוק הפונה אל ההגיון והשכל הישר, ואשר יש בו כדי לבסס הרשעה בהקשר זה עפ"י עדות יחידה של קורבן העבירה. קיומה של ראיה שנקבעה בעבר בהלכה הפסוקה כמספקת את דרישת הסיוע תשמש נימוק טוב לעמידה בחובת ההנמקה (קדמי, "על הראיות", חלק ראשון, עמ' 160). </w:t>
      </w:r>
    </w:p>
    <w:p w14:paraId="3F32B911" w14:textId="77777777" w:rsidR="00A451C9" w:rsidRDefault="00A451C9">
      <w:pPr>
        <w:bidi/>
        <w:spacing w:before="100" w:beforeAutospacing="1" w:after="100" w:afterAutospacing="1"/>
        <w:rPr>
          <w:rFonts w:cs="David"/>
          <w:sz w:val="26"/>
          <w:szCs w:val="26"/>
          <w:rtl/>
        </w:rPr>
      </w:pPr>
      <w:r>
        <w:rPr>
          <w:rFonts w:cs="David"/>
          <w:sz w:val="26"/>
          <w:szCs w:val="26"/>
          <w:rtl/>
        </w:rPr>
        <w:t>גם גורמים ראייתיים מסוג "חיזוק" ותמיכה בעדות היחידה של קורבן העבירה, אך לא הגיעו כדי עמידה ברף ראיית "סיוע", יכולים לספק את דרישת ההנמקה. (</w:t>
      </w:r>
      <w:ins w:id="618" w:author="run" w:date="2017-10-27T17:23:00Z">
        <w:r w:rsidR="005D187A" w:rsidRPr="005D187A">
          <w:rPr>
            <w:rFonts w:cs="David" w:hint="default"/>
            <w:color w:val="0000FF"/>
            <w:sz w:val="26"/>
            <w:szCs w:val="26"/>
            <w:u w:val="single"/>
            <w:rtl/>
            <w:rPrChange w:id="619" w:author="run" w:date="2017-10-27T17:23:00Z">
              <w:rPr>
                <w:rFonts w:cs="David" w:hint="default"/>
                <w:sz w:val="26"/>
                <w:szCs w:val="26"/>
                <w:rtl/>
              </w:rPr>
            </w:rPrChange>
          </w:rPr>
          <w:fldChar w:fldCharType="begin"/>
        </w:r>
        <w:r w:rsidR="005D187A" w:rsidRPr="005D187A">
          <w:rPr>
            <w:rFonts w:cs="David" w:hint="default"/>
            <w:color w:val="0000FF"/>
            <w:sz w:val="26"/>
            <w:szCs w:val="26"/>
            <w:u w:val="single"/>
            <w:rtl/>
            <w:rPrChange w:id="620"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621" w:author="run" w:date="2017-10-27T17:23:00Z">
              <w:rPr>
                <w:rFonts w:cs="David" w:hint="default"/>
                <w:sz w:val="26"/>
                <w:szCs w:val="26"/>
              </w:rPr>
            </w:rPrChange>
          </w:rPr>
          <w:instrText>HYPERLINK</w:instrText>
        </w:r>
        <w:r w:rsidR="005D187A" w:rsidRPr="005D187A">
          <w:rPr>
            <w:rFonts w:cs="David" w:hint="default"/>
            <w:color w:val="0000FF"/>
            <w:sz w:val="26"/>
            <w:szCs w:val="26"/>
            <w:u w:val="single"/>
            <w:rtl/>
            <w:rPrChange w:id="622" w:author="run" w:date="2017-10-27T17:23:00Z">
              <w:rPr>
                <w:rFonts w:cs="David" w:hint="default"/>
                <w:sz w:val="26"/>
                <w:szCs w:val="26"/>
                <w:rtl/>
              </w:rPr>
            </w:rPrChange>
          </w:rPr>
          <w:instrText xml:space="preserve"> "</w:instrText>
        </w:r>
        <w:r w:rsidR="005D187A" w:rsidRPr="005D187A">
          <w:rPr>
            <w:rFonts w:cs="David" w:hint="default"/>
            <w:color w:val="0000FF"/>
            <w:sz w:val="26"/>
            <w:szCs w:val="26"/>
            <w:u w:val="single"/>
            <w:rPrChange w:id="623" w:author="run" w:date="2017-10-27T17:23:00Z">
              <w:rPr>
                <w:rFonts w:cs="David" w:hint="default"/>
                <w:sz w:val="26"/>
                <w:szCs w:val="26"/>
              </w:rPr>
            </w:rPrChange>
          </w:rPr>
          <w:instrText>http://www.nevo.co.il/case/17924853</w:instrText>
        </w:r>
        <w:r w:rsidR="005D187A" w:rsidRPr="005D187A">
          <w:rPr>
            <w:rFonts w:cs="David" w:hint="default"/>
            <w:color w:val="0000FF"/>
            <w:sz w:val="26"/>
            <w:szCs w:val="26"/>
            <w:u w:val="single"/>
            <w:rtl/>
            <w:rPrChange w:id="624" w:author="run" w:date="2017-10-27T17:23:00Z">
              <w:rPr>
                <w:rFonts w:cs="David" w:hint="default"/>
                <w:sz w:val="26"/>
                <w:szCs w:val="26"/>
                <w:rtl/>
              </w:rPr>
            </w:rPrChange>
          </w:rPr>
          <w:instrText xml:space="preserve">" </w:instrText>
        </w:r>
        <w:r w:rsidR="005D187A" w:rsidRPr="005D187A">
          <w:rPr>
            <w:rFonts w:cs="David"/>
            <w:color w:val="0000FF"/>
            <w:sz w:val="26"/>
            <w:szCs w:val="26"/>
            <w:u w:val="single"/>
            <w:rPrChange w:id="625" w:author="run" w:date="2017-10-27T17:23:00Z">
              <w:rPr>
                <w:rFonts w:cs="David"/>
                <w:sz w:val="26"/>
                <w:szCs w:val="26"/>
              </w:rPr>
            </w:rPrChange>
          </w:rPr>
        </w:r>
        <w:r w:rsidR="005D187A" w:rsidRPr="005D187A">
          <w:rPr>
            <w:rFonts w:cs="David" w:hint="default"/>
            <w:color w:val="0000FF"/>
            <w:sz w:val="26"/>
            <w:szCs w:val="26"/>
            <w:u w:val="single"/>
            <w:rtl/>
            <w:rPrChange w:id="626" w:author="run" w:date="2017-10-27T17:23:00Z">
              <w:rPr>
                <w:rFonts w:cs="David" w:hint="default"/>
                <w:sz w:val="26"/>
                <w:szCs w:val="26"/>
                <w:rtl/>
              </w:rPr>
            </w:rPrChange>
          </w:rPr>
          <w:fldChar w:fldCharType="separate"/>
        </w:r>
      </w:ins>
      <w:r w:rsidR="005D187A" w:rsidRPr="005D187A">
        <w:rPr>
          <w:rStyle w:val="Hyperlink"/>
          <w:rFonts w:cs="David" w:hint="eastAsia"/>
          <w:sz w:val="26"/>
          <w:szCs w:val="26"/>
          <w:rtl/>
          <w:rPrChange w:id="627" w:author="run" w:date="2017-10-27T17:23:00Z">
            <w:rPr>
              <w:rStyle w:val="Hyperlink"/>
              <w:rFonts w:cs="David" w:hint="eastAsia"/>
              <w:sz w:val="26"/>
              <w:szCs w:val="26"/>
              <w:rtl/>
            </w:rPr>
          </w:rPrChange>
        </w:rPr>
        <w:t>ע</w:t>
      </w:r>
      <w:r w:rsidR="005D187A" w:rsidRPr="005D187A">
        <w:rPr>
          <w:rStyle w:val="Hyperlink"/>
          <w:rFonts w:cs="David" w:hint="default"/>
          <w:sz w:val="26"/>
          <w:szCs w:val="26"/>
          <w:rtl/>
          <w:rPrChange w:id="628" w:author="run" w:date="2017-10-27T17:23:00Z">
            <w:rPr>
              <w:rStyle w:val="Hyperlink"/>
              <w:rFonts w:cs="David" w:hint="default"/>
              <w:sz w:val="26"/>
              <w:szCs w:val="26"/>
              <w:rtl/>
            </w:rPr>
          </w:rPrChange>
        </w:rPr>
        <w:t>"פ 4912/91</w:t>
      </w:r>
      <w:ins w:id="629" w:author="run" w:date="2017-10-27T17:23:00Z">
        <w:r w:rsidR="005D187A" w:rsidRPr="005D187A">
          <w:rPr>
            <w:rFonts w:cs="David" w:hint="default"/>
            <w:color w:val="0000FF"/>
            <w:sz w:val="26"/>
            <w:szCs w:val="26"/>
            <w:u w:val="single"/>
            <w:rtl/>
            <w:rPrChange w:id="630" w:author="run" w:date="2017-10-27T17:23:00Z">
              <w:rPr>
                <w:rFonts w:cs="David" w:hint="default"/>
                <w:sz w:val="26"/>
                <w:szCs w:val="26"/>
                <w:rtl/>
              </w:rPr>
            </w:rPrChange>
          </w:rPr>
          <w:fldChar w:fldCharType="end"/>
        </w:r>
      </w:ins>
      <w:r>
        <w:rPr>
          <w:rFonts w:cs="David"/>
          <w:sz w:val="26"/>
          <w:szCs w:val="26"/>
          <w:rtl/>
        </w:rPr>
        <w:t xml:space="preserve"> </w:t>
      </w:r>
      <w:r>
        <w:rPr>
          <w:rFonts w:cs="David"/>
          <w:b/>
          <w:bCs/>
          <w:sz w:val="26"/>
          <w:szCs w:val="26"/>
          <w:rtl/>
        </w:rPr>
        <w:t>תלמי נ' מ"י</w:t>
      </w:r>
      <w:r>
        <w:rPr>
          <w:rFonts w:cs="David"/>
          <w:sz w:val="26"/>
          <w:szCs w:val="26"/>
          <w:rtl/>
        </w:rPr>
        <w:t xml:space="preserve">, מ"ח (1) 615). </w:t>
      </w:r>
    </w:p>
    <w:p w14:paraId="17F28776" w14:textId="77777777" w:rsidR="00A451C9" w:rsidRDefault="00A451C9">
      <w:pPr>
        <w:bidi/>
        <w:spacing w:before="100" w:beforeAutospacing="1" w:after="100" w:afterAutospacing="1"/>
        <w:rPr>
          <w:rFonts w:cs="David"/>
          <w:sz w:val="26"/>
          <w:szCs w:val="26"/>
          <w:u w:val="single"/>
          <w:rtl/>
        </w:rPr>
      </w:pPr>
      <w:r>
        <w:rPr>
          <w:rFonts w:cs="David"/>
          <w:sz w:val="26"/>
          <w:szCs w:val="26"/>
          <w:u w:val="single"/>
          <w:rtl/>
        </w:rPr>
        <w:t>במקרה שלפנינו נמצאות ראיות התביעה מחוזקות בתוספות הראייתיות הבאות:</w:t>
      </w:r>
    </w:p>
    <w:p w14:paraId="4E437BE1" w14:textId="77777777" w:rsidR="00A451C9" w:rsidRDefault="00A451C9">
      <w:pPr>
        <w:bidi/>
        <w:spacing w:before="100" w:beforeAutospacing="1" w:after="100" w:afterAutospacing="1"/>
        <w:rPr>
          <w:rFonts w:cs="David"/>
          <w:sz w:val="26"/>
          <w:szCs w:val="26"/>
          <w:rtl/>
        </w:rPr>
      </w:pPr>
      <w:r>
        <w:rPr>
          <w:rFonts w:cs="David"/>
          <w:sz w:val="26"/>
          <w:szCs w:val="26"/>
          <w:rtl/>
        </w:rPr>
        <w:t xml:space="preserve">* עדות עת/ 4 - האם על מצבה הנפשי של א' ועל בכיה בעת שהתוודתה בפניה על המעשים שעשה בה הנאשם. </w:t>
      </w:r>
    </w:p>
    <w:p w14:paraId="0DF4418E" w14:textId="77777777" w:rsidR="00A451C9" w:rsidRDefault="00A451C9">
      <w:pPr>
        <w:bidi/>
        <w:spacing w:before="100" w:beforeAutospacing="1" w:after="100" w:afterAutospacing="1"/>
        <w:rPr>
          <w:rFonts w:cs="David"/>
          <w:sz w:val="26"/>
          <w:szCs w:val="26"/>
          <w:rtl/>
        </w:rPr>
      </w:pPr>
      <w:r>
        <w:rPr>
          <w:rFonts w:cs="David"/>
          <w:sz w:val="26"/>
          <w:szCs w:val="26"/>
          <w:rtl/>
        </w:rPr>
        <w:t xml:space="preserve">* עדות הדוד (עת/ 2) על מצב רוחה הירוד של א' במהלך שהותה בדירה, ועל התדרדרותה בלימודים. </w:t>
      </w:r>
    </w:p>
    <w:p w14:paraId="6E839DC1" w14:textId="77777777" w:rsidR="00A451C9" w:rsidRDefault="00A451C9">
      <w:pPr>
        <w:bidi/>
        <w:spacing w:before="100" w:beforeAutospacing="1" w:after="100" w:afterAutospacing="1"/>
        <w:rPr>
          <w:rFonts w:cs="David"/>
          <w:sz w:val="26"/>
          <w:szCs w:val="26"/>
          <w:rtl/>
        </w:rPr>
      </w:pPr>
      <w:r>
        <w:rPr>
          <w:rFonts w:cs="David"/>
          <w:sz w:val="26"/>
          <w:szCs w:val="26"/>
          <w:rtl/>
        </w:rPr>
        <w:t xml:space="preserve">* עדות הדוד בדבר חוסר רצונה של א' לחזור לדירה לאחר הפארק, מאחר והנאשם נמצא בדירה. </w:t>
      </w:r>
    </w:p>
    <w:p w14:paraId="4A47E5A8" w14:textId="77777777" w:rsidR="00A451C9" w:rsidRDefault="00A451C9">
      <w:pPr>
        <w:bidi/>
        <w:spacing w:before="100" w:beforeAutospacing="1" w:after="100" w:afterAutospacing="1"/>
        <w:rPr>
          <w:rFonts w:cs="David"/>
          <w:sz w:val="26"/>
          <w:szCs w:val="26"/>
          <w:rtl/>
        </w:rPr>
      </w:pPr>
      <w:r>
        <w:rPr>
          <w:rFonts w:cs="David"/>
          <w:sz w:val="26"/>
          <w:szCs w:val="26"/>
          <w:rtl/>
        </w:rPr>
        <w:t xml:space="preserve">*  עדות חוקר הנוער (עת/ 5) בדבר התרשמותו החיובית מכנותה ומהימנותה של א' במהלך החקירה. </w:t>
      </w:r>
    </w:p>
    <w:p w14:paraId="43423147" w14:textId="77777777" w:rsidR="00A451C9" w:rsidRDefault="00A451C9">
      <w:pPr>
        <w:bidi/>
        <w:spacing w:before="100" w:beforeAutospacing="1" w:after="100" w:afterAutospacing="1"/>
        <w:rPr>
          <w:rFonts w:cs="David"/>
          <w:sz w:val="26"/>
          <w:szCs w:val="26"/>
          <w:rtl/>
        </w:rPr>
      </w:pPr>
      <w:r>
        <w:rPr>
          <w:rFonts w:cs="David"/>
          <w:sz w:val="26"/>
          <w:szCs w:val="26"/>
          <w:rtl/>
        </w:rPr>
        <w:t xml:space="preserve">* שקרי הנאשם ככל שהם נוגעים לסיפור המפגש עם א' שלא היה, ולתזה שלו בדבר קונספירציה שרקמו נגדו לובמיר, הדוד, האם וא' </w:t>
      </w:r>
      <w:r>
        <w:rPr>
          <w:szCs w:val="26"/>
        </w:rPr>
        <w:t>–</w:t>
      </w:r>
      <w:r>
        <w:rPr>
          <w:rFonts w:cs="David"/>
          <w:sz w:val="26"/>
          <w:szCs w:val="26"/>
          <w:rtl/>
        </w:rPr>
        <w:t xml:space="preserve"> תזה שלא יכולה לעמוד בעינה. </w:t>
      </w:r>
    </w:p>
    <w:p w14:paraId="5D694310" w14:textId="77777777" w:rsidR="00A451C9" w:rsidRDefault="00A451C9">
      <w:pPr>
        <w:bidi/>
        <w:spacing w:before="100" w:beforeAutospacing="1" w:after="100" w:afterAutospacing="1"/>
        <w:rPr>
          <w:rFonts w:cs="David"/>
          <w:sz w:val="26"/>
          <w:szCs w:val="26"/>
          <w:rtl/>
        </w:rPr>
      </w:pPr>
    </w:p>
    <w:p w14:paraId="2A3EA796" w14:textId="77777777" w:rsidR="00A451C9" w:rsidRDefault="00A451C9">
      <w:pPr>
        <w:bidi/>
        <w:spacing w:before="100" w:beforeAutospacing="1" w:after="100" w:afterAutospacing="1"/>
        <w:rPr>
          <w:rFonts w:cs="David"/>
          <w:sz w:val="26"/>
          <w:szCs w:val="26"/>
          <w:rtl/>
        </w:rPr>
      </w:pPr>
      <w:r>
        <w:rPr>
          <w:rFonts w:cs="David"/>
          <w:sz w:val="26"/>
          <w:szCs w:val="26"/>
          <w:rtl/>
        </w:rPr>
        <w:t xml:space="preserve">לאור כל האמור לעיל, החלטתי להרשיע את הנאשם בעבירות המיוחסות לו בכתב האישום: </w:t>
      </w:r>
    </w:p>
    <w:p w14:paraId="40AFF91D" w14:textId="77777777" w:rsidR="00A451C9" w:rsidRDefault="00A451C9">
      <w:pPr>
        <w:bidi/>
        <w:spacing w:before="100" w:beforeAutospacing="1" w:after="100" w:afterAutospacing="1"/>
        <w:rPr>
          <w:rFonts w:cs="David"/>
          <w:sz w:val="26"/>
          <w:szCs w:val="26"/>
          <w:rtl/>
        </w:rPr>
      </w:pPr>
      <w:r>
        <w:rPr>
          <w:rFonts w:cs="David"/>
          <w:sz w:val="26"/>
          <w:szCs w:val="26"/>
          <w:rtl/>
        </w:rPr>
        <w:t xml:space="preserve">עבירה לפי </w:t>
      </w:r>
      <w:ins w:id="631" w:author="Windows User" w:date="2018-01-14T15:07:00Z">
        <w:r w:rsidR="00222914" w:rsidRPr="00222914">
          <w:rPr>
            <w:rFonts w:cs="David" w:hint="default"/>
            <w:color w:val="0000FF"/>
            <w:sz w:val="26"/>
            <w:szCs w:val="26"/>
            <w:u w:val="single"/>
            <w:rtl/>
            <w:rPrChange w:id="632" w:author="Windows User" w:date="2018-01-14T15:07:00Z">
              <w:rPr>
                <w:rFonts w:cs="David" w:hint="default"/>
                <w:sz w:val="26"/>
                <w:szCs w:val="26"/>
                <w:rtl/>
              </w:rPr>
            </w:rPrChange>
          </w:rPr>
          <w:fldChar w:fldCharType="begin"/>
        </w:r>
        <w:r w:rsidR="00222914" w:rsidRPr="00222914">
          <w:rPr>
            <w:rFonts w:cs="David" w:hint="default"/>
            <w:color w:val="0000FF"/>
            <w:sz w:val="26"/>
            <w:szCs w:val="26"/>
            <w:u w:val="single"/>
            <w:rtl/>
            <w:rPrChange w:id="633"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34" w:author="Windows User" w:date="2018-01-14T15:07:00Z">
              <w:rPr>
                <w:rFonts w:cs="David" w:hint="default"/>
                <w:sz w:val="26"/>
                <w:szCs w:val="26"/>
              </w:rPr>
            </w:rPrChange>
          </w:rPr>
          <w:instrText>HYPERLINK</w:instrText>
        </w:r>
        <w:r w:rsidR="00222914" w:rsidRPr="00222914">
          <w:rPr>
            <w:rFonts w:cs="David" w:hint="default"/>
            <w:color w:val="0000FF"/>
            <w:sz w:val="26"/>
            <w:szCs w:val="26"/>
            <w:u w:val="single"/>
            <w:rtl/>
            <w:rPrChange w:id="635"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36" w:author="Windows User" w:date="2018-01-14T15:07:00Z">
              <w:rPr>
                <w:rFonts w:cs="David" w:hint="default"/>
                <w:sz w:val="26"/>
                <w:szCs w:val="26"/>
              </w:rPr>
            </w:rPrChange>
          </w:rPr>
          <w:instrText>http://www.nevo.co.il/law/70301/348.a</w:instrText>
        </w:r>
        <w:r w:rsidR="00222914" w:rsidRPr="00222914">
          <w:rPr>
            <w:rFonts w:cs="David" w:hint="default"/>
            <w:color w:val="0000FF"/>
            <w:sz w:val="26"/>
            <w:szCs w:val="26"/>
            <w:u w:val="single"/>
            <w:rtl/>
            <w:rPrChange w:id="637"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tl/>
            <w:rPrChange w:id="638" w:author="Windows User" w:date="2018-01-14T15:07:00Z">
              <w:rPr>
                <w:rFonts w:cs="David" w:hint="default"/>
                <w:sz w:val="26"/>
                <w:szCs w:val="26"/>
                <w:rtl/>
              </w:rPr>
            </w:rPrChange>
          </w:rPr>
        </w:r>
        <w:r w:rsidR="00222914" w:rsidRPr="00222914">
          <w:rPr>
            <w:rFonts w:cs="David" w:hint="default"/>
            <w:color w:val="0000FF"/>
            <w:sz w:val="26"/>
            <w:szCs w:val="26"/>
            <w:u w:val="single"/>
            <w:rtl/>
            <w:rPrChange w:id="639" w:author="Windows User" w:date="2018-01-14T15:07:00Z">
              <w:rPr>
                <w:rFonts w:cs="David" w:hint="default"/>
                <w:sz w:val="26"/>
                <w:szCs w:val="26"/>
                <w:rtl/>
              </w:rPr>
            </w:rPrChange>
          </w:rPr>
          <w:fldChar w:fldCharType="separate"/>
        </w:r>
      </w:ins>
      <w:r w:rsidR="00222914" w:rsidRPr="00222914">
        <w:rPr>
          <w:rStyle w:val="Hyperlink"/>
          <w:rFonts w:cs="David" w:hint="eastAsia"/>
          <w:sz w:val="26"/>
          <w:szCs w:val="26"/>
          <w:rtl/>
          <w:rPrChange w:id="640" w:author="Windows User" w:date="2018-01-14T15:07:00Z">
            <w:rPr>
              <w:rStyle w:val="Hyperlink"/>
              <w:rFonts w:cs="David" w:hint="eastAsia"/>
              <w:sz w:val="26"/>
              <w:szCs w:val="26"/>
              <w:rtl/>
            </w:rPr>
          </w:rPrChange>
        </w:rPr>
        <w:t>סעיף</w:t>
      </w:r>
      <w:r w:rsidR="00222914" w:rsidRPr="00222914">
        <w:rPr>
          <w:rStyle w:val="Hyperlink"/>
          <w:rFonts w:cs="David" w:hint="default"/>
          <w:sz w:val="26"/>
          <w:szCs w:val="26"/>
          <w:rtl/>
          <w:rPrChange w:id="641" w:author="Windows User" w:date="2018-01-14T15:07:00Z">
            <w:rPr>
              <w:rStyle w:val="Hyperlink"/>
              <w:rFonts w:cs="David" w:hint="default"/>
              <w:sz w:val="26"/>
              <w:szCs w:val="26"/>
              <w:rtl/>
            </w:rPr>
          </w:rPrChange>
        </w:rPr>
        <w:t xml:space="preserve"> 348(א)</w:t>
      </w:r>
      <w:ins w:id="642" w:author="Windows User" w:date="2018-01-14T15:07:00Z">
        <w:r w:rsidR="00222914" w:rsidRPr="00222914">
          <w:rPr>
            <w:rFonts w:cs="David" w:hint="default"/>
            <w:color w:val="0000FF"/>
            <w:sz w:val="26"/>
            <w:szCs w:val="26"/>
            <w:u w:val="single"/>
            <w:rtl/>
            <w:rPrChange w:id="643" w:author="Windows User" w:date="2018-01-14T15:07:00Z">
              <w:rPr>
                <w:rFonts w:cs="David" w:hint="default"/>
                <w:sz w:val="26"/>
                <w:szCs w:val="26"/>
                <w:rtl/>
              </w:rPr>
            </w:rPrChange>
          </w:rPr>
          <w:fldChar w:fldCharType="end"/>
        </w:r>
      </w:ins>
      <w:r>
        <w:rPr>
          <w:rFonts w:cs="David"/>
          <w:sz w:val="26"/>
          <w:szCs w:val="26"/>
          <w:rtl/>
        </w:rPr>
        <w:t xml:space="preserve"> בנסיבות האמורות </w:t>
      </w:r>
      <w:ins w:id="644" w:author="Windows User" w:date="2018-01-14T15:07:00Z">
        <w:r w:rsidR="00222914" w:rsidRPr="00222914">
          <w:rPr>
            <w:rFonts w:cs="David" w:hint="default"/>
            <w:color w:val="0000FF"/>
            <w:sz w:val="26"/>
            <w:szCs w:val="26"/>
            <w:u w:val="single"/>
            <w:rtl/>
            <w:rPrChange w:id="645" w:author="Windows User" w:date="2018-01-14T15:07:00Z">
              <w:rPr>
                <w:rFonts w:cs="David" w:hint="default"/>
                <w:sz w:val="26"/>
                <w:szCs w:val="26"/>
                <w:rtl/>
              </w:rPr>
            </w:rPrChange>
          </w:rPr>
          <w:fldChar w:fldCharType="begin"/>
        </w:r>
        <w:r w:rsidR="00222914" w:rsidRPr="00222914">
          <w:rPr>
            <w:rFonts w:cs="David" w:hint="default"/>
            <w:color w:val="0000FF"/>
            <w:sz w:val="26"/>
            <w:szCs w:val="26"/>
            <w:u w:val="single"/>
            <w:rtl/>
            <w:rPrChange w:id="646"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47" w:author="Windows User" w:date="2018-01-14T15:07:00Z">
              <w:rPr>
                <w:rFonts w:cs="David" w:hint="default"/>
                <w:sz w:val="26"/>
                <w:szCs w:val="26"/>
              </w:rPr>
            </w:rPrChange>
          </w:rPr>
          <w:instrText>HYPERLINK</w:instrText>
        </w:r>
        <w:r w:rsidR="00222914" w:rsidRPr="00222914">
          <w:rPr>
            <w:rFonts w:cs="David" w:hint="default"/>
            <w:color w:val="0000FF"/>
            <w:sz w:val="26"/>
            <w:szCs w:val="26"/>
            <w:u w:val="single"/>
            <w:rtl/>
            <w:rPrChange w:id="648"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49" w:author="Windows User" w:date="2018-01-14T15:07:00Z">
              <w:rPr>
                <w:rFonts w:cs="David" w:hint="default"/>
                <w:sz w:val="26"/>
                <w:szCs w:val="26"/>
              </w:rPr>
            </w:rPrChange>
          </w:rPr>
          <w:instrText>http://www.nevo.co.il/law/70301/345.a.3</w:instrText>
        </w:r>
        <w:r w:rsidR="00222914" w:rsidRPr="00222914">
          <w:rPr>
            <w:rFonts w:cs="David" w:hint="default"/>
            <w:color w:val="0000FF"/>
            <w:sz w:val="26"/>
            <w:szCs w:val="26"/>
            <w:u w:val="single"/>
            <w:rtl/>
            <w:rPrChange w:id="650"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tl/>
            <w:rPrChange w:id="651" w:author="Windows User" w:date="2018-01-14T15:07:00Z">
              <w:rPr>
                <w:rFonts w:cs="David" w:hint="default"/>
                <w:sz w:val="26"/>
                <w:szCs w:val="26"/>
                <w:rtl/>
              </w:rPr>
            </w:rPrChange>
          </w:rPr>
        </w:r>
        <w:r w:rsidR="00222914" w:rsidRPr="00222914">
          <w:rPr>
            <w:rFonts w:cs="David" w:hint="default"/>
            <w:color w:val="0000FF"/>
            <w:sz w:val="26"/>
            <w:szCs w:val="26"/>
            <w:u w:val="single"/>
            <w:rtl/>
            <w:rPrChange w:id="652" w:author="Windows User" w:date="2018-01-14T15:07:00Z">
              <w:rPr>
                <w:rFonts w:cs="David" w:hint="default"/>
                <w:sz w:val="26"/>
                <w:szCs w:val="26"/>
                <w:rtl/>
              </w:rPr>
            </w:rPrChange>
          </w:rPr>
          <w:fldChar w:fldCharType="separate"/>
        </w:r>
      </w:ins>
      <w:r w:rsidR="00222914" w:rsidRPr="00222914">
        <w:rPr>
          <w:rStyle w:val="Hyperlink"/>
          <w:rFonts w:cs="David" w:hint="eastAsia"/>
          <w:sz w:val="26"/>
          <w:szCs w:val="26"/>
          <w:rtl/>
          <w:rPrChange w:id="653" w:author="Windows User" w:date="2018-01-14T15:07:00Z">
            <w:rPr>
              <w:rStyle w:val="Hyperlink"/>
              <w:rFonts w:cs="David" w:hint="eastAsia"/>
              <w:sz w:val="26"/>
              <w:szCs w:val="26"/>
              <w:rtl/>
            </w:rPr>
          </w:rPrChange>
        </w:rPr>
        <w:t>בסעיף</w:t>
      </w:r>
      <w:r w:rsidR="00222914" w:rsidRPr="00222914">
        <w:rPr>
          <w:rStyle w:val="Hyperlink"/>
          <w:rFonts w:cs="David" w:hint="default"/>
          <w:sz w:val="26"/>
          <w:szCs w:val="26"/>
          <w:rtl/>
          <w:rPrChange w:id="654" w:author="Windows User" w:date="2018-01-14T15:07:00Z">
            <w:rPr>
              <w:rStyle w:val="Hyperlink"/>
              <w:rFonts w:cs="David" w:hint="default"/>
              <w:sz w:val="26"/>
              <w:szCs w:val="26"/>
              <w:rtl/>
            </w:rPr>
          </w:rPrChange>
        </w:rPr>
        <w:t xml:space="preserve"> 345(א)(3)</w:t>
      </w:r>
      <w:ins w:id="655" w:author="Windows User" w:date="2018-01-14T15:07:00Z">
        <w:r w:rsidR="00222914" w:rsidRPr="00222914">
          <w:rPr>
            <w:rFonts w:cs="David" w:hint="default"/>
            <w:color w:val="0000FF"/>
            <w:sz w:val="26"/>
            <w:szCs w:val="26"/>
            <w:u w:val="single"/>
            <w:rtl/>
            <w:rPrChange w:id="656" w:author="Windows User" w:date="2018-01-14T15:07:00Z">
              <w:rPr>
                <w:rFonts w:cs="David" w:hint="default"/>
                <w:sz w:val="26"/>
                <w:szCs w:val="26"/>
                <w:rtl/>
              </w:rPr>
            </w:rPrChange>
          </w:rPr>
          <w:fldChar w:fldCharType="end"/>
        </w:r>
      </w:ins>
      <w:r>
        <w:rPr>
          <w:rFonts w:cs="David"/>
          <w:sz w:val="26"/>
          <w:szCs w:val="26"/>
          <w:rtl/>
        </w:rPr>
        <w:t xml:space="preserve"> ל</w:t>
      </w:r>
      <w:ins w:id="657" w:author="run" w:date="2017-10-27T17:24:00Z">
        <w:r w:rsidR="005D187A" w:rsidRPr="005D187A">
          <w:rPr>
            <w:rFonts w:cs="David" w:hint="default"/>
            <w:color w:val="0000FF"/>
            <w:sz w:val="26"/>
            <w:szCs w:val="26"/>
            <w:u w:val="single"/>
            <w:rtl/>
            <w:rPrChange w:id="658" w:author="run" w:date="2017-10-27T17:24:00Z">
              <w:rPr>
                <w:rFonts w:cs="David" w:hint="default"/>
                <w:sz w:val="26"/>
                <w:szCs w:val="26"/>
                <w:rtl/>
              </w:rPr>
            </w:rPrChange>
          </w:rPr>
          <w:fldChar w:fldCharType="begin"/>
        </w:r>
        <w:r w:rsidR="005D187A" w:rsidRPr="005D187A">
          <w:rPr>
            <w:rFonts w:cs="David" w:hint="default"/>
            <w:color w:val="0000FF"/>
            <w:sz w:val="26"/>
            <w:szCs w:val="26"/>
            <w:u w:val="single"/>
            <w:rtl/>
            <w:rPrChange w:id="659"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660" w:author="run" w:date="2017-10-27T17:24:00Z">
              <w:rPr>
                <w:rFonts w:cs="David" w:hint="default"/>
                <w:sz w:val="26"/>
                <w:szCs w:val="26"/>
              </w:rPr>
            </w:rPrChange>
          </w:rPr>
          <w:instrText>HYPERLINK</w:instrText>
        </w:r>
        <w:r w:rsidR="005D187A" w:rsidRPr="005D187A">
          <w:rPr>
            <w:rFonts w:cs="David" w:hint="default"/>
            <w:color w:val="0000FF"/>
            <w:sz w:val="26"/>
            <w:szCs w:val="26"/>
            <w:u w:val="single"/>
            <w:rtl/>
            <w:rPrChange w:id="661" w:author="run" w:date="2017-10-27T17:24:00Z">
              <w:rPr>
                <w:rFonts w:cs="David" w:hint="default"/>
                <w:sz w:val="26"/>
                <w:szCs w:val="26"/>
                <w:rtl/>
              </w:rPr>
            </w:rPrChange>
          </w:rPr>
          <w:instrText xml:space="preserve"> "</w:instrText>
        </w:r>
        <w:r w:rsidR="005D187A" w:rsidRPr="005D187A">
          <w:rPr>
            <w:rFonts w:cs="David" w:hint="default"/>
            <w:color w:val="0000FF"/>
            <w:sz w:val="26"/>
            <w:szCs w:val="26"/>
            <w:u w:val="single"/>
            <w:rPrChange w:id="662" w:author="run" w:date="2017-10-27T17:24:00Z">
              <w:rPr>
                <w:rFonts w:cs="David" w:hint="default"/>
                <w:sz w:val="26"/>
                <w:szCs w:val="26"/>
              </w:rPr>
            </w:rPrChange>
          </w:rPr>
          <w:instrText>http://www.nevo.co.il/law/70301</w:instrText>
        </w:r>
        <w:r w:rsidR="005D187A" w:rsidRPr="005D187A">
          <w:rPr>
            <w:rFonts w:cs="David" w:hint="default"/>
            <w:color w:val="0000FF"/>
            <w:sz w:val="26"/>
            <w:szCs w:val="26"/>
            <w:u w:val="single"/>
            <w:rtl/>
            <w:rPrChange w:id="663" w:author="run" w:date="2017-10-27T17:24:00Z">
              <w:rPr>
                <w:rFonts w:cs="David" w:hint="default"/>
                <w:sz w:val="26"/>
                <w:szCs w:val="26"/>
                <w:rtl/>
              </w:rPr>
            </w:rPrChange>
          </w:rPr>
          <w:instrText xml:space="preserve">" </w:instrText>
        </w:r>
        <w:r w:rsidR="005D187A" w:rsidRPr="005D187A">
          <w:rPr>
            <w:rFonts w:cs="David"/>
            <w:color w:val="0000FF"/>
            <w:sz w:val="26"/>
            <w:szCs w:val="26"/>
            <w:u w:val="single"/>
            <w:rPrChange w:id="664" w:author="run" w:date="2017-10-27T17:24:00Z">
              <w:rPr>
                <w:rFonts w:cs="David"/>
                <w:sz w:val="26"/>
                <w:szCs w:val="26"/>
              </w:rPr>
            </w:rPrChange>
          </w:rPr>
        </w:r>
        <w:r w:rsidR="005D187A" w:rsidRPr="005D187A">
          <w:rPr>
            <w:rFonts w:cs="David" w:hint="default"/>
            <w:color w:val="0000FF"/>
            <w:sz w:val="26"/>
            <w:szCs w:val="26"/>
            <w:u w:val="single"/>
            <w:rtl/>
            <w:rPrChange w:id="665" w:author="run" w:date="2017-10-27T17:24:00Z">
              <w:rPr>
                <w:rFonts w:cs="David" w:hint="default"/>
                <w:sz w:val="26"/>
                <w:szCs w:val="26"/>
                <w:rtl/>
              </w:rPr>
            </w:rPrChange>
          </w:rPr>
          <w:fldChar w:fldCharType="separate"/>
        </w:r>
      </w:ins>
      <w:r w:rsidR="005D187A" w:rsidRPr="005D187A">
        <w:rPr>
          <w:rStyle w:val="Hyperlink"/>
          <w:rFonts w:cs="David" w:hint="eastAsia"/>
          <w:sz w:val="26"/>
          <w:szCs w:val="26"/>
          <w:rtl/>
          <w:rPrChange w:id="666" w:author="run" w:date="2017-10-27T17:24:00Z">
            <w:rPr>
              <w:rStyle w:val="Hyperlink"/>
              <w:rFonts w:cs="David" w:hint="eastAsia"/>
              <w:sz w:val="26"/>
              <w:szCs w:val="26"/>
              <w:rtl/>
            </w:rPr>
          </w:rPrChange>
        </w:rPr>
        <w:t>חוק</w:t>
      </w:r>
      <w:r w:rsidR="005D187A" w:rsidRPr="005D187A">
        <w:rPr>
          <w:rStyle w:val="Hyperlink"/>
          <w:rFonts w:cs="David" w:hint="default"/>
          <w:sz w:val="26"/>
          <w:szCs w:val="26"/>
          <w:rtl/>
          <w:rPrChange w:id="667" w:author="run" w:date="2017-10-27T17:24:00Z">
            <w:rPr>
              <w:rStyle w:val="Hyperlink"/>
              <w:rFonts w:cs="David" w:hint="default"/>
              <w:sz w:val="26"/>
              <w:szCs w:val="26"/>
              <w:rtl/>
            </w:rPr>
          </w:rPrChange>
        </w:rPr>
        <w:t xml:space="preserve"> העונשין</w:t>
      </w:r>
      <w:ins w:id="668" w:author="run" w:date="2017-10-27T17:24:00Z">
        <w:r w:rsidR="005D187A" w:rsidRPr="005D187A">
          <w:rPr>
            <w:rFonts w:cs="David" w:hint="default"/>
            <w:color w:val="0000FF"/>
            <w:sz w:val="26"/>
            <w:szCs w:val="26"/>
            <w:u w:val="single"/>
            <w:rtl/>
            <w:rPrChange w:id="669" w:author="run" w:date="2017-10-27T17:24:00Z">
              <w:rPr>
                <w:rFonts w:cs="David" w:hint="default"/>
                <w:sz w:val="26"/>
                <w:szCs w:val="26"/>
                <w:rtl/>
              </w:rPr>
            </w:rPrChange>
          </w:rPr>
          <w:fldChar w:fldCharType="end"/>
        </w:r>
      </w:ins>
      <w:r>
        <w:rPr>
          <w:rFonts w:cs="David"/>
          <w:sz w:val="26"/>
          <w:szCs w:val="26"/>
          <w:rtl/>
        </w:rPr>
        <w:t xml:space="preserve">, תשל"ז </w:t>
      </w:r>
      <w:r>
        <w:rPr>
          <w:szCs w:val="26"/>
        </w:rPr>
        <w:t>–</w:t>
      </w:r>
      <w:r>
        <w:rPr>
          <w:rFonts w:cs="David"/>
          <w:sz w:val="26"/>
          <w:szCs w:val="26"/>
          <w:rtl/>
        </w:rPr>
        <w:t xml:space="preserve"> 1977, ולפי </w:t>
      </w:r>
      <w:ins w:id="670" w:author="Windows User" w:date="2018-01-14T15:07:00Z">
        <w:r w:rsidR="00222914" w:rsidRPr="00222914">
          <w:rPr>
            <w:rFonts w:cs="David" w:hint="default"/>
            <w:color w:val="0000FF"/>
            <w:sz w:val="26"/>
            <w:szCs w:val="26"/>
            <w:u w:val="single"/>
            <w:rtl/>
            <w:rPrChange w:id="671" w:author="Windows User" w:date="2018-01-14T15:07:00Z">
              <w:rPr>
                <w:rFonts w:cs="David" w:hint="default"/>
                <w:sz w:val="26"/>
                <w:szCs w:val="26"/>
                <w:rtl/>
              </w:rPr>
            </w:rPrChange>
          </w:rPr>
          <w:fldChar w:fldCharType="begin"/>
        </w:r>
        <w:r w:rsidR="00222914" w:rsidRPr="00222914">
          <w:rPr>
            <w:rFonts w:cs="David" w:hint="default"/>
            <w:color w:val="0000FF"/>
            <w:sz w:val="26"/>
            <w:szCs w:val="26"/>
            <w:u w:val="single"/>
            <w:rtl/>
            <w:rPrChange w:id="672"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73" w:author="Windows User" w:date="2018-01-14T15:07:00Z">
              <w:rPr>
                <w:rFonts w:cs="David" w:hint="default"/>
                <w:sz w:val="26"/>
                <w:szCs w:val="26"/>
              </w:rPr>
            </w:rPrChange>
          </w:rPr>
          <w:instrText>HYPERLINK</w:instrText>
        </w:r>
        <w:r w:rsidR="00222914" w:rsidRPr="00222914">
          <w:rPr>
            <w:rFonts w:cs="David" w:hint="default"/>
            <w:color w:val="0000FF"/>
            <w:sz w:val="26"/>
            <w:szCs w:val="26"/>
            <w:u w:val="single"/>
            <w:rtl/>
            <w:rPrChange w:id="674"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75" w:author="Windows User" w:date="2018-01-14T15:07:00Z">
              <w:rPr>
                <w:rFonts w:cs="David" w:hint="default"/>
                <w:sz w:val="26"/>
                <w:szCs w:val="26"/>
              </w:rPr>
            </w:rPrChange>
          </w:rPr>
          <w:instrText>http://www.nevo.co.il/law/70301/348.a</w:instrText>
        </w:r>
        <w:r w:rsidR="00222914" w:rsidRPr="00222914">
          <w:rPr>
            <w:rFonts w:cs="David" w:hint="default"/>
            <w:color w:val="0000FF"/>
            <w:sz w:val="26"/>
            <w:szCs w:val="26"/>
            <w:u w:val="single"/>
            <w:rtl/>
            <w:rPrChange w:id="676"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tl/>
            <w:rPrChange w:id="677" w:author="Windows User" w:date="2018-01-14T15:07:00Z">
              <w:rPr>
                <w:rFonts w:cs="David" w:hint="default"/>
                <w:sz w:val="26"/>
                <w:szCs w:val="26"/>
                <w:rtl/>
              </w:rPr>
            </w:rPrChange>
          </w:rPr>
        </w:r>
        <w:r w:rsidR="00222914" w:rsidRPr="00222914">
          <w:rPr>
            <w:rFonts w:cs="David" w:hint="default"/>
            <w:color w:val="0000FF"/>
            <w:sz w:val="26"/>
            <w:szCs w:val="26"/>
            <w:u w:val="single"/>
            <w:rtl/>
            <w:rPrChange w:id="678" w:author="Windows User" w:date="2018-01-14T15:07:00Z">
              <w:rPr>
                <w:rFonts w:cs="David" w:hint="default"/>
                <w:sz w:val="26"/>
                <w:szCs w:val="26"/>
                <w:rtl/>
              </w:rPr>
            </w:rPrChange>
          </w:rPr>
          <w:fldChar w:fldCharType="separate"/>
        </w:r>
      </w:ins>
      <w:r w:rsidR="00222914" w:rsidRPr="00222914">
        <w:rPr>
          <w:rStyle w:val="Hyperlink"/>
          <w:rFonts w:cs="David" w:hint="eastAsia"/>
          <w:sz w:val="26"/>
          <w:szCs w:val="26"/>
          <w:rtl/>
          <w:rPrChange w:id="679" w:author="Windows User" w:date="2018-01-14T15:07:00Z">
            <w:rPr>
              <w:rStyle w:val="Hyperlink"/>
              <w:rFonts w:cs="David" w:hint="eastAsia"/>
              <w:sz w:val="26"/>
              <w:szCs w:val="26"/>
              <w:rtl/>
            </w:rPr>
          </w:rPrChange>
        </w:rPr>
        <w:t>סעיף</w:t>
      </w:r>
      <w:r w:rsidR="00222914" w:rsidRPr="00222914">
        <w:rPr>
          <w:rStyle w:val="Hyperlink"/>
          <w:rFonts w:cs="David" w:hint="default"/>
          <w:sz w:val="26"/>
          <w:szCs w:val="26"/>
          <w:rtl/>
          <w:rPrChange w:id="680" w:author="Windows User" w:date="2018-01-14T15:07:00Z">
            <w:rPr>
              <w:rStyle w:val="Hyperlink"/>
              <w:rFonts w:cs="David" w:hint="default"/>
              <w:sz w:val="26"/>
              <w:szCs w:val="26"/>
              <w:rtl/>
            </w:rPr>
          </w:rPrChange>
        </w:rPr>
        <w:t xml:space="preserve"> 348(א)</w:t>
      </w:r>
      <w:ins w:id="681" w:author="Windows User" w:date="2018-01-14T15:07:00Z">
        <w:r w:rsidR="00222914" w:rsidRPr="00222914">
          <w:rPr>
            <w:rFonts w:cs="David" w:hint="default"/>
            <w:color w:val="0000FF"/>
            <w:sz w:val="26"/>
            <w:szCs w:val="26"/>
            <w:u w:val="single"/>
            <w:rtl/>
            <w:rPrChange w:id="682" w:author="Windows User" w:date="2018-01-14T15:07:00Z">
              <w:rPr>
                <w:rFonts w:cs="David" w:hint="default"/>
                <w:sz w:val="26"/>
                <w:szCs w:val="26"/>
                <w:rtl/>
              </w:rPr>
            </w:rPrChange>
          </w:rPr>
          <w:fldChar w:fldCharType="end"/>
        </w:r>
      </w:ins>
      <w:r>
        <w:rPr>
          <w:rFonts w:cs="David"/>
          <w:sz w:val="26"/>
          <w:szCs w:val="26"/>
          <w:rtl/>
        </w:rPr>
        <w:t xml:space="preserve"> בנסיבות האמורות </w:t>
      </w:r>
      <w:ins w:id="683" w:author="Windows User" w:date="2018-01-14T15:07:00Z">
        <w:r w:rsidR="00222914" w:rsidRPr="00222914">
          <w:rPr>
            <w:rFonts w:cs="David" w:hint="default"/>
            <w:color w:val="0000FF"/>
            <w:sz w:val="26"/>
            <w:szCs w:val="26"/>
            <w:u w:val="single"/>
            <w:rtl/>
            <w:rPrChange w:id="684" w:author="Windows User" w:date="2018-01-14T15:07:00Z">
              <w:rPr>
                <w:rFonts w:cs="David" w:hint="default"/>
                <w:sz w:val="26"/>
                <w:szCs w:val="26"/>
                <w:rtl/>
              </w:rPr>
            </w:rPrChange>
          </w:rPr>
          <w:fldChar w:fldCharType="begin"/>
        </w:r>
        <w:r w:rsidR="00222914" w:rsidRPr="00222914">
          <w:rPr>
            <w:rFonts w:cs="David" w:hint="default"/>
            <w:color w:val="0000FF"/>
            <w:sz w:val="26"/>
            <w:szCs w:val="26"/>
            <w:u w:val="single"/>
            <w:rtl/>
            <w:rPrChange w:id="685"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86" w:author="Windows User" w:date="2018-01-14T15:07:00Z">
              <w:rPr>
                <w:rFonts w:cs="David" w:hint="default"/>
                <w:sz w:val="26"/>
                <w:szCs w:val="26"/>
              </w:rPr>
            </w:rPrChange>
          </w:rPr>
          <w:instrText>HYPERLINK</w:instrText>
        </w:r>
        <w:r w:rsidR="00222914" w:rsidRPr="00222914">
          <w:rPr>
            <w:rFonts w:cs="David" w:hint="default"/>
            <w:color w:val="0000FF"/>
            <w:sz w:val="26"/>
            <w:szCs w:val="26"/>
            <w:u w:val="single"/>
            <w:rtl/>
            <w:rPrChange w:id="687"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PrChange w:id="688" w:author="Windows User" w:date="2018-01-14T15:07:00Z">
              <w:rPr>
                <w:rFonts w:cs="David" w:hint="default"/>
                <w:sz w:val="26"/>
                <w:szCs w:val="26"/>
              </w:rPr>
            </w:rPrChange>
          </w:rPr>
          <w:instrText>http://www.nevo.co.il/law/70301/345.a.3</w:instrText>
        </w:r>
        <w:r w:rsidR="00222914" w:rsidRPr="00222914">
          <w:rPr>
            <w:rFonts w:cs="David" w:hint="default"/>
            <w:color w:val="0000FF"/>
            <w:sz w:val="26"/>
            <w:szCs w:val="26"/>
            <w:u w:val="single"/>
            <w:rtl/>
            <w:rPrChange w:id="689" w:author="Windows User" w:date="2018-01-14T15:07:00Z">
              <w:rPr>
                <w:rFonts w:cs="David" w:hint="default"/>
                <w:sz w:val="26"/>
                <w:szCs w:val="26"/>
                <w:rtl/>
              </w:rPr>
            </w:rPrChange>
          </w:rPr>
          <w:instrText xml:space="preserve">" </w:instrText>
        </w:r>
        <w:r w:rsidR="00222914" w:rsidRPr="00222914">
          <w:rPr>
            <w:rFonts w:cs="David" w:hint="default"/>
            <w:color w:val="0000FF"/>
            <w:sz w:val="26"/>
            <w:szCs w:val="26"/>
            <w:u w:val="single"/>
            <w:rtl/>
            <w:rPrChange w:id="690" w:author="Windows User" w:date="2018-01-14T15:07:00Z">
              <w:rPr>
                <w:rFonts w:cs="David" w:hint="default"/>
                <w:sz w:val="26"/>
                <w:szCs w:val="26"/>
                <w:rtl/>
              </w:rPr>
            </w:rPrChange>
          </w:rPr>
        </w:r>
        <w:r w:rsidR="00222914" w:rsidRPr="00222914">
          <w:rPr>
            <w:rFonts w:cs="David" w:hint="default"/>
            <w:color w:val="0000FF"/>
            <w:sz w:val="26"/>
            <w:szCs w:val="26"/>
            <w:u w:val="single"/>
            <w:rtl/>
            <w:rPrChange w:id="691" w:author="Windows User" w:date="2018-01-14T15:07:00Z">
              <w:rPr>
                <w:rFonts w:cs="David" w:hint="default"/>
                <w:sz w:val="26"/>
                <w:szCs w:val="26"/>
                <w:rtl/>
              </w:rPr>
            </w:rPrChange>
          </w:rPr>
          <w:fldChar w:fldCharType="separate"/>
        </w:r>
      </w:ins>
      <w:r w:rsidR="00222914" w:rsidRPr="00222914">
        <w:rPr>
          <w:rStyle w:val="Hyperlink"/>
          <w:rFonts w:cs="David" w:hint="eastAsia"/>
          <w:sz w:val="26"/>
          <w:szCs w:val="26"/>
          <w:rtl/>
          <w:rPrChange w:id="692" w:author="Windows User" w:date="2018-01-14T15:07:00Z">
            <w:rPr>
              <w:rStyle w:val="Hyperlink"/>
              <w:rFonts w:cs="David" w:hint="eastAsia"/>
              <w:sz w:val="26"/>
              <w:szCs w:val="26"/>
              <w:rtl/>
            </w:rPr>
          </w:rPrChange>
        </w:rPr>
        <w:t>בסעיף</w:t>
      </w:r>
      <w:r w:rsidR="00222914" w:rsidRPr="00222914">
        <w:rPr>
          <w:rStyle w:val="Hyperlink"/>
          <w:rFonts w:cs="David" w:hint="default"/>
          <w:sz w:val="26"/>
          <w:szCs w:val="26"/>
          <w:rtl/>
          <w:rPrChange w:id="693" w:author="Windows User" w:date="2018-01-14T15:07:00Z">
            <w:rPr>
              <w:rStyle w:val="Hyperlink"/>
              <w:rFonts w:cs="David" w:hint="default"/>
              <w:sz w:val="26"/>
              <w:szCs w:val="26"/>
              <w:rtl/>
            </w:rPr>
          </w:rPrChange>
        </w:rPr>
        <w:t xml:space="preserve"> 345(א)(3)</w:t>
      </w:r>
      <w:ins w:id="694" w:author="Windows User" w:date="2018-01-14T15:07:00Z">
        <w:r w:rsidR="00222914" w:rsidRPr="00222914">
          <w:rPr>
            <w:rFonts w:cs="David" w:hint="default"/>
            <w:color w:val="0000FF"/>
            <w:sz w:val="26"/>
            <w:szCs w:val="26"/>
            <w:u w:val="single"/>
            <w:rtl/>
            <w:rPrChange w:id="695" w:author="Windows User" w:date="2018-01-14T15:07:00Z">
              <w:rPr>
                <w:rFonts w:cs="David" w:hint="default"/>
                <w:sz w:val="26"/>
                <w:szCs w:val="26"/>
                <w:rtl/>
              </w:rPr>
            </w:rPrChange>
          </w:rPr>
          <w:fldChar w:fldCharType="end"/>
        </w:r>
      </w:ins>
      <w:r>
        <w:rPr>
          <w:rFonts w:cs="David"/>
          <w:sz w:val="26"/>
          <w:szCs w:val="26"/>
          <w:rtl/>
        </w:rPr>
        <w:t xml:space="preserve"> יחד עם </w:t>
      </w:r>
      <w:ins w:id="696" w:author="Windows User" w:date="2018-01-14T15:08:00Z">
        <w:r w:rsidR="00222914" w:rsidRPr="00222914">
          <w:rPr>
            <w:rFonts w:cs="David" w:hint="default"/>
            <w:color w:val="0000FF"/>
            <w:sz w:val="26"/>
            <w:szCs w:val="26"/>
            <w:u w:val="single"/>
            <w:rtl/>
            <w:rPrChange w:id="697" w:author="Windows User" w:date="2018-01-14T15:08:00Z">
              <w:rPr>
                <w:rFonts w:cs="David" w:hint="default"/>
                <w:sz w:val="26"/>
                <w:szCs w:val="26"/>
                <w:rtl/>
              </w:rPr>
            </w:rPrChange>
          </w:rPr>
          <w:fldChar w:fldCharType="begin"/>
        </w:r>
        <w:r w:rsidR="00222914" w:rsidRPr="00222914">
          <w:rPr>
            <w:rFonts w:cs="David" w:hint="default"/>
            <w:color w:val="0000FF"/>
            <w:sz w:val="26"/>
            <w:szCs w:val="26"/>
            <w:u w:val="single"/>
            <w:rtl/>
            <w:rPrChange w:id="698" w:author="Windows User" w:date="2018-01-14T15:08:00Z">
              <w:rPr>
                <w:rFonts w:cs="David" w:hint="default"/>
                <w:sz w:val="26"/>
                <w:szCs w:val="26"/>
                <w:rtl/>
              </w:rPr>
            </w:rPrChange>
          </w:rPr>
          <w:instrText xml:space="preserve"> </w:instrText>
        </w:r>
        <w:r w:rsidR="00222914" w:rsidRPr="00222914">
          <w:rPr>
            <w:rFonts w:cs="David" w:hint="default"/>
            <w:color w:val="0000FF"/>
            <w:sz w:val="26"/>
            <w:szCs w:val="26"/>
            <w:u w:val="single"/>
            <w:rPrChange w:id="699" w:author="Windows User" w:date="2018-01-14T15:08:00Z">
              <w:rPr>
                <w:rFonts w:cs="David" w:hint="default"/>
                <w:sz w:val="26"/>
                <w:szCs w:val="26"/>
              </w:rPr>
            </w:rPrChange>
          </w:rPr>
          <w:instrText>HYPERLINK</w:instrText>
        </w:r>
        <w:r w:rsidR="00222914" w:rsidRPr="00222914">
          <w:rPr>
            <w:rFonts w:cs="David" w:hint="default"/>
            <w:color w:val="0000FF"/>
            <w:sz w:val="26"/>
            <w:szCs w:val="26"/>
            <w:u w:val="single"/>
            <w:rtl/>
            <w:rPrChange w:id="700" w:author="Windows User" w:date="2018-01-14T15:08:00Z">
              <w:rPr>
                <w:rFonts w:cs="David" w:hint="default"/>
                <w:sz w:val="26"/>
                <w:szCs w:val="26"/>
                <w:rtl/>
              </w:rPr>
            </w:rPrChange>
          </w:rPr>
          <w:instrText xml:space="preserve"> "</w:instrText>
        </w:r>
        <w:r w:rsidR="00222914" w:rsidRPr="00222914">
          <w:rPr>
            <w:rFonts w:cs="David" w:hint="default"/>
            <w:color w:val="0000FF"/>
            <w:sz w:val="26"/>
            <w:szCs w:val="26"/>
            <w:u w:val="single"/>
            <w:rPrChange w:id="701" w:author="Windows User" w:date="2018-01-14T15:08:00Z">
              <w:rPr>
                <w:rFonts w:cs="David" w:hint="default"/>
                <w:sz w:val="26"/>
                <w:szCs w:val="26"/>
              </w:rPr>
            </w:rPrChange>
          </w:rPr>
          <w:instrText>http://www.nevo.co.il/law/70301/25</w:instrText>
        </w:r>
        <w:r w:rsidR="00222914" w:rsidRPr="00222914">
          <w:rPr>
            <w:rFonts w:cs="David" w:hint="default"/>
            <w:color w:val="0000FF"/>
            <w:sz w:val="26"/>
            <w:szCs w:val="26"/>
            <w:u w:val="single"/>
            <w:rtl/>
            <w:rPrChange w:id="702" w:author="Windows User" w:date="2018-01-14T15:08:00Z">
              <w:rPr>
                <w:rFonts w:cs="David" w:hint="default"/>
                <w:sz w:val="26"/>
                <w:szCs w:val="26"/>
                <w:rtl/>
              </w:rPr>
            </w:rPrChange>
          </w:rPr>
          <w:instrText xml:space="preserve">" </w:instrText>
        </w:r>
        <w:r w:rsidR="00222914" w:rsidRPr="00222914">
          <w:rPr>
            <w:rFonts w:cs="David" w:hint="default"/>
            <w:color w:val="0000FF"/>
            <w:sz w:val="26"/>
            <w:szCs w:val="26"/>
            <w:u w:val="single"/>
            <w:rtl/>
            <w:rPrChange w:id="703" w:author="Windows User" w:date="2018-01-14T15:08:00Z">
              <w:rPr>
                <w:rFonts w:cs="David" w:hint="default"/>
                <w:sz w:val="26"/>
                <w:szCs w:val="26"/>
                <w:rtl/>
              </w:rPr>
            </w:rPrChange>
          </w:rPr>
        </w:r>
        <w:r w:rsidR="00222914" w:rsidRPr="00222914">
          <w:rPr>
            <w:rFonts w:cs="David" w:hint="default"/>
            <w:color w:val="0000FF"/>
            <w:sz w:val="26"/>
            <w:szCs w:val="26"/>
            <w:u w:val="single"/>
            <w:rtl/>
            <w:rPrChange w:id="704" w:author="Windows User" w:date="2018-01-14T15:08:00Z">
              <w:rPr>
                <w:rFonts w:cs="David" w:hint="default"/>
                <w:sz w:val="26"/>
                <w:szCs w:val="26"/>
                <w:rtl/>
              </w:rPr>
            </w:rPrChange>
          </w:rPr>
          <w:fldChar w:fldCharType="separate"/>
        </w:r>
      </w:ins>
      <w:r w:rsidR="00222914" w:rsidRPr="00222914">
        <w:rPr>
          <w:rStyle w:val="Hyperlink"/>
          <w:rFonts w:cs="David" w:hint="eastAsia"/>
          <w:sz w:val="26"/>
          <w:szCs w:val="26"/>
          <w:rtl/>
          <w:rPrChange w:id="705" w:author="Windows User" w:date="2018-01-14T15:08:00Z">
            <w:rPr>
              <w:rStyle w:val="Hyperlink"/>
              <w:rFonts w:cs="David" w:hint="eastAsia"/>
              <w:sz w:val="26"/>
              <w:szCs w:val="26"/>
              <w:rtl/>
            </w:rPr>
          </w:rPrChange>
        </w:rPr>
        <w:t>סעיף</w:t>
      </w:r>
      <w:r w:rsidR="00222914" w:rsidRPr="00222914">
        <w:rPr>
          <w:rStyle w:val="Hyperlink"/>
          <w:rFonts w:cs="David" w:hint="default"/>
          <w:sz w:val="26"/>
          <w:szCs w:val="26"/>
          <w:rtl/>
          <w:rPrChange w:id="706" w:author="Windows User" w:date="2018-01-14T15:08:00Z">
            <w:rPr>
              <w:rStyle w:val="Hyperlink"/>
              <w:rFonts w:cs="David" w:hint="default"/>
              <w:sz w:val="26"/>
              <w:szCs w:val="26"/>
              <w:rtl/>
            </w:rPr>
          </w:rPrChange>
        </w:rPr>
        <w:t xml:space="preserve"> 25</w:t>
      </w:r>
      <w:ins w:id="707" w:author="Windows User" w:date="2018-01-14T15:08:00Z">
        <w:r w:rsidR="00222914" w:rsidRPr="00222914">
          <w:rPr>
            <w:rFonts w:cs="David" w:hint="default"/>
            <w:color w:val="0000FF"/>
            <w:sz w:val="26"/>
            <w:szCs w:val="26"/>
            <w:u w:val="single"/>
            <w:rtl/>
            <w:rPrChange w:id="708" w:author="Windows User" w:date="2018-01-14T15:08:00Z">
              <w:rPr>
                <w:rFonts w:cs="David" w:hint="default"/>
                <w:sz w:val="26"/>
                <w:szCs w:val="26"/>
                <w:rtl/>
              </w:rPr>
            </w:rPrChange>
          </w:rPr>
          <w:fldChar w:fldCharType="end"/>
        </w:r>
      </w:ins>
      <w:r>
        <w:rPr>
          <w:rFonts w:cs="David"/>
          <w:sz w:val="26"/>
          <w:szCs w:val="26"/>
          <w:rtl/>
        </w:rPr>
        <w:t xml:space="preserve"> לחוק הנ"ל, ולפי </w:t>
      </w:r>
      <w:ins w:id="709" w:author="Windows User" w:date="2018-01-14T15:09:00Z">
        <w:r w:rsidR="00222914" w:rsidRPr="00222914">
          <w:rPr>
            <w:rFonts w:cs="David" w:hint="default"/>
            <w:color w:val="0000FF"/>
            <w:sz w:val="26"/>
            <w:szCs w:val="26"/>
            <w:u w:val="single"/>
            <w:rtl/>
            <w:rPrChange w:id="710" w:author="Windows User" w:date="2018-01-14T15:09:00Z">
              <w:rPr>
                <w:rFonts w:cs="David" w:hint="default"/>
                <w:sz w:val="26"/>
                <w:szCs w:val="26"/>
                <w:rtl/>
              </w:rPr>
            </w:rPrChange>
          </w:rPr>
          <w:fldChar w:fldCharType="begin"/>
        </w:r>
        <w:r w:rsidR="00222914" w:rsidRPr="00222914">
          <w:rPr>
            <w:rFonts w:cs="David" w:hint="default"/>
            <w:color w:val="0000FF"/>
            <w:sz w:val="26"/>
            <w:szCs w:val="26"/>
            <w:u w:val="single"/>
            <w:rtl/>
            <w:rPrChange w:id="711" w:author="Windows User" w:date="2018-01-14T15:09:00Z">
              <w:rPr>
                <w:rFonts w:cs="David" w:hint="default"/>
                <w:sz w:val="26"/>
                <w:szCs w:val="26"/>
                <w:rtl/>
              </w:rPr>
            </w:rPrChange>
          </w:rPr>
          <w:instrText xml:space="preserve"> </w:instrText>
        </w:r>
        <w:r w:rsidR="00222914" w:rsidRPr="00222914">
          <w:rPr>
            <w:rFonts w:cs="David" w:hint="default"/>
            <w:color w:val="0000FF"/>
            <w:sz w:val="26"/>
            <w:szCs w:val="26"/>
            <w:u w:val="single"/>
            <w:rPrChange w:id="712" w:author="Windows User" w:date="2018-01-14T15:09:00Z">
              <w:rPr>
                <w:rFonts w:cs="David" w:hint="default"/>
                <w:sz w:val="26"/>
                <w:szCs w:val="26"/>
              </w:rPr>
            </w:rPrChange>
          </w:rPr>
          <w:instrText>HYPERLINK</w:instrText>
        </w:r>
        <w:r w:rsidR="00222914" w:rsidRPr="00222914">
          <w:rPr>
            <w:rFonts w:cs="David" w:hint="default"/>
            <w:color w:val="0000FF"/>
            <w:sz w:val="26"/>
            <w:szCs w:val="26"/>
            <w:u w:val="single"/>
            <w:rtl/>
            <w:rPrChange w:id="713" w:author="Windows User" w:date="2018-01-14T15:09:00Z">
              <w:rPr>
                <w:rFonts w:cs="David" w:hint="default"/>
                <w:sz w:val="26"/>
                <w:szCs w:val="26"/>
                <w:rtl/>
              </w:rPr>
            </w:rPrChange>
          </w:rPr>
          <w:instrText xml:space="preserve"> "</w:instrText>
        </w:r>
        <w:r w:rsidR="00222914" w:rsidRPr="00222914">
          <w:rPr>
            <w:rFonts w:cs="David" w:hint="default"/>
            <w:color w:val="0000FF"/>
            <w:sz w:val="26"/>
            <w:szCs w:val="26"/>
            <w:u w:val="single"/>
            <w:rPrChange w:id="714" w:author="Windows User" w:date="2018-01-14T15:09:00Z">
              <w:rPr>
                <w:rFonts w:cs="David" w:hint="default"/>
                <w:sz w:val="26"/>
                <w:szCs w:val="26"/>
              </w:rPr>
            </w:rPrChange>
          </w:rPr>
          <w:instrText>http://www.nevo.co.il/law/70301/349.b</w:instrText>
        </w:r>
        <w:r w:rsidR="00222914" w:rsidRPr="00222914">
          <w:rPr>
            <w:rFonts w:cs="David" w:hint="default"/>
            <w:color w:val="0000FF"/>
            <w:sz w:val="26"/>
            <w:szCs w:val="26"/>
            <w:u w:val="single"/>
            <w:rtl/>
            <w:rPrChange w:id="715" w:author="Windows User" w:date="2018-01-14T15:09:00Z">
              <w:rPr>
                <w:rFonts w:cs="David" w:hint="default"/>
                <w:sz w:val="26"/>
                <w:szCs w:val="26"/>
                <w:rtl/>
              </w:rPr>
            </w:rPrChange>
          </w:rPr>
          <w:instrText xml:space="preserve">" </w:instrText>
        </w:r>
        <w:r w:rsidR="00222914" w:rsidRPr="00222914">
          <w:rPr>
            <w:rFonts w:cs="David" w:hint="default"/>
            <w:color w:val="0000FF"/>
            <w:sz w:val="26"/>
            <w:szCs w:val="26"/>
            <w:u w:val="single"/>
            <w:rtl/>
            <w:rPrChange w:id="716" w:author="Windows User" w:date="2018-01-14T15:09:00Z">
              <w:rPr>
                <w:rFonts w:cs="David" w:hint="default"/>
                <w:sz w:val="26"/>
                <w:szCs w:val="26"/>
                <w:rtl/>
              </w:rPr>
            </w:rPrChange>
          </w:rPr>
        </w:r>
        <w:r w:rsidR="00222914" w:rsidRPr="00222914">
          <w:rPr>
            <w:rFonts w:cs="David" w:hint="default"/>
            <w:color w:val="0000FF"/>
            <w:sz w:val="26"/>
            <w:szCs w:val="26"/>
            <w:u w:val="single"/>
            <w:rtl/>
            <w:rPrChange w:id="717" w:author="Windows User" w:date="2018-01-14T15:09:00Z">
              <w:rPr>
                <w:rFonts w:cs="David" w:hint="default"/>
                <w:sz w:val="26"/>
                <w:szCs w:val="26"/>
                <w:rtl/>
              </w:rPr>
            </w:rPrChange>
          </w:rPr>
          <w:fldChar w:fldCharType="separate"/>
        </w:r>
      </w:ins>
      <w:r w:rsidR="00222914" w:rsidRPr="00222914">
        <w:rPr>
          <w:rStyle w:val="Hyperlink"/>
          <w:rFonts w:cs="David" w:hint="eastAsia"/>
          <w:sz w:val="26"/>
          <w:szCs w:val="26"/>
          <w:rtl/>
          <w:rPrChange w:id="718" w:author="Windows User" w:date="2018-01-14T15:09:00Z">
            <w:rPr>
              <w:rStyle w:val="Hyperlink"/>
              <w:rFonts w:cs="David" w:hint="eastAsia"/>
              <w:sz w:val="26"/>
              <w:szCs w:val="26"/>
              <w:rtl/>
            </w:rPr>
          </w:rPrChange>
        </w:rPr>
        <w:t>סעיף</w:t>
      </w:r>
      <w:r w:rsidR="00222914" w:rsidRPr="00222914">
        <w:rPr>
          <w:rStyle w:val="Hyperlink"/>
          <w:rFonts w:cs="David" w:hint="default"/>
          <w:sz w:val="26"/>
          <w:szCs w:val="26"/>
          <w:rtl/>
          <w:rPrChange w:id="719" w:author="Windows User" w:date="2018-01-14T15:09:00Z">
            <w:rPr>
              <w:rStyle w:val="Hyperlink"/>
              <w:rFonts w:cs="David" w:hint="default"/>
              <w:sz w:val="26"/>
              <w:szCs w:val="26"/>
              <w:rtl/>
            </w:rPr>
          </w:rPrChange>
        </w:rPr>
        <w:t xml:space="preserve"> 349(ב)</w:t>
      </w:r>
      <w:ins w:id="720" w:author="Windows User" w:date="2018-01-14T15:09:00Z">
        <w:r w:rsidR="00222914" w:rsidRPr="00222914">
          <w:rPr>
            <w:rFonts w:cs="David" w:hint="default"/>
            <w:color w:val="0000FF"/>
            <w:sz w:val="26"/>
            <w:szCs w:val="26"/>
            <w:u w:val="single"/>
            <w:rtl/>
            <w:rPrChange w:id="721" w:author="Windows User" w:date="2018-01-14T15:09:00Z">
              <w:rPr>
                <w:rFonts w:cs="David" w:hint="default"/>
                <w:sz w:val="26"/>
                <w:szCs w:val="26"/>
                <w:rtl/>
              </w:rPr>
            </w:rPrChange>
          </w:rPr>
          <w:fldChar w:fldCharType="end"/>
        </w:r>
      </w:ins>
      <w:r>
        <w:rPr>
          <w:rFonts w:cs="David"/>
          <w:sz w:val="26"/>
          <w:szCs w:val="26"/>
          <w:rtl/>
        </w:rPr>
        <w:t xml:space="preserve"> לחוק הנ"ל. </w:t>
      </w:r>
    </w:p>
    <w:p w14:paraId="39F49C49" w14:textId="77777777" w:rsidR="00A451C9" w:rsidRDefault="00A451C9">
      <w:pPr>
        <w:pStyle w:val="a"/>
        <w:bidi/>
        <w:rPr>
          <w:rFonts w:cs="David"/>
          <w:rtl/>
        </w:rPr>
      </w:pPr>
      <w:r>
        <w:rPr>
          <w:rFonts w:cs="David"/>
          <w:sz w:val="22"/>
          <w:szCs w:val="22"/>
          <w:rtl/>
        </w:rPr>
        <w:t xml:space="preserve">אודליה / </w:t>
      </w:r>
      <w:r>
        <w:rPr>
          <w:rFonts w:cs="David" w:hint="default"/>
          <w:sz w:val="22"/>
          <w:szCs w:val="22"/>
          <w:rtl/>
        </w:rPr>
        <w:fldChar w:fldCharType="begin"/>
      </w:r>
      <w:r>
        <w:rPr>
          <w:rFonts w:cs="David"/>
          <w:sz w:val="22"/>
          <w:szCs w:val="22"/>
          <w:rtl/>
        </w:rPr>
        <w:instrText xml:space="preserve"> </w:instrText>
      </w:r>
      <w:r>
        <w:rPr>
          <w:rFonts w:hint="default"/>
          <w:szCs w:val="22"/>
        </w:rPr>
        <w:instrText>filename</w:instrText>
      </w:r>
      <w:r>
        <w:rPr>
          <w:rFonts w:cs="David"/>
          <w:sz w:val="22"/>
          <w:szCs w:val="22"/>
          <w:rtl/>
        </w:rPr>
        <w:instrText xml:space="preserve"> </w:instrText>
      </w:r>
      <w:r>
        <w:rPr>
          <w:rFonts w:cs="David" w:hint="default"/>
          <w:sz w:val="22"/>
          <w:szCs w:val="22"/>
        </w:rPr>
        <w:fldChar w:fldCharType="separate"/>
      </w:r>
      <w:r>
        <w:rPr>
          <w:rFonts w:hint="default"/>
          <w:szCs w:val="22"/>
        </w:rPr>
        <w:t>k01242497p.1</w:t>
      </w:r>
      <w:r>
        <w:rPr>
          <w:rFonts w:cs="David" w:hint="default"/>
          <w:sz w:val="22"/>
          <w:szCs w:val="22"/>
          <w:rtl/>
        </w:rPr>
        <w:fldChar w:fldCharType="end"/>
      </w:r>
    </w:p>
    <w:p w14:paraId="781C72AF" w14:textId="77777777" w:rsidR="00A451C9" w:rsidRDefault="00A451C9">
      <w:pPr>
        <w:bidi/>
        <w:spacing w:before="100" w:beforeAutospacing="1" w:after="100" w:afterAutospacing="1"/>
        <w:rPr>
          <w:rFonts w:cs="David"/>
          <w:sz w:val="20"/>
          <w:rtl/>
        </w:rPr>
      </w:pPr>
      <w:del w:id="722" w:author="run" w:date="2017-10-27T17:22:00Z">
        <w:r w:rsidDel="005D187A">
          <w:rPr>
            <w:rFonts w:cs="David"/>
            <w:sz w:val="20"/>
            <w:rtl/>
          </w:rPr>
          <w:delText> </w:delText>
        </w:r>
      </w:del>
      <w:ins w:id="723" w:author="run" w:date="2017-10-27T17:22:00Z">
        <w:r w:rsidR="005D187A">
          <w:rPr>
            <w:rFonts w:cs="David"/>
            <w:sz w:val="20"/>
            <w:rtl/>
          </w:rPr>
          <w:t xml:space="preserve"> </w:t>
        </w:r>
      </w:ins>
    </w:p>
    <w:p w14:paraId="76689F6D" w14:textId="77777777" w:rsidR="00A451C9" w:rsidRDefault="00A451C9">
      <w:pPr>
        <w:bidi/>
        <w:spacing w:before="100" w:beforeAutospacing="1" w:after="100" w:afterAutospacing="1"/>
        <w:rPr>
          <w:del w:id="724" w:author="nevo" w:date="2005-06-14T08:54:00Z"/>
          <w:rFonts w:cs="David" w:hint="default"/>
          <w:sz w:val="20"/>
          <w:rtl/>
        </w:rPr>
      </w:pPr>
      <w:del w:id="725" w:author="nevo" w:date="2005-06-14T08:54:00Z">
        <w:r>
          <w:rPr>
            <w:rFonts w:cs="David" w:hint="default"/>
            <w:sz w:val="20"/>
            <w:rtl/>
          </w:rPr>
          <w:delText>נוסח מסמך זה כפוף לשינויי ניסוח ועריכה</w:delText>
        </w:r>
      </w:del>
    </w:p>
    <w:p w14:paraId="26B9228B" w14:textId="77777777" w:rsidR="00A451C9" w:rsidRDefault="00A451C9">
      <w:pPr>
        <w:bidi/>
        <w:spacing w:before="100" w:beforeAutospacing="1" w:after="100" w:afterAutospacing="1"/>
        <w:rPr>
          <w:rFonts w:cs="David"/>
          <w:sz w:val="20"/>
          <w:rtl/>
        </w:rPr>
      </w:pPr>
      <w:r>
        <w:rPr>
          <w:rFonts w:cs="David" w:hint="default"/>
          <w:sz w:val="20"/>
          <w:rtl/>
        </w:rPr>
        <w:t>נוסח מסמך זה כפוף לשינויי ניסוח ועריכה</w:t>
      </w:r>
    </w:p>
    <w:sectPr w:rsidR="00A451C9">
      <w:headerReference w:type="even" r:id="rId6"/>
      <w:headerReference w:type="default" r:id="rId7"/>
      <w:footerReference w:type="even" r:id="rId8"/>
      <w:footerReference w:type="default" r:id="rId9"/>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47FF" w14:textId="77777777" w:rsidR="00176A5A" w:rsidRDefault="00176A5A">
      <w:r>
        <w:separator/>
      </w:r>
    </w:p>
  </w:endnote>
  <w:endnote w:type="continuationSeparator" w:id="0">
    <w:p w14:paraId="7A510960" w14:textId="77777777" w:rsidR="00176A5A" w:rsidRDefault="00176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7C61" w14:textId="77777777" w:rsidR="000665E7" w:rsidRDefault="000665E7">
    <w:pPr>
      <w:pStyle w:val="Footer"/>
      <w:pBdr>
        <w:top w:val="single" w:sz="4" w:space="1" w:color="auto"/>
        <w:between w:val="single" w:sz="4" w:space="0" w:color="auto"/>
      </w:pBdr>
      <w:jc w:val="center"/>
      <w:rPr>
        <w:rFonts w:hAnsi="FrankRuehl" w:cs="FrankRuehl" w:hint="default"/>
        <w:color w:val="000000"/>
      </w:rPr>
    </w:pPr>
    <w:r>
      <w:rPr>
        <w:rFonts w:hAnsi="FrankRuehl" w:cs="FrankRuehl" w:hint="default"/>
        <w:color w:val="000000"/>
      </w:rPr>
      <w:fldChar w:fldCharType="begin"/>
    </w:r>
    <w:r>
      <w:rPr>
        <w:rFonts w:hAnsi="FrankRuehl" w:cs="FrankRuehl" w:hint="default"/>
        <w:color w:val="000000"/>
      </w:rPr>
      <w:instrText xml:space="preserve"> PAGE  \* MERGEFORMAT </w:instrText>
    </w:r>
    <w:r>
      <w:rPr>
        <w:rFonts w:hAnsi="FrankRuehl" w:cs="FrankRuehl" w:hint="default"/>
        <w:color w:val="000000"/>
      </w:rPr>
      <w:fldChar w:fldCharType="separate"/>
    </w:r>
    <w:r>
      <w:rPr>
        <w:rFonts w:hAnsi="FrankRuehl" w:cs="FrankRuehl" w:hint="default"/>
        <w:color w:val="000000"/>
      </w:rPr>
      <w:t>1</w:t>
    </w:r>
    <w:r>
      <w:rPr>
        <w:rFonts w:hAnsi="FrankRuehl" w:cs="FrankRuehl" w:hint="default"/>
        <w:color w:val="000000"/>
      </w:rPr>
      <w:fldChar w:fldCharType="end"/>
    </w:r>
  </w:p>
  <w:p w14:paraId="08809093" w14:textId="77777777" w:rsidR="000665E7" w:rsidRDefault="000665E7">
    <w:pPr>
      <w:pStyle w:val="Footer"/>
      <w:pBdr>
        <w:top w:val="single" w:sz="4" w:space="1" w:color="auto"/>
        <w:between w:val="single" w:sz="4" w:space="0" w:color="auto"/>
      </w:pBdr>
      <w:spacing w:after="60"/>
      <w:jc w:val="center"/>
      <w:rPr>
        <w:rFonts w:cs="TopType Jerushalmi" w:hint="default"/>
        <w:color w:val="000000"/>
        <w:sz w:val="28"/>
        <w:szCs w:val="22"/>
        <w:rtl/>
      </w:rPr>
    </w:pPr>
    <w:r>
      <w:rPr>
        <w:rFonts w:cs="TopType Jerushalmi" w:hint="default"/>
        <w:color w:val="000000"/>
        <w:sz w:val="28"/>
        <w:szCs w:val="22"/>
        <w:rtl/>
      </w:rPr>
      <w:t>נבו הוצאה לאור בע"מ</w:t>
    </w:r>
    <w:r>
      <w:rPr>
        <w:rFonts w:cs="TopType Jerushalmi" w:hint="default"/>
        <w:color w:val="000000"/>
        <w:sz w:val="28"/>
        <w:szCs w:val="22"/>
      </w:rPr>
      <w:t xml:space="preserve">  nevo.co.il   </w:t>
    </w:r>
    <w:r>
      <w:rPr>
        <w:rFonts w:cs="TopType Jerushalmi" w:hint="default"/>
        <w:color w:val="000000"/>
        <w:sz w:val="28"/>
        <w:szCs w:val="22"/>
        <w:rtl/>
      </w:rPr>
      <w:t>המאגר המשפטי הישראלי</w:t>
    </w:r>
  </w:p>
  <w:p w14:paraId="47370A47" w14:textId="77777777" w:rsidR="000665E7" w:rsidRDefault="000665E7">
    <w:pPr>
      <w:pStyle w:val="Footer"/>
      <w:pBdr>
        <w:top w:val="single" w:sz="4" w:space="1" w:color="auto"/>
        <w:between w:val="single" w:sz="4" w:space="0" w:color="auto"/>
      </w:pBdr>
      <w:jc w:val="right"/>
      <w:rPr>
        <w:rFonts w:cs="TopType Jerushalmi" w:hint="default"/>
        <w:color w:val="000000"/>
        <w:sz w:val="14"/>
        <w:szCs w:val="14"/>
      </w:rPr>
    </w:pPr>
    <w:r>
      <w:rPr>
        <w:rFonts w:cs="TopType Jerushalmi" w:hint="default"/>
        <w:color w:val="000000"/>
        <w:sz w:val="14"/>
        <w:szCs w:val="14"/>
      </w:rPr>
      <w:fldChar w:fldCharType="begin"/>
    </w:r>
    <w:r>
      <w:rPr>
        <w:rFonts w:cs="TopType Jerushalmi" w:hint="default"/>
        <w:color w:val="000000"/>
        <w:sz w:val="14"/>
        <w:szCs w:val="14"/>
      </w:rPr>
      <w:instrText xml:space="preserve"> FILENAME \p  \* MERGEFORMAT </w:instrText>
    </w:r>
    <w:r>
      <w:rPr>
        <w:rFonts w:cs="TopType Jerushalmi" w:hint="default"/>
        <w:color w:val="000000"/>
        <w:sz w:val="14"/>
        <w:szCs w:val="14"/>
      </w:rPr>
      <w:fldChar w:fldCharType="separate"/>
    </w:r>
    <w:r>
      <w:rPr>
        <w:rFonts w:cs="TopType Jerushalmi" w:hint="default"/>
        <w:color w:val="000000"/>
        <w:sz w:val="14"/>
        <w:szCs w:val="14"/>
      </w:rPr>
      <w:t>M:\00000000\05-06-12\ps-all\09 = 01-12-31-anat\s97012424.doc</w:t>
    </w:r>
    <w:r>
      <w:rPr>
        <w:rFonts w:cs="TopType Jerushalmi" w:hint="default"/>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E568" w14:textId="77777777" w:rsidR="000665E7" w:rsidRDefault="000665E7">
    <w:pPr>
      <w:pStyle w:val="Footer"/>
      <w:pBdr>
        <w:top w:val="single" w:sz="4" w:space="1" w:color="auto"/>
        <w:between w:val="single" w:sz="4" w:space="0" w:color="auto"/>
      </w:pBdr>
      <w:jc w:val="center"/>
      <w:rPr>
        <w:rFonts w:hAnsi="FrankRuehl" w:cs="FrankRuehl" w:hint="default"/>
        <w:color w:val="000000"/>
      </w:rPr>
    </w:pPr>
    <w:r>
      <w:rPr>
        <w:rFonts w:hAnsi="FrankRuehl" w:cs="FrankRuehl" w:hint="default"/>
        <w:color w:val="000000"/>
      </w:rPr>
      <w:fldChar w:fldCharType="begin"/>
    </w:r>
    <w:r>
      <w:rPr>
        <w:rFonts w:hAnsi="FrankRuehl" w:cs="FrankRuehl" w:hint="default"/>
        <w:color w:val="000000"/>
      </w:rPr>
      <w:instrText xml:space="preserve"> PAGE  \* MERGEFORMAT </w:instrText>
    </w:r>
    <w:r>
      <w:rPr>
        <w:rFonts w:hAnsi="FrankRuehl" w:cs="FrankRuehl" w:hint="default"/>
        <w:color w:val="000000"/>
      </w:rPr>
      <w:fldChar w:fldCharType="separate"/>
    </w:r>
    <w:r w:rsidR="008E414A">
      <w:rPr>
        <w:rFonts w:hAnsi="FrankRuehl" w:cs="FrankRuehl" w:hint="default"/>
        <w:noProof/>
        <w:color w:val="000000"/>
      </w:rPr>
      <w:t>1</w:t>
    </w:r>
    <w:r>
      <w:rPr>
        <w:rFonts w:hAnsi="FrankRuehl" w:cs="FrankRuehl" w:hint="default"/>
        <w:color w:val="000000"/>
      </w:rPr>
      <w:fldChar w:fldCharType="end"/>
    </w:r>
  </w:p>
  <w:p w14:paraId="23D0B860" w14:textId="77777777" w:rsidR="000665E7" w:rsidRDefault="000665E7">
    <w:pPr>
      <w:pStyle w:val="Footer"/>
      <w:pBdr>
        <w:top w:val="single" w:sz="4" w:space="1" w:color="auto"/>
        <w:between w:val="single" w:sz="4" w:space="0" w:color="auto"/>
      </w:pBdr>
      <w:spacing w:after="60"/>
      <w:jc w:val="center"/>
      <w:rPr>
        <w:rFonts w:cs="TopType Jerushalmi" w:hint="default"/>
        <w:color w:val="000000"/>
        <w:sz w:val="28"/>
        <w:szCs w:val="22"/>
        <w:rtl/>
      </w:rPr>
    </w:pPr>
    <w:r>
      <w:rPr>
        <w:rFonts w:cs="TopType Jerushalmi" w:hint="default"/>
        <w:color w:val="000000"/>
        <w:sz w:val="28"/>
        <w:szCs w:val="22"/>
        <w:rtl/>
      </w:rPr>
      <w:t>נבו הוצאה לאור בע"מ</w:t>
    </w:r>
    <w:r>
      <w:rPr>
        <w:rFonts w:cs="TopType Jerushalmi" w:hint="default"/>
        <w:color w:val="000000"/>
        <w:sz w:val="28"/>
        <w:szCs w:val="22"/>
      </w:rPr>
      <w:t xml:space="preserve">  nevo.co.il   </w:t>
    </w:r>
    <w:r>
      <w:rPr>
        <w:rFonts w:cs="TopType Jerushalmi" w:hint="default"/>
        <w:color w:val="000000"/>
        <w:sz w:val="28"/>
        <w:szCs w:val="22"/>
        <w:rtl/>
      </w:rPr>
      <w:t>המאגר המשפטי הישראלי</w:t>
    </w:r>
  </w:p>
  <w:p w14:paraId="193DFC71" w14:textId="77777777" w:rsidR="000665E7" w:rsidRDefault="000665E7">
    <w:pPr>
      <w:pStyle w:val="Footer"/>
      <w:pBdr>
        <w:top w:val="single" w:sz="4" w:space="1" w:color="auto"/>
        <w:between w:val="single" w:sz="4" w:space="0" w:color="auto"/>
      </w:pBdr>
      <w:jc w:val="right"/>
      <w:rPr>
        <w:rFonts w:cs="TopType Jerushalmi" w:hint="default"/>
        <w:color w:val="000000"/>
        <w:sz w:val="14"/>
        <w:szCs w:val="14"/>
      </w:rPr>
    </w:pPr>
    <w:r>
      <w:rPr>
        <w:rFonts w:cs="TopType Jerushalmi" w:hint="default"/>
        <w:color w:val="000000"/>
        <w:sz w:val="14"/>
        <w:szCs w:val="14"/>
      </w:rPr>
      <w:fldChar w:fldCharType="begin"/>
    </w:r>
    <w:r>
      <w:rPr>
        <w:rFonts w:cs="TopType Jerushalmi" w:hint="default"/>
        <w:color w:val="000000"/>
        <w:sz w:val="14"/>
        <w:szCs w:val="14"/>
      </w:rPr>
      <w:instrText xml:space="preserve"> FILENAME \p  \* MERGEFORMAT </w:instrText>
    </w:r>
    <w:r>
      <w:rPr>
        <w:rFonts w:cs="TopType Jerushalmi" w:hint="default"/>
        <w:color w:val="000000"/>
        <w:sz w:val="14"/>
        <w:szCs w:val="14"/>
      </w:rPr>
      <w:fldChar w:fldCharType="separate"/>
    </w:r>
    <w:r>
      <w:rPr>
        <w:rFonts w:cs="TopType Jerushalmi" w:hint="default"/>
        <w:color w:val="000000"/>
        <w:sz w:val="14"/>
        <w:szCs w:val="14"/>
      </w:rPr>
      <w:t>M:\00000000\05-06-12\ps-all\09 = 01-12-31-anat\s97012424.doc</w:t>
    </w:r>
    <w:r>
      <w:rPr>
        <w:rFonts w:cs="TopType Jerushalmi" w:hint="default"/>
        <w:color w:val="00000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F169" w14:textId="77777777" w:rsidR="00176A5A" w:rsidRDefault="00176A5A">
      <w:r>
        <w:separator/>
      </w:r>
    </w:p>
  </w:footnote>
  <w:footnote w:type="continuationSeparator" w:id="0">
    <w:p w14:paraId="5B2903DA" w14:textId="77777777" w:rsidR="00176A5A" w:rsidRDefault="00176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E487" w14:textId="77777777" w:rsidR="000665E7" w:rsidRDefault="000665E7">
    <w:pPr>
      <w:pStyle w:val="Header"/>
      <w:pBdr>
        <w:bottom w:val="single" w:sz="4" w:space="1" w:color="auto"/>
      </w:pBdr>
      <w:tabs>
        <w:tab w:val="right" w:pos="8311"/>
      </w:tabs>
      <w:bidi/>
      <w:spacing w:after="0" w:line="220" w:lineRule="exact"/>
      <w:rPr>
        <w:rFonts w:hAnsi="David" w:cs="David" w:hint="default"/>
        <w:color w:val="000000"/>
        <w:sz w:val="22"/>
        <w:szCs w:val="22"/>
        <w:rtl/>
      </w:rPr>
    </w:pPr>
    <w:r>
      <w:rPr>
        <w:rFonts w:hAnsi="David" w:cs="David" w:hint="default"/>
        <w:color w:val="000000"/>
        <w:sz w:val="22"/>
        <w:szCs w:val="22"/>
        <w:rtl/>
      </w:rPr>
      <w:t>ת"פ 12424/97</w:t>
    </w:r>
    <w:r>
      <w:rPr>
        <w:rFonts w:hAnsi="David" w:cs="David" w:hint="default"/>
        <w:color w:val="000000"/>
        <w:sz w:val="22"/>
        <w:szCs w:val="22"/>
        <w:rtl/>
      </w:rPr>
      <w:tab/>
      <w:t xml:space="preserve"> מדינת ישראל נ' איגור בן איגור זולוטרייב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C803" w14:textId="77777777" w:rsidR="000665E7" w:rsidRDefault="000665E7">
    <w:pPr>
      <w:pStyle w:val="Header"/>
      <w:pBdr>
        <w:bottom w:val="single" w:sz="4" w:space="1" w:color="auto"/>
      </w:pBdr>
      <w:tabs>
        <w:tab w:val="right" w:pos="8311"/>
      </w:tabs>
      <w:bidi/>
      <w:spacing w:after="0" w:line="220" w:lineRule="exact"/>
      <w:rPr>
        <w:rFonts w:hAnsi="David" w:cs="David" w:hint="default"/>
        <w:color w:val="000000"/>
        <w:sz w:val="22"/>
        <w:szCs w:val="22"/>
        <w:rtl/>
      </w:rPr>
    </w:pPr>
    <w:r>
      <w:rPr>
        <w:rFonts w:hAnsi="David" w:cs="David" w:hint="default"/>
        <w:color w:val="000000"/>
        <w:sz w:val="22"/>
        <w:szCs w:val="22"/>
        <w:rtl/>
      </w:rPr>
      <w:t>ת"פ 12424/97</w:t>
    </w:r>
    <w:r>
      <w:rPr>
        <w:rFonts w:hAnsi="David" w:cs="David" w:hint="default"/>
        <w:color w:val="000000"/>
        <w:sz w:val="22"/>
        <w:szCs w:val="22"/>
        <w:rtl/>
      </w:rPr>
      <w:tab/>
      <w:t xml:space="preserve"> מדינת ישראל נ' איגור בן איגור זולוטרייב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D3FA0"/>
    <w:rsid w:val="000665E7"/>
    <w:rsid w:val="00066AC0"/>
    <w:rsid w:val="00176A5A"/>
    <w:rsid w:val="00222914"/>
    <w:rsid w:val="005D187A"/>
    <w:rsid w:val="00617E3F"/>
    <w:rsid w:val="006D3FA0"/>
    <w:rsid w:val="008E414A"/>
    <w:rsid w:val="00A451C9"/>
    <w:rsid w:val="00D77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D2B257D"/>
  <w15:chartTrackingRefBased/>
  <w15:docId w15:val="{C0C58BCF-251B-4BEE-AA3F-C7E2C15C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hint="cs"/>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spacing w:before="100" w:beforeAutospacing="1" w:after="100" w:afterAutospacing="1"/>
    </w:pPr>
  </w:style>
  <w:style w:type="character" w:styleId="PageNumber">
    <w:name w:val="page number"/>
    <w:basedOn w:val="DefaultParagraphFont"/>
    <w:semiHidden/>
  </w:style>
  <w:style w:type="paragraph" w:customStyle="1" w:styleId="a0">
    <w:name w:val="a0"/>
    <w:basedOn w:val="Normal"/>
    <w:pPr>
      <w:spacing w:before="100" w:beforeAutospacing="1" w:after="100" w:afterAutospacing="1"/>
    </w:pPr>
  </w:style>
  <w:style w:type="character" w:customStyle="1" w:styleId="msodel0">
    <w:name w:val="msodel"/>
    <w:basedOn w:val="DefaultParagraphFont"/>
  </w:style>
  <w:style w:type="paragraph" w:customStyle="1" w:styleId="a">
    <w:name w:val="a"/>
    <w:basedOn w:val="Normal"/>
    <w:pPr>
      <w:spacing w:before="100" w:beforeAutospacing="1" w:after="100" w:afterAutospacing="1"/>
    </w:pPr>
  </w:style>
  <w:style w:type="paragraph" w:styleId="BlockText">
    <w:name w:val="Block Text"/>
    <w:basedOn w:val="Normal"/>
    <w:semiHidden/>
    <w:pPr>
      <w:spacing w:before="100" w:beforeAutospacing="1" w:after="100" w:afterAutospacing="1"/>
    </w:pPr>
  </w:style>
  <w:style w:type="paragraph" w:styleId="BodyText">
    <w:name w:val="Body Text"/>
    <w:basedOn w:val="Normal"/>
    <w:semiHidden/>
    <w:pPr>
      <w:spacing w:before="100" w:beforeAutospacing="1" w:after="100" w:afterAutospacing="1"/>
    </w:pPr>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D3FA0"/>
    <w:rPr>
      <w:rFonts w:ascii="Tahoma" w:hAnsi="Tahoma" w:cs="Tahoma"/>
      <w:sz w:val="16"/>
      <w:szCs w:val="16"/>
    </w:rPr>
  </w:style>
  <w:style w:type="character" w:customStyle="1" w:styleId="BalloonTextChar">
    <w:name w:val="Balloon Text Char"/>
    <w:link w:val="BalloonText"/>
    <w:uiPriority w:val="99"/>
    <w:semiHidden/>
    <w:rsid w:val="006D3FA0"/>
    <w:rPr>
      <w:rFonts w:ascii="Tahoma" w:hAnsi="Tahoma" w:cs="Tahoma"/>
      <w:sz w:val="16"/>
      <w:szCs w:val="16"/>
    </w:rPr>
  </w:style>
  <w:style w:type="character" w:styleId="Hyperlink">
    <w:name w:val="Hyperlink"/>
    <w:rsid w:val="005D18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7164</Words>
  <Characters>40836</Characters>
  <Application>Microsoft Office Word</Application>
  <DocSecurity>0</DocSecurity>
  <Lines>340</Lines>
  <Paragraphs>95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47905</CharactersWithSpaces>
  <SharedDoc>false</SharedDoc>
  <HLinks>
    <vt:vector size="288" baseType="variant">
      <vt:variant>
        <vt:i4>5177439</vt:i4>
      </vt:variant>
      <vt:variant>
        <vt:i4>141</vt:i4>
      </vt:variant>
      <vt:variant>
        <vt:i4>0</vt:i4>
      </vt:variant>
      <vt:variant>
        <vt:i4>5</vt:i4>
      </vt:variant>
      <vt:variant>
        <vt:lpwstr>http://www.nevo.co.il/law/70301/349.b</vt:lpwstr>
      </vt:variant>
      <vt:variant>
        <vt:lpwstr/>
      </vt:variant>
      <vt:variant>
        <vt:i4>6291559</vt:i4>
      </vt:variant>
      <vt:variant>
        <vt:i4>138</vt:i4>
      </vt:variant>
      <vt:variant>
        <vt:i4>0</vt:i4>
      </vt:variant>
      <vt:variant>
        <vt:i4>5</vt:i4>
      </vt:variant>
      <vt:variant>
        <vt:lpwstr>http://www.nevo.co.il/law/70301/25</vt:lpwstr>
      </vt:variant>
      <vt:variant>
        <vt:lpwstr/>
      </vt:variant>
      <vt:variant>
        <vt:i4>6357042</vt:i4>
      </vt:variant>
      <vt:variant>
        <vt:i4>135</vt:i4>
      </vt:variant>
      <vt:variant>
        <vt:i4>0</vt:i4>
      </vt:variant>
      <vt:variant>
        <vt:i4>5</vt:i4>
      </vt:variant>
      <vt:variant>
        <vt:lpwstr>http://www.nevo.co.il/law/70301/345.a.3</vt:lpwstr>
      </vt:variant>
      <vt:variant>
        <vt:lpwstr/>
      </vt:variant>
      <vt:variant>
        <vt:i4>5177438</vt:i4>
      </vt:variant>
      <vt:variant>
        <vt:i4>132</vt:i4>
      </vt:variant>
      <vt:variant>
        <vt:i4>0</vt:i4>
      </vt:variant>
      <vt:variant>
        <vt:i4>5</vt:i4>
      </vt:variant>
      <vt:variant>
        <vt:lpwstr>http://www.nevo.co.il/law/70301/348.a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6357042</vt:i4>
      </vt:variant>
      <vt:variant>
        <vt:i4>126</vt:i4>
      </vt:variant>
      <vt:variant>
        <vt:i4>0</vt:i4>
      </vt:variant>
      <vt:variant>
        <vt:i4>5</vt:i4>
      </vt:variant>
      <vt:variant>
        <vt:lpwstr>http://www.nevo.co.il/law/70301/345.a.3</vt:lpwstr>
      </vt:variant>
      <vt:variant>
        <vt:lpwstr/>
      </vt:variant>
      <vt:variant>
        <vt:i4>5177438</vt:i4>
      </vt:variant>
      <vt:variant>
        <vt:i4>123</vt:i4>
      </vt:variant>
      <vt:variant>
        <vt:i4>0</vt:i4>
      </vt:variant>
      <vt:variant>
        <vt:i4>5</vt:i4>
      </vt:variant>
      <vt:variant>
        <vt:lpwstr>http://www.nevo.co.il/law/70301/348.a</vt:lpwstr>
      </vt:variant>
      <vt:variant>
        <vt:lpwstr/>
      </vt:variant>
      <vt:variant>
        <vt:i4>3735673</vt:i4>
      </vt:variant>
      <vt:variant>
        <vt:i4>120</vt:i4>
      </vt:variant>
      <vt:variant>
        <vt:i4>0</vt:i4>
      </vt:variant>
      <vt:variant>
        <vt:i4>5</vt:i4>
      </vt:variant>
      <vt:variant>
        <vt:lpwstr>http://www.nevo.co.il/case/17924853</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7602284</vt:i4>
      </vt:variant>
      <vt:variant>
        <vt:i4>114</vt:i4>
      </vt:variant>
      <vt:variant>
        <vt:i4>0</vt:i4>
      </vt:variant>
      <vt:variant>
        <vt:i4>5</vt:i4>
      </vt:variant>
      <vt:variant>
        <vt:lpwstr>http://www.nevo.co.il/law/98569</vt:lpwstr>
      </vt:variant>
      <vt:variant>
        <vt:lpwstr/>
      </vt:variant>
      <vt:variant>
        <vt:i4>4259841</vt:i4>
      </vt:variant>
      <vt:variant>
        <vt:i4>111</vt:i4>
      </vt:variant>
      <vt:variant>
        <vt:i4>0</vt:i4>
      </vt:variant>
      <vt:variant>
        <vt:i4>5</vt:i4>
      </vt:variant>
      <vt:variant>
        <vt:lpwstr>http://www.nevo.co.il/law/98569/54a.b</vt:lpwstr>
      </vt:variant>
      <vt:variant>
        <vt:lpwstr/>
      </vt:variant>
      <vt:variant>
        <vt:i4>4063345</vt:i4>
      </vt:variant>
      <vt:variant>
        <vt:i4>108</vt:i4>
      </vt:variant>
      <vt:variant>
        <vt:i4>0</vt:i4>
      </vt:variant>
      <vt:variant>
        <vt:i4>5</vt:i4>
      </vt:variant>
      <vt:variant>
        <vt:lpwstr>http://www.nevo.co.il/case/17923057</vt:lpwstr>
      </vt:variant>
      <vt:variant>
        <vt:lpwstr/>
      </vt:variant>
      <vt:variant>
        <vt:i4>7471204</vt:i4>
      </vt:variant>
      <vt:variant>
        <vt:i4>105</vt:i4>
      </vt:variant>
      <vt:variant>
        <vt:i4>0</vt:i4>
      </vt:variant>
      <vt:variant>
        <vt:i4>5</vt:i4>
      </vt:variant>
      <vt:variant>
        <vt:lpwstr>http://www.nevo.co.il/law/70387</vt:lpwstr>
      </vt:variant>
      <vt:variant>
        <vt:lpwstr/>
      </vt:variant>
      <vt:variant>
        <vt:i4>7536743</vt:i4>
      </vt:variant>
      <vt:variant>
        <vt:i4>102</vt:i4>
      </vt:variant>
      <vt:variant>
        <vt:i4>0</vt:i4>
      </vt:variant>
      <vt:variant>
        <vt:i4>5</vt:i4>
      </vt:variant>
      <vt:variant>
        <vt:lpwstr>http://www.nevo.co.il/law/70387/4.2</vt:lpwstr>
      </vt:variant>
      <vt:variant>
        <vt:lpwstr/>
      </vt:variant>
      <vt:variant>
        <vt:i4>4063350</vt:i4>
      </vt:variant>
      <vt:variant>
        <vt:i4>99</vt:i4>
      </vt:variant>
      <vt:variant>
        <vt:i4>0</vt:i4>
      </vt:variant>
      <vt:variant>
        <vt:i4>5</vt:i4>
      </vt:variant>
      <vt:variant>
        <vt:lpwstr>http://www.nevo.co.il/case/17925736</vt:lpwstr>
      </vt:variant>
      <vt:variant>
        <vt:lpwstr/>
      </vt:variant>
      <vt:variant>
        <vt:i4>3276917</vt:i4>
      </vt:variant>
      <vt:variant>
        <vt:i4>96</vt:i4>
      </vt:variant>
      <vt:variant>
        <vt:i4>0</vt:i4>
      </vt:variant>
      <vt:variant>
        <vt:i4>5</vt:i4>
      </vt:variant>
      <vt:variant>
        <vt:lpwstr>http://www.nevo.co.il/case/17913797</vt:lpwstr>
      </vt:variant>
      <vt:variant>
        <vt:lpwstr/>
      </vt:variant>
      <vt:variant>
        <vt:i4>3604597</vt:i4>
      </vt:variant>
      <vt:variant>
        <vt:i4>93</vt:i4>
      </vt:variant>
      <vt:variant>
        <vt:i4>0</vt:i4>
      </vt:variant>
      <vt:variant>
        <vt:i4>5</vt:i4>
      </vt:variant>
      <vt:variant>
        <vt:lpwstr>http://www.nevo.co.il/case/17937589</vt:lpwstr>
      </vt:variant>
      <vt:variant>
        <vt:lpwstr/>
      </vt:variant>
      <vt:variant>
        <vt:i4>3801214</vt:i4>
      </vt:variant>
      <vt:variant>
        <vt:i4>90</vt:i4>
      </vt:variant>
      <vt:variant>
        <vt:i4>0</vt:i4>
      </vt:variant>
      <vt:variant>
        <vt:i4>5</vt:i4>
      </vt:variant>
      <vt:variant>
        <vt:lpwstr>http://www.nevo.co.il/case/5877951</vt:lpwstr>
      </vt:variant>
      <vt:variant>
        <vt:lpwstr/>
      </vt:variant>
      <vt:variant>
        <vt:i4>3473526</vt:i4>
      </vt:variant>
      <vt:variant>
        <vt:i4>87</vt:i4>
      </vt:variant>
      <vt:variant>
        <vt:i4>0</vt:i4>
      </vt:variant>
      <vt:variant>
        <vt:i4>5</vt:i4>
      </vt:variant>
      <vt:variant>
        <vt:lpwstr>http://www.nevo.co.il/case/6070622</vt:lpwstr>
      </vt:variant>
      <vt:variant>
        <vt:lpwstr/>
      </vt:variant>
      <vt:variant>
        <vt:i4>4128884</vt:i4>
      </vt:variant>
      <vt:variant>
        <vt:i4>84</vt:i4>
      </vt:variant>
      <vt:variant>
        <vt:i4>0</vt:i4>
      </vt:variant>
      <vt:variant>
        <vt:i4>5</vt:i4>
      </vt:variant>
      <vt:variant>
        <vt:lpwstr>http://www.nevo.co.il/case/17944337</vt:lpwstr>
      </vt:variant>
      <vt:variant>
        <vt:lpwstr/>
      </vt:variant>
      <vt:variant>
        <vt:i4>7602284</vt:i4>
      </vt:variant>
      <vt:variant>
        <vt:i4>81</vt:i4>
      </vt:variant>
      <vt:variant>
        <vt:i4>0</vt:i4>
      </vt:variant>
      <vt:variant>
        <vt:i4>5</vt:i4>
      </vt:variant>
      <vt:variant>
        <vt:lpwstr>http://www.nevo.co.il/law/98569</vt:lpwstr>
      </vt:variant>
      <vt:variant>
        <vt:lpwstr/>
      </vt:variant>
      <vt:variant>
        <vt:i4>7143520</vt:i4>
      </vt:variant>
      <vt:variant>
        <vt:i4>78</vt:i4>
      </vt:variant>
      <vt:variant>
        <vt:i4>0</vt:i4>
      </vt:variant>
      <vt:variant>
        <vt:i4>5</vt:i4>
      </vt:variant>
      <vt:variant>
        <vt:lpwstr>http://www.nevo.co.il/law/98569/56</vt:lpwstr>
      </vt:variant>
      <vt:variant>
        <vt:lpwstr/>
      </vt:variant>
      <vt:variant>
        <vt:i4>3866740</vt:i4>
      </vt:variant>
      <vt:variant>
        <vt:i4>75</vt:i4>
      </vt:variant>
      <vt:variant>
        <vt:i4>0</vt:i4>
      </vt:variant>
      <vt:variant>
        <vt:i4>5</vt:i4>
      </vt:variant>
      <vt:variant>
        <vt:lpwstr>http://www.nevo.co.il/case/17911621</vt:lpwstr>
      </vt:variant>
      <vt:variant>
        <vt:lpwstr/>
      </vt:variant>
      <vt:variant>
        <vt:i4>7536737</vt:i4>
      </vt:variant>
      <vt:variant>
        <vt:i4>72</vt:i4>
      </vt:variant>
      <vt:variant>
        <vt:i4>0</vt:i4>
      </vt:variant>
      <vt:variant>
        <vt:i4>5</vt:i4>
      </vt:variant>
      <vt:variant>
        <vt:lpwstr>http://www.nevo.co.il/law/70387/2.a</vt:lpwstr>
      </vt:variant>
      <vt:variant>
        <vt:lpwstr/>
      </vt:variant>
      <vt:variant>
        <vt:i4>7471204</vt:i4>
      </vt:variant>
      <vt:variant>
        <vt:i4>69</vt:i4>
      </vt:variant>
      <vt:variant>
        <vt:i4>0</vt:i4>
      </vt:variant>
      <vt:variant>
        <vt:i4>5</vt:i4>
      </vt:variant>
      <vt:variant>
        <vt:lpwstr>http://www.nevo.co.il/law/70387</vt:lpwstr>
      </vt:variant>
      <vt:variant>
        <vt:lpwstr/>
      </vt:variant>
      <vt:variant>
        <vt:i4>6094931</vt:i4>
      </vt:variant>
      <vt:variant>
        <vt:i4>66</vt:i4>
      </vt:variant>
      <vt:variant>
        <vt:i4>0</vt:i4>
      </vt:variant>
      <vt:variant>
        <vt:i4>5</vt:i4>
      </vt:variant>
      <vt:variant>
        <vt:lpwstr>http://www.nevo.co.il/law/70387/4</vt:lpwstr>
      </vt:variant>
      <vt:variant>
        <vt:lpwstr/>
      </vt:variant>
      <vt:variant>
        <vt:i4>5177439</vt:i4>
      </vt:variant>
      <vt:variant>
        <vt:i4>63</vt:i4>
      </vt:variant>
      <vt:variant>
        <vt:i4>0</vt:i4>
      </vt:variant>
      <vt:variant>
        <vt:i4>5</vt:i4>
      </vt:variant>
      <vt:variant>
        <vt:lpwstr>http://www.nevo.co.il/law/70301/349.b</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6357042</vt:i4>
      </vt:variant>
      <vt:variant>
        <vt:i4>57</vt:i4>
      </vt:variant>
      <vt:variant>
        <vt:i4>0</vt:i4>
      </vt:variant>
      <vt:variant>
        <vt:i4>5</vt:i4>
      </vt:variant>
      <vt:variant>
        <vt:lpwstr>http://www.nevo.co.il/law/70301/345.a.3</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6357042</vt:i4>
      </vt:variant>
      <vt:variant>
        <vt:i4>48</vt:i4>
      </vt:variant>
      <vt:variant>
        <vt:i4>0</vt:i4>
      </vt:variant>
      <vt:variant>
        <vt:i4>5</vt:i4>
      </vt:variant>
      <vt:variant>
        <vt:lpwstr>http://www.nevo.co.il/law/70301/345.a.3</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7602284</vt:i4>
      </vt:variant>
      <vt:variant>
        <vt:i4>42</vt:i4>
      </vt:variant>
      <vt:variant>
        <vt:i4>0</vt:i4>
      </vt:variant>
      <vt:variant>
        <vt:i4>5</vt:i4>
      </vt:variant>
      <vt:variant>
        <vt:lpwstr>http://www.nevo.co.il/law/98569</vt:lpwstr>
      </vt:variant>
      <vt:variant>
        <vt:lpwstr/>
      </vt:variant>
      <vt:variant>
        <vt:i4>7471204</vt:i4>
      </vt:variant>
      <vt:variant>
        <vt:i4>39</vt:i4>
      </vt:variant>
      <vt:variant>
        <vt:i4>0</vt:i4>
      </vt:variant>
      <vt:variant>
        <vt:i4>5</vt:i4>
      </vt:variant>
      <vt:variant>
        <vt:lpwstr>http://www.nevo.co.il/law/70387</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7143520</vt:i4>
      </vt:variant>
      <vt:variant>
        <vt:i4>33</vt:i4>
      </vt:variant>
      <vt:variant>
        <vt:i4>0</vt:i4>
      </vt:variant>
      <vt:variant>
        <vt:i4>5</vt:i4>
      </vt:variant>
      <vt:variant>
        <vt:lpwstr>http://www.nevo.co.il/law/98569/56</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7536743</vt:i4>
      </vt:variant>
      <vt:variant>
        <vt:i4>24</vt:i4>
      </vt:variant>
      <vt:variant>
        <vt:i4>0</vt:i4>
      </vt:variant>
      <vt:variant>
        <vt:i4>5</vt:i4>
      </vt:variant>
      <vt:variant>
        <vt:lpwstr>http://www.nevo.co.il/law/70387/4.2</vt:lpwstr>
      </vt:variant>
      <vt:variant>
        <vt:lpwstr/>
      </vt:variant>
      <vt:variant>
        <vt:i4>6094931</vt:i4>
      </vt:variant>
      <vt:variant>
        <vt:i4>21</vt:i4>
      </vt:variant>
      <vt:variant>
        <vt:i4>0</vt:i4>
      </vt:variant>
      <vt:variant>
        <vt:i4>5</vt:i4>
      </vt:variant>
      <vt:variant>
        <vt:lpwstr>http://www.nevo.co.il/law/70387/4</vt:lpwstr>
      </vt:variant>
      <vt:variant>
        <vt:lpwstr/>
      </vt:variant>
      <vt:variant>
        <vt:i4>7536737</vt:i4>
      </vt:variant>
      <vt:variant>
        <vt:i4>18</vt:i4>
      </vt:variant>
      <vt:variant>
        <vt:i4>0</vt:i4>
      </vt:variant>
      <vt:variant>
        <vt:i4>5</vt:i4>
      </vt:variant>
      <vt:variant>
        <vt:lpwstr>http://www.nevo.co.il/law/70387/2.a</vt:lpwstr>
      </vt:variant>
      <vt:variant>
        <vt:lpwstr/>
      </vt:variant>
      <vt:variant>
        <vt:i4>7471204</vt:i4>
      </vt:variant>
      <vt:variant>
        <vt:i4>15</vt:i4>
      </vt:variant>
      <vt:variant>
        <vt:i4>0</vt:i4>
      </vt:variant>
      <vt:variant>
        <vt:i4>5</vt:i4>
      </vt:variant>
      <vt:variant>
        <vt:lpwstr>http://www.nevo.co.il/law/70387</vt:lpwstr>
      </vt:variant>
      <vt:variant>
        <vt:lpwstr/>
      </vt:variant>
      <vt:variant>
        <vt:i4>5177439</vt:i4>
      </vt:variant>
      <vt:variant>
        <vt:i4>12</vt:i4>
      </vt:variant>
      <vt:variant>
        <vt:i4>0</vt:i4>
      </vt:variant>
      <vt:variant>
        <vt:i4>5</vt:i4>
      </vt:variant>
      <vt:variant>
        <vt:lpwstr>http://www.nevo.co.il/law/70301/349.b</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2022-05-24T10:28:00Z</dcterms:created>
  <dcterms:modified xsi:type="dcterms:W3CDTF">2022-05-24T10:28:00Z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איגור בן איגור זולוטרייב</vt:lpwstr>
  </property>
  <property fmtid="{D5CDD505-2E9C-101B-9397-08002B2CF9AE}" pid="6" name="LAWYER">
    <vt:lpwstr>ספיר-חן;שקלאר</vt:lpwstr>
  </property>
  <property fmtid="{D5CDD505-2E9C-101B-9397-08002B2CF9AE}" pid="7" name="WORDNUMPAGES">
    <vt:lpwstr>29</vt:lpwstr>
  </property>
  <property fmtid="{D5CDD505-2E9C-101B-9397-08002B2CF9AE}" pid="8" name="ISABSTRACT">
    <vt:lpwstr>Y</vt:lpwstr>
  </property>
  <property fmtid="{D5CDD505-2E9C-101B-9397-08002B2CF9AE}" pid="9" name="JUDGE">
    <vt:lpwstr/>
  </property>
  <property fmtid="{D5CDD505-2E9C-101B-9397-08002B2CF9AE}" pid="10" name="PROCESS">
    <vt:lpwstr>ת"פ</vt:lpwstr>
  </property>
  <property fmtid="{D5CDD505-2E9C-101B-9397-08002B2CF9AE}" pid="11" name="PROCNUM">
    <vt:lpwstr>12424</vt:lpwstr>
  </property>
  <property fmtid="{D5CDD505-2E9C-101B-9397-08002B2CF9AE}" pid="12" name="PROCYEAR">
    <vt:lpwstr>97</vt:lpwstr>
  </property>
  <property fmtid="{D5CDD505-2E9C-101B-9397-08002B2CF9AE}" pid="13" name="DATE">
    <vt:lpwstr>20011231</vt:lpwstr>
  </property>
  <property fmtid="{D5CDD505-2E9C-101B-9397-08002B2CF9AE}" pid="14" name="CITY">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17911621;17944337;6070622;5877951;17937589;17913797;17925736;17923057;17924853</vt:lpwstr>
  </property>
  <property fmtid="{D5CDD505-2E9C-101B-9397-08002B2CF9AE}" pid="32" name="LAWLISTTMP1">
    <vt:lpwstr>70301/348.a:4;345.a.3:4;025:2;349.b:2</vt:lpwstr>
  </property>
  <property fmtid="{D5CDD505-2E9C-101B-9397-08002B2CF9AE}" pid="33" name="LAWLISTTMP2">
    <vt:lpwstr>70387/004;002.a;004.2</vt:lpwstr>
  </property>
  <property fmtid="{D5CDD505-2E9C-101B-9397-08002B2CF9AE}" pid="34" name="LAWLISTTMP3">
    <vt:lpwstr>98569/056;054a.b</vt:lpwstr>
  </property>
</Properties>
</file>