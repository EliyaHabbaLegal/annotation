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84AD" w14:textId="77777777" w:rsidR="00145FCE" w:rsidRDefault="00145FCE">
      <w:pPr>
        <w:pStyle w:val="Header"/>
        <w:framePr w:wrap="around" w:vAnchor="text" w:hAnchor="margin" w:xAlign="center" w:y="1"/>
        <w:rPr>
          <w:rtl/>
        </w:rPr>
      </w:pPr>
      <w:bookmarkStart w:id="0" w:name="LastJudge"/>
    </w:p>
    <w:p w14:paraId="2E4EBFA2" w14:textId="77777777" w:rsidR="00145FCE" w:rsidRDefault="00145FCE">
      <w:pPr>
        <w:jc w:val="center"/>
        <w:rPr>
          <w:rFonts w:hint="cs"/>
          <w:rtl/>
        </w:rPr>
      </w:pPr>
    </w:p>
    <w:p w14:paraId="1E1A7B14" w14:textId="77777777" w:rsidR="00145FCE" w:rsidRDefault="00145FCE">
      <w:pPr>
        <w:jc w:val="center"/>
        <w:rPr>
          <w:rFonts w:hint="cs"/>
          <w:rtl/>
        </w:rPr>
      </w:pPr>
      <w:r>
        <w:t xml:space="preserve">    </w:t>
      </w:r>
    </w:p>
    <w:p w14:paraId="78F05DD8" w14:textId="77777777" w:rsidR="00145FCE" w:rsidRDefault="00145FCE">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3T08:43: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5608"/>
        <w:gridCol w:w="1106"/>
        <w:gridCol w:w="1808"/>
        <w:tblGridChange w:id="2">
          <w:tblGrid>
            <w:gridCol w:w="5608"/>
            <w:gridCol w:w="1106"/>
            <w:gridCol w:w="1808"/>
          </w:tblGrid>
        </w:tblGridChange>
      </w:tblGrid>
      <w:tr w:rsidR="00AC4115" w14:paraId="4B5B0982" w14:textId="77777777" w:rsidTr="00AC4115">
        <w:trPr>
          <w:cantSplit/>
          <w:trHeight w:val="195"/>
          <w:trPrChange w:id="3" w:author="eli" w:date="2010-03-13T08:43:00Z">
            <w:trPr>
              <w:cantSplit/>
              <w:trHeight w:val="195"/>
            </w:trPr>
          </w:trPrChange>
        </w:trPr>
        <w:tc>
          <w:tcPr>
            <w:tcW w:w="5614" w:type="dxa"/>
            <w:vMerge w:val="restart"/>
            <w:tcBorders>
              <w:top w:val="single" w:sz="4" w:space="0" w:color="auto"/>
              <w:left w:val="single" w:sz="4" w:space="0" w:color="auto"/>
              <w:bottom w:val="single" w:sz="4" w:space="0" w:color="auto"/>
              <w:right w:val="single" w:sz="4" w:space="0" w:color="auto"/>
            </w:tcBorders>
            <w:tcPrChange w:id="4" w:author="eli" w:date="2010-03-13T08:43:00Z">
              <w:tcPr>
                <w:tcW w:w="5614" w:type="dxa"/>
                <w:vMerge w:val="restart"/>
                <w:tcBorders>
                  <w:top w:val="single" w:sz="4" w:space="0" w:color="auto"/>
                  <w:left w:val="single" w:sz="4" w:space="0" w:color="auto"/>
                  <w:bottom w:val="single" w:sz="4" w:space="0" w:color="auto"/>
                  <w:right w:val="single" w:sz="4" w:space="0" w:color="auto"/>
                </w:tcBorders>
              </w:tcPr>
            </w:tcPrChange>
          </w:tcPr>
          <w:p w14:paraId="384D0E6C" w14:textId="77777777" w:rsidR="00AC4115" w:rsidRDefault="00AC4115">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3T08:43:00Z">
              <w:tcPr>
                <w:tcW w:w="2915" w:type="dxa"/>
                <w:gridSpan w:val="2"/>
                <w:tcBorders>
                  <w:top w:val="single" w:sz="4" w:space="0" w:color="auto"/>
                  <w:left w:val="single" w:sz="4" w:space="0" w:color="auto"/>
                  <w:bottom w:val="single" w:sz="4" w:space="0" w:color="auto"/>
                  <w:right w:val="single" w:sz="4" w:space="0" w:color="auto"/>
                </w:tcBorders>
              </w:tcPr>
            </w:tcPrChange>
          </w:tcPr>
          <w:p w14:paraId="7F2F0EE3" w14:textId="77777777" w:rsidR="00AC4115" w:rsidRDefault="00AC4115">
            <w:pPr>
              <w:rPr>
                <w:b/>
                <w:bCs/>
              </w:rPr>
            </w:pPr>
            <w:r>
              <w:rPr>
                <w:rFonts w:hint="cs"/>
                <w:b/>
                <w:bCs/>
                <w:rtl/>
              </w:rPr>
              <w:t>פ  001132/99</w:t>
            </w:r>
          </w:p>
        </w:tc>
      </w:tr>
      <w:tr w:rsidR="00AC4115" w14:paraId="64046E70" w14:textId="77777777" w:rsidTr="00AC4115">
        <w:trPr>
          <w:cantSplit/>
          <w:trHeight w:val="195"/>
          <w:trPrChange w:id="6" w:author="eli" w:date="2010-03-13T08:43:00Z">
            <w:trPr>
              <w:cantSplit/>
              <w:trHeight w:val="195"/>
            </w:trPr>
          </w:trPrChange>
        </w:trPr>
        <w:tc>
          <w:tcPr>
            <w:tcW w:w="0" w:type="auto"/>
            <w:vMerge/>
            <w:tcBorders>
              <w:top w:val="single" w:sz="4" w:space="0" w:color="auto"/>
              <w:left w:val="single" w:sz="4" w:space="0" w:color="auto"/>
              <w:bottom w:val="single" w:sz="4" w:space="0" w:color="auto"/>
              <w:right w:val="single" w:sz="4" w:space="0" w:color="auto"/>
            </w:tcBorders>
            <w:vAlign w:val="center"/>
            <w:tcPrChange w:id="7" w:author="eli" w:date="2010-03-13T08:43:00Z">
              <w:tcPr>
                <w:tcW w:w="0" w:type="auto"/>
                <w:vMerge/>
                <w:tcBorders>
                  <w:top w:val="single" w:sz="4" w:space="0" w:color="auto"/>
                  <w:left w:val="single" w:sz="4" w:space="0" w:color="auto"/>
                  <w:bottom w:val="single" w:sz="4" w:space="0" w:color="auto"/>
                  <w:right w:val="single" w:sz="4" w:space="0" w:color="auto"/>
                </w:tcBorders>
                <w:vAlign w:val="center"/>
              </w:tcPr>
            </w:tcPrChange>
          </w:tcPr>
          <w:p w14:paraId="7E88A18E" w14:textId="77777777" w:rsidR="00AC4115" w:rsidRDefault="00AC4115">
            <w:pPr>
              <w:bidi w:val="0"/>
              <w:spacing w:line="240" w:lineRule="auto"/>
              <w:rPr>
                <w:b/>
                <w:bCs/>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3T08:43:00Z">
              <w:tcPr>
                <w:tcW w:w="2915" w:type="dxa"/>
                <w:gridSpan w:val="2"/>
                <w:tcBorders>
                  <w:top w:val="single" w:sz="4" w:space="0" w:color="auto"/>
                  <w:left w:val="single" w:sz="4" w:space="0" w:color="auto"/>
                  <w:bottom w:val="single" w:sz="4" w:space="0" w:color="auto"/>
                  <w:right w:val="single" w:sz="4" w:space="0" w:color="auto"/>
                </w:tcBorders>
              </w:tcPr>
            </w:tcPrChange>
          </w:tcPr>
          <w:p w14:paraId="5AAAC2EA" w14:textId="77777777" w:rsidR="00AC4115" w:rsidRDefault="00AC4115">
            <w:pPr>
              <w:rPr>
                <w:b/>
                <w:bCs/>
              </w:rPr>
            </w:pPr>
          </w:p>
        </w:tc>
      </w:tr>
      <w:tr w:rsidR="00AC4115" w14:paraId="071C21ED" w14:textId="77777777" w:rsidTr="00AC4115">
        <w:trPr>
          <w:trHeight w:val="286"/>
          <w:trPrChange w:id="9" w:author="eli" w:date="2010-03-13T08:43:00Z">
            <w:trPr>
              <w:trHeight w:val="286"/>
            </w:trPr>
          </w:trPrChange>
        </w:trPr>
        <w:tc>
          <w:tcPr>
            <w:tcW w:w="5614" w:type="dxa"/>
            <w:tcBorders>
              <w:top w:val="single" w:sz="4" w:space="0" w:color="auto"/>
              <w:left w:val="single" w:sz="4" w:space="0" w:color="auto"/>
              <w:bottom w:val="single" w:sz="4" w:space="0" w:color="auto"/>
              <w:right w:val="single" w:sz="4" w:space="0" w:color="auto"/>
            </w:tcBorders>
            <w:tcPrChange w:id="10" w:author="eli" w:date="2010-03-13T08:43:00Z">
              <w:tcPr>
                <w:tcW w:w="5614" w:type="dxa"/>
                <w:tcBorders>
                  <w:top w:val="single" w:sz="4" w:space="0" w:color="auto"/>
                  <w:left w:val="single" w:sz="4" w:space="0" w:color="auto"/>
                  <w:bottom w:val="single" w:sz="4" w:space="0" w:color="auto"/>
                  <w:right w:val="single" w:sz="4" w:space="0" w:color="auto"/>
                </w:tcBorders>
              </w:tcPr>
            </w:tcPrChange>
          </w:tcPr>
          <w:p w14:paraId="190D99F4" w14:textId="77777777" w:rsidR="00AC4115" w:rsidRDefault="00AC4115">
            <w:pPr>
              <w:rPr>
                <w:b/>
                <w:bCs/>
              </w:rPr>
            </w:pPr>
            <w:r>
              <w:rPr>
                <w:rFonts w:hint="cs"/>
                <w:b/>
                <w:bCs/>
                <w:rtl/>
              </w:rPr>
              <w:t>בפני כבוד השופט גדעון ברק</w:t>
            </w:r>
          </w:p>
          <w:p w14:paraId="39D7E242" w14:textId="77777777" w:rsidR="00AC4115" w:rsidRDefault="00AC4115">
            <w:pPr>
              <w:rPr>
                <w:b/>
                <w:bCs/>
              </w:rPr>
            </w:pP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1" w:author="eli" w:date="2010-03-13T08:43:00Z">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2A0FD5CB" w14:textId="77777777" w:rsidR="00AC4115" w:rsidRDefault="00AC4115">
            <w:pPr>
              <w:rPr>
                <w:b/>
                <w:bCs/>
              </w:rPr>
            </w:pPr>
            <w:r>
              <w:rPr>
                <w:rFonts w:hint="cs"/>
                <w:b/>
                <w:bCs/>
                <w:rtl/>
              </w:rPr>
              <w:t>תאריך:</w:t>
            </w:r>
          </w:p>
        </w:tc>
        <w:tc>
          <w:tcPr>
            <w:tcW w:w="1809" w:type="dxa"/>
            <w:tcBorders>
              <w:top w:val="single" w:sz="4" w:space="0" w:color="auto"/>
              <w:left w:val="single" w:sz="4" w:space="0" w:color="auto"/>
              <w:bottom w:val="single" w:sz="4" w:space="0" w:color="auto"/>
              <w:right w:val="single" w:sz="4" w:space="0" w:color="auto"/>
            </w:tcBorders>
            <w:tcPrChange w:id="12" w:author="eli" w:date="2010-03-13T08:43:00Z">
              <w:tcPr>
                <w:tcW w:w="1809" w:type="dxa"/>
                <w:tcBorders>
                  <w:top w:val="single" w:sz="4" w:space="0" w:color="auto"/>
                  <w:left w:val="single" w:sz="4" w:space="0" w:color="auto"/>
                  <w:bottom w:val="single" w:sz="4" w:space="0" w:color="auto"/>
                  <w:right w:val="single" w:sz="4" w:space="0" w:color="auto"/>
                </w:tcBorders>
              </w:tcPr>
            </w:tcPrChange>
          </w:tcPr>
          <w:p w14:paraId="3C89A217" w14:textId="77777777" w:rsidR="00AC4115" w:rsidRDefault="00AC4115">
            <w:pPr>
              <w:rPr>
                <w:b/>
                <w:bCs/>
              </w:rPr>
            </w:pPr>
            <w:r>
              <w:rPr>
                <w:rFonts w:hint="cs"/>
                <w:b/>
                <w:bCs/>
                <w:rtl/>
              </w:rPr>
              <w:t>03/06/2001</w:t>
            </w:r>
          </w:p>
        </w:tc>
      </w:tr>
    </w:tbl>
    <w:p w14:paraId="5D4E4535" w14:textId="77777777" w:rsidR="00145FCE" w:rsidRDefault="00145FCE">
      <w:pPr>
        <w:rPr>
          <w:rFonts w:hint="cs"/>
          <w:b/>
          <w:bCs/>
          <w:szCs w:val="22"/>
          <w:rtl/>
        </w:rPr>
      </w:pPr>
    </w:p>
    <w:p w14:paraId="1EC1E05E" w14:textId="77777777" w:rsidR="00145FCE" w:rsidRDefault="00145FCE">
      <w:pPr>
        <w:pStyle w:val="Header"/>
        <w:jc w:val="left"/>
        <w:rPr>
          <w:rFonts w:hint="cs"/>
          <w:szCs w:val="20"/>
          <w:rtl/>
        </w:rPr>
      </w:pPr>
    </w:p>
    <w:p w14:paraId="0EC92F06" w14:textId="77777777" w:rsidR="00145FCE" w:rsidRDefault="00145FCE">
      <w:pPr>
        <w:rPr>
          <w:rFonts w:hint="cs"/>
          <w:b/>
          <w:bCs/>
          <w:sz w:val="24"/>
          <w:rtl/>
        </w:rPr>
      </w:pPr>
    </w:p>
    <w:tbl>
      <w:tblPr>
        <w:bidiVisual/>
        <w:tblW w:w="8647" w:type="dxa"/>
        <w:tblCellMar>
          <w:left w:w="107" w:type="dxa"/>
          <w:right w:w="107" w:type="dxa"/>
        </w:tblCellMar>
        <w:tblLook w:val="0000" w:firstRow="0" w:lastRow="0" w:firstColumn="0" w:lastColumn="0" w:noHBand="0" w:noVBand="0"/>
        <w:tblPrChange w:id="13" w:author="eli" w:date="2010-03-13T08:43:00Z">
          <w:tblPr>
            <w:tblW w:w="8647" w:type="dxa"/>
            <w:tblCellMar>
              <w:left w:w="107" w:type="dxa"/>
              <w:right w:w="107" w:type="dxa"/>
            </w:tblCellMar>
            <w:tblLook w:val="0000" w:firstRow="0" w:lastRow="0" w:firstColumn="0" w:lastColumn="0" w:noHBand="0" w:noVBand="0"/>
          </w:tblPr>
        </w:tblPrChange>
      </w:tblPr>
      <w:tblGrid>
        <w:gridCol w:w="1418"/>
        <w:gridCol w:w="1757"/>
        <w:gridCol w:w="3063"/>
        <w:gridCol w:w="2409"/>
        <w:tblGridChange w:id="14">
          <w:tblGrid>
            <w:gridCol w:w="1418"/>
            <w:gridCol w:w="1757"/>
            <w:gridCol w:w="3063"/>
            <w:gridCol w:w="2409"/>
          </w:tblGrid>
        </w:tblGridChange>
      </w:tblGrid>
      <w:tr w:rsidR="00AC4115" w14:paraId="038B3CE5" w14:textId="77777777" w:rsidTr="00AC4115">
        <w:tc>
          <w:tcPr>
            <w:tcW w:w="1418" w:type="dxa"/>
            <w:tcPrChange w:id="15" w:author="eli" w:date="2010-03-13T08:43:00Z">
              <w:tcPr>
                <w:tcW w:w="1418" w:type="dxa"/>
              </w:tcPr>
            </w:tcPrChange>
          </w:tcPr>
          <w:p w14:paraId="571DA77C" w14:textId="77777777" w:rsidR="00AC4115" w:rsidRDefault="00AC4115">
            <w:pPr>
              <w:rPr>
                <w:b/>
                <w:bCs/>
                <w:sz w:val="24"/>
              </w:rPr>
            </w:pPr>
            <w:bookmarkStart w:id="16" w:name="FirstAppellant"/>
            <w:r>
              <w:rPr>
                <w:rFonts w:hint="cs"/>
                <w:b/>
                <w:bCs/>
                <w:sz w:val="24"/>
                <w:rtl/>
              </w:rPr>
              <w:t>בעניין:</w:t>
            </w:r>
          </w:p>
        </w:tc>
        <w:tc>
          <w:tcPr>
            <w:tcW w:w="4820" w:type="dxa"/>
            <w:gridSpan w:val="2"/>
            <w:tcPrChange w:id="17" w:author="eli" w:date="2010-03-13T08:43:00Z">
              <w:tcPr>
                <w:tcW w:w="4820" w:type="dxa"/>
                <w:gridSpan w:val="2"/>
              </w:tcPr>
            </w:tcPrChange>
          </w:tcPr>
          <w:p w14:paraId="27AF23A1" w14:textId="77777777" w:rsidR="00AC4115" w:rsidRDefault="00AC4115">
            <w:pPr>
              <w:rPr>
                <w:b/>
                <w:bCs/>
                <w:sz w:val="24"/>
              </w:rPr>
            </w:pPr>
            <w:r>
              <w:rPr>
                <w:rFonts w:hint="cs"/>
                <w:b/>
                <w:bCs/>
                <w:sz w:val="24"/>
                <w:rtl/>
              </w:rPr>
              <w:t>לשכת תביעות מרחב שפלה - רחובות</w:t>
            </w:r>
            <w:bookmarkStart w:id="18" w:name="שם_א"/>
            <w:bookmarkEnd w:id="18"/>
          </w:p>
        </w:tc>
        <w:tc>
          <w:tcPr>
            <w:tcW w:w="2409" w:type="dxa"/>
            <w:tcPrChange w:id="19" w:author="eli" w:date="2010-03-13T08:43:00Z">
              <w:tcPr>
                <w:tcW w:w="2409" w:type="dxa"/>
              </w:tcPr>
            </w:tcPrChange>
          </w:tcPr>
          <w:p w14:paraId="04F69A54" w14:textId="77777777" w:rsidR="00AC4115" w:rsidRDefault="00AC4115">
            <w:pPr>
              <w:rPr>
                <w:b/>
                <w:bCs/>
                <w:sz w:val="24"/>
              </w:rPr>
            </w:pPr>
          </w:p>
        </w:tc>
      </w:tr>
      <w:tr w:rsidR="00AC4115" w14:paraId="0EC02A09" w14:textId="77777777" w:rsidTr="00AC4115">
        <w:tc>
          <w:tcPr>
            <w:tcW w:w="1418" w:type="dxa"/>
            <w:tcPrChange w:id="20" w:author="eli" w:date="2010-03-13T08:43:00Z">
              <w:tcPr>
                <w:tcW w:w="1418" w:type="dxa"/>
              </w:tcPr>
            </w:tcPrChange>
          </w:tcPr>
          <w:p w14:paraId="0FABCF66" w14:textId="77777777" w:rsidR="00AC4115" w:rsidRDefault="00AC4115">
            <w:pPr>
              <w:rPr>
                <w:b/>
                <w:bCs/>
                <w:sz w:val="24"/>
              </w:rPr>
            </w:pPr>
            <w:bookmarkStart w:id="21" w:name="בא_כוח_א" w:colFirst="2" w:colLast="2"/>
            <w:bookmarkEnd w:id="16"/>
          </w:p>
        </w:tc>
        <w:tc>
          <w:tcPr>
            <w:tcW w:w="1757" w:type="dxa"/>
            <w:tcPrChange w:id="22" w:author="eli" w:date="2010-03-13T08:43:00Z">
              <w:tcPr>
                <w:tcW w:w="1757" w:type="dxa"/>
              </w:tcPr>
            </w:tcPrChange>
          </w:tcPr>
          <w:p w14:paraId="4D4023FE" w14:textId="77777777" w:rsidR="00AC4115" w:rsidRDefault="00AC4115">
            <w:pPr>
              <w:rPr>
                <w:b/>
                <w:bCs/>
                <w:sz w:val="24"/>
              </w:rPr>
            </w:pPr>
          </w:p>
        </w:tc>
        <w:tc>
          <w:tcPr>
            <w:tcW w:w="3063" w:type="dxa"/>
            <w:tcPrChange w:id="23" w:author="eli" w:date="2010-03-13T08:43:00Z">
              <w:tcPr>
                <w:tcW w:w="3063" w:type="dxa"/>
              </w:tcPr>
            </w:tcPrChange>
          </w:tcPr>
          <w:p w14:paraId="30B199FF" w14:textId="77777777" w:rsidR="00AC4115" w:rsidRDefault="00AC4115">
            <w:pPr>
              <w:rPr>
                <w:b/>
                <w:bCs/>
                <w:sz w:val="24"/>
              </w:rPr>
            </w:pPr>
          </w:p>
        </w:tc>
        <w:tc>
          <w:tcPr>
            <w:tcW w:w="2409" w:type="dxa"/>
            <w:tcPrChange w:id="24" w:author="eli" w:date="2010-03-13T08:43:00Z">
              <w:tcPr>
                <w:tcW w:w="2409" w:type="dxa"/>
              </w:tcPr>
            </w:tcPrChange>
          </w:tcPr>
          <w:p w14:paraId="286D937F" w14:textId="77777777" w:rsidR="00AC4115" w:rsidRDefault="00AC4115">
            <w:pPr>
              <w:rPr>
                <w:b/>
                <w:bCs/>
                <w:sz w:val="24"/>
              </w:rPr>
            </w:pPr>
            <w:r>
              <w:rPr>
                <w:rFonts w:hint="cs"/>
                <w:b/>
                <w:bCs/>
                <w:sz w:val="24"/>
                <w:rtl/>
              </w:rPr>
              <w:t>המאשימה</w:t>
            </w:r>
          </w:p>
        </w:tc>
      </w:tr>
      <w:bookmarkEnd w:id="21"/>
      <w:tr w:rsidR="00AC4115" w14:paraId="01E92C18" w14:textId="77777777" w:rsidTr="00AC4115">
        <w:tc>
          <w:tcPr>
            <w:tcW w:w="1418" w:type="dxa"/>
            <w:tcPrChange w:id="25" w:author="eli" w:date="2010-03-13T08:43:00Z">
              <w:tcPr>
                <w:tcW w:w="1418" w:type="dxa"/>
              </w:tcPr>
            </w:tcPrChange>
          </w:tcPr>
          <w:p w14:paraId="7D1945E6" w14:textId="77777777" w:rsidR="00AC4115" w:rsidRDefault="00AC4115">
            <w:pPr>
              <w:rPr>
                <w:b/>
                <w:bCs/>
                <w:sz w:val="24"/>
              </w:rPr>
            </w:pPr>
          </w:p>
        </w:tc>
        <w:tc>
          <w:tcPr>
            <w:tcW w:w="4820" w:type="dxa"/>
            <w:gridSpan w:val="2"/>
            <w:tcPrChange w:id="26" w:author="eli" w:date="2010-03-13T08:43:00Z">
              <w:tcPr>
                <w:tcW w:w="4820" w:type="dxa"/>
                <w:gridSpan w:val="2"/>
              </w:tcPr>
            </w:tcPrChange>
          </w:tcPr>
          <w:p w14:paraId="4D9B9652" w14:textId="77777777" w:rsidR="00AC4115" w:rsidRDefault="00AC4115">
            <w:pPr>
              <w:jc w:val="center"/>
              <w:rPr>
                <w:b/>
                <w:bCs/>
                <w:sz w:val="24"/>
              </w:rPr>
            </w:pPr>
            <w:r>
              <w:rPr>
                <w:rFonts w:hint="cs"/>
                <w:b/>
                <w:bCs/>
                <w:sz w:val="24"/>
                <w:rtl/>
              </w:rPr>
              <w:t>נגד</w:t>
            </w:r>
          </w:p>
          <w:p w14:paraId="64E294BD" w14:textId="77777777" w:rsidR="00AC4115" w:rsidRDefault="00AC4115">
            <w:pPr>
              <w:rPr>
                <w:b/>
                <w:bCs/>
                <w:sz w:val="24"/>
              </w:rPr>
            </w:pPr>
          </w:p>
        </w:tc>
        <w:tc>
          <w:tcPr>
            <w:tcW w:w="2409" w:type="dxa"/>
            <w:tcPrChange w:id="27" w:author="eli" w:date="2010-03-13T08:43:00Z">
              <w:tcPr>
                <w:tcW w:w="2409" w:type="dxa"/>
              </w:tcPr>
            </w:tcPrChange>
          </w:tcPr>
          <w:p w14:paraId="63710567" w14:textId="77777777" w:rsidR="00AC4115" w:rsidRDefault="00AC4115">
            <w:pPr>
              <w:rPr>
                <w:b/>
                <w:bCs/>
                <w:sz w:val="24"/>
              </w:rPr>
            </w:pPr>
          </w:p>
        </w:tc>
      </w:tr>
      <w:tr w:rsidR="00AC4115" w14:paraId="79D0EC45" w14:textId="77777777" w:rsidTr="00AC4115">
        <w:tc>
          <w:tcPr>
            <w:tcW w:w="1418" w:type="dxa"/>
            <w:tcPrChange w:id="28" w:author="eli" w:date="2010-03-13T08:43:00Z">
              <w:tcPr>
                <w:tcW w:w="1418" w:type="dxa"/>
              </w:tcPr>
            </w:tcPrChange>
          </w:tcPr>
          <w:p w14:paraId="694D48DE" w14:textId="77777777" w:rsidR="00AC4115" w:rsidRDefault="00AC4115">
            <w:pPr>
              <w:rPr>
                <w:b/>
                <w:bCs/>
                <w:sz w:val="24"/>
              </w:rPr>
            </w:pPr>
            <w:bookmarkStart w:id="29" w:name="שם_ב" w:colFirst="1" w:colLast="1"/>
            <w:bookmarkStart w:id="30" w:name="FirstLawyer"/>
          </w:p>
        </w:tc>
        <w:tc>
          <w:tcPr>
            <w:tcW w:w="4820" w:type="dxa"/>
            <w:gridSpan w:val="2"/>
            <w:tcPrChange w:id="31" w:author="eli" w:date="2010-03-13T08:43:00Z">
              <w:tcPr>
                <w:tcW w:w="4820" w:type="dxa"/>
                <w:gridSpan w:val="2"/>
              </w:tcPr>
            </w:tcPrChange>
          </w:tcPr>
          <w:p w14:paraId="54F156AC" w14:textId="77777777" w:rsidR="00AC4115" w:rsidRDefault="00AC4115">
            <w:pPr>
              <w:rPr>
                <w:b/>
                <w:bCs/>
                <w:sz w:val="24"/>
              </w:rPr>
            </w:pPr>
            <w:r>
              <w:rPr>
                <w:rFonts w:hint="cs"/>
                <w:b/>
                <w:bCs/>
                <w:sz w:val="24"/>
                <w:rtl/>
              </w:rPr>
              <w:t>ששון יוסי בן מנשה</w:t>
            </w:r>
          </w:p>
          <w:p w14:paraId="4996F626" w14:textId="77777777" w:rsidR="00AC4115" w:rsidRDefault="00AC4115">
            <w:pPr>
              <w:rPr>
                <w:b/>
                <w:bCs/>
                <w:sz w:val="24"/>
              </w:rPr>
            </w:pPr>
            <w:r>
              <w:rPr>
                <w:rFonts w:hint="cs"/>
                <w:b/>
                <w:bCs/>
                <w:sz w:val="24"/>
                <w:rtl/>
              </w:rPr>
              <w:t>על-ידי ב"כ עוה"ד ששי  גז ואח'</w:t>
            </w:r>
          </w:p>
        </w:tc>
        <w:tc>
          <w:tcPr>
            <w:tcW w:w="2409" w:type="dxa"/>
            <w:tcPrChange w:id="32" w:author="eli" w:date="2010-03-13T08:43:00Z">
              <w:tcPr>
                <w:tcW w:w="2409" w:type="dxa"/>
              </w:tcPr>
            </w:tcPrChange>
          </w:tcPr>
          <w:p w14:paraId="3F6DFEB3" w14:textId="77777777" w:rsidR="00AC4115" w:rsidRDefault="00AC4115">
            <w:pPr>
              <w:rPr>
                <w:b/>
                <w:bCs/>
                <w:sz w:val="24"/>
              </w:rPr>
            </w:pPr>
          </w:p>
        </w:tc>
      </w:tr>
      <w:tr w:rsidR="00AC4115" w14:paraId="2A7D752B" w14:textId="77777777" w:rsidTr="00AC4115">
        <w:tc>
          <w:tcPr>
            <w:tcW w:w="1418" w:type="dxa"/>
            <w:tcPrChange w:id="33" w:author="eli" w:date="2010-03-13T08:43:00Z">
              <w:tcPr>
                <w:tcW w:w="1418" w:type="dxa"/>
              </w:tcPr>
            </w:tcPrChange>
          </w:tcPr>
          <w:p w14:paraId="5F050BB3" w14:textId="77777777" w:rsidR="00AC4115" w:rsidRDefault="00AC4115">
            <w:pPr>
              <w:rPr>
                <w:b/>
                <w:bCs/>
                <w:sz w:val="24"/>
              </w:rPr>
            </w:pPr>
            <w:bookmarkStart w:id="34" w:name="בא_כוח_ב" w:colFirst="2" w:colLast="2"/>
            <w:bookmarkEnd w:id="29"/>
            <w:bookmarkEnd w:id="30"/>
          </w:p>
        </w:tc>
        <w:tc>
          <w:tcPr>
            <w:tcW w:w="1757" w:type="dxa"/>
            <w:tcPrChange w:id="35" w:author="eli" w:date="2010-03-13T08:43:00Z">
              <w:tcPr>
                <w:tcW w:w="1757" w:type="dxa"/>
              </w:tcPr>
            </w:tcPrChange>
          </w:tcPr>
          <w:p w14:paraId="5F9EBCF3" w14:textId="77777777" w:rsidR="00AC4115" w:rsidRDefault="00AC4115">
            <w:pPr>
              <w:rPr>
                <w:b/>
                <w:bCs/>
                <w:sz w:val="24"/>
              </w:rPr>
            </w:pPr>
          </w:p>
        </w:tc>
        <w:tc>
          <w:tcPr>
            <w:tcW w:w="3063" w:type="dxa"/>
            <w:tcPrChange w:id="36" w:author="eli" w:date="2010-03-13T08:43:00Z">
              <w:tcPr>
                <w:tcW w:w="3063" w:type="dxa"/>
              </w:tcPr>
            </w:tcPrChange>
          </w:tcPr>
          <w:p w14:paraId="67C397D5" w14:textId="77777777" w:rsidR="00AC4115" w:rsidRDefault="00AC4115">
            <w:pPr>
              <w:rPr>
                <w:b/>
                <w:bCs/>
                <w:sz w:val="24"/>
              </w:rPr>
            </w:pPr>
          </w:p>
        </w:tc>
        <w:tc>
          <w:tcPr>
            <w:tcW w:w="2409" w:type="dxa"/>
            <w:tcPrChange w:id="37" w:author="eli" w:date="2010-03-13T08:43:00Z">
              <w:tcPr>
                <w:tcW w:w="2409" w:type="dxa"/>
              </w:tcPr>
            </w:tcPrChange>
          </w:tcPr>
          <w:p w14:paraId="55A4B340" w14:textId="77777777" w:rsidR="00AC4115" w:rsidRDefault="00AC4115">
            <w:pPr>
              <w:rPr>
                <w:b/>
                <w:bCs/>
                <w:sz w:val="24"/>
              </w:rPr>
            </w:pPr>
            <w:r>
              <w:rPr>
                <w:rFonts w:hint="cs"/>
                <w:b/>
                <w:bCs/>
                <w:sz w:val="24"/>
                <w:rtl/>
              </w:rPr>
              <w:t>הנאשם</w:t>
            </w:r>
          </w:p>
        </w:tc>
      </w:tr>
    </w:tbl>
    <w:p w14:paraId="2A04C113" w14:textId="77777777" w:rsidR="00B2327E" w:rsidRDefault="00B2327E">
      <w:pPr>
        <w:rPr>
          <w:ins w:id="38" w:author="noa menahem" w:date="2017-11-26T07:30:00Z"/>
          <w:sz w:val="24"/>
          <w:rtl/>
        </w:rPr>
      </w:pPr>
      <w:bookmarkStart w:id="39" w:name="LawTable"/>
      <w:bookmarkEnd w:id="34"/>
      <w:bookmarkEnd w:id="39"/>
    </w:p>
    <w:p w14:paraId="136FB033" w14:textId="77777777" w:rsidR="00B2327E" w:rsidRPr="00B2327E" w:rsidRDefault="00B2327E" w:rsidP="00B2327E">
      <w:pPr>
        <w:spacing w:after="120" w:line="240" w:lineRule="exact"/>
        <w:ind w:left="283" w:hanging="283"/>
        <w:jc w:val="both"/>
        <w:rPr>
          <w:ins w:id="40" w:author="noa menahem" w:date="2017-11-26T07:30:00Z"/>
          <w:rFonts w:ascii="FrankRuehl" w:hAnsi="FrankRuehl" w:cs="FrankRuehl"/>
          <w:sz w:val="24"/>
          <w:rtl/>
          <w:rPrChange w:id="41" w:author="noa menahem" w:date="2017-11-26T07:30:00Z">
            <w:rPr>
              <w:ins w:id="42" w:author="noa menahem" w:date="2017-11-26T07:30:00Z"/>
              <w:sz w:val="24"/>
              <w:rtl/>
            </w:rPr>
          </w:rPrChange>
        </w:rPr>
        <w:pPrChange w:id="43" w:author="noa menahem" w:date="2017-11-26T07:30:00Z">
          <w:pPr/>
        </w:pPrChange>
      </w:pPr>
    </w:p>
    <w:p w14:paraId="3EC75424" w14:textId="77777777" w:rsidR="00B2327E" w:rsidRPr="00B2327E" w:rsidRDefault="00B2327E" w:rsidP="00B2327E">
      <w:pPr>
        <w:spacing w:after="120" w:line="240" w:lineRule="exact"/>
        <w:ind w:left="283" w:hanging="283"/>
        <w:jc w:val="both"/>
        <w:rPr>
          <w:ins w:id="44" w:author="noa menahem" w:date="2017-11-26T07:30:00Z"/>
          <w:rFonts w:ascii="FrankRuehl" w:hAnsi="FrankRuehl" w:cs="FrankRuehl"/>
          <w:sz w:val="24"/>
          <w:rtl/>
          <w:rPrChange w:id="45" w:author="noa menahem" w:date="2017-11-26T07:30:00Z">
            <w:rPr>
              <w:ins w:id="46" w:author="noa menahem" w:date="2017-11-26T07:30:00Z"/>
              <w:sz w:val="24"/>
              <w:rtl/>
            </w:rPr>
          </w:rPrChange>
        </w:rPr>
        <w:pPrChange w:id="47" w:author="noa menahem" w:date="2017-11-26T07:30:00Z">
          <w:pPr/>
        </w:pPrChange>
      </w:pPr>
      <w:ins w:id="48" w:author="noa menahem" w:date="2017-11-26T07:30:00Z">
        <w:r w:rsidRPr="00B2327E">
          <w:rPr>
            <w:rFonts w:ascii="FrankRuehl" w:hAnsi="FrankRuehl" w:cs="FrankRuehl"/>
            <w:sz w:val="24"/>
            <w:rtl/>
            <w:rPrChange w:id="49" w:author="noa menahem" w:date="2017-11-26T07:30:00Z">
              <w:rPr>
                <w:sz w:val="24"/>
                <w:rtl/>
              </w:rPr>
            </w:rPrChange>
          </w:rPr>
          <w:t xml:space="preserve">חקיקה שאוזכרה: </w:t>
        </w:r>
      </w:ins>
    </w:p>
    <w:p w14:paraId="7FF3CB15" w14:textId="77777777" w:rsidR="00B2327E" w:rsidRPr="00B2327E" w:rsidRDefault="00B2327E" w:rsidP="00B2327E">
      <w:pPr>
        <w:spacing w:after="120" w:line="240" w:lineRule="exact"/>
        <w:ind w:left="283" w:hanging="283"/>
        <w:jc w:val="both"/>
        <w:rPr>
          <w:ins w:id="50" w:author="noa menahem" w:date="2017-11-26T07:30:00Z"/>
          <w:rFonts w:ascii="FrankRuehl" w:hAnsi="FrankRuehl" w:cs="FrankRuehl"/>
          <w:sz w:val="24"/>
          <w:rtl/>
          <w:rPrChange w:id="51" w:author="noa menahem" w:date="2017-11-26T07:30:00Z">
            <w:rPr>
              <w:ins w:id="52" w:author="noa menahem" w:date="2017-11-26T07:30:00Z"/>
              <w:sz w:val="24"/>
              <w:rtl/>
            </w:rPr>
          </w:rPrChange>
        </w:rPr>
        <w:pPrChange w:id="53" w:author="noa menahem" w:date="2017-11-26T07:30:00Z">
          <w:pPr/>
        </w:pPrChange>
      </w:pPr>
      <w:ins w:id="54" w:author="noa menahem" w:date="2017-11-26T07:30:00Z">
        <w:r w:rsidRPr="00B2327E">
          <w:rPr>
            <w:rFonts w:ascii="FrankRuehl" w:hAnsi="FrankRuehl" w:cs="FrankRuehl"/>
            <w:color w:val="0000FF"/>
            <w:sz w:val="24"/>
            <w:u w:val="single"/>
            <w:rtl/>
            <w:rPrChange w:id="55"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5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57"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58"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59" w:author="noa menahem" w:date="2017-11-26T07:30:00Z">
              <w:rPr>
                <w:color w:val="0000FF"/>
                <w:sz w:val="24"/>
                <w:u w:val="single"/>
              </w:rPr>
            </w:rPrChange>
          </w:rPr>
          <w:instrText>http://www.nevo.co.il/law/70301</w:instrText>
        </w:r>
        <w:r w:rsidRPr="00B2327E">
          <w:rPr>
            <w:rFonts w:ascii="FrankRuehl" w:hAnsi="FrankRuehl" w:cs="FrankRuehl"/>
            <w:color w:val="0000FF"/>
            <w:sz w:val="24"/>
            <w:u w:val="single"/>
            <w:rtl/>
            <w:rPrChange w:id="60"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61" w:author="noa menahem" w:date="2017-11-26T07:30:00Z">
              <w:rPr>
                <w:color w:val="0000FF"/>
                <w:sz w:val="24"/>
                <w:u w:val="single"/>
                <w:rtl/>
              </w:rPr>
            </w:rPrChange>
          </w:rPr>
        </w:r>
        <w:r w:rsidRPr="00B2327E">
          <w:rPr>
            <w:rFonts w:ascii="FrankRuehl" w:hAnsi="FrankRuehl" w:cs="FrankRuehl"/>
            <w:color w:val="0000FF"/>
            <w:sz w:val="24"/>
            <w:u w:val="single"/>
            <w:rtl/>
            <w:rPrChange w:id="62"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63" w:author="noa menahem" w:date="2017-11-26T07:30:00Z">
            <w:rPr>
              <w:color w:val="0000FF"/>
              <w:sz w:val="24"/>
              <w:u w:val="single"/>
              <w:rtl/>
            </w:rPr>
          </w:rPrChange>
        </w:rPr>
        <w:t>חוק העונשין, תשל"ז-1977</w:t>
      </w:r>
      <w:ins w:id="64" w:author="noa menahem" w:date="2017-11-26T07:30:00Z">
        <w:r w:rsidRPr="00B2327E">
          <w:rPr>
            <w:rFonts w:ascii="FrankRuehl" w:hAnsi="FrankRuehl" w:cs="FrankRuehl"/>
            <w:color w:val="0000FF"/>
            <w:sz w:val="24"/>
            <w:u w:val="single"/>
            <w:rtl/>
            <w:rPrChange w:id="65" w:author="noa menahem" w:date="2017-11-26T07:30:00Z">
              <w:rPr>
                <w:color w:val="0000FF"/>
                <w:sz w:val="24"/>
                <w:u w:val="single"/>
                <w:rtl/>
              </w:rPr>
            </w:rPrChange>
          </w:rPr>
          <w:fldChar w:fldCharType="end"/>
        </w:r>
        <w:r w:rsidRPr="00B2327E">
          <w:rPr>
            <w:rFonts w:ascii="FrankRuehl" w:hAnsi="FrankRuehl" w:cs="FrankRuehl"/>
            <w:sz w:val="24"/>
            <w:rtl/>
            <w:rPrChange w:id="66" w:author="noa menahem" w:date="2017-11-26T07:30:00Z">
              <w:rPr>
                <w:sz w:val="24"/>
                <w:rtl/>
              </w:rPr>
            </w:rPrChange>
          </w:rPr>
          <w:t xml:space="preserve">: סע'  </w:t>
        </w:r>
        <w:r w:rsidRPr="00B2327E">
          <w:rPr>
            <w:rFonts w:ascii="FrankRuehl" w:hAnsi="FrankRuehl" w:cs="FrankRuehl"/>
            <w:color w:val="0000FF"/>
            <w:sz w:val="24"/>
            <w:u w:val="single"/>
            <w:rtl/>
            <w:rPrChange w:id="67"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68"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69"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70"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71" w:author="noa menahem" w:date="2017-11-26T07:30:00Z">
              <w:rPr>
                <w:color w:val="0000FF"/>
                <w:sz w:val="24"/>
                <w:u w:val="single"/>
              </w:rPr>
            </w:rPrChange>
          </w:rPr>
          <w:instrText>http://www.nevo.co.il/law/70301/4</w:instrText>
        </w:r>
        <w:r w:rsidRPr="00B2327E">
          <w:rPr>
            <w:rFonts w:ascii="FrankRuehl" w:hAnsi="FrankRuehl" w:cs="FrankRuehl"/>
            <w:color w:val="0000FF"/>
            <w:sz w:val="24"/>
            <w:u w:val="single"/>
            <w:rtl/>
            <w:rPrChange w:id="7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73" w:author="noa menahem" w:date="2017-11-26T07:30:00Z">
              <w:rPr>
                <w:color w:val="0000FF"/>
                <w:sz w:val="24"/>
                <w:u w:val="single"/>
                <w:rtl/>
              </w:rPr>
            </w:rPrChange>
          </w:rPr>
        </w:r>
        <w:r w:rsidRPr="00B2327E">
          <w:rPr>
            <w:rFonts w:ascii="FrankRuehl" w:hAnsi="FrankRuehl" w:cs="FrankRuehl"/>
            <w:color w:val="0000FF"/>
            <w:sz w:val="24"/>
            <w:u w:val="single"/>
            <w:rtl/>
            <w:rPrChange w:id="74"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75" w:author="noa menahem" w:date="2017-11-26T07:30:00Z">
            <w:rPr>
              <w:color w:val="0000FF"/>
              <w:sz w:val="24"/>
              <w:u w:val="single"/>
              <w:rtl/>
            </w:rPr>
          </w:rPrChange>
        </w:rPr>
        <w:t>4</w:t>
      </w:r>
      <w:ins w:id="76" w:author="noa menahem" w:date="2017-11-26T07:30:00Z">
        <w:r w:rsidRPr="00B2327E">
          <w:rPr>
            <w:rFonts w:ascii="FrankRuehl" w:hAnsi="FrankRuehl" w:cs="FrankRuehl"/>
            <w:color w:val="0000FF"/>
            <w:sz w:val="24"/>
            <w:u w:val="single"/>
            <w:rtl/>
            <w:rPrChange w:id="77" w:author="noa menahem" w:date="2017-11-26T07:30:00Z">
              <w:rPr>
                <w:color w:val="0000FF"/>
                <w:sz w:val="24"/>
                <w:u w:val="single"/>
                <w:rtl/>
              </w:rPr>
            </w:rPrChange>
          </w:rPr>
          <w:fldChar w:fldCharType="end"/>
        </w:r>
        <w:r w:rsidRPr="00B2327E">
          <w:rPr>
            <w:rFonts w:ascii="FrankRuehl" w:hAnsi="FrankRuehl" w:cs="FrankRuehl"/>
            <w:sz w:val="24"/>
            <w:rtl/>
            <w:rPrChange w:id="78" w:author="noa menahem" w:date="2017-11-26T07:30:00Z">
              <w:rPr>
                <w:sz w:val="24"/>
                <w:rtl/>
              </w:rPr>
            </w:rPrChange>
          </w:rPr>
          <w:t xml:space="preserve">, </w:t>
        </w:r>
        <w:r w:rsidRPr="00B2327E">
          <w:rPr>
            <w:rFonts w:ascii="FrankRuehl" w:hAnsi="FrankRuehl" w:cs="FrankRuehl"/>
            <w:color w:val="0000FF"/>
            <w:sz w:val="24"/>
            <w:u w:val="single"/>
            <w:rtl/>
            <w:rPrChange w:id="79"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80"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81"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8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83" w:author="noa menahem" w:date="2017-11-26T07:30:00Z">
              <w:rPr>
                <w:color w:val="0000FF"/>
                <w:sz w:val="24"/>
                <w:u w:val="single"/>
              </w:rPr>
            </w:rPrChange>
          </w:rPr>
          <w:instrText>http://www.nevo.co.il/law/70301/5.a</w:instrText>
        </w:r>
        <w:r w:rsidRPr="00B2327E">
          <w:rPr>
            <w:rFonts w:ascii="FrankRuehl" w:hAnsi="FrankRuehl" w:cs="FrankRuehl"/>
            <w:color w:val="0000FF"/>
            <w:sz w:val="24"/>
            <w:u w:val="single"/>
            <w:rtl/>
            <w:rPrChange w:id="8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85" w:author="noa menahem" w:date="2017-11-26T07:30:00Z">
              <w:rPr>
                <w:color w:val="0000FF"/>
                <w:sz w:val="24"/>
                <w:u w:val="single"/>
                <w:rtl/>
              </w:rPr>
            </w:rPrChange>
          </w:rPr>
        </w:r>
        <w:r w:rsidRPr="00B2327E">
          <w:rPr>
            <w:rFonts w:ascii="FrankRuehl" w:hAnsi="FrankRuehl" w:cs="FrankRuehl"/>
            <w:color w:val="0000FF"/>
            <w:sz w:val="24"/>
            <w:u w:val="single"/>
            <w:rtl/>
            <w:rPrChange w:id="86"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87" w:author="noa menahem" w:date="2017-11-26T07:30:00Z">
            <w:rPr>
              <w:color w:val="0000FF"/>
              <w:sz w:val="24"/>
              <w:u w:val="single"/>
              <w:rtl/>
            </w:rPr>
          </w:rPrChange>
        </w:rPr>
        <w:t>5 (א)</w:t>
      </w:r>
      <w:ins w:id="88" w:author="noa menahem" w:date="2017-11-26T07:30:00Z">
        <w:r w:rsidRPr="00B2327E">
          <w:rPr>
            <w:rFonts w:ascii="FrankRuehl" w:hAnsi="FrankRuehl" w:cs="FrankRuehl"/>
            <w:color w:val="0000FF"/>
            <w:sz w:val="24"/>
            <w:u w:val="single"/>
            <w:rtl/>
            <w:rPrChange w:id="89" w:author="noa menahem" w:date="2017-11-26T07:30:00Z">
              <w:rPr>
                <w:color w:val="0000FF"/>
                <w:sz w:val="24"/>
                <w:u w:val="single"/>
                <w:rtl/>
              </w:rPr>
            </w:rPrChange>
          </w:rPr>
          <w:fldChar w:fldCharType="end"/>
        </w:r>
        <w:r w:rsidRPr="00B2327E">
          <w:rPr>
            <w:rFonts w:ascii="FrankRuehl" w:hAnsi="FrankRuehl" w:cs="FrankRuehl"/>
            <w:sz w:val="24"/>
            <w:rtl/>
            <w:rPrChange w:id="90" w:author="noa menahem" w:date="2017-11-26T07:30:00Z">
              <w:rPr>
                <w:sz w:val="24"/>
                <w:rtl/>
              </w:rPr>
            </w:rPrChange>
          </w:rPr>
          <w:t xml:space="preserve">, </w:t>
        </w:r>
        <w:r w:rsidRPr="00B2327E">
          <w:rPr>
            <w:rFonts w:ascii="FrankRuehl" w:hAnsi="FrankRuehl" w:cs="FrankRuehl"/>
            <w:color w:val="0000FF"/>
            <w:sz w:val="24"/>
            <w:u w:val="single"/>
            <w:rtl/>
            <w:rPrChange w:id="91"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9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93"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9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95" w:author="noa menahem" w:date="2017-11-26T07:30:00Z">
              <w:rPr>
                <w:color w:val="0000FF"/>
                <w:sz w:val="24"/>
                <w:u w:val="single"/>
              </w:rPr>
            </w:rPrChange>
          </w:rPr>
          <w:instrText>http://www.nevo.co.il/law/70301/210</w:instrText>
        </w:r>
        <w:r w:rsidRPr="00B2327E">
          <w:rPr>
            <w:rFonts w:ascii="FrankRuehl" w:hAnsi="FrankRuehl" w:cs="FrankRuehl"/>
            <w:color w:val="0000FF"/>
            <w:sz w:val="24"/>
            <w:u w:val="single"/>
            <w:rtl/>
            <w:rPrChange w:id="9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97" w:author="noa menahem" w:date="2017-11-26T07:30:00Z">
              <w:rPr>
                <w:color w:val="0000FF"/>
                <w:sz w:val="24"/>
                <w:u w:val="single"/>
                <w:rtl/>
              </w:rPr>
            </w:rPrChange>
          </w:rPr>
        </w:r>
        <w:r w:rsidRPr="00B2327E">
          <w:rPr>
            <w:rFonts w:ascii="FrankRuehl" w:hAnsi="FrankRuehl" w:cs="FrankRuehl"/>
            <w:color w:val="0000FF"/>
            <w:sz w:val="24"/>
            <w:u w:val="single"/>
            <w:rtl/>
            <w:rPrChange w:id="98"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99" w:author="noa menahem" w:date="2017-11-26T07:30:00Z">
            <w:rPr>
              <w:color w:val="0000FF"/>
              <w:sz w:val="24"/>
              <w:u w:val="single"/>
              <w:rtl/>
            </w:rPr>
          </w:rPrChange>
        </w:rPr>
        <w:t>210</w:t>
      </w:r>
      <w:ins w:id="100" w:author="noa menahem" w:date="2017-11-26T07:30:00Z">
        <w:r w:rsidRPr="00B2327E">
          <w:rPr>
            <w:rFonts w:ascii="FrankRuehl" w:hAnsi="FrankRuehl" w:cs="FrankRuehl"/>
            <w:color w:val="0000FF"/>
            <w:sz w:val="24"/>
            <w:u w:val="single"/>
            <w:rtl/>
            <w:rPrChange w:id="101" w:author="noa menahem" w:date="2017-11-26T07:30:00Z">
              <w:rPr>
                <w:color w:val="0000FF"/>
                <w:sz w:val="24"/>
                <w:u w:val="single"/>
                <w:rtl/>
              </w:rPr>
            </w:rPrChange>
          </w:rPr>
          <w:fldChar w:fldCharType="end"/>
        </w:r>
        <w:r w:rsidRPr="00B2327E">
          <w:rPr>
            <w:rFonts w:ascii="FrankRuehl" w:hAnsi="FrankRuehl" w:cs="FrankRuehl"/>
            <w:sz w:val="24"/>
            <w:rtl/>
            <w:rPrChange w:id="102" w:author="noa menahem" w:date="2017-11-26T07:30:00Z">
              <w:rPr>
                <w:sz w:val="24"/>
                <w:rtl/>
              </w:rPr>
            </w:rPrChange>
          </w:rPr>
          <w:t xml:space="preserve">, </w:t>
        </w:r>
        <w:r w:rsidRPr="00B2327E">
          <w:rPr>
            <w:rFonts w:ascii="FrankRuehl" w:hAnsi="FrankRuehl" w:cs="FrankRuehl"/>
            <w:color w:val="0000FF"/>
            <w:sz w:val="24"/>
            <w:u w:val="single"/>
            <w:rtl/>
            <w:rPrChange w:id="103"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0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05"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0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07" w:author="noa menahem" w:date="2017-11-26T07:30:00Z">
              <w:rPr>
                <w:color w:val="0000FF"/>
                <w:sz w:val="24"/>
                <w:u w:val="single"/>
              </w:rPr>
            </w:rPrChange>
          </w:rPr>
          <w:instrText>http://www.nevo.co.il/law/70301/345.a.1</w:instrText>
        </w:r>
        <w:r w:rsidRPr="00B2327E">
          <w:rPr>
            <w:rFonts w:ascii="FrankRuehl" w:hAnsi="FrankRuehl" w:cs="FrankRuehl"/>
            <w:color w:val="0000FF"/>
            <w:sz w:val="24"/>
            <w:u w:val="single"/>
            <w:rtl/>
            <w:rPrChange w:id="108"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09" w:author="noa menahem" w:date="2017-11-26T07:30:00Z">
              <w:rPr>
                <w:color w:val="0000FF"/>
                <w:sz w:val="24"/>
                <w:u w:val="single"/>
                <w:rtl/>
              </w:rPr>
            </w:rPrChange>
          </w:rPr>
        </w:r>
        <w:r w:rsidRPr="00B2327E">
          <w:rPr>
            <w:rFonts w:ascii="FrankRuehl" w:hAnsi="FrankRuehl" w:cs="FrankRuehl"/>
            <w:color w:val="0000FF"/>
            <w:sz w:val="24"/>
            <w:u w:val="single"/>
            <w:rtl/>
            <w:rPrChange w:id="110"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11" w:author="noa menahem" w:date="2017-11-26T07:30:00Z">
            <w:rPr>
              <w:color w:val="0000FF"/>
              <w:sz w:val="24"/>
              <w:u w:val="single"/>
              <w:rtl/>
            </w:rPr>
          </w:rPrChange>
        </w:rPr>
        <w:t>345 (א) (1)</w:t>
      </w:r>
      <w:ins w:id="112" w:author="noa menahem" w:date="2017-11-26T07:30:00Z">
        <w:r w:rsidRPr="00B2327E">
          <w:rPr>
            <w:rFonts w:ascii="FrankRuehl" w:hAnsi="FrankRuehl" w:cs="FrankRuehl"/>
            <w:color w:val="0000FF"/>
            <w:sz w:val="24"/>
            <w:u w:val="single"/>
            <w:rtl/>
            <w:rPrChange w:id="113" w:author="noa menahem" w:date="2017-11-26T07:30:00Z">
              <w:rPr>
                <w:color w:val="0000FF"/>
                <w:sz w:val="24"/>
                <w:u w:val="single"/>
                <w:rtl/>
              </w:rPr>
            </w:rPrChange>
          </w:rPr>
          <w:fldChar w:fldCharType="end"/>
        </w:r>
        <w:r w:rsidRPr="00B2327E">
          <w:rPr>
            <w:rFonts w:ascii="FrankRuehl" w:hAnsi="FrankRuehl" w:cs="FrankRuehl"/>
            <w:sz w:val="24"/>
            <w:rtl/>
            <w:rPrChange w:id="114" w:author="noa menahem" w:date="2017-11-26T07:30:00Z">
              <w:rPr>
                <w:sz w:val="24"/>
                <w:rtl/>
              </w:rPr>
            </w:rPrChange>
          </w:rPr>
          <w:t xml:space="preserve">, </w:t>
        </w:r>
        <w:r w:rsidRPr="00B2327E">
          <w:rPr>
            <w:rFonts w:ascii="FrankRuehl" w:hAnsi="FrankRuehl" w:cs="FrankRuehl"/>
            <w:color w:val="0000FF"/>
            <w:sz w:val="24"/>
            <w:u w:val="single"/>
            <w:rtl/>
            <w:rPrChange w:id="115"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1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17"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18"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19" w:author="noa menahem" w:date="2017-11-26T07:30:00Z">
              <w:rPr>
                <w:color w:val="0000FF"/>
                <w:sz w:val="24"/>
                <w:u w:val="single"/>
              </w:rPr>
            </w:rPrChange>
          </w:rPr>
          <w:instrText>http://www.nevo.co.il/law/70301/348.a</w:instrText>
        </w:r>
        <w:r w:rsidRPr="00B2327E">
          <w:rPr>
            <w:rFonts w:ascii="FrankRuehl" w:hAnsi="FrankRuehl" w:cs="FrankRuehl"/>
            <w:color w:val="0000FF"/>
            <w:sz w:val="24"/>
            <w:u w:val="single"/>
            <w:rtl/>
            <w:rPrChange w:id="120"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21" w:author="noa menahem" w:date="2017-11-26T07:30:00Z">
              <w:rPr>
                <w:color w:val="0000FF"/>
                <w:sz w:val="24"/>
                <w:u w:val="single"/>
                <w:rtl/>
              </w:rPr>
            </w:rPrChange>
          </w:rPr>
        </w:r>
        <w:r w:rsidRPr="00B2327E">
          <w:rPr>
            <w:rFonts w:ascii="FrankRuehl" w:hAnsi="FrankRuehl" w:cs="FrankRuehl"/>
            <w:color w:val="0000FF"/>
            <w:sz w:val="24"/>
            <w:u w:val="single"/>
            <w:rtl/>
            <w:rPrChange w:id="122"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23" w:author="noa menahem" w:date="2017-11-26T07:30:00Z">
            <w:rPr>
              <w:color w:val="0000FF"/>
              <w:sz w:val="24"/>
              <w:u w:val="single"/>
              <w:rtl/>
            </w:rPr>
          </w:rPrChange>
        </w:rPr>
        <w:t>348 (א)</w:t>
      </w:r>
      <w:ins w:id="124" w:author="noa menahem" w:date="2017-11-26T07:30:00Z">
        <w:r w:rsidRPr="00B2327E">
          <w:rPr>
            <w:rFonts w:ascii="FrankRuehl" w:hAnsi="FrankRuehl" w:cs="FrankRuehl"/>
            <w:color w:val="0000FF"/>
            <w:sz w:val="24"/>
            <w:u w:val="single"/>
            <w:rtl/>
            <w:rPrChange w:id="125" w:author="noa menahem" w:date="2017-11-26T07:30:00Z">
              <w:rPr>
                <w:color w:val="0000FF"/>
                <w:sz w:val="24"/>
                <w:u w:val="single"/>
                <w:rtl/>
              </w:rPr>
            </w:rPrChange>
          </w:rPr>
          <w:fldChar w:fldCharType="end"/>
        </w:r>
      </w:ins>
    </w:p>
    <w:p w14:paraId="46C2D4F2" w14:textId="77777777" w:rsidR="00B2327E" w:rsidRPr="00B2327E" w:rsidRDefault="00B2327E" w:rsidP="00B2327E">
      <w:pPr>
        <w:spacing w:after="120" w:line="240" w:lineRule="exact"/>
        <w:ind w:left="283" w:hanging="283"/>
        <w:jc w:val="both"/>
        <w:rPr>
          <w:ins w:id="126" w:author="noa menahem" w:date="2017-11-26T07:30:00Z"/>
          <w:rFonts w:ascii="FrankRuehl" w:hAnsi="FrankRuehl" w:cs="FrankRuehl"/>
          <w:sz w:val="24"/>
          <w:rtl/>
          <w:rPrChange w:id="127" w:author="noa menahem" w:date="2017-11-26T07:30:00Z">
            <w:rPr>
              <w:ins w:id="128" w:author="noa menahem" w:date="2017-11-26T07:30:00Z"/>
              <w:sz w:val="24"/>
              <w:rtl/>
            </w:rPr>
          </w:rPrChange>
        </w:rPr>
        <w:pPrChange w:id="129" w:author="noa menahem" w:date="2017-11-26T07:30:00Z">
          <w:pPr/>
        </w:pPrChange>
      </w:pPr>
      <w:ins w:id="130" w:author="noa menahem" w:date="2017-11-26T07:30:00Z">
        <w:r w:rsidRPr="00B2327E">
          <w:rPr>
            <w:rFonts w:ascii="FrankRuehl" w:hAnsi="FrankRuehl" w:cs="FrankRuehl"/>
            <w:color w:val="0000FF"/>
            <w:sz w:val="24"/>
            <w:u w:val="single"/>
            <w:rtl/>
            <w:rPrChange w:id="131"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3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33"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3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35" w:author="noa menahem" w:date="2017-11-26T07:30:00Z">
              <w:rPr>
                <w:color w:val="0000FF"/>
                <w:sz w:val="24"/>
                <w:u w:val="single"/>
              </w:rPr>
            </w:rPrChange>
          </w:rPr>
          <w:instrText>http://www.nevo.co.il/law/74903</w:instrText>
        </w:r>
        <w:r w:rsidRPr="00B2327E">
          <w:rPr>
            <w:rFonts w:ascii="FrankRuehl" w:hAnsi="FrankRuehl" w:cs="FrankRuehl"/>
            <w:color w:val="0000FF"/>
            <w:sz w:val="24"/>
            <w:u w:val="single"/>
            <w:rtl/>
            <w:rPrChange w:id="13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37" w:author="noa menahem" w:date="2017-11-26T07:30:00Z">
              <w:rPr>
                <w:color w:val="0000FF"/>
                <w:sz w:val="24"/>
                <w:u w:val="single"/>
                <w:rtl/>
              </w:rPr>
            </w:rPrChange>
          </w:rPr>
        </w:r>
        <w:r w:rsidRPr="00B2327E">
          <w:rPr>
            <w:rFonts w:ascii="FrankRuehl" w:hAnsi="FrankRuehl" w:cs="FrankRuehl"/>
            <w:color w:val="0000FF"/>
            <w:sz w:val="24"/>
            <w:u w:val="single"/>
            <w:rtl/>
            <w:rPrChange w:id="138"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39" w:author="noa menahem" w:date="2017-11-26T07:30:00Z">
            <w:rPr>
              <w:color w:val="0000FF"/>
              <w:sz w:val="24"/>
              <w:u w:val="single"/>
              <w:rtl/>
            </w:rPr>
          </w:rPrChange>
        </w:rPr>
        <w:t>חוק סדר הדין הפלילי [נוסח משולב], תשמ"ב-1982</w:t>
      </w:r>
      <w:ins w:id="140" w:author="noa menahem" w:date="2017-11-26T07:30:00Z">
        <w:r w:rsidRPr="00B2327E">
          <w:rPr>
            <w:rFonts w:ascii="FrankRuehl" w:hAnsi="FrankRuehl" w:cs="FrankRuehl"/>
            <w:color w:val="0000FF"/>
            <w:sz w:val="24"/>
            <w:u w:val="single"/>
            <w:rtl/>
            <w:rPrChange w:id="141" w:author="noa menahem" w:date="2017-11-26T07:30:00Z">
              <w:rPr>
                <w:color w:val="0000FF"/>
                <w:sz w:val="24"/>
                <w:u w:val="single"/>
                <w:rtl/>
              </w:rPr>
            </w:rPrChange>
          </w:rPr>
          <w:fldChar w:fldCharType="end"/>
        </w:r>
        <w:r w:rsidRPr="00B2327E">
          <w:rPr>
            <w:rFonts w:ascii="FrankRuehl" w:hAnsi="FrankRuehl" w:cs="FrankRuehl"/>
            <w:sz w:val="24"/>
            <w:rtl/>
            <w:rPrChange w:id="142" w:author="noa menahem" w:date="2017-11-26T07:30:00Z">
              <w:rPr>
                <w:sz w:val="24"/>
                <w:rtl/>
              </w:rPr>
            </w:rPrChange>
          </w:rPr>
          <w:t xml:space="preserve">: סע'  </w:t>
        </w:r>
        <w:r w:rsidRPr="00B2327E">
          <w:rPr>
            <w:rFonts w:ascii="FrankRuehl" w:hAnsi="FrankRuehl" w:cs="FrankRuehl"/>
            <w:color w:val="0000FF"/>
            <w:sz w:val="24"/>
            <w:u w:val="single"/>
            <w:rtl/>
            <w:rPrChange w:id="143"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4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45"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4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47" w:author="noa menahem" w:date="2017-11-26T07:30:00Z">
              <w:rPr>
                <w:color w:val="0000FF"/>
                <w:sz w:val="24"/>
                <w:u w:val="single"/>
              </w:rPr>
            </w:rPrChange>
          </w:rPr>
          <w:instrText>http://www.nevo.co.il/law/74903/184</w:instrText>
        </w:r>
        <w:r w:rsidRPr="00B2327E">
          <w:rPr>
            <w:rFonts w:ascii="FrankRuehl" w:hAnsi="FrankRuehl" w:cs="FrankRuehl"/>
            <w:color w:val="0000FF"/>
            <w:sz w:val="24"/>
            <w:u w:val="single"/>
            <w:rtl/>
            <w:rPrChange w:id="148"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49" w:author="noa menahem" w:date="2017-11-26T07:30:00Z">
              <w:rPr>
                <w:color w:val="0000FF"/>
                <w:sz w:val="24"/>
                <w:u w:val="single"/>
                <w:rtl/>
              </w:rPr>
            </w:rPrChange>
          </w:rPr>
        </w:r>
        <w:r w:rsidRPr="00B2327E">
          <w:rPr>
            <w:rFonts w:ascii="FrankRuehl" w:hAnsi="FrankRuehl" w:cs="FrankRuehl"/>
            <w:color w:val="0000FF"/>
            <w:sz w:val="24"/>
            <w:u w:val="single"/>
            <w:rtl/>
            <w:rPrChange w:id="150"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51" w:author="noa menahem" w:date="2017-11-26T07:30:00Z">
            <w:rPr>
              <w:color w:val="0000FF"/>
              <w:sz w:val="24"/>
              <w:u w:val="single"/>
              <w:rtl/>
            </w:rPr>
          </w:rPrChange>
        </w:rPr>
        <w:t>184</w:t>
      </w:r>
      <w:ins w:id="152" w:author="noa menahem" w:date="2017-11-26T07:30:00Z">
        <w:r w:rsidRPr="00B2327E">
          <w:rPr>
            <w:rFonts w:ascii="FrankRuehl" w:hAnsi="FrankRuehl" w:cs="FrankRuehl"/>
            <w:color w:val="0000FF"/>
            <w:sz w:val="24"/>
            <w:u w:val="single"/>
            <w:rtl/>
            <w:rPrChange w:id="153" w:author="noa menahem" w:date="2017-11-26T07:30:00Z">
              <w:rPr>
                <w:color w:val="0000FF"/>
                <w:sz w:val="24"/>
                <w:u w:val="single"/>
                <w:rtl/>
              </w:rPr>
            </w:rPrChange>
          </w:rPr>
          <w:fldChar w:fldCharType="end"/>
        </w:r>
      </w:ins>
    </w:p>
    <w:p w14:paraId="3B702C8B" w14:textId="77777777" w:rsidR="00B2327E" w:rsidRPr="00B2327E" w:rsidRDefault="00B2327E" w:rsidP="00B2327E">
      <w:pPr>
        <w:spacing w:after="120" w:line="240" w:lineRule="exact"/>
        <w:ind w:left="283" w:hanging="283"/>
        <w:jc w:val="both"/>
        <w:rPr>
          <w:ins w:id="154" w:author="noa menahem" w:date="2017-11-26T07:30:00Z"/>
          <w:rFonts w:ascii="FrankRuehl" w:hAnsi="FrankRuehl" w:cs="FrankRuehl"/>
          <w:sz w:val="24"/>
          <w:rtl/>
          <w:rPrChange w:id="155" w:author="noa menahem" w:date="2017-11-26T07:30:00Z">
            <w:rPr>
              <w:ins w:id="156" w:author="noa menahem" w:date="2017-11-26T07:30:00Z"/>
              <w:sz w:val="24"/>
              <w:rtl/>
            </w:rPr>
          </w:rPrChange>
        </w:rPr>
        <w:pPrChange w:id="157" w:author="noa menahem" w:date="2017-11-26T07:30:00Z">
          <w:pPr/>
        </w:pPrChange>
      </w:pPr>
      <w:ins w:id="158" w:author="noa menahem" w:date="2017-11-26T07:30:00Z">
        <w:r w:rsidRPr="00B2327E">
          <w:rPr>
            <w:rFonts w:ascii="FrankRuehl" w:hAnsi="FrankRuehl" w:cs="FrankRuehl"/>
            <w:color w:val="0000FF"/>
            <w:sz w:val="24"/>
            <w:u w:val="single"/>
            <w:rtl/>
            <w:rPrChange w:id="159"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60"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61"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6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63" w:author="noa menahem" w:date="2017-11-26T07:30:00Z">
              <w:rPr>
                <w:color w:val="0000FF"/>
                <w:sz w:val="24"/>
                <w:u w:val="single"/>
              </w:rPr>
            </w:rPrChange>
          </w:rPr>
          <w:instrText>http://www.nevo.co.il/law/98569</w:instrText>
        </w:r>
        <w:r w:rsidRPr="00B2327E">
          <w:rPr>
            <w:rFonts w:ascii="FrankRuehl" w:hAnsi="FrankRuehl" w:cs="FrankRuehl"/>
            <w:color w:val="0000FF"/>
            <w:sz w:val="24"/>
            <w:u w:val="single"/>
            <w:rtl/>
            <w:rPrChange w:id="16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65" w:author="noa menahem" w:date="2017-11-26T07:30:00Z">
              <w:rPr>
                <w:color w:val="0000FF"/>
                <w:sz w:val="24"/>
                <w:u w:val="single"/>
                <w:rtl/>
              </w:rPr>
            </w:rPrChange>
          </w:rPr>
        </w:r>
        <w:r w:rsidRPr="00B2327E">
          <w:rPr>
            <w:rFonts w:ascii="FrankRuehl" w:hAnsi="FrankRuehl" w:cs="FrankRuehl"/>
            <w:color w:val="0000FF"/>
            <w:sz w:val="24"/>
            <w:u w:val="single"/>
            <w:rtl/>
            <w:rPrChange w:id="166"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67" w:author="noa menahem" w:date="2017-11-26T07:30:00Z">
            <w:rPr>
              <w:color w:val="0000FF"/>
              <w:sz w:val="24"/>
              <w:u w:val="single"/>
              <w:rtl/>
            </w:rPr>
          </w:rPrChange>
        </w:rPr>
        <w:t>פקודת הראיות [נוסח חדש], תשל"א-1971</w:t>
      </w:r>
      <w:ins w:id="168" w:author="noa menahem" w:date="2017-11-26T07:30:00Z">
        <w:r w:rsidRPr="00B2327E">
          <w:rPr>
            <w:rFonts w:ascii="FrankRuehl" w:hAnsi="FrankRuehl" w:cs="FrankRuehl"/>
            <w:color w:val="0000FF"/>
            <w:sz w:val="24"/>
            <w:u w:val="single"/>
            <w:rtl/>
            <w:rPrChange w:id="169" w:author="noa menahem" w:date="2017-11-26T07:30:00Z">
              <w:rPr>
                <w:color w:val="0000FF"/>
                <w:sz w:val="24"/>
                <w:u w:val="single"/>
                <w:rtl/>
              </w:rPr>
            </w:rPrChange>
          </w:rPr>
          <w:fldChar w:fldCharType="end"/>
        </w:r>
        <w:r w:rsidRPr="00B2327E">
          <w:rPr>
            <w:rFonts w:ascii="FrankRuehl" w:hAnsi="FrankRuehl" w:cs="FrankRuehl"/>
            <w:sz w:val="24"/>
            <w:rtl/>
            <w:rPrChange w:id="170" w:author="noa menahem" w:date="2017-11-26T07:30:00Z">
              <w:rPr>
                <w:sz w:val="24"/>
                <w:rtl/>
              </w:rPr>
            </w:rPrChange>
          </w:rPr>
          <w:t xml:space="preserve">: סע'  </w:t>
        </w:r>
        <w:r w:rsidRPr="00B2327E">
          <w:rPr>
            <w:rFonts w:ascii="FrankRuehl" w:hAnsi="FrankRuehl" w:cs="FrankRuehl"/>
            <w:color w:val="0000FF"/>
            <w:sz w:val="24"/>
            <w:u w:val="single"/>
            <w:rtl/>
            <w:rPrChange w:id="171" w:author="noa menahem" w:date="2017-11-26T07:30:00Z">
              <w:rPr>
                <w:color w:val="0000FF"/>
                <w:sz w:val="24"/>
                <w:u w:val="single"/>
                <w:rtl/>
              </w:rPr>
            </w:rPrChange>
          </w:rPr>
          <w:fldChar w:fldCharType="begin"/>
        </w:r>
        <w:r w:rsidRPr="00B2327E">
          <w:rPr>
            <w:rFonts w:ascii="FrankRuehl" w:hAnsi="FrankRuehl" w:cs="FrankRuehl"/>
            <w:color w:val="0000FF"/>
            <w:sz w:val="24"/>
            <w:u w:val="single"/>
            <w:rtl/>
            <w:rPrChange w:id="172"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73" w:author="noa menahem" w:date="2017-11-26T07:30:00Z">
              <w:rPr>
                <w:color w:val="0000FF"/>
                <w:sz w:val="24"/>
                <w:u w:val="single"/>
              </w:rPr>
            </w:rPrChange>
          </w:rPr>
          <w:instrText>HYPERLINK</w:instrText>
        </w:r>
        <w:r w:rsidRPr="00B2327E">
          <w:rPr>
            <w:rFonts w:ascii="FrankRuehl" w:hAnsi="FrankRuehl" w:cs="FrankRuehl"/>
            <w:color w:val="0000FF"/>
            <w:sz w:val="24"/>
            <w:u w:val="single"/>
            <w:rtl/>
            <w:rPrChange w:id="174"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PrChange w:id="175" w:author="noa menahem" w:date="2017-11-26T07:30:00Z">
              <w:rPr>
                <w:color w:val="0000FF"/>
                <w:sz w:val="24"/>
                <w:u w:val="single"/>
              </w:rPr>
            </w:rPrChange>
          </w:rPr>
          <w:instrText>http://www.nevo.co.il/law/98569/54.a</w:instrText>
        </w:r>
        <w:r w:rsidRPr="00B2327E">
          <w:rPr>
            <w:rFonts w:ascii="FrankRuehl" w:hAnsi="FrankRuehl" w:cs="FrankRuehl"/>
            <w:color w:val="0000FF"/>
            <w:sz w:val="24"/>
            <w:u w:val="single"/>
            <w:rtl/>
            <w:rPrChange w:id="176" w:author="noa menahem" w:date="2017-11-26T07:30:00Z">
              <w:rPr>
                <w:color w:val="0000FF"/>
                <w:sz w:val="24"/>
                <w:u w:val="single"/>
                <w:rtl/>
              </w:rPr>
            </w:rPrChange>
          </w:rPr>
          <w:instrText xml:space="preserve">" </w:instrText>
        </w:r>
        <w:r w:rsidRPr="00B2327E">
          <w:rPr>
            <w:rFonts w:ascii="FrankRuehl" w:hAnsi="FrankRuehl" w:cs="FrankRuehl"/>
            <w:color w:val="0000FF"/>
            <w:sz w:val="24"/>
            <w:u w:val="single"/>
            <w:rtl/>
            <w:rPrChange w:id="177" w:author="noa menahem" w:date="2017-11-26T07:30:00Z">
              <w:rPr>
                <w:color w:val="0000FF"/>
                <w:sz w:val="24"/>
                <w:u w:val="single"/>
                <w:rtl/>
              </w:rPr>
            </w:rPrChange>
          </w:rPr>
        </w:r>
        <w:r w:rsidRPr="00B2327E">
          <w:rPr>
            <w:rFonts w:ascii="FrankRuehl" w:hAnsi="FrankRuehl" w:cs="FrankRuehl"/>
            <w:color w:val="0000FF"/>
            <w:sz w:val="24"/>
            <w:u w:val="single"/>
            <w:rtl/>
            <w:rPrChange w:id="178" w:author="noa menahem" w:date="2017-11-26T07:30:00Z">
              <w:rPr>
                <w:color w:val="0000FF"/>
                <w:sz w:val="24"/>
                <w:u w:val="single"/>
                <w:rtl/>
              </w:rPr>
            </w:rPrChange>
          </w:rPr>
          <w:fldChar w:fldCharType="separate"/>
        </w:r>
      </w:ins>
      <w:r w:rsidRPr="00B2327E">
        <w:rPr>
          <w:rFonts w:ascii="FrankRuehl" w:hAnsi="FrankRuehl" w:cs="FrankRuehl"/>
          <w:color w:val="0000FF"/>
          <w:sz w:val="24"/>
          <w:u w:val="single"/>
          <w:rtl/>
          <w:rPrChange w:id="179" w:author="noa menahem" w:date="2017-11-26T07:30:00Z">
            <w:rPr>
              <w:color w:val="0000FF"/>
              <w:sz w:val="24"/>
              <w:u w:val="single"/>
              <w:rtl/>
            </w:rPr>
          </w:rPrChange>
        </w:rPr>
        <w:t>54 (א)</w:t>
      </w:r>
      <w:ins w:id="180" w:author="noa menahem" w:date="2017-11-26T07:30:00Z">
        <w:r w:rsidRPr="00B2327E">
          <w:rPr>
            <w:rFonts w:ascii="FrankRuehl" w:hAnsi="FrankRuehl" w:cs="FrankRuehl"/>
            <w:color w:val="0000FF"/>
            <w:sz w:val="24"/>
            <w:u w:val="single"/>
            <w:rtl/>
            <w:rPrChange w:id="181" w:author="noa menahem" w:date="2017-11-26T07:30:00Z">
              <w:rPr>
                <w:color w:val="0000FF"/>
                <w:sz w:val="24"/>
                <w:u w:val="single"/>
                <w:rtl/>
              </w:rPr>
            </w:rPrChange>
          </w:rPr>
          <w:fldChar w:fldCharType="end"/>
        </w:r>
      </w:ins>
    </w:p>
    <w:p w14:paraId="5969A829" w14:textId="77777777" w:rsidR="00B2327E" w:rsidRPr="00B2327E" w:rsidRDefault="00B2327E" w:rsidP="00B2327E">
      <w:pPr>
        <w:spacing w:after="120" w:line="240" w:lineRule="exact"/>
        <w:ind w:left="283" w:hanging="283"/>
        <w:jc w:val="both"/>
        <w:rPr>
          <w:ins w:id="182" w:author="noa menahem" w:date="2017-11-26T07:30:00Z"/>
          <w:rFonts w:ascii="FrankRuehl" w:hAnsi="FrankRuehl" w:cs="FrankRuehl"/>
          <w:sz w:val="24"/>
          <w:rtl/>
          <w:rPrChange w:id="183" w:author="noa menahem" w:date="2017-11-26T07:30:00Z">
            <w:rPr>
              <w:ins w:id="184" w:author="noa menahem" w:date="2017-11-26T07:30:00Z"/>
              <w:sz w:val="24"/>
              <w:rtl/>
            </w:rPr>
          </w:rPrChange>
        </w:rPr>
        <w:pPrChange w:id="185" w:author="noa menahem" w:date="2017-11-26T07:30:00Z">
          <w:pPr/>
        </w:pPrChange>
      </w:pPr>
    </w:p>
    <w:p w14:paraId="45651AAA" w14:textId="77777777" w:rsidR="00B2327E" w:rsidRPr="00B2327E" w:rsidRDefault="00B2327E">
      <w:pPr>
        <w:rPr>
          <w:ins w:id="186" w:author="noa menahem" w:date="2017-11-26T07:30:00Z"/>
          <w:sz w:val="24"/>
          <w:rtl/>
        </w:rPr>
      </w:pPr>
      <w:bookmarkStart w:id="187" w:name="LawTable_End"/>
      <w:bookmarkEnd w:id="187"/>
    </w:p>
    <w:p w14:paraId="52BCC991" w14:textId="77777777" w:rsidR="00B2327E" w:rsidRPr="009B0ADC" w:rsidRDefault="00B2327E">
      <w:pPr>
        <w:rPr>
          <w:ins w:id="188" w:author="noa menahem" w:date="2017-11-26T07:30:00Z"/>
          <w:sz w:val="24"/>
          <w:rtl/>
        </w:rPr>
      </w:pPr>
    </w:p>
    <w:p w14:paraId="2F8DA967" w14:textId="77777777" w:rsidR="00B2327E" w:rsidRPr="00B2327E" w:rsidRDefault="00B2327E">
      <w:pPr>
        <w:rPr>
          <w:ins w:id="189" w:author="noa menahem" w:date="2017-11-26T07:29:00Z"/>
          <w:sz w:val="24"/>
          <w:rtl/>
          <w:rPrChange w:id="190" w:author="noa menahem" w:date="2017-11-26T07:29:00Z">
            <w:rPr>
              <w:ins w:id="191" w:author="noa menahem" w:date="2017-11-26T07:29:00Z"/>
              <w:b/>
              <w:bCs/>
              <w:sz w:val="24"/>
              <w:rtl/>
            </w:rPr>
          </w:rPrChange>
        </w:rPr>
      </w:pPr>
    </w:p>
    <w:p w14:paraId="68A89335" w14:textId="77777777" w:rsidR="00B2327E" w:rsidRPr="00B2327E" w:rsidRDefault="00B2327E">
      <w:pPr>
        <w:rPr>
          <w:ins w:id="192" w:author="noa menahem" w:date="2017-11-26T07:29:00Z"/>
          <w:b/>
          <w:bCs/>
          <w:sz w:val="24"/>
          <w:rtl/>
        </w:rPr>
      </w:pPr>
    </w:p>
    <w:p w14:paraId="26243A56" w14:textId="77777777" w:rsidR="00145FCE" w:rsidRPr="009B0ADC" w:rsidRDefault="00145FCE">
      <w:pPr>
        <w:rPr>
          <w:rFonts w:hint="cs"/>
          <w:b/>
          <w:bCs/>
          <w:sz w:val="24"/>
          <w:rtl/>
        </w:rPr>
      </w:pPr>
    </w:p>
    <w:p w14:paraId="56DEC62A" w14:textId="77777777" w:rsidR="003C7F1E" w:rsidRPr="009B0ADC" w:rsidDel="00B2327E" w:rsidRDefault="003C7F1E">
      <w:pPr>
        <w:pStyle w:val="Heading3"/>
        <w:rPr>
          <w:ins w:id="193" w:author="hofit" w:date="2017-10-31T22:14:00Z"/>
          <w:del w:id="194" w:author="noa menahem" w:date="2017-11-26T07:29:00Z"/>
          <w:b w:val="0"/>
          <w:bCs w:val="0"/>
          <w:sz w:val="40"/>
          <w:szCs w:val="40"/>
          <w:rtl/>
        </w:rPr>
      </w:pPr>
      <w:bookmarkStart w:id="195" w:name="סוג_מסמך"/>
      <w:bookmarkEnd w:id="195"/>
    </w:p>
    <w:p w14:paraId="3B6519B1" w14:textId="77777777" w:rsidR="003C7F1E" w:rsidRPr="00B2327E" w:rsidDel="00B2327E" w:rsidRDefault="003C7F1E" w:rsidP="003C7F1E">
      <w:pPr>
        <w:pStyle w:val="Heading3"/>
        <w:spacing w:after="120" w:line="240" w:lineRule="exact"/>
        <w:ind w:left="283" w:hanging="283"/>
        <w:jc w:val="both"/>
        <w:rPr>
          <w:ins w:id="196" w:author="hofit" w:date="2017-10-31T22:14:00Z"/>
          <w:del w:id="197" w:author="noa menahem" w:date="2017-11-26T07:29:00Z"/>
          <w:rFonts w:ascii="FrankRuehl" w:hAnsi="FrankRuehl" w:cs="FrankRuehl"/>
          <w:b w:val="0"/>
          <w:bCs w:val="0"/>
          <w:rtl/>
          <w:rPrChange w:id="198" w:author="noa menahem" w:date="2017-11-26T07:29:00Z">
            <w:rPr>
              <w:ins w:id="199" w:author="hofit" w:date="2017-10-31T22:14:00Z"/>
              <w:del w:id="200" w:author="noa menahem" w:date="2017-11-26T07:29:00Z"/>
              <w:b w:val="0"/>
              <w:bCs w:val="0"/>
              <w:sz w:val="40"/>
              <w:szCs w:val="40"/>
              <w:rtl/>
            </w:rPr>
          </w:rPrChange>
        </w:rPr>
        <w:pPrChange w:id="201" w:author="hofit" w:date="2017-10-31T22:14:00Z">
          <w:pPr>
            <w:pStyle w:val="Heading3"/>
          </w:pPr>
        </w:pPrChange>
      </w:pPr>
    </w:p>
    <w:p w14:paraId="30976C60" w14:textId="77777777" w:rsidR="003C7F1E" w:rsidRPr="00B2327E" w:rsidDel="00B2327E" w:rsidRDefault="003C7F1E" w:rsidP="003C7F1E">
      <w:pPr>
        <w:pStyle w:val="Heading3"/>
        <w:spacing w:after="120" w:line="240" w:lineRule="exact"/>
        <w:ind w:left="283" w:hanging="283"/>
        <w:jc w:val="both"/>
        <w:rPr>
          <w:ins w:id="202" w:author="hofit" w:date="2017-10-31T22:14:00Z"/>
          <w:del w:id="203" w:author="noa menahem" w:date="2017-11-26T07:29:00Z"/>
          <w:rFonts w:ascii="FrankRuehl" w:hAnsi="FrankRuehl" w:cs="FrankRuehl"/>
          <w:b w:val="0"/>
          <w:bCs w:val="0"/>
          <w:rtl/>
          <w:rPrChange w:id="204" w:author="noa menahem" w:date="2017-11-26T07:29:00Z">
            <w:rPr>
              <w:ins w:id="205" w:author="hofit" w:date="2017-10-31T22:14:00Z"/>
              <w:del w:id="206" w:author="noa menahem" w:date="2017-11-26T07:29:00Z"/>
              <w:b w:val="0"/>
              <w:bCs w:val="0"/>
              <w:sz w:val="40"/>
              <w:szCs w:val="40"/>
              <w:rtl/>
            </w:rPr>
          </w:rPrChange>
        </w:rPr>
        <w:pPrChange w:id="207" w:author="hofit" w:date="2017-10-31T22:14:00Z">
          <w:pPr>
            <w:pStyle w:val="Heading3"/>
          </w:pPr>
        </w:pPrChange>
      </w:pPr>
      <w:ins w:id="208" w:author="hofit" w:date="2017-10-31T22:14:00Z">
        <w:del w:id="209" w:author="noa menahem" w:date="2017-11-26T07:29:00Z">
          <w:r w:rsidRPr="00B2327E" w:rsidDel="00B2327E">
            <w:rPr>
              <w:rFonts w:ascii="FrankRuehl" w:hAnsi="FrankRuehl" w:cs="FrankRuehl"/>
              <w:b w:val="0"/>
              <w:bCs w:val="0"/>
              <w:rtl/>
              <w:rPrChange w:id="210" w:author="noa menahem" w:date="2017-11-26T07:29:00Z">
                <w:rPr>
                  <w:b w:val="0"/>
                  <w:bCs w:val="0"/>
                  <w:sz w:val="40"/>
                  <w:szCs w:val="40"/>
                  <w:rtl/>
                </w:rPr>
              </w:rPrChange>
            </w:rPr>
            <w:delText xml:space="preserve">חקיקה שאוזכרה: </w:delText>
          </w:r>
        </w:del>
      </w:ins>
    </w:p>
    <w:p w14:paraId="3C2566E2" w14:textId="77777777" w:rsidR="003C7F1E" w:rsidRPr="00B2327E" w:rsidDel="00B2327E" w:rsidRDefault="003C7F1E" w:rsidP="003C7F1E">
      <w:pPr>
        <w:pStyle w:val="Heading3"/>
        <w:spacing w:after="120" w:line="240" w:lineRule="exact"/>
        <w:ind w:left="283" w:hanging="283"/>
        <w:jc w:val="both"/>
        <w:rPr>
          <w:ins w:id="211" w:author="hofit" w:date="2017-10-31T22:14:00Z"/>
          <w:del w:id="212" w:author="noa menahem" w:date="2017-11-26T07:29:00Z"/>
          <w:rFonts w:ascii="FrankRuehl" w:hAnsi="FrankRuehl" w:cs="FrankRuehl"/>
          <w:b w:val="0"/>
          <w:bCs w:val="0"/>
          <w:rtl/>
          <w:rPrChange w:id="213" w:author="noa menahem" w:date="2017-11-26T07:29:00Z">
            <w:rPr>
              <w:ins w:id="214" w:author="hofit" w:date="2017-10-31T22:14:00Z"/>
              <w:del w:id="215" w:author="noa menahem" w:date="2017-11-26T07:29:00Z"/>
              <w:b w:val="0"/>
              <w:bCs w:val="0"/>
              <w:sz w:val="40"/>
              <w:szCs w:val="40"/>
              <w:rtl/>
            </w:rPr>
          </w:rPrChange>
        </w:rPr>
        <w:pPrChange w:id="216" w:author="hofit" w:date="2017-10-31T22:14:00Z">
          <w:pPr>
            <w:pStyle w:val="Heading3"/>
          </w:pPr>
        </w:pPrChange>
      </w:pPr>
      <w:ins w:id="217" w:author="hofit" w:date="2017-10-31T22:14:00Z">
        <w:del w:id="218" w:author="noa menahem" w:date="2017-11-26T07:29:00Z">
          <w:r w:rsidRPr="00B2327E" w:rsidDel="00B2327E">
            <w:rPr>
              <w:rFonts w:ascii="FrankRuehl" w:hAnsi="FrankRuehl" w:cs="FrankRuehl"/>
              <w:b w:val="0"/>
              <w:bCs w:val="0"/>
              <w:color w:val="0000FF"/>
              <w:rtl/>
              <w:rPrChange w:id="219" w:author="noa menahem" w:date="2017-11-26T07:29:00Z">
                <w:rPr>
                  <w:b w:val="0"/>
                  <w:bCs w:val="0"/>
                  <w:color w:val="0000FF"/>
                  <w:sz w:val="40"/>
                  <w:szCs w:val="40"/>
                  <w:u w:val="single"/>
                  <w:rtl/>
                </w:rPr>
              </w:rPrChange>
            </w:rPr>
            <w:fldChar w:fldCharType="begin"/>
          </w:r>
          <w:r w:rsidRPr="00B2327E" w:rsidDel="00B2327E">
            <w:rPr>
              <w:rFonts w:ascii="FrankRuehl" w:hAnsi="FrankRuehl" w:cs="FrankRuehl"/>
              <w:b w:val="0"/>
              <w:bCs w:val="0"/>
              <w:color w:val="0000FF"/>
              <w:rtl/>
              <w:rPrChange w:id="220"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21" w:author="noa menahem" w:date="2017-11-26T07:29:00Z">
                <w:rPr>
                  <w:b w:val="0"/>
                  <w:bCs w:val="0"/>
                  <w:color w:val="0000FF"/>
                  <w:sz w:val="40"/>
                  <w:szCs w:val="40"/>
                  <w:u w:val="single"/>
                </w:rPr>
              </w:rPrChange>
            </w:rPr>
            <w:delInstrText>HYPERLINK</w:delInstrText>
          </w:r>
          <w:r w:rsidRPr="00B2327E" w:rsidDel="00B2327E">
            <w:rPr>
              <w:rFonts w:ascii="FrankRuehl" w:hAnsi="FrankRuehl" w:cs="FrankRuehl"/>
              <w:b w:val="0"/>
              <w:bCs w:val="0"/>
              <w:color w:val="0000FF"/>
              <w:rtl/>
              <w:rPrChange w:id="222"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23" w:author="noa menahem" w:date="2017-11-26T07:29:00Z">
                <w:rPr>
                  <w:b w:val="0"/>
                  <w:bCs w:val="0"/>
                  <w:color w:val="0000FF"/>
                  <w:sz w:val="40"/>
                  <w:szCs w:val="40"/>
                  <w:u w:val="single"/>
                </w:rPr>
              </w:rPrChange>
            </w:rPr>
            <w:delInstrText>http://www.nevo.co.il/law/70301</w:delInstrText>
          </w:r>
          <w:r w:rsidRPr="00B2327E" w:rsidDel="00B2327E">
            <w:rPr>
              <w:rFonts w:ascii="FrankRuehl" w:hAnsi="FrankRuehl" w:cs="FrankRuehl"/>
              <w:b w:val="0"/>
              <w:bCs w:val="0"/>
              <w:color w:val="0000FF"/>
              <w:rtl/>
              <w:rPrChange w:id="224" w:author="noa menahem" w:date="2017-11-26T07:29:00Z">
                <w:rPr>
                  <w:b w:val="0"/>
                  <w:bCs w:val="0"/>
                  <w:color w:val="0000FF"/>
                  <w:sz w:val="40"/>
                  <w:szCs w:val="40"/>
                  <w:u w:val="single"/>
                  <w:rtl/>
                </w:rPr>
              </w:rPrChange>
            </w:rPr>
            <w:delInstrText xml:space="preserve">" </w:delInstrText>
          </w:r>
        </w:del>
      </w:ins>
      <w:ins w:id="225" w:author="hofit" w:date="2017-10-31T22:14:00Z">
        <w:del w:id="226" w:author="noa menahem" w:date="2017-11-26T07:29:00Z">
          <w:r w:rsidRPr="00B2327E" w:rsidDel="00B2327E">
            <w:rPr>
              <w:rFonts w:ascii="FrankRuehl" w:hAnsi="FrankRuehl" w:cs="FrankRuehl"/>
              <w:b w:val="0"/>
              <w:bCs w:val="0"/>
              <w:color w:val="0000FF"/>
              <w:rtl/>
              <w:rPrChange w:id="227" w:author="noa menahem" w:date="2017-11-26T07:29:00Z">
                <w:rPr>
                  <w:b w:val="0"/>
                  <w:bCs w:val="0"/>
                  <w:color w:val="0000FF"/>
                  <w:sz w:val="40"/>
                  <w:szCs w:val="40"/>
                  <w:u w:val="single"/>
                  <w:rtl/>
                </w:rPr>
              </w:rPrChange>
            </w:rPr>
            <w:fldChar w:fldCharType="separate"/>
          </w:r>
        </w:del>
      </w:ins>
      <w:del w:id="228" w:author="noa menahem" w:date="2017-11-26T07:29:00Z">
        <w:r w:rsidRPr="00B2327E" w:rsidDel="00B2327E">
          <w:rPr>
            <w:rFonts w:ascii="FrankRuehl" w:hAnsi="FrankRuehl" w:cs="FrankRuehl"/>
            <w:b w:val="0"/>
            <w:bCs w:val="0"/>
            <w:color w:val="0000FF"/>
            <w:rtl/>
            <w:rPrChange w:id="229" w:author="noa menahem" w:date="2017-11-26T07:29:00Z">
              <w:rPr>
                <w:b w:val="0"/>
                <w:bCs w:val="0"/>
                <w:color w:val="0000FF"/>
                <w:sz w:val="40"/>
                <w:szCs w:val="40"/>
                <w:u w:val="single"/>
                <w:rtl/>
              </w:rPr>
            </w:rPrChange>
          </w:rPr>
          <w:delText>חוק העונשין, תשל"ז-1977</w:delText>
        </w:r>
      </w:del>
      <w:ins w:id="230" w:author="hofit" w:date="2017-10-31T22:14:00Z">
        <w:del w:id="231" w:author="noa menahem" w:date="2017-11-26T07:29:00Z">
          <w:r w:rsidRPr="00B2327E" w:rsidDel="00B2327E">
            <w:rPr>
              <w:rFonts w:ascii="FrankRuehl" w:hAnsi="FrankRuehl" w:cs="FrankRuehl"/>
              <w:b w:val="0"/>
              <w:bCs w:val="0"/>
              <w:color w:val="0000FF"/>
              <w:rtl/>
              <w:rPrChange w:id="232" w:author="noa menahem" w:date="2017-11-26T07:29:00Z">
                <w:rPr>
                  <w:b w:val="0"/>
                  <w:bCs w:val="0"/>
                  <w:color w:val="0000FF"/>
                  <w:sz w:val="40"/>
                  <w:szCs w:val="40"/>
                  <w:u w:val="single"/>
                  <w:rtl/>
                </w:rPr>
              </w:rPrChange>
            </w:rPr>
            <w:fldChar w:fldCharType="end"/>
          </w:r>
        </w:del>
      </w:ins>
    </w:p>
    <w:p w14:paraId="01E8B4F0" w14:textId="77777777" w:rsidR="003C7F1E" w:rsidRPr="00B2327E" w:rsidDel="00B2327E" w:rsidRDefault="003C7F1E" w:rsidP="003C7F1E">
      <w:pPr>
        <w:pStyle w:val="Heading3"/>
        <w:spacing w:after="120" w:line="240" w:lineRule="exact"/>
        <w:ind w:left="283" w:hanging="283"/>
        <w:jc w:val="both"/>
        <w:rPr>
          <w:ins w:id="233" w:author="hofit" w:date="2017-10-31T22:14:00Z"/>
          <w:del w:id="234" w:author="noa menahem" w:date="2017-11-26T07:29:00Z"/>
          <w:rFonts w:ascii="FrankRuehl" w:hAnsi="FrankRuehl" w:cs="FrankRuehl"/>
          <w:b w:val="0"/>
          <w:bCs w:val="0"/>
          <w:rtl/>
          <w:rPrChange w:id="235" w:author="noa menahem" w:date="2017-11-26T07:29:00Z">
            <w:rPr>
              <w:ins w:id="236" w:author="hofit" w:date="2017-10-31T22:14:00Z"/>
              <w:del w:id="237" w:author="noa menahem" w:date="2017-11-26T07:29:00Z"/>
              <w:b w:val="0"/>
              <w:bCs w:val="0"/>
              <w:sz w:val="40"/>
              <w:szCs w:val="40"/>
              <w:rtl/>
            </w:rPr>
          </w:rPrChange>
        </w:rPr>
        <w:pPrChange w:id="238" w:author="hofit" w:date="2017-10-31T22:14:00Z">
          <w:pPr>
            <w:pStyle w:val="Heading3"/>
          </w:pPr>
        </w:pPrChange>
      </w:pPr>
      <w:ins w:id="239" w:author="hofit" w:date="2017-10-31T22:14:00Z">
        <w:del w:id="240" w:author="noa menahem" w:date="2017-11-26T07:29:00Z">
          <w:r w:rsidRPr="00B2327E" w:rsidDel="00B2327E">
            <w:rPr>
              <w:rFonts w:ascii="FrankRuehl" w:hAnsi="FrankRuehl" w:cs="FrankRuehl"/>
              <w:b w:val="0"/>
              <w:bCs w:val="0"/>
              <w:color w:val="0000FF"/>
              <w:rtl/>
              <w:rPrChange w:id="241" w:author="noa menahem" w:date="2017-11-26T07:29:00Z">
                <w:rPr>
                  <w:b w:val="0"/>
                  <w:bCs w:val="0"/>
                  <w:color w:val="0000FF"/>
                  <w:sz w:val="40"/>
                  <w:szCs w:val="40"/>
                  <w:u w:val="single"/>
                  <w:rtl/>
                </w:rPr>
              </w:rPrChange>
            </w:rPr>
            <w:fldChar w:fldCharType="begin"/>
          </w:r>
          <w:r w:rsidRPr="00B2327E" w:rsidDel="00B2327E">
            <w:rPr>
              <w:rFonts w:ascii="FrankRuehl" w:hAnsi="FrankRuehl" w:cs="FrankRuehl"/>
              <w:b w:val="0"/>
              <w:bCs w:val="0"/>
              <w:color w:val="0000FF"/>
              <w:rtl/>
              <w:rPrChange w:id="242"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43" w:author="noa menahem" w:date="2017-11-26T07:29:00Z">
                <w:rPr>
                  <w:b w:val="0"/>
                  <w:bCs w:val="0"/>
                  <w:color w:val="0000FF"/>
                  <w:sz w:val="40"/>
                  <w:szCs w:val="40"/>
                  <w:u w:val="single"/>
                </w:rPr>
              </w:rPrChange>
            </w:rPr>
            <w:delInstrText>HYPERLINK</w:delInstrText>
          </w:r>
          <w:r w:rsidRPr="00B2327E" w:rsidDel="00B2327E">
            <w:rPr>
              <w:rFonts w:ascii="FrankRuehl" w:hAnsi="FrankRuehl" w:cs="FrankRuehl"/>
              <w:b w:val="0"/>
              <w:bCs w:val="0"/>
              <w:color w:val="0000FF"/>
              <w:rtl/>
              <w:rPrChange w:id="244"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45" w:author="noa menahem" w:date="2017-11-26T07:29:00Z">
                <w:rPr>
                  <w:b w:val="0"/>
                  <w:bCs w:val="0"/>
                  <w:color w:val="0000FF"/>
                  <w:sz w:val="40"/>
                  <w:szCs w:val="40"/>
                  <w:u w:val="single"/>
                </w:rPr>
              </w:rPrChange>
            </w:rPr>
            <w:delInstrText>http://www.nevo.co.il/law/74903</w:delInstrText>
          </w:r>
          <w:r w:rsidRPr="00B2327E" w:rsidDel="00B2327E">
            <w:rPr>
              <w:rFonts w:ascii="FrankRuehl" w:hAnsi="FrankRuehl" w:cs="FrankRuehl"/>
              <w:b w:val="0"/>
              <w:bCs w:val="0"/>
              <w:color w:val="0000FF"/>
              <w:rtl/>
              <w:rPrChange w:id="246" w:author="noa menahem" w:date="2017-11-26T07:29:00Z">
                <w:rPr>
                  <w:b w:val="0"/>
                  <w:bCs w:val="0"/>
                  <w:color w:val="0000FF"/>
                  <w:sz w:val="40"/>
                  <w:szCs w:val="40"/>
                  <w:u w:val="single"/>
                  <w:rtl/>
                </w:rPr>
              </w:rPrChange>
            </w:rPr>
            <w:delInstrText xml:space="preserve">" </w:delInstrText>
          </w:r>
        </w:del>
      </w:ins>
      <w:ins w:id="247" w:author="hofit" w:date="2017-10-31T22:14:00Z">
        <w:del w:id="248" w:author="noa menahem" w:date="2017-11-26T07:29:00Z">
          <w:r w:rsidRPr="00B2327E" w:rsidDel="00B2327E">
            <w:rPr>
              <w:rFonts w:ascii="FrankRuehl" w:hAnsi="FrankRuehl" w:cs="FrankRuehl"/>
              <w:b w:val="0"/>
              <w:bCs w:val="0"/>
              <w:color w:val="0000FF"/>
              <w:rtl/>
              <w:rPrChange w:id="249" w:author="noa menahem" w:date="2017-11-26T07:29:00Z">
                <w:rPr>
                  <w:b w:val="0"/>
                  <w:bCs w:val="0"/>
                  <w:color w:val="0000FF"/>
                  <w:sz w:val="40"/>
                  <w:szCs w:val="40"/>
                  <w:u w:val="single"/>
                  <w:rtl/>
                </w:rPr>
              </w:rPrChange>
            </w:rPr>
            <w:fldChar w:fldCharType="separate"/>
          </w:r>
        </w:del>
      </w:ins>
      <w:del w:id="250" w:author="noa menahem" w:date="2017-11-26T07:29:00Z">
        <w:r w:rsidRPr="00B2327E" w:rsidDel="00B2327E">
          <w:rPr>
            <w:rFonts w:ascii="FrankRuehl" w:hAnsi="FrankRuehl" w:cs="FrankRuehl"/>
            <w:b w:val="0"/>
            <w:bCs w:val="0"/>
            <w:color w:val="0000FF"/>
            <w:rtl/>
            <w:rPrChange w:id="251" w:author="noa menahem" w:date="2017-11-26T07:29:00Z">
              <w:rPr>
                <w:b w:val="0"/>
                <w:bCs w:val="0"/>
                <w:color w:val="0000FF"/>
                <w:sz w:val="40"/>
                <w:szCs w:val="40"/>
                <w:u w:val="single"/>
                <w:rtl/>
              </w:rPr>
            </w:rPrChange>
          </w:rPr>
          <w:delText>חוק סדר הדין הפלילי [נוסח משולב], תשמ"ב-1982</w:delText>
        </w:r>
      </w:del>
      <w:ins w:id="252" w:author="hofit" w:date="2017-10-31T22:14:00Z">
        <w:del w:id="253" w:author="noa menahem" w:date="2017-11-26T07:29:00Z">
          <w:r w:rsidRPr="00B2327E" w:rsidDel="00B2327E">
            <w:rPr>
              <w:rFonts w:ascii="FrankRuehl" w:hAnsi="FrankRuehl" w:cs="FrankRuehl"/>
              <w:b w:val="0"/>
              <w:bCs w:val="0"/>
              <w:color w:val="0000FF"/>
              <w:rtl/>
              <w:rPrChange w:id="254" w:author="noa menahem" w:date="2017-11-26T07:29:00Z">
                <w:rPr>
                  <w:b w:val="0"/>
                  <w:bCs w:val="0"/>
                  <w:color w:val="0000FF"/>
                  <w:sz w:val="40"/>
                  <w:szCs w:val="40"/>
                  <w:u w:val="single"/>
                  <w:rtl/>
                </w:rPr>
              </w:rPrChange>
            </w:rPr>
            <w:fldChar w:fldCharType="end"/>
          </w:r>
        </w:del>
      </w:ins>
    </w:p>
    <w:p w14:paraId="5771FD94" w14:textId="77777777" w:rsidR="003C7F1E" w:rsidRPr="00B2327E" w:rsidDel="00B2327E" w:rsidRDefault="003C7F1E" w:rsidP="003C7F1E">
      <w:pPr>
        <w:pStyle w:val="Heading3"/>
        <w:spacing w:after="120" w:line="240" w:lineRule="exact"/>
        <w:ind w:left="283" w:hanging="283"/>
        <w:jc w:val="both"/>
        <w:rPr>
          <w:ins w:id="255" w:author="hofit" w:date="2017-10-31T22:14:00Z"/>
          <w:del w:id="256" w:author="noa menahem" w:date="2017-11-26T07:29:00Z"/>
          <w:rFonts w:ascii="FrankRuehl" w:hAnsi="FrankRuehl" w:cs="FrankRuehl"/>
          <w:b w:val="0"/>
          <w:bCs w:val="0"/>
          <w:rtl/>
          <w:rPrChange w:id="257" w:author="noa menahem" w:date="2017-11-26T07:29:00Z">
            <w:rPr>
              <w:ins w:id="258" w:author="hofit" w:date="2017-10-31T22:14:00Z"/>
              <w:del w:id="259" w:author="noa menahem" w:date="2017-11-26T07:29:00Z"/>
              <w:b w:val="0"/>
              <w:bCs w:val="0"/>
              <w:sz w:val="40"/>
              <w:szCs w:val="40"/>
              <w:rtl/>
            </w:rPr>
          </w:rPrChange>
        </w:rPr>
        <w:pPrChange w:id="260" w:author="hofit" w:date="2017-10-31T22:14:00Z">
          <w:pPr>
            <w:pStyle w:val="Heading3"/>
          </w:pPr>
        </w:pPrChange>
      </w:pPr>
      <w:ins w:id="261" w:author="hofit" w:date="2017-10-31T22:14:00Z">
        <w:del w:id="262" w:author="noa menahem" w:date="2017-11-26T07:29:00Z">
          <w:r w:rsidRPr="00B2327E" w:rsidDel="00B2327E">
            <w:rPr>
              <w:rFonts w:ascii="FrankRuehl" w:hAnsi="FrankRuehl" w:cs="FrankRuehl"/>
              <w:b w:val="0"/>
              <w:bCs w:val="0"/>
              <w:color w:val="0000FF"/>
              <w:rtl/>
              <w:rPrChange w:id="263" w:author="noa menahem" w:date="2017-11-26T07:29:00Z">
                <w:rPr>
                  <w:b w:val="0"/>
                  <w:bCs w:val="0"/>
                  <w:color w:val="0000FF"/>
                  <w:sz w:val="40"/>
                  <w:szCs w:val="40"/>
                  <w:u w:val="single"/>
                  <w:rtl/>
                </w:rPr>
              </w:rPrChange>
            </w:rPr>
            <w:fldChar w:fldCharType="begin"/>
          </w:r>
          <w:r w:rsidRPr="00B2327E" w:rsidDel="00B2327E">
            <w:rPr>
              <w:rFonts w:ascii="FrankRuehl" w:hAnsi="FrankRuehl" w:cs="FrankRuehl"/>
              <w:b w:val="0"/>
              <w:bCs w:val="0"/>
              <w:color w:val="0000FF"/>
              <w:rtl/>
              <w:rPrChange w:id="264"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65" w:author="noa menahem" w:date="2017-11-26T07:29:00Z">
                <w:rPr>
                  <w:b w:val="0"/>
                  <w:bCs w:val="0"/>
                  <w:color w:val="0000FF"/>
                  <w:sz w:val="40"/>
                  <w:szCs w:val="40"/>
                  <w:u w:val="single"/>
                </w:rPr>
              </w:rPrChange>
            </w:rPr>
            <w:delInstrText>HYPERLINK</w:delInstrText>
          </w:r>
          <w:r w:rsidRPr="00B2327E" w:rsidDel="00B2327E">
            <w:rPr>
              <w:rFonts w:ascii="FrankRuehl" w:hAnsi="FrankRuehl" w:cs="FrankRuehl"/>
              <w:b w:val="0"/>
              <w:bCs w:val="0"/>
              <w:color w:val="0000FF"/>
              <w:rtl/>
              <w:rPrChange w:id="266" w:author="noa menahem" w:date="2017-11-26T07:29:00Z">
                <w:rPr>
                  <w:b w:val="0"/>
                  <w:bCs w:val="0"/>
                  <w:color w:val="0000FF"/>
                  <w:sz w:val="40"/>
                  <w:szCs w:val="40"/>
                  <w:u w:val="single"/>
                  <w:rtl/>
                </w:rPr>
              </w:rPrChange>
            </w:rPr>
            <w:delInstrText xml:space="preserve"> "</w:delInstrText>
          </w:r>
          <w:r w:rsidRPr="00B2327E" w:rsidDel="00B2327E">
            <w:rPr>
              <w:rFonts w:ascii="FrankRuehl" w:hAnsi="FrankRuehl" w:cs="FrankRuehl"/>
              <w:b w:val="0"/>
              <w:bCs w:val="0"/>
              <w:color w:val="0000FF"/>
              <w:rPrChange w:id="267" w:author="noa menahem" w:date="2017-11-26T07:29:00Z">
                <w:rPr>
                  <w:b w:val="0"/>
                  <w:bCs w:val="0"/>
                  <w:color w:val="0000FF"/>
                  <w:sz w:val="40"/>
                  <w:szCs w:val="40"/>
                  <w:u w:val="single"/>
                </w:rPr>
              </w:rPrChange>
            </w:rPr>
            <w:delInstrText>http://www.nevo.co.il/law/98569</w:delInstrText>
          </w:r>
          <w:r w:rsidRPr="00B2327E" w:rsidDel="00B2327E">
            <w:rPr>
              <w:rFonts w:ascii="FrankRuehl" w:hAnsi="FrankRuehl" w:cs="FrankRuehl"/>
              <w:b w:val="0"/>
              <w:bCs w:val="0"/>
              <w:color w:val="0000FF"/>
              <w:rtl/>
              <w:rPrChange w:id="268" w:author="noa menahem" w:date="2017-11-26T07:29:00Z">
                <w:rPr>
                  <w:b w:val="0"/>
                  <w:bCs w:val="0"/>
                  <w:color w:val="0000FF"/>
                  <w:sz w:val="40"/>
                  <w:szCs w:val="40"/>
                  <w:u w:val="single"/>
                  <w:rtl/>
                </w:rPr>
              </w:rPrChange>
            </w:rPr>
            <w:delInstrText xml:space="preserve">" </w:delInstrText>
          </w:r>
        </w:del>
      </w:ins>
      <w:ins w:id="269" w:author="hofit" w:date="2017-10-31T22:14:00Z">
        <w:del w:id="270" w:author="noa menahem" w:date="2017-11-26T07:29:00Z">
          <w:r w:rsidRPr="00B2327E" w:rsidDel="00B2327E">
            <w:rPr>
              <w:rFonts w:ascii="FrankRuehl" w:hAnsi="FrankRuehl" w:cs="FrankRuehl"/>
              <w:b w:val="0"/>
              <w:bCs w:val="0"/>
              <w:color w:val="0000FF"/>
              <w:rtl/>
              <w:rPrChange w:id="271" w:author="noa menahem" w:date="2017-11-26T07:29:00Z">
                <w:rPr>
                  <w:b w:val="0"/>
                  <w:bCs w:val="0"/>
                  <w:color w:val="0000FF"/>
                  <w:sz w:val="40"/>
                  <w:szCs w:val="40"/>
                  <w:u w:val="single"/>
                  <w:rtl/>
                </w:rPr>
              </w:rPrChange>
            </w:rPr>
            <w:fldChar w:fldCharType="separate"/>
          </w:r>
        </w:del>
      </w:ins>
      <w:del w:id="272" w:author="noa menahem" w:date="2017-11-26T07:29:00Z">
        <w:r w:rsidRPr="00B2327E" w:rsidDel="00B2327E">
          <w:rPr>
            <w:rFonts w:ascii="FrankRuehl" w:hAnsi="FrankRuehl" w:cs="FrankRuehl"/>
            <w:b w:val="0"/>
            <w:bCs w:val="0"/>
            <w:color w:val="0000FF"/>
            <w:rtl/>
            <w:rPrChange w:id="273" w:author="noa menahem" w:date="2017-11-26T07:29:00Z">
              <w:rPr>
                <w:b w:val="0"/>
                <w:bCs w:val="0"/>
                <w:color w:val="0000FF"/>
                <w:sz w:val="40"/>
                <w:szCs w:val="40"/>
                <w:u w:val="single"/>
                <w:rtl/>
              </w:rPr>
            </w:rPrChange>
          </w:rPr>
          <w:delText>פקודת הראיות [נוסח חדש], תשל"א-1971</w:delText>
        </w:r>
      </w:del>
      <w:ins w:id="274" w:author="hofit" w:date="2017-10-31T22:14:00Z">
        <w:del w:id="275" w:author="noa menahem" w:date="2017-11-26T07:29:00Z">
          <w:r w:rsidRPr="00B2327E" w:rsidDel="00B2327E">
            <w:rPr>
              <w:rFonts w:ascii="FrankRuehl" w:hAnsi="FrankRuehl" w:cs="FrankRuehl"/>
              <w:b w:val="0"/>
              <w:bCs w:val="0"/>
              <w:color w:val="0000FF"/>
              <w:rtl/>
              <w:rPrChange w:id="276" w:author="noa menahem" w:date="2017-11-26T07:29:00Z">
                <w:rPr>
                  <w:b w:val="0"/>
                  <w:bCs w:val="0"/>
                  <w:color w:val="0000FF"/>
                  <w:sz w:val="40"/>
                  <w:szCs w:val="40"/>
                  <w:u w:val="single"/>
                  <w:rtl/>
                </w:rPr>
              </w:rPrChange>
            </w:rPr>
            <w:fldChar w:fldCharType="end"/>
          </w:r>
        </w:del>
      </w:ins>
    </w:p>
    <w:p w14:paraId="4B19FEEB" w14:textId="77777777" w:rsidR="003C7F1E" w:rsidRPr="00B2327E" w:rsidDel="00B2327E" w:rsidRDefault="003C7F1E" w:rsidP="003C7F1E">
      <w:pPr>
        <w:pStyle w:val="Heading3"/>
        <w:spacing w:after="120" w:line="240" w:lineRule="exact"/>
        <w:ind w:left="283" w:hanging="283"/>
        <w:jc w:val="both"/>
        <w:rPr>
          <w:ins w:id="277" w:author="hofit" w:date="2017-10-31T22:14:00Z"/>
          <w:del w:id="278" w:author="noa menahem" w:date="2017-11-26T07:29:00Z"/>
          <w:rFonts w:ascii="FrankRuehl" w:hAnsi="FrankRuehl" w:cs="FrankRuehl"/>
          <w:b w:val="0"/>
          <w:bCs w:val="0"/>
          <w:rtl/>
          <w:rPrChange w:id="279" w:author="noa menahem" w:date="2017-11-26T07:29:00Z">
            <w:rPr>
              <w:ins w:id="280" w:author="hofit" w:date="2017-10-31T22:14:00Z"/>
              <w:del w:id="281" w:author="noa menahem" w:date="2017-11-26T07:29:00Z"/>
              <w:b w:val="0"/>
              <w:bCs w:val="0"/>
              <w:sz w:val="40"/>
              <w:szCs w:val="40"/>
              <w:rtl/>
            </w:rPr>
          </w:rPrChange>
        </w:rPr>
        <w:pPrChange w:id="282" w:author="hofit" w:date="2017-10-31T22:14:00Z">
          <w:pPr>
            <w:pStyle w:val="Heading3"/>
          </w:pPr>
        </w:pPrChange>
      </w:pPr>
    </w:p>
    <w:p w14:paraId="3F555A48" w14:textId="77777777" w:rsidR="003C7F1E" w:rsidRPr="003C7F1E" w:rsidRDefault="003C7F1E">
      <w:pPr>
        <w:pStyle w:val="Heading3"/>
        <w:rPr>
          <w:ins w:id="283" w:author="hofit" w:date="2017-10-31T22:14:00Z"/>
          <w:b w:val="0"/>
          <w:bCs w:val="0"/>
          <w:sz w:val="40"/>
          <w:szCs w:val="40"/>
          <w:rtl/>
          <w:rPrChange w:id="284" w:author="hofit" w:date="2017-10-31T22:14:00Z">
            <w:rPr>
              <w:ins w:id="285" w:author="hofit" w:date="2017-10-31T22:14:00Z"/>
              <w:sz w:val="40"/>
              <w:szCs w:val="40"/>
              <w:rtl/>
            </w:rPr>
          </w:rPrChange>
        </w:rPr>
      </w:pPr>
    </w:p>
    <w:p w14:paraId="48755EFD" w14:textId="77777777" w:rsidR="003C7F1E" w:rsidRPr="003C7F1E" w:rsidRDefault="003C7F1E">
      <w:pPr>
        <w:pStyle w:val="Heading3"/>
        <w:rPr>
          <w:ins w:id="286" w:author="hofit" w:date="2017-10-31T22:14:00Z"/>
          <w:sz w:val="40"/>
          <w:szCs w:val="40"/>
          <w:rtl/>
        </w:rPr>
      </w:pPr>
    </w:p>
    <w:p w14:paraId="59C9D9CA" w14:textId="77777777" w:rsidR="00145FCE" w:rsidRPr="009B0ADC" w:rsidRDefault="00145FCE">
      <w:pPr>
        <w:pStyle w:val="Heading3"/>
        <w:rPr>
          <w:sz w:val="40"/>
          <w:szCs w:val="40"/>
          <w:rtl/>
        </w:rPr>
      </w:pPr>
    </w:p>
    <w:p w14:paraId="2FB4F7F8" w14:textId="77777777" w:rsidR="00145FCE" w:rsidRDefault="00145FCE">
      <w:pPr>
        <w:pStyle w:val="Heading3"/>
        <w:rPr>
          <w:sz w:val="40"/>
          <w:szCs w:val="40"/>
          <w:rtl/>
        </w:rPr>
      </w:pPr>
      <w:bookmarkStart w:id="287" w:name="PsakDin"/>
      <w:bookmarkEnd w:id="0"/>
      <w:r>
        <w:rPr>
          <w:sz w:val="40"/>
          <w:szCs w:val="40"/>
          <w:rtl/>
        </w:rPr>
        <w:t>הכרעת דין</w:t>
      </w:r>
    </w:p>
    <w:bookmarkEnd w:id="287"/>
    <w:p w14:paraId="4C99B9EA" w14:textId="77777777" w:rsidR="00145FCE" w:rsidRDefault="00145FCE">
      <w:pPr>
        <w:rPr>
          <w:rtl/>
        </w:rPr>
      </w:pPr>
    </w:p>
    <w:p w14:paraId="407E1129" w14:textId="77777777" w:rsidR="00145FCE" w:rsidRDefault="00145FCE">
      <w:pPr>
        <w:ind w:left="720" w:hanging="720"/>
        <w:jc w:val="both"/>
        <w:rPr>
          <w:rFonts w:hint="cs"/>
          <w:rtl/>
        </w:rPr>
      </w:pPr>
      <w:r>
        <w:rPr>
          <w:rFonts w:hint="cs"/>
          <w:rtl/>
        </w:rPr>
        <w:t>1.</w:t>
      </w:r>
      <w:r>
        <w:rPr>
          <w:rFonts w:hint="cs"/>
          <w:rtl/>
        </w:rPr>
        <w:tab/>
        <w:t>א.</w:t>
      </w:r>
      <w:r>
        <w:rPr>
          <w:rFonts w:hint="cs"/>
          <w:rtl/>
        </w:rPr>
        <w:tab/>
        <w:t>א)</w:t>
      </w:r>
      <w:r>
        <w:rPr>
          <w:rFonts w:hint="cs"/>
          <w:rtl/>
        </w:rPr>
        <w:tab/>
      </w:r>
      <w:bookmarkStart w:id="288" w:name="ABSTRACT_START"/>
      <w:bookmarkEnd w:id="288"/>
      <w:r>
        <w:rPr>
          <w:rFonts w:hint="cs"/>
          <w:rtl/>
        </w:rPr>
        <w:t xml:space="preserve">הנאשם הואשם בכך על כי ביום 18.12.97 בשעה 19:00 או בסמוך לכך </w:t>
      </w:r>
    </w:p>
    <w:p w14:paraId="3F6532DA" w14:textId="77777777" w:rsidR="00145FCE" w:rsidRDefault="00145FCE">
      <w:pPr>
        <w:ind w:left="2160"/>
        <w:jc w:val="both"/>
        <w:rPr>
          <w:rFonts w:hint="cs"/>
          <w:rtl/>
        </w:rPr>
      </w:pPr>
      <w:r>
        <w:rPr>
          <w:rFonts w:hint="cs"/>
          <w:rtl/>
        </w:rPr>
        <w:t xml:space="preserve">בראשון לציון פנה הוא ברמזים מגונים לגלית יעקב (להלן: "המתלוננת") בכך שהתקשר אליה בטלפון ובמהלך שיחתם אמר לה שהוא רוצה ללקק אותה. </w:t>
      </w:r>
    </w:p>
    <w:p w14:paraId="285CB0AF" w14:textId="77777777" w:rsidR="00145FCE" w:rsidRDefault="00145FCE">
      <w:pPr>
        <w:pStyle w:val="BodyTextIndent"/>
        <w:jc w:val="both"/>
        <w:rPr>
          <w:del w:id="289" w:author="Site" w:date="2005-07-10T21:51:00Z"/>
          <w:rFonts w:hint="cs"/>
          <w:rtl/>
        </w:rPr>
      </w:pPr>
      <w:r>
        <w:rPr>
          <w:rFonts w:hint="cs"/>
          <w:rtl/>
        </w:rPr>
        <w:tab/>
        <w:t>בהמשך לאותן נסיבות, בשעה 21:30 או בסמוך לכך בראשון לציון עשה הנאשם מעשה מגונה במתלוננת בכך שאחז בידה וניסה לנשקה ולחבקה מספר פעמים</w:t>
      </w:r>
      <w:del w:id="290" w:author="Site" w:date="2005-07-10T21:51:00Z">
        <w:r>
          <w:rPr>
            <w:rFonts w:hint="cs"/>
            <w:rtl/>
          </w:rPr>
          <w:delText xml:space="preserve">. </w:delText>
        </w:r>
      </w:del>
    </w:p>
    <w:p w14:paraId="06F2FB1A" w14:textId="77777777" w:rsidR="00145FCE" w:rsidRDefault="00145FCE">
      <w:pPr>
        <w:ind w:left="2160" w:hanging="720"/>
        <w:jc w:val="both"/>
        <w:rPr>
          <w:del w:id="291" w:author="Site" w:date="2005-07-10T21:51:00Z"/>
          <w:rFonts w:hint="cs"/>
          <w:color w:val="FFFFFF"/>
          <w:sz w:val="4"/>
          <w:szCs w:val="4"/>
          <w:rtl/>
        </w:rPr>
      </w:pPr>
    </w:p>
    <w:p w14:paraId="3297B989" w14:textId="77777777" w:rsidR="00145FCE" w:rsidRDefault="00145FCE">
      <w:pPr>
        <w:ind w:left="2160" w:hanging="720"/>
        <w:jc w:val="both"/>
        <w:rPr>
          <w:ins w:id="292" w:author="Site" w:date="2005-07-10T21:51:00Z"/>
          <w:rFonts w:hint="cs"/>
          <w:rtl/>
        </w:rPr>
      </w:pPr>
      <w:del w:id="293" w:author="Site" w:date="2005-07-10T21:51:00Z">
        <w:r>
          <w:rPr>
            <w:color w:val="FFFFFF"/>
            <w:sz w:val="4"/>
            <w:szCs w:val="4"/>
            <w:rtl/>
          </w:rPr>
          <w:delText>5129371</w:delText>
        </w:r>
        <w:r>
          <w:rPr>
            <w:rFonts w:hint="cs"/>
            <w:rtl/>
          </w:rPr>
          <w:tab/>
        </w:r>
      </w:del>
      <w:ins w:id="294" w:author="Site" w:date="2005-07-10T21:51:00Z">
        <w:r>
          <w:rPr>
            <w:rFonts w:hint="cs"/>
            <w:rtl/>
          </w:rPr>
          <w:t>.</w:t>
        </w:r>
      </w:ins>
    </w:p>
    <w:p w14:paraId="01B5933E" w14:textId="77777777" w:rsidR="00145FCE" w:rsidRDefault="00145FCE">
      <w:pPr>
        <w:numPr>
          <w:ins w:id="295" w:author="יותם ממן" w:date="2005-07-10T21:51:00Z"/>
        </w:numPr>
        <w:ind w:left="2160"/>
        <w:jc w:val="both"/>
        <w:rPr>
          <w:rFonts w:hint="cs"/>
          <w:rtl/>
        </w:rPr>
      </w:pPr>
      <w:r>
        <w:rPr>
          <w:rFonts w:hint="cs"/>
          <w:rtl/>
        </w:rPr>
        <w:t>בהמשך בהיותם יושבים על ספה גהר הנאשם מעל גופה של המתלוננת מישש את איזור בין רגליה ותוך כדי כך ביקש ממנה לקיים עימו יחסי מין, נישק אותה, הכניס ידו אל מתחת לחולצתה ומישש את חזה, פתח את רוכסן מכנסיו והניח ידה על איבר מינו</w:t>
      </w:r>
      <w:bookmarkStart w:id="296" w:name="ABSTRACT_END"/>
      <w:bookmarkEnd w:id="296"/>
      <w:r>
        <w:rPr>
          <w:rFonts w:hint="cs"/>
          <w:rtl/>
        </w:rPr>
        <w:t xml:space="preserve">. </w:t>
      </w:r>
    </w:p>
    <w:p w14:paraId="2DDE562A" w14:textId="77777777" w:rsidR="00145FCE" w:rsidRDefault="00145FCE">
      <w:pPr>
        <w:ind w:left="2160" w:hanging="720"/>
        <w:jc w:val="both"/>
        <w:rPr>
          <w:rFonts w:hint="cs"/>
          <w:rtl/>
        </w:rPr>
      </w:pPr>
    </w:p>
    <w:p w14:paraId="459C5C48" w14:textId="77777777" w:rsidR="00145FCE" w:rsidRDefault="00145FCE">
      <w:pPr>
        <w:ind w:left="2160" w:hanging="720"/>
        <w:jc w:val="both"/>
        <w:rPr>
          <w:rFonts w:hint="cs"/>
          <w:rtl/>
        </w:rPr>
      </w:pPr>
      <w:r>
        <w:rPr>
          <w:rFonts w:hint="cs"/>
          <w:rtl/>
        </w:rPr>
        <w:t>ב)</w:t>
      </w:r>
      <w:r>
        <w:rPr>
          <w:rFonts w:hint="cs"/>
          <w:rtl/>
        </w:rPr>
        <w:tab/>
        <w:t xml:space="preserve">הנאשם ביצע את המעשים המתוארים לעיל עקב שימוש בכוח שאחז בידי המתלוננת הצמיד את גופה לספה חרף נסיונותיה לדחפו ולהימלט ממנו וכן משך אליו את המתלוננת - וכל זאת לשם גירוי סיפוק או ביזוי מיניים. </w:t>
      </w:r>
    </w:p>
    <w:p w14:paraId="1A8D0A87" w14:textId="77777777" w:rsidR="00145FCE" w:rsidRDefault="00145FCE">
      <w:pPr>
        <w:ind w:left="2160" w:hanging="720"/>
        <w:jc w:val="both"/>
        <w:rPr>
          <w:rFonts w:hint="cs"/>
          <w:rtl/>
        </w:rPr>
      </w:pPr>
    </w:p>
    <w:p w14:paraId="2FD9A4C0" w14:textId="77777777" w:rsidR="00145FCE" w:rsidRDefault="00145FCE">
      <w:pPr>
        <w:ind w:left="1440" w:hanging="720"/>
        <w:jc w:val="both"/>
        <w:rPr>
          <w:rFonts w:hint="cs"/>
          <w:rtl/>
        </w:rPr>
      </w:pPr>
      <w:r>
        <w:rPr>
          <w:rFonts w:hint="cs"/>
          <w:rtl/>
        </w:rPr>
        <w:t>ב.</w:t>
      </w:r>
      <w:r>
        <w:rPr>
          <w:rFonts w:hint="cs"/>
          <w:rtl/>
        </w:rPr>
        <w:tab/>
        <w:t xml:space="preserve">על כל אלה הואשם הנאשם בעבירת רמזים מגונים - לפי </w:t>
      </w:r>
      <w:ins w:id="297" w:author="noa menahem" w:date="2017-11-26T07:23:00Z">
        <w:r w:rsidR="00B2327E" w:rsidRPr="00B2327E">
          <w:rPr>
            <w:color w:val="0000FF"/>
            <w:u w:val="single"/>
            <w:rtl/>
            <w:rPrChange w:id="298" w:author="noa menahem" w:date="2017-11-26T07:23:00Z">
              <w:rPr>
                <w:rtl/>
              </w:rPr>
            </w:rPrChange>
          </w:rPr>
          <w:fldChar w:fldCharType="begin"/>
        </w:r>
        <w:r w:rsidR="00B2327E" w:rsidRPr="00B2327E">
          <w:rPr>
            <w:color w:val="0000FF"/>
            <w:u w:val="single"/>
            <w:rtl/>
            <w:rPrChange w:id="299" w:author="noa menahem" w:date="2017-11-26T07:23:00Z">
              <w:rPr>
                <w:rtl/>
              </w:rPr>
            </w:rPrChange>
          </w:rPr>
          <w:instrText xml:space="preserve"> </w:instrText>
        </w:r>
        <w:r w:rsidR="00B2327E" w:rsidRPr="00B2327E">
          <w:rPr>
            <w:color w:val="0000FF"/>
            <w:u w:val="single"/>
            <w:rPrChange w:id="300" w:author="noa menahem" w:date="2017-11-26T07:23:00Z">
              <w:rPr/>
            </w:rPrChange>
          </w:rPr>
          <w:instrText>HYPERLINK</w:instrText>
        </w:r>
        <w:r w:rsidR="00B2327E" w:rsidRPr="00B2327E">
          <w:rPr>
            <w:color w:val="0000FF"/>
            <w:u w:val="single"/>
            <w:rtl/>
            <w:rPrChange w:id="301" w:author="noa menahem" w:date="2017-11-26T07:23:00Z">
              <w:rPr>
                <w:rtl/>
              </w:rPr>
            </w:rPrChange>
          </w:rPr>
          <w:instrText xml:space="preserve"> "</w:instrText>
        </w:r>
        <w:r w:rsidR="00B2327E" w:rsidRPr="00B2327E">
          <w:rPr>
            <w:color w:val="0000FF"/>
            <w:u w:val="single"/>
            <w:rPrChange w:id="302" w:author="noa menahem" w:date="2017-11-26T07:23:00Z">
              <w:rPr/>
            </w:rPrChange>
          </w:rPr>
          <w:instrText>http://www.nevo.co.il/law/70301/210</w:instrText>
        </w:r>
        <w:r w:rsidR="00B2327E" w:rsidRPr="00B2327E">
          <w:rPr>
            <w:color w:val="0000FF"/>
            <w:u w:val="single"/>
            <w:rtl/>
            <w:rPrChange w:id="303" w:author="noa menahem" w:date="2017-11-26T07:23:00Z">
              <w:rPr>
                <w:rtl/>
              </w:rPr>
            </w:rPrChange>
          </w:rPr>
          <w:instrText xml:space="preserve">" </w:instrText>
        </w:r>
        <w:r w:rsidR="00B2327E" w:rsidRPr="00B2327E">
          <w:rPr>
            <w:color w:val="0000FF"/>
            <w:u w:val="single"/>
            <w:rtl/>
            <w:rPrChange w:id="304" w:author="noa menahem" w:date="2017-11-26T07:23:00Z">
              <w:rPr>
                <w:rtl/>
              </w:rPr>
            </w:rPrChange>
          </w:rPr>
        </w:r>
        <w:r w:rsidR="00B2327E" w:rsidRPr="00B2327E">
          <w:rPr>
            <w:color w:val="0000FF"/>
            <w:u w:val="single"/>
            <w:rtl/>
            <w:rPrChange w:id="305" w:author="noa menahem" w:date="2017-11-26T07:23:00Z">
              <w:rPr>
                <w:rtl/>
              </w:rPr>
            </w:rPrChange>
          </w:rPr>
          <w:fldChar w:fldCharType="separate"/>
        </w:r>
      </w:ins>
      <w:r w:rsidR="00B2327E" w:rsidRPr="00B2327E">
        <w:rPr>
          <w:color w:val="0000FF"/>
          <w:u w:val="single"/>
          <w:rtl/>
          <w:rPrChange w:id="306" w:author="noa menahem" w:date="2017-11-26T07:23:00Z">
            <w:rPr>
              <w:rtl/>
            </w:rPr>
          </w:rPrChange>
        </w:rPr>
        <w:t>סעיף 210</w:t>
      </w:r>
      <w:ins w:id="307" w:author="noa menahem" w:date="2017-11-26T07:23:00Z">
        <w:r w:rsidR="00B2327E" w:rsidRPr="00B2327E">
          <w:rPr>
            <w:color w:val="0000FF"/>
            <w:u w:val="single"/>
            <w:rtl/>
            <w:rPrChange w:id="308" w:author="noa menahem" w:date="2017-11-26T07:23:00Z">
              <w:rPr>
                <w:rtl/>
              </w:rPr>
            </w:rPrChange>
          </w:rPr>
          <w:fldChar w:fldCharType="end"/>
        </w:r>
      </w:ins>
      <w:r>
        <w:rPr>
          <w:rFonts w:hint="cs"/>
          <w:rtl/>
        </w:rPr>
        <w:t xml:space="preserve"> ל</w:t>
      </w:r>
      <w:ins w:id="309" w:author="hofit" w:date="2017-10-31T22:14:00Z">
        <w:r w:rsidR="003C7F1E" w:rsidRPr="003C7F1E">
          <w:rPr>
            <w:color w:val="0000FF"/>
            <w:u w:val="single"/>
            <w:rtl/>
            <w:rPrChange w:id="310" w:author="hofit" w:date="2017-10-31T22:14:00Z">
              <w:rPr>
                <w:rtl/>
              </w:rPr>
            </w:rPrChange>
          </w:rPr>
          <w:fldChar w:fldCharType="begin"/>
        </w:r>
        <w:r w:rsidR="003C7F1E" w:rsidRPr="003C7F1E">
          <w:rPr>
            <w:color w:val="0000FF"/>
            <w:u w:val="single"/>
            <w:rtl/>
            <w:rPrChange w:id="311" w:author="hofit" w:date="2017-10-31T22:14:00Z">
              <w:rPr>
                <w:rtl/>
              </w:rPr>
            </w:rPrChange>
          </w:rPr>
          <w:instrText xml:space="preserve"> </w:instrText>
        </w:r>
        <w:r w:rsidR="003C7F1E" w:rsidRPr="003C7F1E">
          <w:rPr>
            <w:color w:val="0000FF"/>
            <w:u w:val="single"/>
            <w:rPrChange w:id="312" w:author="hofit" w:date="2017-10-31T22:14:00Z">
              <w:rPr/>
            </w:rPrChange>
          </w:rPr>
          <w:instrText>HYPERLINK</w:instrText>
        </w:r>
        <w:r w:rsidR="003C7F1E" w:rsidRPr="003C7F1E">
          <w:rPr>
            <w:color w:val="0000FF"/>
            <w:u w:val="single"/>
            <w:rtl/>
            <w:rPrChange w:id="313" w:author="hofit" w:date="2017-10-31T22:14:00Z">
              <w:rPr>
                <w:rtl/>
              </w:rPr>
            </w:rPrChange>
          </w:rPr>
          <w:instrText xml:space="preserve"> "</w:instrText>
        </w:r>
        <w:r w:rsidR="003C7F1E" w:rsidRPr="003C7F1E">
          <w:rPr>
            <w:color w:val="0000FF"/>
            <w:u w:val="single"/>
            <w:rPrChange w:id="314" w:author="hofit" w:date="2017-10-31T22:14:00Z">
              <w:rPr/>
            </w:rPrChange>
          </w:rPr>
          <w:instrText>http://www.nevo.co.il/law/70301</w:instrText>
        </w:r>
        <w:r w:rsidR="003C7F1E" w:rsidRPr="003C7F1E">
          <w:rPr>
            <w:color w:val="0000FF"/>
            <w:u w:val="single"/>
            <w:rtl/>
            <w:rPrChange w:id="315" w:author="hofit" w:date="2017-10-31T22:14:00Z">
              <w:rPr>
                <w:rtl/>
              </w:rPr>
            </w:rPrChange>
          </w:rPr>
          <w:instrText xml:space="preserve">" </w:instrText>
        </w:r>
        <w:r w:rsidR="003C7F1E" w:rsidRPr="003C7F1E">
          <w:rPr>
            <w:color w:val="0000FF"/>
            <w:u w:val="single"/>
            <w:rPrChange w:id="316" w:author="hofit" w:date="2017-10-31T22:14:00Z">
              <w:rPr/>
            </w:rPrChange>
          </w:rPr>
        </w:r>
        <w:r w:rsidR="003C7F1E" w:rsidRPr="003C7F1E">
          <w:rPr>
            <w:color w:val="0000FF"/>
            <w:u w:val="single"/>
            <w:rtl/>
            <w:rPrChange w:id="317" w:author="hofit" w:date="2017-10-31T22:14:00Z">
              <w:rPr>
                <w:rtl/>
              </w:rPr>
            </w:rPrChange>
          </w:rPr>
          <w:fldChar w:fldCharType="separate"/>
        </w:r>
      </w:ins>
      <w:r w:rsidR="003C7F1E" w:rsidRPr="003C7F1E">
        <w:rPr>
          <w:rStyle w:val="Hyperlink"/>
          <w:rFonts w:hint="eastAsia"/>
          <w:rtl/>
          <w:rPrChange w:id="318" w:author="hofit" w:date="2017-10-31T22:14:00Z">
            <w:rPr>
              <w:rStyle w:val="Hyperlink"/>
              <w:rFonts w:hint="eastAsia"/>
              <w:rtl/>
            </w:rPr>
          </w:rPrChange>
        </w:rPr>
        <w:t>חוק</w:t>
      </w:r>
      <w:r w:rsidR="003C7F1E" w:rsidRPr="003C7F1E">
        <w:rPr>
          <w:rStyle w:val="Hyperlink"/>
          <w:rtl/>
          <w:rPrChange w:id="319" w:author="hofit" w:date="2017-10-31T22:14:00Z">
            <w:rPr>
              <w:rStyle w:val="Hyperlink"/>
              <w:rtl/>
            </w:rPr>
          </w:rPrChange>
        </w:rPr>
        <w:t xml:space="preserve"> העונשין</w:t>
      </w:r>
      <w:ins w:id="320" w:author="hofit" w:date="2017-10-31T22:14:00Z">
        <w:r w:rsidR="003C7F1E" w:rsidRPr="003C7F1E">
          <w:rPr>
            <w:color w:val="0000FF"/>
            <w:u w:val="single"/>
            <w:rtl/>
            <w:rPrChange w:id="321" w:author="hofit" w:date="2017-10-31T22:14:00Z">
              <w:rPr>
                <w:rtl/>
              </w:rPr>
            </w:rPrChange>
          </w:rPr>
          <w:fldChar w:fldCharType="end"/>
        </w:r>
      </w:ins>
      <w:r>
        <w:rPr>
          <w:rFonts w:hint="cs"/>
          <w:rtl/>
        </w:rPr>
        <w:t xml:space="preserve">, התשל"ז - 1977 (להלן: "החוק") ועבירת מעשה מגונה - לפי </w:t>
      </w:r>
      <w:ins w:id="322" w:author="noa menahem" w:date="2017-11-26T07:24:00Z">
        <w:r w:rsidR="00B2327E" w:rsidRPr="00B2327E">
          <w:rPr>
            <w:color w:val="0000FF"/>
            <w:u w:val="single"/>
            <w:rtl/>
            <w:rPrChange w:id="323" w:author="noa menahem" w:date="2017-11-26T07:24:00Z">
              <w:rPr>
                <w:rtl/>
              </w:rPr>
            </w:rPrChange>
          </w:rPr>
          <w:fldChar w:fldCharType="begin"/>
        </w:r>
        <w:r w:rsidR="00B2327E" w:rsidRPr="00B2327E">
          <w:rPr>
            <w:color w:val="0000FF"/>
            <w:u w:val="single"/>
            <w:rtl/>
            <w:rPrChange w:id="324" w:author="noa menahem" w:date="2017-11-26T07:24:00Z">
              <w:rPr>
                <w:rtl/>
              </w:rPr>
            </w:rPrChange>
          </w:rPr>
          <w:instrText xml:space="preserve"> </w:instrText>
        </w:r>
        <w:r w:rsidR="00B2327E" w:rsidRPr="00B2327E">
          <w:rPr>
            <w:color w:val="0000FF"/>
            <w:u w:val="single"/>
            <w:rPrChange w:id="325" w:author="noa menahem" w:date="2017-11-26T07:24:00Z">
              <w:rPr/>
            </w:rPrChange>
          </w:rPr>
          <w:instrText>HYPERLINK</w:instrText>
        </w:r>
        <w:r w:rsidR="00B2327E" w:rsidRPr="00B2327E">
          <w:rPr>
            <w:color w:val="0000FF"/>
            <w:u w:val="single"/>
            <w:rtl/>
            <w:rPrChange w:id="326" w:author="noa menahem" w:date="2017-11-26T07:24:00Z">
              <w:rPr>
                <w:rtl/>
              </w:rPr>
            </w:rPrChange>
          </w:rPr>
          <w:instrText xml:space="preserve"> "</w:instrText>
        </w:r>
        <w:r w:rsidR="00B2327E" w:rsidRPr="00B2327E">
          <w:rPr>
            <w:color w:val="0000FF"/>
            <w:u w:val="single"/>
            <w:rPrChange w:id="327" w:author="noa menahem" w:date="2017-11-26T07:24:00Z">
              <w:rPr/>
            </w:rPrChange>
          </w:rPr>
          <w:instrText>http://www.nevo.co.il/law/70301/348.a</w:instrText>
        </w:r>
        <w:r w:rsidR="00B2327E" w:rsidRPr="00B2327E">
          <w:rPr>
            <w:color w:val="0000FF"/>
            <w:u w:val="single"/>
            <w:rtl/>
            <w:rPrChange w:id="328" w:author="noa menahem" w:date="2017-11-26T07:24:00Z">
              <w:rPr>
                <w:rtl/>
              </w:rPr>
            </w:rPrChange>
          </w:rPr>
          <w:instrText xml:space="preserve">" </w:instrText>
        </w:r>
        <w:r w:rsidR="00B2327E" w:rsidRPr="00B2327E">
          <w:rPr>
            <w:color w:val="0000FF"/>
            <w:u w:val="single"/>
            <w:rtl/>
            <w:rPrChange w:id="329" w:author="noa menahem" w:date="2017-11-26T07:24:00Z">
              <w:rPr>
                <w:rtl/>
              </w:rPr>
            </w:rPrChange>
          </w:rPr>
        </w:r>
        <w:r w:rsidR="00B2327E" w:rsidRPr="00B2327E">
          <w:rPr>
            <w:color w:val="0000FF"/>
            <w:u w:val="single"/>
            <w:rtl/>
            <w:rPrChange w:id="330" w:author="noa menahem" w:date="2017-11-26T07:24:00Z">
              <w:rPr>
                <w:rtl/>
              </w:rPr>
            </w:rPrChange>
          </w:rPr>
          <w:fldChar w:fldCharType="separate"/>
        </w:r>
      </w:ins>
      <w:r w:rsidR="00B2327E" w:rsidRPr="00B2327E">
        <w:rPr>
          <w:color w:val="0000FF"/>
          <w:u w:val="single"/>
          <w:rtl/>
          <w:rPrChange w:id="331" w:author="noa menahem" w:date="2017-11-26T07:24:00Z">
            <w:rPr>
              <w:rtl/>
            </w:rPr>
          </w:rPrChange>
        </w:rPr>
        <w:t>סעיף 348 (א)</w:t>
      </w:r>
      <w:ins w:id="332" w:author="noa menahem" w:date="2017-11-26T07:24:00Z">
        <w:r w:rsidR="00B2327E" w:rsidRPr="00B2327E">
          <w:rPr>
            <w:color w:val="0000FF"/>
            <w:u w:val="single"/>
            <w:rtl/>
            <w:rPrChange w:id="333" w:author="noa menahem" w:date="2017-11-26T07:24:00Z">
              <w:rPr>
                <w:rtl/>
              </w:rPr>
            </w:rPrChange>
          </w:rPr>
          <w:fldChar w:fldCharType="end"/>
        </w:r>
      </w:ins>
      <w:r>
        <w:rPr>
          <w:rFonts w:hint="cs"/>
          <w:rtl/>
        </w:rPr>
        <w:t xml:space="preserve"> + </w:t>
      </w:r>
      <w:ins w:id="334" w:author="noa menahem" w:date="2017-11-26T07:24:00Z">
        <w:r w:rsidR="00B2327E" w:rsidRPr="00B2327E">
          <w:rPr>
            <w:color w:val="0000FF"/>
            <w:u w:val="single"/>
            <w:rtl/>
            <w:rPrChange w:id="335" w:author="noa menahem" w:date="2017-11-26T07:24:00Z">
              <w:rPr>
                <w:rtl/>
              </w:rPr>
            </w:rPrChange>
          </w:rPr>
          <w:fldChar w:fldCharType="begin"/>
        </w:r>
        <w:r w:rsidR="00B2327E" w:rsidRPr="00B2327E">
          <w:rPr>
            <w:color w:val="0000FF"/>
            <w:u w:val="single"/>
            <w:rtl/>
            <w:rPrChange w:id="336" w:author="noa menahem" w:date="2017-11-26T07:24:00Z">
              <w:rPr>
                <w:rtl/>
              </w:rPr>
            </w:rPrChange>
          </w:rPr>
          <w:instrText xml:space="preserve"> </w:instrText>
        </w:r>
        <w:r w:rsidR="00B2327E" w:rsidRPr="00B2327E">
          <w:rPr>
            <w:color w:val="0000FF"/>
            <w:u w:val="single"/>
            <w:rPrChange w:id="337" w:author="noa menahem" w:date="2017-11-26T07:24:00Z">
              <w:rPr/>
            </w:rPrChange>
          </w:rPr>
          <w:instrText>HYPERLINK</w:instrText>
        </w:r>
        <w:r w:rsidR="00B2327E" w:rsidRPr="00B2327E">
          <w:rPr>
            <w:color w:val="0000FF"/>
            <w:u w:val="single"/>
            <w:rtl/>
            <w:rPrChange w:id="338" w:author="noa menahem" w:date="2017-11-26T07:24:00Z">
              <w:rPr>
                <w:rtl/>
              </w:rPr>
            </w:rPrChange>
          </w:rPr>
          <w:instrText xml:space="preserve"> "</w:instrText>
        </w:r>
        <w:r w:rsidR="00B2327E" w:rsidRPr="00B2327E">
          <w:rPr>
            <w:color w:val="0000FF"/>
            <w:u w:val="single"/>
            <w:rPrChange w:id="339" w:author="noa menahem" w:date="2017-11-26T07:24:00Z">
              <w:rPr/>
            </w:rPrChange>
          </w:rPr>
          <w:instrText>http://www.nevo.co.il/law/70301/345.a.1</w:instrText>
        </w:r>
        <w:r w:rsidR="00B2327E" w:rsidRPr="00B2327E">
          <w:rPr>
            <w:color w:val="0000FF"/>
            <w:u w:val="single"/>
            <w:rtl/>
            <w:rPrChange w:id="340" w:author="noa menahem" w:date="2017-11-26T07:24:00Z">
              <w:rPr>
                <w:rtl/>
              </w:rPr>
            </w:rPrChange>
          </w:rPr>
          <w:instrText xml:space="preserve">" </w:instrText>
        </w:r>
        <w:r w:rsidR="00B2327E" w:rsidRPr="00B2327E">
          <w:rPr>
            <w:color w:val="0000FF"/>
            <w:u w:val="single"/>
            <w:rtl/>
            <w:rPrChange w:id="341" w:author="noa menahem" w:date="2017-11-26T07:24:00Z">
              <w:rPr>
                <w:rtl/>
              </w:rPr>
            </w:rPrChange>
          </w:rPr>
        </w:r>
        <w:r w:rsidR="00B2327E" w:rsidRPr="00B2327E">
          <w:rPr>
            <w:color w:val="0000FF"/>
            <w:u w:val="single"/>
            <w:rtl/>
            <w:rPrChange w:id="342" w:author="noa menahem" w:date="2017-11-26T07:24:00Z">
              <w:rPr>
                <w:rtl/>
              </w:rPr>
            </w:rPrChange>
          </w:rPr>
          <w:fldChar w:fldCharType="separate"/>
        </w:r>
      </w:ins>
      <w:r w:rsidR="00B2327E" w:rsidRPr="00B2327E">
        <w:rPr>
          <w:rStyle w:val="Hyperlink"/>
          <w:rtl/>
          <w:rPrChange w:id="343" w:author="noa menahem" w:date="2017-11-26T07:24:00Z">
            <w:rPr>
              <w:rStyle w:val="Hyperlink"/>
              <w:rtl/>
            </w:rPr>
          </w:rPrChange>
        </w:rPr>
        <w:t>345 (א) (1)</w:t>
      </w:r>
      <w:ins w:id="344" w:author="noa menahem" w:date="2017-11-26T07:24:00Z">
        <w:r w:rsidR="00B2327E" w:rsidRPr="00B2327E">
          <w:rPr>
            <w:color w:val="0000FF"/>
            <w:u w:val="single"/>
            <w:rtl/>
            <w:rPrChange w:id="345" w:author="noa menahem" w:date="2017-11-26T07:24:00Z">
              <w:rPr>
                <w:rtl/>
              </w:rPr>
            </w:rPrChange>
          </w:rPr>
          <w:fldChar w:fldCharType="end"/>
        </w:r>
      </w:ins>
      <w:r>
        <w:rPr>
          <w:rFonts w:hint="cs"/>
          <w:rtl/>
        </w:rPr>
        <w:t xml:space="preserve"> לחוק. </w:t>
      </w:r>
    </w:p>
    <w:p w14:paraId="4B922D12" w14:textId="77777777" w:rsidR="00145FCE" w:rsidRDefault="00145FCE">
      <w:pPr>
        <w:ind w:left="1440" w:hanging="720"/>
        <w:jc w:val="both"/>
        <w:rPr>
          <w:rFonts w:hint="cs"/>
          <w:rtl/>
        </w:rPr>
      </w:pPr>
    </w:p>
    <w:p w14:paraId="41D7E4C7" w14:textId="77777777" w:rsidR="00145FCE" w:rsidRDefault="00145FCE">
      <w:pPr>
        <w:ind w:left="720" w:hanging="720"/>
        <w:jc w:val="both"/>
        <w:rPr>
          <w:rFonts w:hint="cs"/>
          <w:rtl/>
        </w:rPr>
      </w:pPr>
      <w:r>
        <w:rPr>
          <w:rFonts w:hint="cs"/>
          <w:rtl/>
        </w:rPr>
        <w:lastRenderedPageBreak/>
        <w:t>2.</w:t>
      </w:r>
      <w:r>
        <w:rPr>
          <w:rFonts w:hint="cs"/>
          <w:rtl/>
        </w:rPr>
        <w:tab/>
        <w:t>א.</w:t>
      </w:r>
      <w:r>
        <w:rPr>
          <w:rFonts w:hint="cs"/>
          <w:rtl/>
        </w:rPr>
        <w:tab/>
        <w:t xml:space="preserve">הנאשם, בתשובתו לאישום, הודה בקיום שיחת טלפון בינו לבין המתלוננת - </w:t>
      </w:r>
    </w:p>
    <w:p w14:paraId="12708CF3" w14:textId="77777777" w:rsidR="00145FCE" w:rsidRDefault="00145FCE">
      <w:pPr>
        <w:ind w:left="1440"/>
        <w:jc w:val="both"/>
        <w:rPr>
          <w:rFonts w:hint="cs"/>
          <w:rtl/>
        </w:rPr>
      </w:pPr>
      <w:r>
        <w:rPr>
          <w:rFonts w:hint="cs"/>
          <w:rtl/>
        </w:rPr>
        <w:t xml:space="preserve">שיחה שהתברר ושהוסכם שהיתה במשך כ- 82 דקות. </w:t>
      </w:r>
    </w:p>
    <w:p w14:paraId="02DBF3EA" w14:textId="77777777" w:rsidR="00145FCE" w:rsidRDefault="00145FCE">
      <w:pPr>
        <w:ind w:left="1440" w:hanging="720"/>
        <w:jc w:val="both"/>
        <w:rPr>
          <w:rFonts w:hint="cs"/>
          <w:rtl/>
        </w:rPr>
      </w:pPr>
      <w:r>
        <w:rPr>
          <w:rFonts w:hint="cs"/>
          <w:rtl/>
        </w:rPr>
        <w:tab/>
        <w:t xml:space="preserve">שיחה זו התקיימה לאחר שהמתלוננת התקשרה קודם לכן אל הנאשם. </w:t>
      </w:r>
    </w:p>
    <w:p w14:paraId="4B28FCDF" w14:textId="77777777" w:rsidR="00145FCE" w:rsidRDefault="00145FCE">
      <w:pPr>
        <w:ind w:left="1440" w:hanging="720"/>
        <w:jc w:val="both"/>
        <w:rPr>
          <w:rFonts w:hint="cs"/>
          <w:rtl/>
        </w:rPr>
      </w:pPr>
    </w:p>
    <w:p w14:paraId="7E79DEF0" w14:textId="77777777" w:rsidR="00145FCE" w:rsidRDefault="00145FCE">
      <w:pPr>
        <w:ind w:left="1440" w:hanging="720"/>
        <w:jc w:val="both"/>
        <w:rPr>
          <w:rFonts w:hint="cs"/>
          <w:rtl/>
        </w:rPr>
      </w:pPr>
      <w:r>
        <w:rPr>
          <w:rFonts w:hint="cs"/>
          <w:rtl/>
        </w:rPr>
        <w:tab/>
        <w:t>עוד הודה הנאשם בעובדות הבאות:</w:t>
      </w:r>
    </w:p>
    <w:p w14:paraId="246A8B8F" w14:textId="77777777" w:rsidR="00145FCE" w:rsidRDefault="00145FCE">
      <w:pPr>
        <w:ind w:left="2160" w:hanging="720"/>
        <w:jc w:val="both"/>
        <w:rPr>
          <w:rFonts w:hint="cs"/>
          <w:rtl/>
        </w:rPr>
      </w:pPr>
      <w:r>
        <w:rPr>
          <w:rFonts w:hint="cs"/>
          <w:rtl/>
        </w:rPr>
        <w:t>א)</w:t>
      </w:r>
      <w:r>
        <w:rPr>
          <w:rFonts w:hint="cs"/>
          <w:rtl/>
        </w:rPr>
        <w:tab/>
        <w:t>שהמתלוננת הזמינה אותו לדירה ובמהלך שהותו שם היו נשיקות ביניהם;</w:t>
      </w:r>
    </w:p>
    <w:p w14:paraId="2678B5DB" w14:textId="77777777" w:rsidR="00145FCE" w:rsidRDefault="00145FCE">
      <w:pPr>
        <w:ind w:left="2160" w:hanging="720"/>
        <w:jc w:val="both"/>
        <w:rPr>
          <w:rFonts w:hint="cs"/>
          <w:rtl/>
        </w:rPr>
      </w:pPr>
      <w:r>
        <w:rPr>
          <w:rFonts w:hint="cs"/>
          <w:rtl/>
        </w:rPr>
        <w:t>ב)</w:t>
      </w:r>
      <w:r>
        <w:rPr>
          <w:rFonts w:hint="cs"/>
          <w:rtl/>
        </w:rPr>
        <w:tab/>
        <w:t>כי עיסה את כתפיה של המתלוננת לבקשתה ושהיו גיפופים ביניהם לאחר שהמתלוננת הורידה חולצתה;</w:t>
      </w:r>
    </w:p>
    <w:p w14:paraId="7FE56247" w14:textId="77777777" w:rsidR="00145FCE" w:rsidRDefault="00145FCE">
      <w:pPr>
        <w:ind w:left="2160" w:hanging="720"/>
        <w:jc w:val="both"/>
        <w:rPr>
          <w:rFonts w:hint="cs"/>
          <w:rtl/>
        </w:rPr>
      </w:pPr>
      <w:r>
        <w:rPr>
          <w:rFonts w:hint="cs"/>
          <w:rtl/>
        </w:rPr>
        <w:t>ג)</w:t>
      </w:r>
      <w:r>
        <w:rPr>
          <w:rFonts w:hint="cs"/>
          <w:rtl/>
        </w:rPr>
        <w:tab/>
        <w:t>מודה שהמתלוננת נגעה באיבר מינו;</w:t>
      </w:r>
    </w:p>
    <w:p w14:paraId="1DF84830" w14:textId="77777777" w:rsidR="00145FCE" w:rsidRDefault="00145FCE">
      <w:pPr>
        <w:ind w:left="2160" w:hanging="720"/>
        <w:jc w:val="both"/>
        <w:rPr>
          <w:rFonts w:hint="cs"/>
          <w:rtl/>
        </w:rPr>
      </w:pPr>
      <w:r>
        <w:rPr>
          <w:rFonts w:hint="cs"/>
          <w:rtl/>
        </w:rPr>
        <w:t>ד)</w:t>
      </w:r>
      <w:r>
        <w:rPr>
          <w:rFonts w:hint="cs"/>
          <w:rtl/>
        </w:rPr>
        <w:tab/>
        <w:t xml:space="preserve">שהוא שכב על המתלוננת, כשהם לבושים. </w:t>
      </w:r>
    </w:p>
    <w:p w14:paraId="58F61FCB" w14:textId="77777777" w:rsidR="00145FCE" w:rsidRDefault="00145FCE">
      <w:pPr>
        <w:ind w:left="2160" w:hanging="720"/>
        <w:jc w:val="both"/>
        <w:rPr>
          <w:rFonts w:hint="cs"/>
          <w:rtl/>
        </w:rPr>
      </w:pPr>
    </w:p>
    <w:p w14:paraId="752E9E16" w14:textId="77777777" w:rsidR="00145FCE" w:rsidRDefault="00145FCE">
      <w:pPr>
        <w:ind w:left="1440" w:hanging="720"/>
        <w:jc w:val="both"/>
        <w:rPr>
          <w:rFonts w:hint="cs"/>
          <w:rtl/>
        </w:rPr>
      </w:pPr>
      <w:r>
        <w:rPr>
          <w:rFonts w:hint="cs"/>
          <w:rtl/>
        </w:rPr>
        <w:t>ב.</w:t>
      </w:r>
      <w:r>
        <w:rPr>
          <w:rFonts w:hint="cs"/>
          <w:rtl/>
        </w:rPr>
        <w:tab/>
        <w:t xml:space="preserve">הנאשם טוען  כי כל המעשים הנ"ל נעשו בהסכמתה החופשית של המתלוננת. </w:t>
      </w:r>
    </w:p>
    <w:p w14:paraId="1873AF0D" w14:textId="77777777" w:rsidR="00145FCE" w:rsidRDefault="00145FCE">
      <w:pPr>
        <w:ind w:left="1440" w:hanging="720"/>
        <w:jc w:val="both"/>
        <w:rPr>
          <w:rFonts w:hint="cs"/>
          <w:rtl/>
        </w:rPr>
      </w:pPr>
    </w:p>
    <w:p w14:paraId="290F3F58" w14:textId="77777777" w:rsidR="00145FCE" w:rsidRDefault="00145FCE">
      <w:pPr>
        <w:ind w:left="1440" w:hanging="720"/>
        <w:jc w:val="both"/>
        <w:rPr>
          <w:rFonts w:hint="cs"/>
          <w:rtl/>
        </w:rPr>
      </w:pPr>
      <w:r>
        <w:rPr>
          <w:rFonts w:hint="cs"/>
          <w:rtl/>
        </w:rPr>
        <w:t>ג.</w:t>
      </w:r>
      <w:r>
        <w:rPr>
          <w:rFonts w:hint="cs"/>
          <w:rtl/>
        </w:rPr>
        <w:tab/>
        <w:t xml:space="preserve">ביתר פרטי האישום - לא הודה הנאשם. </w:t>
      </w:r>
    </w:p>
    <w:p w14:paraId="48FDE098" w14:textId="77777777" w:rsidR="00145FCE" w:rsidRDefault="00145FCE">
      <w:pPr>
        <w:ind w:left="1440" w:hanging="720"/>
        <w:jc w:val="both"/>
        <w:rPr>
          <w:rFonts w:hint="cs"/>
          <w:rtl/>
        </w:rPr>
      </w:pPr>
    </w:p>
    <w:p w14:paraId="4E9E07F3" w14:textId="77777777" w:rsidR="00145FCE" w:rsidRDefault="00145FCE">
      <w:pPr>
        <w:ind w:left="720" w:hanging="720"/>
        <w:rPr>
          <w:rFonts w:hint="cs"/>
          <w:rtl/>
        </w:rPr>
      </w:pPr>
      <w:r>
        <w:rPr>
          <w:rFonts w:hint="cs"/>
          <w:rtl/>
        </w:rPr>
        <w:t>3.</w:t>
      </w:r>
      <w:r>
        <w:rPr>
          <w:rFonts w:hint="cs"/>
          <w:rtl/>
        </w:rPr>
        <w:tab/>
        <w:t>א.</w:t>
      </w:r>
      <w:r>
        <w:rPr>
          <w:rFonts w:hint="cs"/>
          <w:rtl/>
        </w:rPr>
        <w:tab/>
        <w:t xml:space="preserve">הסניגור המלומד טען כי עבודתו של שופט בד"כ קשה היא (עמ' 131 לפרטיכל, </w:t>
      </w:r>
    </w:p>
    <w:p w14:paraId="1FA3E23A" w14:textId="77777777" w:rsidR="00145FCE" w:rsidRDefault="00145FCE">
      <w:pPr>
        <w:ind w:left="1440"/>
        <w:rPr>
          <w:rFonts w:hint="cs"/>
          <w:rtl/>
        </w:rPr>
      </w:pPr>
      <w:r>
        <w:rPr>
          <w:rFonts w:hint="cs"/>
          <w:rtl/>
        </w:rPr>
        <w:t xml:space="preserve">שורה 110), אך המשפט הזה לא מן הקשים (עמ' 140 לפרטיכל, שורה 10). </w:t>
      </w:r>
    </w:p>
    <w:p w14:paraId="6D2A8297" w14:textId="77777777" w:rsidR="00145FCE" w:rsidRDefault="00145FCE">
      <w:pPr>
        <w:ind w:left="1440" w:hanging="720"/>
        <w:rPr>
          <w:rFonts w:hint="cs"/>
          <w:rtl/>
        </w:rPr>
      </w:pPr>
      <w:r>
        <w:rPr>
          <w:rFonts w:hint="cs"/>
          <w:rtl/>
        </w:rPr>
        <w:tab/>
        <w:t xml:space="preserve">מסכים אנוכי לחלק הראשון של הטענה, אך אינני מסכים לחלקה השני, וההמשך יוכיח. </w:t>
      </w:r>
    </w:p>
    <w:p w14:paraId="12E0CB8D" w14:textId="77777777" w:rsidR="00145FCE" w:rsidRDefault="00145FCE">
      <w:pPr>
        <w:ind w:left="720" w:hanging="720"/>
        <w:rPr>
          <w:rFonts w:hint="cs"/>
          <w:rtl/>
        </w:rPr>
      </w:pPr>
    </w:p>
    <w:p w14:paraId="54ED9AE4" w14:textId="77777777" w:rsidR="00145FCE" w:rsidRDefault="00145FCE">
      <w:pPr>
        <w:ind w:left="720"/>
        <w:rPr>
          <w:rFonts w:hint="cs"/>
          <w:rtl/>
        </w:rPr>
      </w:pPr>
      <w:r>
        <w:rPr>
          <w:rFonts w:hint="cs"/>
          <w:rtl/>
        </w:rPr>
        <w:t>ב.</w:t>
      </w:r>
      <w:r>
        <w:rPr>
          <w:rFonts w:hint="cs"/>
          <w:rtl/>
        </w:rPr>
        <w:tab/>
        <w:t xml:space="preserve">במספר הישיבות שקוימו, שמעתי 4 עדי תביעה מזה ואת הנאשם מזה. </w:t>
      </w:r>
    </w:p>
    <w:p w14:paraId="3A5BFF49" w14:textId="77777777" w:rsidR="00145FCE" w:rsidRDefault="00145FCE">
      <w:pPr>
        <w:ind w:left="1440" w:hanging="720"/>
        <w:rPr>
          <w:rFonts w:hint="cs"/>
          <w:rtl/>
        </w:rPr>
      </w:pPr>
      <w:r>
        <w:rPr>
          <w:rFonts w:hint="cs"/>
          <w:rtl/>
        </w:rPr>
        <w:tab/>
        <w:t xml:space="preserve">עדי התביעה נחקרו ארוכות בחקירה הנגדית ובמיוחד המתלוננת ומר עופר יעקב - בעלה של המתלוננת (להלן: "עופר") וכן נחקר מר ניסים יוסף - קרוב משפחה של המתלוננת ועופר (להלן: "ניסים"). </w:t>
      </w:r>
    </w:p>
    <w:p w14:paraId="765D60EB" w14:textId="77777777" w:rsidR="00145FCE" w:rsidRDefault="00145FCE">
      <w:pPr>
        <w:ind w:left="720" w:hanging="720"/>
        <w:rPr>
          <w:rFonts w:hint="cs"/>
          <w:rtl/>
        </w:rPr>
      </w:pPr>
    </w:p>
    <w:p w14:paraId="775C098F" w14:textId="77777777" w:rsidR="00145FCE" w:rsidRDefault="00145FCE">
      <w:pPr>
        <w:ind w:left="720" w:hanging="720"/>
        <w:jc w:val="both"/>
        <w:rPr>
          <w:rFonts w:hint="cs"/>
          <w:rtl/>
        </w:rPr>
      </w:pPr>
      <w:r>
        <w:rPr>
          <w:rFonts w:hint="cs"/>
          <w:rtl/>
        </w:rPr>
        <w:t>4.</w:t>
      </w:r>
      <w:r>
        <w:rPr>
          <w:rFonts w:hint="cs"/>
          <w:rtl/>
        </w:rPr>
        <w:tab/>
        <w:t>א.</w:t>
      </w:r>
      <w:r>
        <w:rPr>
          <w:rFonts w:hint="cs"/>
          <w:rtl/>
        </w:rPr>
        <w:tab/>
        <w:t xml:space="preserve">לאחר ששמעתי  עדי התביעה ועדות הנאשם ולאור התרשמותי מעדויות אלה, </w:t>
      </w:r>
    </w:p>
    <w:p w14:paraId="20E7AC43" w14:textId="77777777" w:rsidR="00145FCE" w:rsidRDefault="00145FCE">
      <w:pPr>
        <w:pStyle w:val="BodyTextIndent2"/>
        <w:rPr>
          <w:rFonts w:hint="cs"/>
          <w:rtl/>
        </w:rPr>
      </w:pPr>
      <w:r>
        <w:rPr>
          <w:rFonts w:hint="cs"/>
          <w:rtl/>
        </w:rPr>
        <w:t xml:space="preserve">הגעתי למסקנה כי לגבי העבירה של רמזים מגונים לפי </w:t>
      </w:r>
      <w:ins w:id="346" w:author="noa menahem" w:date="2017-11-26T07:25:00Z">
        <w:r w:rsidR="00B2327E" w:rsidRPr="00B2327E">
          <w:rPr>
            <w:color w:val="0000FF"/>
            <w:u w:val="single"/>
            <w:rtl/>
            <w:rPrChange w:id="347" w:author="noa menahem" w:date="2017-11-26T07:25:00Z">
              <w:rPr>
                <w:rtl/>
              </w:rPr>
            </w:rPrChange>
          </w:rPr>
          <w:fldChar w:fldCharType="begin"/>
        </w:r>
        <w:r w:rsidR="00B2327E" w:rsidRPr="00B2327E">
          <w:rPr>
            <w:color w:val="0000FF"/>
            <w:u w:val="single"/>
            <w:rtl/>
            <w:rPrChange w:id="348" w:author="noa menahem" w:date="2017-11-26T07:25:00Z">
              <w:rPr>
                <w:rtl/>
              </w:rPr>
            </w:rPrChange>
          </w:rPr>
          <w:instrText xml:space="preserve"> </w:instrText>
        </w:r>
        <w:r w:rsidR="00B2327E" w:rsidRPr="00B2327E">
          <w:rPr>
            <w:color w:val="0000FF"/>
            <w:u w:val="single"/>
            <w:rPrChange w:id="349" w:author="noa menahem" w:date="2017-11-26T07:25:00Z">
              <w:rPr/>
            </w:rPrChange>
          </w:rPr>
          <w:instrText>HYPERLINK</w:instrText>
        </w:r>
        <w:r w:rsidR="00B2327E" w:rsidRPr="00B2327E">
          <w:rPr>
            <w:color w:val="0000FF"/>
            <w:u w:val="single"/>
            <w:rtl/>
            <w:rPrChange w:id="350" w:author="noa menahem" w:date="2017-11-26T07:25:00Z">
              <w:rPr>
                <w:rtl/>
              </w:rPr>
            </w:rPrChange>
          </w:rPr>
          <w:instrText xml:space="preserve"> "</w:instrText>
        </w:r>
        <w:r w:rsidR="00B2327E" w:rsidRPr="00B2327E">
          <w:rPr>
            <w:color w:val="0000FF"/>
            <w:u w:val="single"/>
            <w:rPrChange w:id="351" w:author="noa menahem" w:date="2017-11-26T07:25:00Z">
              <w:rPr/>
            </w:rPrChange>
          </w:rPr>
          <w:instrText>http://www.nevo.co.il/law/70301/210</w:instrText>
        </w:r>
        <w:r w:rsidR="00B2327E" w:rsidRPr="00B2327E">
          <w:rPr>
            <w:color w:val="0000FF"/>
            <w:u w:val="single"/>
            <w:rtl/>
            <w:rPrChange w:id="352" w:author="noa menahem" w:date="2017-11-26T07:25:00Z">
              <w:rPr>
                <w:rtl/>
              </w:rPr>
            </w:rPrChange>
          </w:rPr>
          <w:instrText xml:space="preserve">" </w:instrText>
        </w:r>
        <w:r w:rsidR="00B2327E" w:rsidRPr="00B2327E">
          <w:rPr>
            <w:color w:val="0000FF"/>
            <w:u w:val="single"/>
            <w:rtl/>
            <w:rPrChange w:id="353" w:author="noa menahem" w:date="2017-11-26T07:25:00Z">
              <w:rPr>
                <w:rtl/>
              </w:rPr>
            </w:rPrChange>
          </w:rPr>
        </w:r>
        <w:r w:rsidR="00B2327E" w:rsidRPr="00B2327E">
          <w:rPr>
            <w:color w:val="0000FF"/>
            <w:u w:val="single"/>
            <w:rtl/>
            <w:rPrChange w:id="354" w:author="noa menahem" w:date="2017-11-26T07:25:00Z">
              <w:rPr>
                <w:rtl/>
              </w:rPr>
            </w:rPrChange>
          </w:rPr>
          <w:fldChar w:fldCharType="separate"/>
        </w:r>
      </w:ins>
      <w:r w:rsidR="00B2327E" w:rsidRPr="00B2327E">
        <w:rPr>
          <w:rStyle w:val="Hyperlink"/>
          <w:rFonts w:hint="eastAsia"/>
          <w:rtl/>
          <w:rPrChange w:id="355" w:author="noa menahem" w:date="2017-11-26T07:25:00Z">
            <w:rPr>
              <w:rStyle w:val="Hyperlink"/>
              <w:rFonts w:hint="eastAsia"/>
              <w:rtl/>
            </w:rPr>
          </w:rPrChange>
        </w:rPr>
        <w:t>סעיף</w:t>
      </w:r>
      <w:r w:rsidR="00B2327E" w:rsidRPr="00B2327E">
        <w:rPr>
          <w:rStyle w:val="Hyperlink"/>
          <w:rtl/>
          <w:rPrChange w:id="356" w:author="noa menahem" w:date="2017-11-26T07:25:00Z">
            <w:rPr>
              <w:rStyle w:val="Hyperlink"/>
              <w:rtl/>
            </w:rPr>
          </w:rPrChange>
        </w:rPr>
        <w:t xml:space="preserve"> 210</w:t>
      </w:r>
      <w:ins w:id="357" w:author="noa menahem" w:date="2017-11-26T07:25:00Z">
        <w:r w:rsidR="00B2327E" w:rsidRPr="00B2327E">
          <w:rPr>
            <w:color w:val="0000FF"/>
            <w:u w:val="single"/>
            <w:rtl/>
            <w:rPrChange w:id="358" w:author="noa menahem" w:date="2017-11-26T07:25:00Z">
              <w:rPr>
                <w:rtl/>
              </w:rPr>
            </w:rPrChange>
          </w:rPr>
          <w:fldChar w:fldCharType="end"/>
        </w:r>
      </w:ins>
      <w:r>
        <w:rPr>
          <w:rFonts w:hint="cs"/>
          <w:rtl/>
        </w:rPr>
        <w:t xml:space="preserve"> לחוק - יש להפסיק ההליכים נגד הנאשם מפאת ביטולו של סעיף זה - הכל כמפורט בהמשך. </w:t>
      </w:r>
    </w:p>
    <w:p w14:paraId="72C83CCF" w14:textId="77777777" w:rsidR="00145FCE" w:rsidRDefault="00145FCE">
      <w:pPr>
        <w:ind w:left="1440" w:hanging="720"/>
        <w:jc w:val="both"/>
        <w:rPr>
          <w:rFonts w:hint="cs"/>
          <w:rtl/>
        </w:rPr>
      </w:pPr>
    </w:p>
    <w:p w14:paraId="06D1D36E" w14:textId="77777777" w:rsidR="00145FCE" w:rsidRDefault="00145FCE">
      <w:pPr>
        <w:ind w:left="1440" w:hanging="720"/>
        <w:jc w:val="both"/>
        <w:rPr>
          <w:rFonts w:hint="cs"/>
          <w:rtl/>
        </w:rPr>
      </w:pPr>
      <w:r>
        <w:rPr>
          <w:rFonts w:hint="cs"/>
          <w:rtl/>
        </w:rPr>
        <w:t>ב.</w:t>
      </w:r>
      <w:r>
        <w:rPr>
          <w:rFonts w:hint="cs"/>
          <w:rtl/>
        </w:rPr>
        <w:tab/>
        <w:t xml:space="preserve">באשר לעבירת מעשה מגונה -  לפי </w:t>
      </w:r>
      <w:ins w:id="359" w:author="noa menahem" w:date="2017-11-26T07:25:00Z">
        <w:r w:rsidR="00B2327E" w:rsidRPr="00B2327E">
          <w:rPr>
            <w:color w:val="0000FF"/>
            <w:u w:val="single"/>
            <w:rtl/>
            <w:rPrChange w:id="360" w:author="noa menahem" w:date="2017-11-26T07:25:00Z">
              <w:rPr>
                <w:rtl/>
              </w:rPr>
            </w:rPrChange>
          </w:rPr>
          <w:fldChar w:fldCharType="begin"/>
        </w:r>
        <w:r w:rsidR="00B2327E" w:rsidRPr="00B2327E">
          <w:rPr>
            <w:color w:val="0000FF"/>
            <w:u w:val="single"/>
            <w:rtl/>
            <w:rPrChange w:id="361" w:author="noa menahem" w:date="2017-11-26T07:25:00Z">
              <w:rPr>
                <w:rtl/>
              </w:rPr>
            </w:rPrChange>
          </w:rPr>
          <w:instrText xml:space="preserve"> </w:instrText>
        </w:r>
        <w:r w:rsidR="00B2327E" w:rsidRPr="00B2327E">
          <w:rPr>
            <w:color w:val="0000FF"/>
            <w:u w:val="single"/>
            <w:rPrChange w:id="362" w:author="noa menahem" w:date="2017-11-26T07:25:00Z">
              <w:rPr/>
            </w:rPrChange>
          </w:rPr>
          <w:instrText>HYPERLINK</w:instrText>
        </w:r>
        <w:r w:rsidR="00B2327E" w:rsidRPr="00B2327E">
          <w:rPr>
            <w:color w:val="0000FF"/>
            <w:u w:val="single"/>
            <w:rtl/>
            <w:rPrChange w:id="363" w:author="noa menahem" w:date="2017-11-26T07:25:00Z">
              <w:rPr>
                <w:rtl/>
              </w:rPr>
            </w:rPrChange>
          </w:rPr>
          <w:instrText xml:space="preserve"> "</w:instrText>
        </w:r>
        <w:r w:rsidR="00B2327E" w:rsidRPr="00B2327E">
          <w:rPr>
            <w:color w:val="0000FF"/>
            <w:u w:val="single"/>
            <w:rPrChange w:id="364" w:author="noa menahem" w:date="2017-11-26T07:25:00Z">
              <w:rPr/>
            </w:rPrChange>
          </w:rPr>
          <w:instrText>http://www.nevo.co.il/law/70301/348.a</w:instrText>
        </w:r>
        <w:r w:rsidR="00B2327E" w:rsidRPr="00B2327E">
          <w:rPr>
            <w:color w:val="0000FF"/>
            <w:u w:val="single"/>
            <w:rtl/>
            <w:rPrChange w:id="365" w:author="noa menahem" w:date="2017-11-26T07:25:00Z">
              <w:rPr>
                <w:rtl/>
              </w:rPr>
            </w:rPrChange>
          </w:rPr>
          <w:instrText xml:space="preserve">" </w:instrText>
        </w:r>
        <w:r w:rsidR="00B2327E" w:rsidRPr="00B2327E">
          <w:rPr>
            <w:color w:val="0000FF"/>
            <w:u w:val="single"/>
            <w:rtl/>
            <w:rPrChange w:id="366" w:author="noa menahem" w:date="2017-11-26T07:25:00Z">
              <w:rPr>
                <w:rtl/>
              </w:rPr>
            </w:rPrChange>
          </w:rPr>
        </w:r>
        <w:r w:rsidR="00B2327E" w:rsidRPr="00B2327E">
          <w:rPr>
            <w:color w:val="0000FF"/>
            <w:u w:val="single"/>
            <w:rtl/>
            <w:rPrChange w:id="367" w:author="noa menahem" w:date="2017-11-26T07:25:00Z">
              <w:rPr>
                <w:rtl/>
              </w:rPr>
            </w:rPrChange>
          </w:rPr>
          <w:fldChar w:fldCharType="separate"/>
        </w:r>
      </w:ins>
      <w:r w:rsidR="00B2327E" w:rsidRPr="00B2327E">
        <w:rPr>
          <w:color w:val="0000FF"/>
          <w:u w:val="single"/>
          <w:rtl/>
          <w:rPrChange w:id="368" w:author="noa menahem" w:date="2017-11-26T07:25:00Z">
            <w:rPr>
              <w:rtl/>
            </w:rPr>
          </w:rPrChange>
        </w:rPr>
        <w:t>סעיף 348 (א)</w:t>
      </w:r>
      <w:ins w:id="369" w:author="noa menahem" w:date="2017-11-26T07:25:00Z">
        <w:r w:rsidR="00B2327E" w:rsidRPr="00B2327E">
          <w:rPr>
            <w:color w:val="0000FF"/>
            <w:u w:val="single"/>
            <w:rtl/>
            <w:rPrChange w:id="370" w:author="noa menahem" w:date="2017-11-26T07:25:00Z">
              <w:rPr>
                <w:rtl/>
              </w:rPr>
            </w:rPrChange>
          </w:rPr>
          <w:fldChar w:fldCharType="end"/>
        </w:r>
      </w:ins>
      <w:r>
        <w:rPr>
          <w:rFonts w:hint="cs"/>
          <w:rtl/>
        </w:rPr>
        <w:t xml:space="preserve"> +</w:t>
      </w:r>
      <w:ins w:id="371" w:author="noa menahem" w:date="2017-11-26T07:25:00Z">
        <w:r w:rsidR="00B2327E" w:rsidRPr="00B2327E">
          <w:rPr>
            <w:color w:val="0000FF"/>
            <w:u w:val="single"/>
            <w:rtl/>
            <w:rPrChange w:id="372" w:author="noa menahem" w:date="2017-11-26T07:25:00Z">
              <w:rPr>
                <w:rtl/>
              </w:rPr>
            </w:rPrChange>
          </w:rPr>
          <w:fldChar w:fldCharType="begin"/>
        </w:r>
        <w:r w:rsidR="00B2327E" w:rsidRPr="00B2327E">
          <w:rPr>
            <w:color w:val="0000FF"/>
            <w:u w:val="single"/>
            <w:rtl/>
            <w:rPrChange w:id="373" w:author="noa menahem" w:date="2017-11-26T07:25:00Z">
              <w:rPr>
                <w:rtl/>
              </w:rPr>
            </w:rPrChange>
          </w:rPr>
          <w:instrText xml:space="preserve"> </w:instrText>
        </w:r>
        <w:r w:rsidR="00B2327E" w:rsidRPr="00B2327E">
          <w:rPr>
            <w:color w:val="0000FF"/>
            <w:u w:val="single"/>
            <w:rPrChange w:id="374" w:author="noa menahem" w:date="2017-11-26T07:25:00Z">
              <w:rPr/>
            </w:rPrChange>
          </w:rPr>
          <w:instrText>HYPERLINK</w:instrText>
        </w:r>
        <w:r w:rsidR="00B2327E" w:rsidRPr="00B2327E">
          <w:rPr>
            <w:color w:val="0000FF"/>
            <w:u w:val="single"/>
            <w:rtl/>
            <w:rPrChange w:id="375" w:author="noa menahem" w:date="2017-11-26T07:25:00Z">
              <w:rPr>
                <w:rtl/>
              </w:rPr>
            </w:rPrChange>
          </w:rPr>
          <w:instrText xml:space="preserve"> "</w:instrText>
        </w:r>
        <w:r w:rsidR="00B2327E" w:rsidRPr="00B2327E">
          <w:rPr>
            <w:color w:val="0000FF"/>
            <w:u w:val="single"/>
            <w:rPrChange w:id="376" w:author="noa menahem" w:date="2017-11-26T07:25:00Z">
              <w:rPr/>
            </w:rPrChange>
          </w:rPr>
          <w:instrText>http://www.nevo.co.il/law/70301/345.a.1</w:instrText>
        </w:r>
        <w:r w:rsidR="00B2327E" w:rsidRPr="00B2327E">
          <w:rPr>
            <w:color w:val="0000FF"/>
            <w:u w:val="single"/>
            <w:rtl/>
            <w:rPrChange w:id="377" w:author="noa menahem" w:date="2017-11-26T07:25:00Z">
              <w:rPr>
                <w:rtl/>
              </w:rPr>
            </w:rPrChange>
          </w:rPr>
          <w:instrText xml:space="preserve">" </w:instrText>
        </w:r>
        <w:r w:rsidR="00B2327E" w:rsidRPr="00B2327E">
          <w:rPr>
            <w:color w:val="0000FF"/>
            <w:u w:val="single"/>
            <w:rtl/>
            <w:rPrChange w:id="378" w:author="noa menahem" w:date="2017-11-26T07:25:00Z">
              <w:rPr>
                <w:rtl/>
              </w:rPr>
            </w:rPrChange>
          </w:rPr>
        </w:r>
        <w:r w:rsidR="00B2327E" w:rsidRPr="00B2327E">
          <w:rPr>
            <w:color w:val="0000FF"/>
            <w:u w:val="single"/>
            <w:rtl/>
            <w:rPrChange w:id="379" w:author="noa menahem" w:date="2017-11-26T07:25:00Z">
              <w:rPr>
                <w:rtl/>
              </w:rPr>
            </w:rPrChange>
          </w:rPr>
          <w:fldChar w:fldCharType="separate"/>
        </w:r>
      </w:ins>
      <w:r w:rsidR="00B2327E" w:rsidRPr="00B2327E">
        <w:rPr>
          <w:color w:val="0000FF"/>
          <w:u w:val="single"/>
          <w:rtl/>
          <w:rPrChange w:id="380" w:author="noa menahem" w:date="2017-11-26T07:25:00Z">
            <w:rPr>
              <w:rtl/>
            </w:rPr>
          </w:rPrChange>
        </w:rPr>
        <w:t xml:space="preserve"> 345 (א) (1)</w:t>
      </w:r>
      <w:ins w:id="381" w:author="noa menahem" w:date="2017-11-26T07:25:00Z">
        <w:r w:rsidR="00B2327E" w:rsidRPr="00B2327E">
          <w:rPr>
            <w:color w:val="0000FF"/>
            <w:u w:val="single"/>
            <w:rtl/>
            <w:rPrChange w:id="382" w:author="noa menahem" w:date="2017-11-26T07:25:00Z">
              <w:rPr>
                <w:rtl/>
              </w:rPr>
            </w:rPrChange>
          </w:rPr>
          <w:fldChar w:fldCharType="end"/>
        </w:r>
      </w:ins>
      <w:r>
        <w:rPr>
          <w:rFonts w:hint="cs"/>
          <w:rtl/>
        </w:rPr>
        <w:t xml:space="preserve"> לחוק, מסכים אנוכי לטענות ב"כ הצדדים כי השאלה הצריכה להיבדק בנדון דנן היא האם בוצעו המעשים המיוחסים לנאשם בהסכמה - אם לאו. </w:t>
      </w:r>
    </w:p>
    <w:p w14:paraId="3AA8CAC0" w14:textId="77777777" w:rsidR="00145FCE" w:rsidRDefault="00145FCE">
      <w:pPr>
        <w:ind w:left="1440" w:hanging="720"/>
        <w:jc w:val="both"/>
        <w:rPr>
          <w:rFonts w:hint="cs"/>
          <w:rtl/>
        </w:rPr>
      </w:pPr>
    </w:p>
    <w:p w14:paraId="7876EC88" w14:textId="77777777" w:rsidR="00145FCE" w:rsidRDefault="00145FCE">
      <w:pPr>
        <w:ind w:left="720" w:hanging="720"/>
        <w:rPr>
          <w:rFonts w:hint="cs"/>
          <w:rtl/>
        </w:rPr>
      </w:pPr>
      <w:r>
        <w:rPr>
          <w:rFonts w:hint="cs"/>
          <w:rtl/>
        </w:rPr>
        <w:t>5.</w:t>
      </w:r>
      <w:r>
        <w:rPr>
          <w:rFonts w:hint="cs"/>
          <w:rtl/>
        </w:rPr>
        <w:tab/>
        <w:t>א)</w:t>
      </w:r>
      <w:r>
        <w:rPr>
          <w:rFonts w:hint="cs"/>
          <w:rtl/>
        </w:rPr>
        <w:tab/>
        <w:t xml:space="preserve">עדת התביעה העיקרית היא המתלוננת וזו למעשה העדות היחידה מטעם </w:t>
      </w:r>
    </w:p>
    <w:p w14:paraId="055D13DF" w14:textId="77777777" w:rsidR="00145FCE" w:rsidRDefault="00145FCE">
      <w:pPr>
        <w:ind w:left="1440"/>
        <w:rPr>
          <w:rFonts w:hint="cs"/>
          <w:rtl/>
        </w:rPr>
      </w:pPr>
      <w:r>
        <w:rPr>
          <w:rFonts w:hint="cs"/>
          <w:rtl/>
        </w:rPr>
        <w:t xml:space="preserve">התביעה המתיחסת למעשים עצמם. </w:t>
      </w:r>
    </w:p>
    <w:p w14:paraId="5ED00C3B" w14:textId="77777777" w:rsidR="00145FCE" w:rsidRDefault="00145FCE">
      <w:pPr>
        <w:ind w:left="1440" w:hanging="720"/>
        <w:rPr>
          <w:rFonts w:hint="cs"/>
          <w:rtl/>
        </w:rPr>
      </w:pPr>
      <w:r>
        <w:rPr>
          <w:rFonts w:hint="cs"/>
          <w:rtl/>
        </w:rPr>
        <w:tab/>
      </w:r>
    </w:p>
    <w:p w14:paraId="6E721271" w14:textId="77777777" w:rsidR="00145FCE" w:rsidRDefault="00145FCE">
      <w:pPr>
        <w:ind w:left="1440"/>
        <w:rPr>
          <w:rFonts w:hint="cs"/>
          <w:rtl/>
        </w:rPr>
      </w:pPr>
      <w:r>
        <w:rPr>
          <w:rFonts w:hint="cs"/>
          <w:rtl/>
        </w:rPr>
        <w:t xml:space="preserve">המתלוננת מסרה גירסתה בעדות ארוכה וחקירה נגדית ארוכה. </w:t>
      </w:r>
    </w:p>
    <w:p w14:paraId="293A5F2E" w14:textId="77777777" w:rsidR="00145FCE" w:rsidRDefault="00145FCE">
      <w:pPr>
        <w:ind w:left="1440" w:hanging="720"/>
        <w:rPr>
          <w:rFonts w:hint="cs"/>
          <w:rtl/>
        </w:rPr>
      </w:pPr>
      <w:r>
        <w:rPr>
          <w:rFonts w:hint="cs"/>
          <w:rtl/>
        </w:rPr>
        <w:tab/>
      </w:r>
    </w:p>
    <w:p w14:paraId="3F62315E" w14:textId="77777777" w:rsidR="00145FCE" w:rsidRDefault="00145FCE">
      <w:pPr>
        <w:ind w:left="1440"/>
        <w:rPr>
          <w:rFonts w:hint="cs"/>
          <w:rtl/>
        </w:rPr>
      </w:pPr>
      <w:r>
        <w:rPr>
          <w:rFonts w:hint="cs"/>
          <w:rtl/>
        </w:rPr>
        <w:t xml:space="preserve">בחלק מעדותה נתגלו סתירות ובחלק נתגלה חוסר הגיון - שכן אין הדברים מתיישבים עם השכל הישר. </w:t>
      </w:r>
    </w:p>
    <w:p w14:paraId="350CABD4" w14:textId="77777777" w:rsidR="00145FCE" w:rsidRDefault="00145FCE">
      <w:pPr>
        <w:ind w:left="1440" w:hanging="720"/>
        <w:rPr>
          <w:rFonts w:hint="cs"/>
          <w:rtl/>
        </w:rPr>
      </w:pPr>
    </w:p>
    <w:p w14:paraId="4228C533" w14:textId="77777777" w:rsidR="00145FCE" w:rsidRDefault="00145FCE">
      <w:pPr>
        <w:ind w:left="1440" w:hanging="720"/>
        <w:jc w:val="both"/>
        <w:rPr>
          <w:rFonts w:hint="cs"/>
          <w:rtl/>
        </w:rPr>
      </w:pPr>
      <w:r>
        <w:rPr>
          <w:rFonts w:hint="cs"/>
          <w:rtl/>
        </w:rPr>
        <w:t>ב)</w:t>
      </w:r>
      <w:r>
        <w:rPr>
          <w:rFonts w:hint="cs"/>
          <w:rtl/>
        </w:rPr>
        <w:tab/>
        <w:t xml:space="preserve">אמנם יש לאבחן בין סתירות מהותיות לבין סתירות שלא יכולות להשפיע על אמינות, ברם יש לראות את משקלה המצטבר של עדות המתלוננת ואת חוסר ההגיון בפרטים מהותיים מסויימים ומשקל מצטבר זה – הוא המעורר ספק בנכונות הגירסה. </w:t>
      </w:r>
    </w:p>
    <w:p w14:paraId="3121FF8F" w14:textId="77777777" w:rsidR="00145FCE" w:rsidRDefault="00145FCE">
      <w:pPr>
        <w:ind w:left="1440" w:hanging="720"/>
        <w:rPr>
          <w:rFonts w:hint="cs"/>
          <w:rtl/>
        </w:rPr>
      </w:pPr>
    </w:p>
    <w:p w14:paraId="0055D61D" w14:textId="77777777" w:rsidR="00145FCE" w:rsidRDefault="00145FCE">
      <w:pPr>
        <w:ind w:left="1440" w:hanging="720"/>
        <w:jc w:val="both"/>
        <w:rPr>
          <w:rFonts w:hint="cs"/>
          <w:rtl/>
        </w:rPr>
      </w:pPr>
      <w:r>
        <w:rPr>
          <w:rFonts w:hint="cs"/>
          <w:rtl/>
        </w:rPr>
        <w:t>ג)</w:t>
      </w:r>
      <w:r>
        <w:rPr>
          <w:rFonts w:hint="cs"/>
          <w:rtl/>
        </w:rPr>
        <w:tab/>
        <w:t xml:space="preserve">תשובות אלה - כפי שניתנו על-ידי המתלוננת - ערערו את אמינות עדותה, עוררו ספק בגירסתה - עד כי שניים אלה הותירו בלבי ספק אם אכן המעשים בוצעו בהיעדר הסכמה הדדית ומספק זה החלטתי לזכות את הנאשם גם מהעבירה של מעשה מגונה - לפי </w:t>
      </w:r>
      <w:ins w:id="383" w:author="noa menahem" w:date="2017-11-26T07:26:00Z">
        <w:r w:rsidR="00B2327E" w:rsidRPr="00B2327E">
          <w:rPr>
            <w:color w:val="0000FF"/>
            <w:u w:val="single"/>
            <w:rtl/>
            <w:rPrChange w:id="384" w:author="noa menahem" w:date="2017-11-26T07:26:00Z">
              <w:rPr>
                <w:rtl/>
              </w:rPr>
            </w:rPrChange>
          </w:rPr>
          <w:fldChar w:fldCharType="begin"/>
        </w:r>
        <w:r w:rsidR="00B2327E" w:rsidRPr="00B2327E">
          <w:rPr>
            <w:color w:val="0000FF"/>
            <w:u w:val="single"/>
            <w:rtl/>
            <w:rPrChange w:id="385" w:author="noa menahem" w:date="2017-11-26T07:26:00Z">
              <w:rPr>
                <w:rtl/>
              </w:rPr>
            </w:rPrChange>
          </w:rPr>
          <w:instrText xml:space="preserve"> </w:instrText>
        </w:r>
        <w:r w:rsidR="00B2327E" w:rsidRPr="00B2327E">
          <w:rPr>
            <w:color w:val="0000FF"/>
            <w:u w:val="single"/>
            <w:rPrChange w:id="386" w:author="noa menahem" w:date="2017-11-26T07:26:00Z">
              <w:rPr/>
            </w:rPrChange>
          </w:rPr>
          <w:instrText>HYPERLINK</w:instrText>
        </w:r>
        <w:r w:rsidR="00B2327E" w:rsidRPr="00B2327E">
          <w:rPr>
            <w:color w:val="0000FF"/>
            <w:u w:val="single"/>
            <w:rtl/>
            <w:rPrChange w:id="387" w:author="noa menahem" w:date="2017-11-26T07:26:00Z">
              <w:rPr>
                <w:rtl/>
              </w:rPr>
            </w:rPrChange>
          </w:rPr>
          <w:instrText xml:space="preserve"> "</w:instrText>
        </w:r>
        <w:r w:rsidR="00B2327E" w:rsidRPr="00B2327E">
          <w:rPr>
            <w:color w:val="0000FF"/>
            <w:u w:val="single"/>
            <w:rPrChange w:id="388" w:author="noa menahem" w:date="2017-11-26T07:26:00Z">
              <w:rPr/>
            </w:rPrChange>
          </w:rPr>
          <w:instrText>http://www.nevo.co.il/law/70301/348.a</w:instrText>
        </w:r>
        <w:r w:rsidR="00B2327E" w:rsidRPr="00B2327E">
          <w:rPr>
            <w:color w:val="0000FF"/>
            <w:u w:val="single"/>
            <w:rtl/>
            <w:rPrChange w:id="389" w:author="noa menahem" w:date="2017-11-26T07:26:00Z">
              <w:rPr>
                <w:rtl/>
              </w:rPr>
            </w:rPrChange>
          </w:rPr>
          <w:instrText xml:space="preserve">" </w:instrText>
        </w:r>
        <w:r w:rsidR="00B2327E" w:rsidRPr="00B2327E">
          <w:rPr>
            <w:color w:val="0000FF"/>
            <w:u w:val="single"/>
            <w:rtl/>
            <w:rPrChange w:id="390" w:author="noa menahem" w:date="2017-11-26T07:26:00Z">
              <w:rPr>
                <w:rtl/>
              </w:rPr>
            </w:rPrChange>
          </w:rPr>
        </w:r>
        <w:r w:rsidR="00B2327E" w:rsidRPr="00B2327E">
          <w:rPr>
            <w:color w:val="0000FF"/>
            <w:u w:val="single"/>
            <w:rtl/>
            <w:rPrChange w:id="391" w:author="noa menahem" w:date="2017-11-26T07:26:00Z">
              <w:rPr>
                <w:rtl/>
              </w:rPr>
            </w:rPrChange>
          </w:rPr>
          <w:fldChar w:fldCharType="separate"/>
        </w:r>
      </w:ins>
      <w:r w:rsidR="00B2327E" w:rsidRPr="00B2327E">
        <w:rPr>
          <w:color w:val="0000FF"/>
          <w:u w:val="single"/>
          <w:rtl/>
          <w:rPrChange w:id="392" w:author="noa menahem" w:date="2017-11-26T07:26:00Z">
            <w:rPr>
              <w:rtl/>
            </w:rPr>
          </w:rPrChange>
        </w:rPr>
        <w:t>סעיף 348 (א)</w:t>
      </w:r>
      <w:ins w:id="393" w:author="noa menahem" w:date="2017-11-26T07:26:00Z">
        <w:r w:rsidR="00B2327E" w:rsidRPr="00B2327E">
          <w:rPr>
            <w:color w:val="0000FF"/>
            <w:u w:val="single"/>
            <w:rtl/>
            <w:rPrChange w:id="394" w:author="noa menahem" w:date="2017-11-26T07:26:00Z">
              <w:rPr>
                <w:rtl/>
              </w:rPr>
            </w:rPrChange>
          </w:rPr>
          <w:fldChar w:fldCharType="end"/>
        </w:r>
      </w:ins>
      <w:r>
        <w:rPr>
          <w:rFonts w:hint="cs"/>
          <w:rtl/>
        </w:rPr>
        <w:t xml:space="preserve"> + </w:t>
      </w:r>
      <w:ins w:id="395" w:author="noa menahem" w:date="2017-11-26T07:26:00Z">
        <w:r w:rsidR="00B2327E" w:rsidRPr="00B2327E">
          <w:rPr>
            <w:color w:val="0000FF"/>
            <w:u w:val="single"/>
            <w:rtl/>
            <w:rPrChange w:id="396" w:author="noa menahem" w:date="2017-11-26T07:26:00Z">
              <w:rPr>
                <w:rtl/>
              </w:rPr>
            </w:rPrChange>
          </w:rPr>
          <w:fldChar w:fldCharType="begin"/>
        </w:r>
        <w:r w:rsidR="00B2327E" w:rsidRPr="00B2327E">
          <w:rPr>
            <w:color w:val="0000FF"/>
            <w:u w:val="single"/>
            <w:rtl/>
            <w:rPrChange w:id="397" w:author="noa menahem" w:date="2017-11-26T07:26:00Z">
              <w:rPr>
                <w:rtl/>
              </w:rPr>
            </w:rPrChange>
          </w:rPr>
          <w:instrText xml:space="preserve"> </w:instrText>
        </w:r>
        <w:r w:rsidR="00B2327E" w:rsidRPr="00B2327E">
          <w:rPr>
            <w:color w:val="0000FF"/>
            <w:u w:val="single"/>
            <w:rPrChange w:id="398" w:author="noa menahem" w:date="2017-11-26T07:26:00Z">
              <w:rPr/>
            </w:rPrChange>
          </w:rPr>
          <w:instrText>HYPERLINK</w:instrText>
        </w:r>
        <w:r w:rsidR="00B2327E" w:rsidRPr="00B2327E">
          <w:rPr>
            <w:color w:val="0000FF"/>
            <w:u w:val="single"/>
            <w:rtl/>
            <w:rPrChange w:id="399" w:author="noa menahem" w:date="2017-11-26T07:26:00Z">
              <w:rPr>
                <w:rtl/>
              </w:rPr>
            </w:rPrChange>
          </w:rPr>
          <w:instrText xml:space="preserve"> "</w:instrText>
        </w:r>
        <w:r w:rsidR="00B2327E" w:rsidRPr="00B2327E">
          <w:rPr>
            <w:color w:val="0000FF"/>
            <w:u w:val="single"/>
            <w:rPrChange w:id="400" w:author="noa menahem" w:date="2017-11-26T07:26:00Z">
              <w:rPr/>
            </w:rPrChange>
          </w:rPr>
          <w:instrText>http://www.nevo.co.il/law/70301/345.a.1</w:instrText>
        </w:r>
        <w:r w:rsidR="00B2327E" w:rsidRPr="00B2327E">
          <w:rPr>
            <w:color w:val="0000FF"/>
            <w:u w:val="single"/>
            <w:rtl/>
            <w:rPrChange w:id="401" w:author="noa menahem" w:date="2017-11-26T07:26:00Z">
              <w:rPr>
                <w:rtl/>
              </w:rPr>
            </w:rPrChange>
          </w:rPr>
          <w:instrText xml:space="preserve">" </w:instrText>
        </w:r>
        <w:r w:rsidR="00B2327E" w:rsidRPr="00B2327E">
          <w:rPr>
            <w:color w:val="0000FF"/>
            <w:u w:val="single"/>
            <w:rtl/>
            <w:rPrChange w:id="402" w:author="noa menahem" w:date="2017-11-26T07:26:00Z">
              <w:rPr>
                <w:rtl/>
              </w:rPr>
            </w:rPrChange>
          </w:rPr>
        </w:r>
        <w:r w:rsidR="00B2327E" w:rsidRPr="00B2327E">
          <w:rPr>
            <w:color w:val="0000FF"/>
            <w:u w:val="single"/>
            <w:rtl/>
            <w:rPrChange w:id="403" w:author="noa menahem" w:date="2017-11-26T07:26:00Z">
              <w:rPr>
                <w:rtl/>
              </w:rPr>
            </w:rPrChange>
          </w:rPr>
          <w:fldChar w:fldCharType="separate"/>
        </w:r>
      </w:ins>
      <w:r w:rsidR="00B2327E" w:rsidRPr="00B2327E">
        <w:rPr>
          <w:color w:val="0000FF"/>
          <w:u w:val="single"/>
          <w:rtl/>
          <w:rPrChange w:id="404" w:author="noa menahem" w:date="2017-11-26T07:26:00Z">
            <w:rPr>
              <w:rtl/>
            </w:rPr>
          </w:rPrChange>
        </w:rPr>
        <w:t>345 (א) (1)</w:t>
      </w:r>
      <w:ins w:id="405" w:author="noa menahem" w:date="2017-11-26T07:26:00Z">
        <w:r w:rsidR="00B2327E" w:rsidRPr="00B2327E">
          <w:rPr>
            <w:color w:val="0000FF"/>
            <w:u w:val="single"/>
            <w:rtl/>
            <w:rPrChange w:id="406" w:author="noa menahem" w:date="2017-11-26T07:26:00Z">
              <w:rPr>
                <w:rtl/>
              </w:rPr>
            </w:rPrChange>
          </w:rPr>
          <w:fldChar w:fldCharType="end"/>
        </w:r>
      </w:ins>
      <w:r>
        <w:rPr>
          <w:rFonts w:hint="cs"/>
          <w:rtl/>
        </w:rPr>
        <w:t xml:space="preserve"> לחוק - הכל כפי שיפורט להלן. </w:t>
      </w:r>
    </w:p>
    <w:p w14:paraId="7803BCBF" w14:textId="77777777" w:rsidR="00145FCE" w:rsidRDefault="00145FCE">
      <w:pPr>
        <w:ind w:left="720" w:hanging="720"/>
        <w:jc w:val="both"/>
        <w:rPr>
          <w:rFonts w:hint="cs"/>
          <w:rtl/>
        </w:rPr>
      </w:pPr>
    </w:p>
    <w:p w14:paraId="426CDDA7" w14:textId="77777777" w:rsidR="00145FCE" w:rsidRDefault="00145FCE">
      <w:pPr>
        <w:ind w:left="720" w:hanging="720"/>
        <w:jc w:val="both"/>
        <w:rPr>
          <w:rFonts w:hint="cs"/>
          <w:rtl/>
        </w:rPr>
      </w:pPr>
    </w:p>
    <w:p w14:paraId="6580380B" w14:textId="77777777" w:rsidR="00145FCE" w:rsidRDefault="00145FCE">
      <w:pPr>
        <w:ind w:left="720" w:hanging="720"/>
        <w:jc w:val="both"/>
        <w:rPr>
          <w:rFonts w:hint="cs"/>
          <w:rtl/>
        </w:rPr>
      </w:pPr>
      <w:r>
        <w:rPr>
          <w:rFonts w:hint="cs"/>
          <w:rtl/>
        </w:rPr>
        <w:t>6.</w:t>
      </w:r>
      <w:r>
        <w:rPr>
          <w:rFonts w:hint="cs"/>
          <w:rtl/>
        </w:rPr>
        <w:tab/>
        <w:t>א.</w:t>
      </w:r>
      <w:r>
        <w:rPr>
          <w:rFonts w:hint="cs"/>
          <w:rtl/>
        </w:rPr>
        <w:tab/>
        <w:t xml:space="preserve">ואלה הם הנימוקים להפסקת ההליכים בגין עבירת רמזים מגונים - לפי סעיף </w:t>
      </w:r>
    </w:p>
    <w:p w14:paraId="02F2D8D0" w14:textId="77777777" w:rsidR="00145FCE" w:rsidRDefault="00B2327E">
      <w:pPr>
        <w:ind w:left="720" w:firstLine="720"/>
        <w:jc w:val="both"/>
        <w:rPr>
          <w:rFonts w:hint="cs"/>
          <w:rtl/>
        </w:rPr>
      </w:pPr>
      <w:ins w:id="407" w:author="noa menahem" w:date="2017-11-26T07:26:00Z">
        <w:r w:rsidRPr="00B2327E">
          <w:rPr>
            <w:color w:val="0000FF"/>
            <w:u w:val="single"/>
            <w:rtl/>
            <w:rPrChange w:id="408" w:author="noa menahem" w:date="2017-11-26T07:26:00Z">
              <w:rPr>
                <w:rtl/>
              </w:rPr>
            </w:rPrChange>
          </w:rPr>
          <w:fldChar w:fldCharType="begin"/>
        </w:r>
        <w:r w:rsidRPr="00B2327E">
          <w:rPr>
            <w:color w:val="0000FF"/>
            <w:u w:val="single"/>
            <w:rtl/>
            <w:rPrChange w:id="409" w:author="noa menahem" w:date="2017-11-26T07:26:00Z">
              <w:rPr>
                <w:rtl/>
              </w:rPr>
            </w:rPrChange>
          </w:rPr>
          <w:instrText xml:space="preserve"> </w:instrText>
        </w:r>
        <w:r w:rsidRPr="00B2327E">
          <w:rPr>
            <w:color w:val="0000FF"/>
            <w:u w:val="single"/>
            <w:rPrChange w:id="410" w:author="noa menahem" w:date="2017-11-26T07:26:00Z">
              <w:rPr/>
            </w:rPrChange>
          </w:rPr>
          <w:instrText>HYPERLINK</w:instrText>
        </w:r>
        <w:r w:rsidRPr="00B2327E">
          <w:rPr>
            <w:color w:val="0000FF"/>
            <w:u w:val="single"/>
            <w:rtl/>
            <w:rPrChange w:id="411" w:author="noa menahem" w:date="2017-11-26T07:26:00Z">
              <w:rPr>
                <w:rtl/>
              </w:rPr>
            </w:rPrChange>
          </w:rPr>
          <w:instrText xml:space="preserve"> "</w:instrText>
        </w:r>
        <w:r w:rsidRPr="00B2327E">
          <w:rPr>
            <w:color w:val="0000FF"/>
            <w:u w:val="single"/>
            <w:rPrChange w:id="412" w:author="noa menahem" w:date="2017-11-26T07:26:00Z">
              <w:rPr/>
            </w:rPrChange>
          </w:rPr>
          <w:instrText>http://www.nevo.co.il/law/70301/210</w:instrText>
        </w:r>
        <w:r w:rsidRPr="00B2327E">
          <w:rPr>
            <w:color w:val="0000FF"/>
            <w:u w:val="single"/>
            <w:rtl/>
            <w:rPrChange w:id="413" w:author="noa menahem" w:date="2017-11-26T07:26:00Z">
              <w:rPr>
                <w:rtl/>
              </w:rPr>
            </w:rPrChange>
          </w:rPr>
          <w:instrText xml:space="preserve">" </w:instrText>
        </w:r>
        <w:r w:rsidRPr="00B2327E">
          <w:rPr>
            <w:color w:val="0000FF"/>
            <w:u w:val="single"/>
            <w:rtl/>
            <w:rPrChange w:id="414" w:author="noa menahem" w:date="2017-11-26T07:26:00Z">
              <w:rPr>
                <w:rtl/>
              </w:rPr>
            </w:rPrChange>
          </w:rPr>
        </w:r>
        <w:r w:rsidRPr="00B2327E">
          <w:rPr>
            <w:color w:val="0000FF"/>
            <w:u w:val="single"/>
            <w:rtl/>
            <w:rPrChange w:id="415" w:author="noa menahem" w:date="2017-11-26T07:26:00Z">
              <w:rPr>
                <w:rtl/>
              </w:rPr>
            </w:rPrChange>
          </w:rPr>
          <w:fldChar w:fldCharType="separate"/>
        </w:r>
      </w:ins>
      <w:r w:rsidRPr="00B2327E">
        <w:rPr>
          <w:color w:val="0000FF"/>
          <w:u w:val="single"/>
          <w:rtl/>
          <w:rPrChange w:id="416" w:author="noa menahem" w:date="2017-11-26T07:26:00Z">
            <w:rPr>
              <w:rtl/>
            </w:rPr>
          </w:rPrChange>
        </w:rPr>
        <w:t>210</w:t>
      </w:r>
      <w:ins w:id="417" w:author="noa menahem" w:date="2017-11-26T07:26:00Z">
        <w:r w:rsidRPr="00B2327E">
          <w:rPr>
            <w:color w:val="0000FF"/>
            <w:u w:val="single"/>
            <w:rtl/>
            <w:rPrChange w:id="418" w:author="noa menahem" w:date="2017-11-26T07:26:00Z">
              <w:rPr>
                <w:rtl/>
              </w:rPr>
            </w:rPrChange>
          </w:rPr>
          <w:fldChar w:fldCharType="end"/>
        </w:r>
      </w:ins>
      <w:r w:rsidR="00145FCE">
        <w:rPr>
          <w:rFonts w:hint="cs"/>
          <w:rtl/>
        </w:rPr>
        <w:t xml:space="preserve"> לחוק:</w:t>
      </w:r>
    </w:p>
    <w:p w14:paraId="39745CBC" w14:textId="77777777" w:rsidR="00145FCE" w:rsidRDefault="00145FCE">
      <w:pPr>
        <w:ind w:left="720" w:firstLine="720"/>
        <w:jc w:val="both"/>
        <w:rPr>
          <w:rFonts w:hint="cs"/>
          <w:rtl/>
        </w:rPr>
      </w:pPr>
    </w:p>
    <w:p w14:paraId="4016627B" w14:textId="77777777" w:rsidR="00145FCE" w:rsidRDefault="00145FCE">
      <w:pPr>
        <w:ind w:left="720" w:hanging="720"/>
        <w:jc w:val="both"/>
        <w:rPr>
          <w:rFonts w:hint="cs"/>
          <w:rtl/>
        </w:rPr>
      </w:pPr>
    </w:p>
    <w:p w14:paraId="35CCCC6B" w14:textId="77777777" w:rsidR="00145FCE" w:rsidRDefault="00145FCE">
      <w:pPr>
        <w:pStyle w:val="BodyTextIndent3"/>
        <w:rPr>
          <w:rFonts w:hint="cs"/>
          <w:rtl/>
        </w:rPr>
      </w:pPr>
      <w:r>
        <w:rPr>
          <w:rFonts w:hint="cs"/>
          <w:rtl/>
        </w:rPr>
        <w:t>א)</w:t>
      </w:r>
      <w:r>
        <w:rPr>
          <w:rFonts w:hint="cs"/>
          <w:rtl/>
        </w:rPr>
        <w:tab/>
        <w:t>ניתן לומר כי כל הענין, נשוא כתב אישום זה, החל בשיחות הטלפון, שאחת מהן כונתה במהלך החקירה כ"שיחה כחולה". (ראה עמ' 92 לפרטיכל, שורה 23) .</w:t>
      </w:r>
      <w:r>
        <w:rPr>
          <w:color w:val="FFFFFF"/>
          <w:sz w:val="4"/>
          <w:szCs w:val="4"/>
          <w:rtl/>
        </w:rPr>
        <w:t>נ</w:t>
      </w:r>
    </w:p>
    <w:p w14:paraId="0CCB0682" w14:textId="77777777" w:rsidR="00145FCE" w:rsidRDefault="00145FCE">
      <w:pPr>
        <w:pStyle w:val="BodyTextIndent3"/>
        <w:rPr>
          <w:rFonts w:hint="cs"/>
          <w:rtl/>
        </w:rPr>
      </w:pPr>
      <w:r>
        <w:rPr>
          <w:rFonts w:hint="cs"/>
          <w:rtl/>
        </w:rPr>
        <w:tab/>
        <w:t xml:space="preserve">דא עקא, </w:t>
      </w:r>
      <w:ins w:id="419" w:author="noa menahem" w:date="2017-11-26T07:26:00Z">
        <w:r w:rsidR="00B2327E" w:rsidRPr="00B2327E">
          <w:rPr>
            <w:color w:val="0000FF"/>
            <w:u w:val="single"/>
            <w:rtl/>
            <w:rPrChange w:id="420" w:author="noa menahem" w:date="2017-11-26T07:26:00Z">
              <w:rPr>
                <w:rtl/>
              </w:rPr>
            </w:rPrChange>
          </w:rPr>
          <w:fldChar w:fldCharType="begin"/>
        </w:r>
        <w:r w:rsidR="00B2327E" w:rsidRPr="00B2327E">
          <w:rPr>
            <w:color w:val="0000FF"/>
            <w:u w:val="single"/>
            <w:rtl/>
            <w:rPrChange w:id="421" w:author="noa menahem" w:date="2017-11-26T07:26:00Z">
              <w:rPr>
                <w:rtl/>
              </w:rPr>
            </w:rPrChange>
          </w:rPr>
          <w:instrText xml:space="preserve"> </w:instrText>
        </w:r>
        <w:r w:rsidR="00B2327E" w:rsidRPr="00B2327E">
          <w:rPr>
            <w:color w:val="0000FF"/>
            <w:u w:val="single"/>
            <w:rPrChange w:id="422" w:author="noa menahem" w:date="2017-11-26T07:26:00Z">
              <w:rPr/>
            </w:rPrChange>
          </w:rPr>
          <w:instrText>HYPERLINK</w:instrText>
        </w:r>
        <w:r w:rsidR="00B2327E" w:rsidRPr="00B2327E">
          <w:rPr>
            <w:color w:val="0000FF"/>
            <w:u w:val="single"/>
            <w:rtl/>
            <w:rPrChange w:id="423" w:author="noa menahem" w:date="2017-11-26T07:26:00Z">
              <w:rPr>
                <w:rtl/>
              </w:rPr>
            </w:rPrChange>
          </w:rPr>
          <w:instrText xml:space="preserve"> "</w:instrText>
        </w:r>
        <w:r w:rsidR="00B2327E" w:rsidRPr="00B2327E">
          <w:rPr>
            <w:color w:val="0000FF"/>
            <w:u w:val="single"/>
            <w:rPrChange w:id="424" w:author="noa menahem" w:date="2017-11-26T07:26:00Z">
              <w:rPr/>
            </w:rPrChange>
          </w:rPr>
          <w:instrText>http://www.nevo.co.il/law/70301/210</w:instrText>
        </w:r>
        <w:r w:rsidR="00B2327E" w:rsidRPr="00B2327E">
          <w:rPr>
            <w:color w:val="0000FF"/>
            <w:u w:val="single"/>
            <w:rtl/>
            <w:rPrChange w:id="425" w:author="noa menahem" w:date="2017-11-26T07:26:00Z">
              <w:rPr>
                <w:rtl/>
              </w:rPr>
            </w:rPrChange>
          </w:rPr>
          <w:instrText xml:space="preserve">" </w:instrText>
        </w:r>
        <w:r w:rsidR="00B2327E" w:rsidRPr="00B2327E">
          <w:rPr>
            <w:color w:val="0000FF"/>
            <w:u w:val="single"/>
            <w:rtl/>
            <w:rPrChange w:id="426" w:author="noa menahem" w:date="2017-11-26T07:26:00Z">
              <w:rPr>
                <w:rtl/>
              </w:rPr>
            </w:rPrChange>
          </w:rPr>
        </w:r>
        <w:r w:rsidR="00B2327E" w:rsidRPr="00B2327E">
          <w:rPr>
            <w:color w:val="0000FF"/>
            <w:u w:val="single"/>
            <w:rtl/>
            <w:rPrChange w:id="427" w:author="noa menahem" w:date="2017-11-26T07:26:00Z">
              <w:rPr>
                <w:rtl/>
              </w:rPr>
            </w:rPrChange>
          </w:rPr>
          <w:fldChar w:fldCharType="separate"/>
        </w:r>
      </w:ins>
      <w:r w:rsidR="00B2327E" w:rsidRPr="00B2327E">
        <w:rPr>
          <w:color w:val="0000FF"/>
          <w:u w:val="single"/>
          <w:rtl/>
          <w:rPrChange w:id="428" w:author="noa menahem" w:date="2017-11-26T07:26:00Z">
            <w:rPr>
              <w:rtl/>
            </w:rPr>
          </w:rPrChange>
        </w:rPr>
        <w:t>שסעיף 210</w:t>
      </w:r>
      <w:ins w:id="429" w:author="noa menahem" w:date="2017-11-26T07:26:00Z">
        <w:r w:rsidR="00B2327E" w:rsidRPr="00B2327E">
          <w:rPr>
            <w:color w:val="0000FF"/>
            <w:u w:val="single"/>
            <w:rtl/>
            <w:rPrChange w:id="430" w:author="noa menahem" w:date="2017-11-26T07:26:00Z">
              <w:rPr>
                <w:rtl/>
              </w:rPr>
            </w:rPrChange>
          </w:rPr>
          <w:fldChar w:fldCharType="end"/>
        </w:r>
      </w:ins>
      <w:r>
        <w:rPr>
          <w:rFonts w:hint="cs"/>
          <w:rtl/>
        </w:rPr>
        <w:t xml:space="preserve"> לחוק בוטל במהלך הדיון והרבה לפני מתן הכרעת הדין.</w:t>
      </w:r>
      <w:r>
        <w:rPr>
          <w:color w:val="FFFFFF"/>
          <w:sz w:val="4"/>
          <w:szCs w:val="4"/>
          <w:rtl/>
        </w:rPr>
        <w:t>ב</w:t>
      </w:r>
    </w:p>
    <w:p w14:paraId="63C55056" w14:textId="77777777" w:rsidR="00145FCE" w:rsidRDefault="00145FCE">
      <w:pPr>
        <w:pStyle w:val="BodyTextIndent3"/>
        <w:rPr>
          <w:rFonts w:hint="cs"/>
          <w:rtl/>
        </w:rPr>
      </w:pPr>
      <w:r>
        <w:rPr>
          <w:rFonts w:hint="cs"/>
          <w:rtl/>
        </w:rPr>
        <w:tab/>
        <w:t xml:space="preserve">(ראה ס"ח 1746 מיום 2.7.00). </w:t>
      </w:r>
    </w:p>
    <w:p w14:paraId="23A7EC67" w14:textId="77777777" w:rsidR="00145FCE" w:rsidRDefault="00145FCE">
      <w:pPr>
        <w:pStyle w:val="BodyTextIndent3"/>
        <w:rPr>
          <w:rFonts w:hint="cs"/>
          <w:rtl/>
        </w:rPr>
      </w:pPr>
    </w:p>
    <w:p w14:paraId="7C24FA3D" w14:textId="77777777" w:rsidR="00145FCE" w:rsidRDefault="00145FCE">
      <w:pPr>
        <w:pStyle w:val="BodyTextIndent3"/>
        <w:rPr>
          <w:rFonts w:hint="cs"/>
          <w:rtl/>
        </w:rPr>
      </w:pPr>
      <w:r>
        <w:rPr>
          <w:rFonts w:hint="cs"/>
          <w:rtl/>
        </w:rPr>
        <w:t>ב)</w:t>
      </w:r>
      <w:r>
        <w:rPr>
          <w:rFonts w:hint="cs"/>
          <w:rtl/>
        </w:rPr>
        <w:tab/>
        <w:t>(1)</w:t>
      </w:r>
      <w:r>
        <w:rPr>
          <w:rFonts w:hint="cs"/>
          <w:rtl/>
        </w:rPr>
        <w:tab/>
        <w:t xml:space="preserve">ב"כ התביעה מסכים לעובדת ביטול הסעיף במהלך המשפט, </w:t>
      </w:r>
    </w:p>
    <w:p w14:paraId="31A0F9A9" w14:textId="77777777" w:rsidR="00145FCE" w:rsidRDefault="00145FCE">
      <w:pPr>
        <w:pStyle w:val="BodyTextIndent3"/>
        <w:ind w:left="2880" w:firstLine="0"/>
        <w:rPr>
          <w:rFonts w:hint="cs"/>
          <w:rtl/>
        </w:rPr>
      </w:pPr>
      <w:r>
        <w:rPr>
          <w:rFonts w:hint="cs"/>
          <w:rtl/>
        </w:rPr>
        <w:t xml:space="preserve">ברם למרות זאת מבקש ב"כ התביעה לעשות שימוש בסמכות הנתונה </w:t>
      </w:r>
      <w:ins w:id="431" w:author="noa menahem" w:date="2017-11-26T07:28:00Z">
        <w:r w:rsidR="00B2327E" w:rsidRPr="00B2327E">
          <w:rPr>
            <w:color w:val="0000FF"/>
            <w:u w:val="single"/>
            <w:rtl/>
            <w:rPrChange w:id="432" w:author="noa menahem" w:date="2017-11-26T07:28:00Z">
              <w:rPr>
                <w:rtl/>
              </w:rPr>
            </w:rPrChange>
          </w:rPr>
          <w:fldChar w:fldCharType="begin"/>
        </w:r>
        <w:r w:rsidR="00B2327E" w:rsidRPr="00B2327E">
          <w:rPr>
            <w:color w:val="0000FF"/>
            <w:u w:val="single"/>
            <w:rtl/>
            <w:rPrChange w:id="433" w:author="noa menahem" w:date="2017-11-26T07:28:00Z">
              <w:rPr>
                <w:rtl/>
              </w:rPr>
            </w:rPrChange>
          </w:rPr>
          <w:instrText xml:space="preserve"> </w:instrText>
        </w:r>
        <w:r w:rsidR="00B2327E" w:rsidRPr="00B2327E">
          <w:rPr>
            <w:color w:val="0000FF"/>
            <w:u w:val="single"/>
            <w:rPrChange w:id="434" w:author="noa menahem" w:date="2017-11-26T07:28:00Z">
              <w:rPr/>
            </w:rPrChange>
          </w:rPr>
          <w:instrText>HYPERLINK</w:instrText>
        </w:r>
        <w:r w:rsidR="00B2327E" w:rsidRPr="00B2327E">
          <w:rPr>
            <w:color w:val="0000FF"/>
            <w:u w:val="single"/>
            <w:rtl/>
            <w:rPrChange w:id="435" w:author="noa menahem" w:date="2017-11-26T07:28:00Z">
              <w:rPr>
                <w:rtl/>
              </w:rPr>
            </w:rPrChange>
          </w:rPr>
          <w:instrText xml:space="preserve"> "</w:instrText>
        </w:r>
        <w:r w:rsidR="00B2327E" w:rsidRPr="00B2327E">
          <w:rPr>
            <w:color w:val="0000FF"/>
            <w:u w:val="single"/>
            <w:rPrChange w:id="436" w:author="noa menahem" w:date="2017-11-26T07:28:00Z">
              <w:rPr/>
            </w:rPrChange>
          </w:rPr>
          <w:instrText>http://www.nevo.co.il/law/70301/5.a</w:instrText>
        </w:r>
        <w:r w:rsidR="00B2327E" w:rsidRPr="00B2327E">
          <w:rPr>
            <w:color w:val="0000FF"/>
            <w:u w:val="single"/>
            <w:rtl/>
            <w:rPrChange w:id="437" w:author="noa menahem" w:date="2017-11-26T07:28:00Z">
              <w:rPr>
                <w:rtl/>
              </w:rPr>
            </w:rPrChange>
          </w:rPr>
          <w:instrText xml:space="preserve">" </w:instrText>
        </w:r>
        <w:r w:rsidR="00B2327E" w:rsidRPr="00B2327E">
          <w:rPr>
            <w:color w:val="0000FF"/>
            <w:u w:val="single"/>
            <w:rtl/>
            <w:rPrChange w:id="438" w:author="noa menahem" w:date="2017-11-26T07:28:00Z">
              <w:rPr>
                <w:rtl/>
              </w:rPr>
            </w:rPrChange>
          </w:rPr>
        </w:r>
        <w:r w:rsidR="00B2327E" w:rsidRPr="00B2327E">
          <w:rPr>
            <w:color w:val="0000FF"/>
            <w:u w:val="single"/>
            <w:rtl/>
            <w:rPrChange w:id="439" w:author="noa menahem" w:date="2017-11-26T07:28:00Z">
              <w:rPr>
                <w:rtl/>
              </w:rPr>
            </w:rPrChange>
          </w:rPr>
          <w:fldChar w:fldCharType="separate"/>
        </w:r>
      </w:ins>
      <w:r w:rsidR="00B2327E" w:rsidRPr="00B2327E">
        <w:rPr>
          <w:color w:val="0000FF"/>
          <w:u w:val="single"/>
          <w:rtl/>
          <w:rPrChange w:id="440" w:author="noa menahem" w:date="2017-11-26T07:28:00Z">
            <w:rPr>
              <w:rtl/>
            </w:rPr>
          </w:rPrChange>
        </w:rPr>
        <w:t>בסעיף 5 (א)</w:t>
      </w:r>
      <w:ins w:id="441" w:author="noa menahem" w:date="2017-11-26T07:28:00Z">
        <w:r w:rsidR="00B2327E" w:rsidRPr="00B2327E">
          <w:rPr>
            <w:color w:val="0000FF"/>
            <w:u w:val="single"/>
            <w:rtl/>
            <w:rPrChange w:id="442" w:author="noa menahem" w:date="2017-11-26T07:28:00Z">
              <w:rPr>
                <w:rtl/>
              </w:rPr>
            </w:rPrChange>
          </w:rPr>
          <w:fldChar w:fldCharType="end"/>
        </w:r>
      </w:ins>
      <w:r>
        <w:rPr>
          <w:rFonts w:hint="cs"/>
          <w:rtl/>
        </w:rPr>
        <w:t xml:space="preserve"> לחוק לפיו ניתן להשתמש בסעיף חדש או מעודכן. </w:t>
      </w:r>
    </w:p>
    <w:p w14:paraId="079699D8" w14:textId="77777777" w:rsidR="00145FCE" w:rsidRDefault="00145FCE">
      <w:pPr>
        <w:pStyle w:val="BodyTextIndent3"/>
        <w:ind w:left="2880"/>
        <w:rPr>
          <w:rFonts w:hint="cs"/>
          <w:rtl/>
        </w:rPr>
      </w:pPr>
      <w:r>
        <w:rPr>
          <w:rFonts w:hint="cs"/>
          <w:rtl/>
        </w:rPr>
        <w:tab/>
        <w:t xml:space="preserve">ב"כ התביעה מבקש לעשות שימוש גם </w:t>
      </w:r>
      <w:ins w:id="443" w:author="noa menahem" w:date="2017-11-26T07:27:00Z">
        <w:r w:rsidR="00B2327E" w:rsidRPr="00B2327E">
          <w:rPr>
            <w:color w:val="0000FF"/>
            <w:u w:val="single"/>
            <w:rtl/>
            <w:rPrChange w:id="444" w:author="noa menahem" w:date="2017-11-26T07:27:00Z">
              <w:rPr>
                <w:rtl/>
              </w:rPr>
            </w:rPrChange>
          </w:rPr>
          <w:fldChar w:fldCharType="begin"/>
        </w:r>
        <w:r w:rsidR="00B2327E" w:rsidRPr="00B2327E">
          <w:rPr>
            <w:color w:val="0000FF"/>
            <w:u w:val="single"/>
            <w:rtl/>
            <w:rPrChange w:id="445" w:author="noa menahem" w:date="2017-11-26T07:27:00Z">
              <w:rPr>
                <w:rtl/>
              </w:rPr>
            </w:rPrChange>
          </w:rPr>
          <w:instrText xml:space="preserve"> </w:instrText>
        </w:r>
        <w:r w:rsidR="00B2327E" w:rsidRPr="00B2327E">
          <w:rPr>
            <w:color w:val="0000FF"/>
            <w:u w:val="single"/>
            <w:rPrChange w:id="446" w:author="noa menahem" w:date="2017-11-26T07:27:00Z">
              <w:rPr/>
            </w:rPrChange>
          </w:rPr>
          <w:instrText>HYPERLINK</w:instrText>
        </w:r>
        <w:r w:rsidR="00B2327E" w:rsidRPr="00B2327E">
          <w:rPr>
            <w:color w:val="0000FF"/>
            <w:u w:val="single"/>
            <w:rtl/>
            <w:rPrChange w:id="447" w:author="noa menahem" w:date="2017-11-26T07:27:00Z">
              <w:rPr>
                <w:rtl/>
              </w:rPr>
            </w:rPrChange>
          </w:rPr>
          <w:instrText xml:space="preserve"> "</w:instrText>
        </w:r>
        <w:r w:rsidR="00B2327E" w:rsidRPr="00B2327E">
          <w:rPr>
            <w:color w:val="0000FF"/>
            <w:u w:val="single"/>
            <w:rPrChange w:id="448" w:author="noa menahem" w:date="2017-11-26T07:27:00Z">
              <w:rPr/>
            </w:rPrChange>
          </w:rPr>
          <w:instrText>http://www.nevo.co.il/law/74903/184</w:instrText>
        </w:r>
        <w:r w:rsidR="00B2327E" w:rsidRPr="00B2327E">
          <w:rPr>
            <w:color w:val="0000FF"/>
            <w:u w:val="single"/>
            <w:rtl/>
            <w:rPrChange w:id="449" w:author="noa menahem" w:date="2017-11-26T07:27:00Z">
              <w:rPr>
                <w:rtl/>
              </w:rPr>
            </w:rPrChange>
          </w:rPr>
          <w:instrText xml:space="preserve">" </w:instrText>
        </w:r>
        <w:r w:rsidR="00B2327E" w:rsidRPr="00B2327E">
          <w:rPr>
            <w:color w:val="0000FF"/>
            <w:u w:val="single"/>
            <w:rtl/>
            <w:rPrChange w:id="450" w:author="noa menahem" w:date="2017-11-26T07:27:00Z">
              <w:rPr>
                <w:rtl/>
              </w:rPr>
            </w:rPrChange>
          </w:rPr>
        </w:r>
        <w:r w:rsidR="00B2327E" w:rsidRPr="00B2327E">
          <w:rPr>
            <w:color w:val="0000FF"/>
            <w:u w:val="single"/>
            <w:rtl/>
            <w:rPrChange w:id="451" w:author="noa menahem" w:date="2017-11-26T07:27:00Z">
              <w:rPr>
                <w:rtl/>
              </w:rPr>
            </w:rPrChange>
          </w:rPr>
          <w:fldChar w:fldCharType="separate"/>
        </w:r>
      </w:ins>
      <w:r w:rsidR="00B2327E" w:rsidRPr="00B2327E">
        <w:rPr>
          <w:color w:val="0000FF"/>
          <w:u w:val="single"/>
          <w:rtl/>
          <w:rPrChange w:id="452" w:author="noa menahem" w:date="2017-11-26T07:27:00Z">
            <w:rPr>
              <w:rtl/>
            </w:rPr>
          </w:rPrChange>
        </w:rPr>
        <w:t>בסעיף 184</w:t>
      </w:r>
      <w:ins w:id="453" w:author="noa menahem" w:date="2017-11-26T07:27:00Z">
        <w:r w:rsidR="00B2327E" w:rsidRPr="00B2327E">
          <w:rPr>
            <w:color w:val="0000FF"/>
            <w:u w:val="single"/>
            <w:rtl/>
            <w:rPrChange w:id="454" w:author="noa menahem" w:date="2017-11-26T07:27:00Z">
              <w:rPr>
                <w:rtl/>
              </w:rPr>
            </w:rPrChange>
          </w:rPr>
          <w:fldChar w:fldCharType="end"/>
        </w:r>
      </w:ins>
      <w:r>
        <w:rPr>
          <w:rFonts w:hint="cs"/>
          <w:rtl/>
        </w:rPr>
        <w:t xml:space="preserve"> ל</w:t>
      </w:r>
      <w:ins w:id="455" w:author="hofit" w:date="2017-10-31T22:14:00Z">
        <w:r w:rsidR="003C7F1E" w:rsidRPr="003C7F1E">
          <w:rPr>
            <w:color w:val="0000FF"/>
            <w:u w:val="single"/>
            <w:rtl/>
            <w:rPrChange w:id="456" w:author="hofit" w:date="2017-10-31T22:14:00Z">
              <w:rPr>
                <w:rtl/>
              </w:rPr>
            </w:rPrChange>
          </w:rPr>
          <w:fldChar w:fldCharType="begin"/>
        </w:r>
        <w:r w:rsidR="003C7F1E" w:rsidRPr="003C7F1E">
          <w:rPr>
            <w:color w:val="0000FF"/>
            <w:u w:val="single"/>
            <w:rtl/>
            <w:rPrChange w:id="457" w:author="hofit" w:date="2017-10-31T22:14:00Z">
              <w:rPr>
                <w:rtl/>
              </w:rPr>
            </w:rPrChange>
          </w:rPr>
          <w:instrText xml:space="preserve"> </w:instrText>
        </w:r>
        <w:r w:rsidR="003C7F1E" w:rsidRPr="003C7F1E">
          <w:rPr>
            <w:color w:val="0000FF"/>
            <w:u w:val="single"/>
            <w:rPrChange w:id="458" w:author="hofit" w:date="2017-10-31T22:14:00Z">
              <w:rPr/>
            </w:rPrChange>
          </w:rPr>
          <w:instrText>HYPERLINK</w:instrText>
        </w:r>
        <w:r w:rsidR="003C7F1E" w:rsidRPr="003C7F1E">
          <w:rPr>
            <w:color w:val="0000FF"/>
            <w:u w:val="single"/>
            <w:rtl/>
            <w:rPrChange w:id="459" w:author="hofit" w:date="2017-10-31T22:14:00Z">
              <w:rPr>
                <w:rtl/>
              </w:rPr>
            </w:rPrChange>
          </w:rPr>
          <w:instrText xml:space="preserve"> "</w:instrText>
        </w:r>
        <w:r w:rsidR="003C7F1E" w:rsidRPr="003C7F1E">
          <w:rPr>
            <w:color w:val="0000FF"/>
            <w:u w:val="single"/>
            <w:rPrChange w:id="460" w:author="hofit" w:date="2017-10-31T22:14:00Z">
              <w:rPr/>
            </w:rPrChange>
          </w:rPr>
          <w:instrText>http://www.nevo.co.il/law/74903</w:instrText>
        </w:r>
        <w:r w:rsidR="003C7F1E" w:rsidRPr="003C7F1E">
          <w:rPr>
            <w:color w:val="0000FF"/>
            <w:u w:val="single"/>
            <w:rtl/>
            <w:rPrChange w:id="461" w:author="hofit" w:date="2017-10-31T22:14:00Z">
              <w:rPr>
                <w:rtl/>
              </w:rPr>
            </w:rPrChange>
          </w:rPr>
          <w:instrText xml:space="preserve">" </w:instrText>
        </w:r>
        <w:r w:rsidR="003C7F1E" w:rsidRPr="003C7F1E">
          <w:rPr>
            <w:color w:val="0000FF"/>
            <w:u w:val="single"/>
            <w:rPrChange w:id="462" w:author="hofit" w:date="2017-10-31T22:14:00Z">
              <w:rPr/>
            </w:rPrChange>
          </w:rPr>
        </w:r>
        <w:r w:rsidR="003C7F1E" w:rsidRPr="003C7F1E">
          <w:rPr>
            <w:color w:val="0000FF"/>
            <w:u w:val="single"/>
            <w:rtl/>
            <w:rPrChange w:id="463" w:author="hofit" w:date="2017-10-31T22:14:00Z">
              <w:rPr>
                <w:rtl/>
              </w:rPr>
            </w:rPrChange>
          </w:rPr>
          <w:fldChar w:fldCharType="separate"/>
        </w:r>
      </w:ins>
      <w:r w:rsidR="003C7F1E" w:rsidRPr="003C7F1E">
        <w:rPr>
          <w:rStyle w:val="Hyperlink"/>
          <w:rFonts w:hint="eastAsia"/>
          <w:rtl/>
          <w:rPrChange w:id="464" w:author="hofit" w:date="2017-10-31T22:14:00Z">
            <w:rPr>
              <w:rStyle w:val="Hyperlink"/>
              <w:rFonts w:hint="eastAsia"/>
              <w:rtl/>
            </w:rPr>
          </w:rPrChange>
        </w:rPr>
        <w:t>חוק</w:t>
      </w:r>
      <w:r w:rsidR="003C7F1E" w:rsidRPr="003C7F1E">
        <w:rPr>
          <w:rStyle w:val="Hyperlink"/>
          <w:rtl/>
          <w:rPrChange w:id="465" w:author="hofit" w:date="2017-10-31T22:14:00Z">
            <w:rPr>
              <w:rStyle w:val="Hyperlink"/>
              <w:rtl/>
            </w:rPr>
          </w:rPrChange>
        </w:rPr>
        <w:t xml:space="preserve"> סדר הדין הפלילי</w:t>
      </w:r>
      <w:ins w:id="466" w:author="hofit" w:date="2017-10-31T22:14:00Z">
        <w:r w:rsidR="003C7F1E" w:rsidRPr="003C7F1E">
          <w:rPr>
            <w:color w:val="0000FF"/>
            <w:u w:val="single"/>
            <w:rtl/>
            <w:rPrChange w:id="467" w:author="hofit" w:date="2017-10-31T22:14:00Z">
              <w:rPr>
                <w:rtl/>
              </w:rPr>
            </w:rPrChange>
          </w:rPr>
          <w:fldChar w:fldCharType="end"/>
        </w:r>
      </w:ins>
      <w:r>
        <w:rPr>
          <w:rFonts w:hint="cs"/>
          <w:rtl/>
        </w:rPr>
        <w:t xml:space="preserve"> (נוסח משולב) התשמ"ב - 1982 (להלן: "ה</w:t>
      </w:r>
      <w:ins w:id="468" w:author="hofit" w:date="2017-10-31T22:14:00Z">
        <w:r w:rsidR="003C7F1E" w:rsidRPr="003C7F1E">
          <w:rPr>
            <w:color w:val="0000FF"/>
            <w:u w:val="single"/>
            <w:rtl/>
            <w:rPrChange w:id="469" w:author="hofit" w:date="2017-10-31T22:14:00Z">
              <w:rPr>
                <w:rtl/>
              </w:rPr>
            </w:rPrChange>
          </w:rPr>
          <w:fldChar w:fldCharType="begin"/>
        </w:r>
        <w:r w:rsidR="003C7F1E" w:rsidRPr="003C7F1E">
          <w:rPr>
            <w:color w:val="0000FF"/>
            <w:u w:val="single"/>
            <w:rtl/>
            <w:rPrChange w:id="470" w:author="hofit" w:date="2017-10-31T22:14:00Z">
              <w:rPr>
                <w:rtl/>
              </w:rPr>
            </w:rPrChange>
          </w:rPr>
          <w:instrText xml:space="preserve"> </w:instrText>
        </w:r>
        <w:r w:rsidR="003C7F1E" w:rsidRPr="003C7F1E">
          <w:rPr>
            <w:color w:val="0000FF"/>
            <w:u w:val="single"/>
            <w:rPrChange w:id="471" w:author="hofit" w:date="2017-10-31T22:14:00Z">
              <w:rPr/>
            </w:rPrChange>
          </w:rPr>
          <w:instrText>HYPERLINK</w:instrText>
        </w:r>
        <w:r w:rsidR="003C7F1E" w:rsidRPr="003C7F1E">
          <w:rPr>
            <w:color w:val="0000FF"/>
            <w:u w:val="single"/>
            <w:rtl/>
            <w:rPrChange w:id="472" w:author="hofit" w:date="2017-10-31T22:14:00Z">
              <w:rPr>
                <w:rtl/>
              </w:rPr>
            </w:rPrChange>
          </w:rPr>
          <w:instrText xml:space="preserve"> "</w:instrText>
        </w:r>
        <w:r w:rsidR="003C7F1E" w:rsidRPr="003C7F1E">
          <w:rPr>
            <w:color w:val="0000FF"/>
            <w:u w:val="single"/>
            <w:rPrChange w:id="473" w:author="hofit" w:date="2017-10-31T22:14:00Z">
              <w:rPr/>
            </w:rPrChange>
          </w:rPr>
          <w:instrText>http://www.nevo.co.il/law/74903</w:instrText>
        </w:r>
        <w:r w:rsidR="003C7F1E" w:rsidRPr="003C7F1E">
          <w:rPr>
            <w:color w:val="0000FF"/>
            <w:u w:val="single"/>
            <w:rtl/>
            <w:rPrChange w:id="474" w:author="hofit" w:date="2017-10-31T22:14:00Z">
              <w:rPr>
                <w:rtl/>
              </w:rPr>
            </w:rPrChange>
          </w:rPr>
          <w:instrText xml:space="preserve">" </w:instrText>
        </w:r>
        <w:r w:rsidR="003C7F1E" w:rsidRPr="003C7F1E">
          <w:rPr>
            <w:color w:val="0000FF"/>
            <w:u w:val="single"/>
            <w:rPrChange w:id="475" w:author="hofit" w:date="2017-10-31T22:14:00Z">
              <w:rPr/>
            </w:rPrChange>
          </w:rPr>
        </w:r>
        <w:r w:rsidR="003C7F1E" w:rsidRPr="003C7F1E">
          <w:rPr>
            <w:color w:val="0000FF"/>
            <w:u w:val="single"/>
            <w:rtl/>
            <w:rPrChange w:id="476" w:author="hofit" w:date="2017-10-31T22:14:00Z">
              <w:rPr>
                <w:rtl/>
              </w:rPr>
            </w:rPrChange>
          </w:rPr>
          <w:fldChar w:fldCharType="separate"/>
        </w:r>
      </w:ins>
      <w:r w:rsidR="003C7F1E" w:rsidRPr="003C7F1E">
        <w:rPr>
          <w:rStyle w:val="Hyperlink"/>
          <w:rFonts w:hint="eastAsia"/>
          <w:rtl/>
          <w:rPrChange w:id="477" w:author="hofit" w:date="2017-10-31T22:14:00Z">
            <w:rPr>
              <w:rStyle w:val="Hyperlink"/>
              <w:rFonts w:hint="eastAsia"/>
              <w:rtl/>
            </w:rPr>
          </w:rPrChange>
        </w:rPr>
        <w:t>חסד</w:t>
      </w:r>
      <w:r w:rsidR="003C7F1E" w:rsidRPr="003C7F1E">
        <w:rPr>
          <w:rStyle w:val="Hyperlink"/>
          <w:rtl/>
          <w:rPrChange w:id="478" w:author="hofit" w:date="2017-10-31T22:14:00Z">
            <w:rPr>
              <w:rStyle w:val="Hyperlink"/>
              <w:rtl/>
            </w:rPr>
          </w:rPrChange>
        </w:rPr>
        <w:t>"פ</w:t>
      </w:r>
      <w:ins w:id="479" w:author="hofit" w:date="2017-10-31T22:14:00Z">
        <w:r w:rsidR="003C7F1E" w:rsidRPr="003C7F1E">
          <w:rPr>
            <w:color w:val="0000FF"/>
            <w:u w:val="single"/>
            <w:rtl/>
            <w:rPrChange w:id="480" w:author="hofit" w:date="2017-10-31T22:14:00Z">
              <w:rPr>
                <w:rtl/>
              </w:rPr>
            </w:rPrChange>
          </w:rPr>
          <w:fldChar w:fldCharType="end"/>
        </w:r>
      </w:ins>
      <w:r>
        <w:rPr>
          <w:rFonts w:hint="cs"/>
          <w:rtl/>
        </w:rPr>
        <w:t xml:space="preserve">) ולהרשיע בסעיף חלופי. </w:t>
      </w:r>
    </w:p>
    <w:p w14:paraId="3798B7F4" w14:textId="77777777" w:rsidR="00145FCE" w:rsidRDefault="00145FCE">
      <w:pPr>
        <w:pStyle w:val="BodyTextIndent3"/>
        <w:ind w:left="2880"/>
        <w:rPr>
          <w:rFonts w:hint="cs"/>
          <w:rtl/>
        </w:rPr>
      </w:pPr>
      <w:r>
        <w:rPr>
          <w:rFonts w:hint="cs"/>
          <w:rtl/>
        </w:rPr>
        <w:tab/>
        <w:t xml:space="preserve">לדעתו, עצם ביטול העבירה אינה גוררת בהכרח לזיכוי מן העבירה לאחר ביטולה. </w:t>
      </w:r>
    </w:p>
    <w:p w14:paraId="78D5E63A" w14:textId="77777777" w:rsidR="00145FCE" w:rsidRDefault="00145FCE">
      <w:pPr>
        <w:ind w:left="2160" w:hanging="720"/>
        <w:jc w:val="both"/>
        <w:rPr>
          <w:rFonts w:hint="cs"/>
          <w:rtl/>
        </w:rPr>
      </w:pPr>
    </w:p>
    <w:p w14:paraId="40EE3010" w14:textId="77777777" w:rsidR="00145FCE" w:rsidRDefault="00145FCE">
      <w:pPr>
        <w:ind w:left="2880" w:hanging="720"/>
        <w:jc w:val="both"/>
        <w:rPr>
          <w:rFonts w:hint="cs"/>
          <w:rtl/>
        </w:rPr>
      </w:pPr>
      <w:r>
        <w:rPr>
          <w:rFonts w:hint="cs"/>
          <w:rtl/>
        </w:rPr>
        <w:t>(2)</w:t>
      </w:r>
      <w:r>
        <w:rPr>
          <w:rFonts w:hint="cs"/>
          <w:rtl/>
        </w:rPr>
        <w:tab/>
        <w:t xml:space="preserve">ב"כ הנאשם סבור, שמשבוטל סעיף חיקוק, לא ניתן להרשיע על פיו, שכן סעיף זה זמנו חלף ועבר ואין הוא בנמצא בזמן מתן הכרעת הדין ואילו הסעיף החלופי – עליו מדבר ב"כ התביעה - טרם היה בעת ביצוע העבירה. </w:t>
      </w:r>
    </w:p>
    <w:p w14:paraId="0CB6AC5C" w14:textId="77777777" w:rsidR="00145FCE" w:rsidRDefault="00145FCE">
      <w:pPr>
        <w:ind w:left="2880" w:hanging="720"/>
        <w:jc w:val="both"/>
        <w:rPr>
          <w:rFonts w:hint="cs"/>
          <w:rtl/>
        </w:rPr>
      </w:pPr>
    </w:p>
    <w:p w14:paraId="56FEF107" w14:textId="77777777" w:rsidR="00145FCE" w:rsidRDefault="00145FCE">
      <w:pPr>
        <w:ind w:left="720" w:hanging="720"/>
        <w:jc w:val="both"/>
        <w:rPr>
          <w:rFonts w:hint="cs"/>
          <w:rtl/>
        </w:rPr>
      </w:pPr>
      <w:r>
        <w:rPr>
          <w:rFonts w:hint="cs"/>
          <w:rtl/>
        </w:rPr>
        <w:tab/>
        <w:t>ב.</w:t>
      </w:r>
      <w:r>
        <w:rPr>
          <w:rFonts w:hint="cs"/>
          <w:rtl/>
        </w:rPr>
        <w:tab/>
        <w:t xml:space="preserve">בנדון דנן, צודק הסניגור המלומד, שכן הלכה פסוקה היא, שאין להרשיע נאשם </w:t>
      </w:r>
    </w:p>
    <w:p w14:paraId="0D718ECF" w14:textId="77777777" w:rsidR="00145FCE" w:rsidRDefault="00145FCE">
      <w:pPr>
        <w:ind w:left="1440"/>
        <w:jc w:val="both"/>
        <w:rPr>
          <w:rFonts w:hint="cs"/>
          <w:rtl/>
        </w:rPr>
      </w:pPr>
      <w:r>
        <w:rPr>
          <w:rFonts w:hint="cs"/>
          <w:rtl/>
        </w:rPr>
        <w:t xml:space="preserve">בעבירה שבעת מתן הכרעת הדין - בוטלה אותה עבירה. </w:t>
      </w:r>
    </w:p>
    <w:p w14:paraId="588058F0" w14:textId="77777777" w:rsidR="00145FCE" w:rsidRDefault="00145FCE">
      <w:pPr>
        <w:ind w:left="1440" w:hanging="720"/>
        <w:jc w:val="both"/>
        <w:rPr>
          <w:rFonts w:hint="cs"/>
          <w:rtl/>
        </w:rPr>
      </w:pPr>
      <w:r>
        <w:rPr>
          <w:rFonts w:hint="cs"/>
          <w:rtl/>
        </w:rPr>
        <w:tab/>
        <w:t xml:space="preserve">עבירה שבוטלה - אין לחדשה בעת מתן הכרעת הדין. </w:t>
      </w:r>
    </w:p>
    <w:p w14:paraId="4EE0E2CD" w14:textId="77777777" w:rsidR="00145FCE" w:rsidRDefault="00145FCE">
      <w:pPr>
        <w:ind w:left="1440" w:hanging="720"/>
        <w:jc w:val="both"/>
        <w:rPr>
          <w:rFonts w:hint="cs"/>
          <w:rtl/>
        </w:rPr>
      </w:pPr>
      <w:r>
        <w:rPr>
          <w:rFonts w:hint="cs"/>
          <w:rtl/>
        </w:rPr>
        <w:tab/>
        <w:t>במקרה שבפני גם לא ניתן להרשיע בעבירה בסעיף חדש או סעיף מעודכן - כפי שמבקש ב"כ התביעה - זאת משלושה אלה:</w:t>
      </w:r>
    </w:p>
    <w:p w14:paraId="2469B6BB" w14:textId="77777777" w:rsidR="00145FCE" w:rsidRDefault="00145FCE">
      <w:pPr>
        <w:ind w:left="1440" w:hanging="720"/>
        <w:jc w:val="both"/>
        <w:rPr>
          <w:rFonts w:hint="cs"/>
          <w:rtl/>
        </w:rPr>
      </w:pPr>
    </w:p>
    <w:p w14:paraId="0693D8C3" w14:textId="77777777" w:rsidR="00145FCE" w:rsidRDefault="00145FCE">
      <w:pPr>
        <w:ind w:left="2160" w:hanging="720"/>
        <w:jc w:val="both"/>
        <w:rPr>
          <w:rFonts w:hint="cs"/>
          <w:rtl/>
        </w:rPr>
      </w:pPr>
      <w:r>
        <w:rPr>
          <w:rFonts w:hint="cs"/>
          <w:rtl/>
        </w:rPr>
        <w:t>א)</w:t>
      </w:r>
      <w:r>
        <w:rPr>
          <w:rFonts w:hint="cs"/>
          <w:rtl/>
        </w:rPr>
        <w:tab/>
        <w:t xml:space="preserve">התובע לא הצביע על סעיף מתאים חלופי שניתן לייחס לנאשם – במקום הסעיף שבוטל. </w:t>
      </w:r>
    </w:p>
    <w:p w14:paraId="70EF667C" w14:textId="77777777" w:rsidR="00145FCE" w:rsidRDefault="00145FCE">
      <w:pPr>
        <w:ind w:left="2160" w:hanging="720"/>
        <w:jc w:val="both"/>
        <w:rPr>
          <w:rFonts w:hint="cs"/>
          <w:rtl/>
        </w:rPr>
      </w:pPr>
    </w:p>
    <w:p w14:paraId="2B3BA559" w14:textId="77777777" w:rsidR="00145FCE" w:rsidRDefault="00145FCE">
      <w:pPr>
        <w:ind w:left="2160" w:hanging="720"/>
        <w:jc w:val="both"/>
        <w:rPr>
          <w:rFonts w:hint="cs"/>
          <w:rtl/>
        </w:rPr>
      </w:pPr>
      <w:r>
        <w:rPr>
          <w:rFonts w:hint="cs"/>
          <w:rtl/>
        </w:rPr>
        <w:t>ב)</w:t>
      </w:r>
      <w:r>
        <w:rPr>
          <w:rFonts w:hint="cs"/>
          <w:rtl/>
        </w:rPr>
        <w:tab/>
        <w:t xml:space="preserve">לא ניתן להשתמש, בשלב זה, בסמכות הנתונה לפי </w:t>
      </w:r>
      <w:ins w:id="481" w:author="noa menahem" w:date="2017-11-26T07:27:00Z">
        <w:r w:rsidR="00B2327E" w:rsidRPr="00B2327E">
          <w:rPr>
            <w:color w:val="0000FF"/>
            <w:u w:val="single"/>
            <w:rtl/>
            <w:rPrChange w:id="482" w:author="noa menahem" w:date="2017-11-26T07:27:00Z">
              <w:rPr>
                <w:rtl/>
              </w:rPr>
            </w:rPrChange>
          </w:rPr>
          <w:fldChar w:fldCharType="begin"/>
        </w:r>
        <w:r w:rsidR="00B2327E" w:rsidRPr="00B2327E">
          <w:rPr>
            <w:color w:val="0000FF"/>
            <w:u w:val="single"/>
            <w:rtl/>
            <w:rPrChange w:id="483" w:author="noa menahem" w:date="2017-11-26T07:27:00Z">
              <w:rPr>
                <w:rtl/>
              </w:rPr>
            </w:rPrChange>
          </w:rPr>
          <w:instrText xml:space="preserve"> </w:instrText>
        </w:r>
        <w:r w:rsidR="00B2327E" w:rsidRPr="00B2327E">
          <w:rPr>
            <w:color w:val="0000FF"/>
            <w:u w:val="single"/>
            <w:rPrChange w:id="484" w:author="noa menahem" w:date="2017-11-26T07:27:00Z">
              <w:rPr/>
            </w:rPrChange>
          </w:rPr>
          <w:instrText>HYPERLINK</w:instrText>
        </w:r>
        <w:r w:rsidR="00B2327E" w:rsidRPr="00B2327E">
          <w:rPr>
            <w:color w:val="0000FF"/>
            <w:u w:val="single"/>
            <w:rtl/>
            <w:rPrChange w:id="485" w:author="noa menahem" w:date="2017-11-26T07:27:00Z">
              <w:rPr>
                <w:rtl/>
              </w:rPr>
            </w:rPrChange>
          </w:rPr>
          <w:instrText xml:space="preserve"> "</w:instrText>
        </w:r>
        <w:r w:rsidR="00B2327E" w:rsidRPr="00B2327E">
          <w:rPr>
            <w:color w:val="0000FF"/>
            <w:u w:val="single"/>
            <w:rPrChange w:id="486" w:author="noa menahem" w:date="2017-11-26T07:27:00Z">
              <w:rPr/>
            </w:rPrChange>
          </w:rPr>
          <w:instrText>http://www.nevo.co.il/law/74903/184</w:instrText>
        </w:r>
        <w:r w:rsidR="00B2327E" w:rsidRPr="00B2327E">
          <w:rPr>
            <w:color w:val="0000FF"/>
            <w:u w:val="single"/>
            <w:rtl/>
            <w:rPrChange w:id="487" w:author="noa menahem" w:date="2017-11-26T07:27:00Z">
              <w:rPr>
                <w:rtl/>
              </w:rPr>
            </w:rPrChange>
          </w:rPr>
          <w:instrText xml:space="preserve">" </w:instrText>
        </w:r>
        <w:r w:rsidR="00B2327E" w:rsidRPr="00B2327E">
          <w:rPr>
            <w:color w:val="0000FF"/>
            <w:u w:val="single"/>
            <w:rtl/>
            <w:rPrChange w:id="488" w:author="noa menahem" w:date="2017-11-26T07:27:00Z">
              <w:rPr>
                <w:rtl/>
              </w:rPr>
            </w:rPrChange>
          </w:rPr>
        </w:r>
        <w:r w:rsidR="00B2327E" w:rsidRPr="00B2327E">
          <w:rPr>
            <w:color w:val="0000FF"/>
            <w:u w:val="single"/>
            <w:rtl/>
            <w:rPrChange w:id="489" w:author="noa menahem" w:date="2017-11-26T07:27:00Z">
              <w:rPr>
                <w:rtl/>
              </w:rPr>
            </w:rPrChange>
          </w:rPr>
          <w:fldChar w:fldCharType="separate"/>
        </w:r>
      </w:ins>
      <w:r w:rsidR="00B2327E" w:rsidRPr="00B2327E">
        <w:rPr>
          <w:color w:val="0000FF"/>
          <w:u w:val="single"/>
          <w:rtl/>
          <w:rPrChange w:id="490" w:author="noa menahem" w:date="2017-11-26T07:27:00Z">
            <w:rPr>
              <w:rtl/>
            </w:rPr>
          </w:rPrChange>
        </w:rPr>
        <w:t>סעיף 184</w:t>
      </w:r>
      <w:ins w:id="491" w:author="noa menahem" w:date="2017-11-26T07:27:00Z">
        <w:r w:rsidR="00B2327E" w:rsidRPr="00B2327E">
          <w:rPr>
            <w:color w:val="0000FF"/>
            <w:u w:val="single"/>
            <w:rtl/>
            <w:rPrChange w:id="492" w:author="noa menahem" w:date="2017-11-26T07:27:00Z">
              <w:rPr>
                <w:rtl/>
              </w:rPr>
            </w:rPrChange>
          </w:rPr>
          <w:fldChar w:fldCharType="end"/>
        </w:r>
      </w:ins>
      <w:r>
        <w:rPr>
          <w:rFonts w:hint="cs"/>
          <w:rtl/>
        </w:rPr>
        <w:t xml:space="preserve"> ל</w:t>
      </w:r>
      <w:ins w:id="493" w:author="hofit" w:date="2017-10-31T22:14:00Z">
        <w:r w:rsidR="003C7F1E" w:rsidRPr="003C7F1E">
          <w:rPr>
            <w:color w:val="0000FF"/>
            <w:u w:val="single"/>
            <w:rtl/>
            <w:rPrChange w:id="494" w:author="hofit" w:date="2017-10-31T22:14:00Z">
              <w:rPr>
                <w:rtl/>
              </w:rPr>
            </w:rPrChange>
          </w:rPr>
          <w:fldChar w:fldCharType="begin"/>
        </w:r>
        <w:r w:rsidR="003C7F1E" w:rsidRPr="003C7F1E">
          <w:rPr>
            <w:color w:val="0000FF"/>
            <w:u w:val="single"/>
            <w:rtl/>
            <w:rPrChange w:id="495" w:author="hofit" w:date="2017-10-31T22:14:00Z">
              <w:rPr>
                <w:rtl/>
              </w:rPr>
            </w:rPrChange>
          </w:rPr>
          <w:instrText xml:space="preserve"> </w:instrText>
        </w:r>
        <w:r w:rsidR="003C7F1E" w:rsidRPr="003C7F1E">
          <w:rPr>
            <w:color w:val="0000FF"/>
            <w:u w:val="single"/>
            <w:rPrChange w:id="496" w:author="hofit" w:date="2017-10-31T22:14:00Z">
              <w:rPr/>
            </w:rPrChange>
          </w:rPr>
          <w:instrText>HYPERLINK</w:instrText>
        </w:r>
        <w:r w:rsidR="003C7F1E" w:rsidRPr="003C7F1E">
          <w:rPr>
            <w:color w:val="0000FF"/>
            <w:u w:val="single"/>
            <w:rtl/>
            <w:rPrChange w:id="497" w:author="hofit" w:date="2017-10-31T22:14:00Z">
              <w:rPr>
                <w:rtl/>
              </w:rPr>
            </w:rPrChange>
          </w:rPr>
          <w:instrText xml:space="preserve"> "</w:instrText>
        </w:r>
        <w:r w:rsidR="003C7F1E" w:rsidRPr="003C7F1E">
          <w:rPr>
            <w:color w:val="0000FF"/>
            <w:u w:val="single"/>
            <w:rPrChange w:id="498" w:author="hofit" w:date="2017-10-31T22:14:00Z">
              <w:rPr/>
            </w:rPrChange>
          </w:rPr>
          <w:instrText>http://www.nevo.co.il/law/74903</w:instrText>
        </w:r>
        <w:r w:rsidR="003C7F1E" w:rsidRPr="003C7F1E">
          <w:rPr>
            <w:color w:val="0000FF"/>
            <w:u w:val="single"/>
            <w:rtl/>
            <w:rPrChange w:id="499" w:author="hofit" w:date="2017-10-31T22:14:00Z">
              <w:rPr>
                <w:rtl/>
              </w:rPr>
            </w:rPrChange>
          </w:rPr>
          <w:instrText xml:space="preserve">" </w:instrText>
        </w:r>
        <w:r w:rsidR="003C7F1E" w:rsidRPr="003C7F1E">
          <w:rPr>
            <w:color w:val="0000FF"/>
            <w:u w:val="single"/>
            <w:rPrChange w:id="500" w:author="hofit" w:date="2017-10-31T22:14:00Z">
              <w:rPr/>
            </w:rPrChange>
          </w:rPr>
        </w:r>
        <w:r w:rsidR="003C7F1E" w:rsidRPr="003C7F1E">
          <w:rPr>
            <w:color w:val="0000FF"/>
            <w:u w:val="single"/>
            <w:rtl/>
            <w:rPrChange w:id="501" w:author="hofit" w:date="2017-10-31T22:14:00Z">
              <w:rPr>
                <w:rtl/>
              </w:rPr>
            </w:rPrChange>
          </w:rPr>
          <w:fldChar w:fldCharType="separate"/>
        </w:r>
      </w:ins>
      <w:r w:rsidR="003C7F1E" w:rsidRPr="003C7F1E">
        <w:rPr>
          <w:rStyle w:val="Hyperlink"/>
          <w:rFonts w:hint="eastAsia"/>
          <w:rtl/>
          <w:rPrChange w:id="502" w:author="hofit" w:date="2017-10-31T22:14:00Z">
            <w:rPr>
              <w:rStyle w:val="Hyperlink"/>
              <w:rFonts w:hint="eastAsia"/>
              <w:rtl/>
            </w:rPr>
          </w:rPrChange>
        </w:rPr>
        <w:t>חסד</w:t>
      </w:r>
      <w:r w:rsidR="003C7F1E" w:rsidRPr="003C7F1E">
        <w:rPr>
          <w:rStyle w:val="Hyperlink"/>
          <w:rtl/>
          <w:rPrChange w:id="503" w:author="hofit" w:date="2017-10-31T22:14:00Z">
            <w:rPr>
              <w:rStyle w:val="Hyperlink"/>
              <w:rtl/>
            </w:rPr>
          </w:rPrChange>
        </w:rPr>
        <w:t>"פ</w:t>
      </w:r>
      <w:ins w:id="504" w:author="hofit" w:date="2017-10-31T22:14:00Z">
        <w:r w:rsidR="003C7F1E" w:rsidRPr="003C7F1E">
          <w:rPr>
            <w:color w:val="0000FF"/>
            <w:u w:val="single"/>
            <w:rtl/>
            <w:rPrChange w:id="505" w:author="hofit" w:date="2017-10-31T22:14:00Z">
              <w:rPr>
                <w:rtl/>
              </w:rPr>
            </w:rPrChange>
          </w:rPr>
          <w:fldChar w:fldCharType="end"/>
        </w:r>
      </w:ins>
      <w:r>
        <w:rPr>
          <w:rFonts w:hint="cs"/>
          <w:rtl/>
        </w:rPr>
        <w:t>, שכן לסעיף זה כללים משלו ואחד החשובים שבהם הוא: "שניתנה לו לנאשם הזדמנות סבירה להתגונן...".</w:t>
      </w:r>
      <w:r>
        <w:rPr>
          <w:color w:val="FFFFFF"/>
          <w:sz w:val="4"/>
          <w:szCs w:val="4"/>
          <w:rtl/>
        </w:rPr>
        <w:t>ו</w:t>
      </w:r>
    </w:p>
    <w:p w14:paraId="2A431C61" w14:textId="77777777" w:rsidR="00145FCE" w:rsidRDefault="00145FCE">
      <w:pPr>
        <w:ind w:left="2160" w:hanging="720"/>
        <w:jc w:val="both"/>
        <w:rPr>
          <w:rFonts w:hint="cs"/>
          <w:rtl/>
        </w:rPr>
      </w:pPr>
      <w:r>
        <w:rPr>
          <w:rFonts w:hint="cs"/>
          <w:rtl/>
        </w:rPr>
        <w:tab/>
        <w:t xml:space="preserve">ענין זה עלה בשלב הסיכומים ובעת הזאת לא ניתנה לנאשם הזדמנות סבירה להתגונן. </w:t>
      </w:r>
    </w:p>
    <w:p w14:paraId="6BA46EEE" w14:textId="77777777" w:rsidR="00145FCE" w:rsidRDefault="00145FCE">
      <w:pPr>
        <w:ind w:left="2160" w:hanging="720"/>
        <w:jc w:val="both"/>
        <w:rPr>
          <w:rFonts w:hint="cs"/>
          <w:rtl/>
        </w:rPr>
      </w:pPr>
    </w:p>
    <w:p w14:paraId="1E409B6C" w14:textId="77777777" w:rsidR="00145FCE" w:rsidRDefault="00145FCE">
      <w:pPr>
        <w:ind w:left="2160" w:hanging="720"/>
        <w:jc w:val="both"/>
        <w:rPr>
          <w:rFonts w:hint="cs"/>
          <w:rtl/>
        </w:rPr>
      </w:pPr>
      <w:r>
        <w:rPr>
          <w:rFonts w:hint="cs"/>
          <w:rtl/>
        </w:rPr>
        <w:t>ג)</w:t>
      </w:r>
      <w:r>
        <w:rPr>
          <w:rFonts w:hint="cs"/>
          <w:rtl/>
        </w:rPr>
        <w:tab/>
        <w:t xml:space="preserve">כפי שכבר נאמר בפסיקה, זכות יסוד של אדם היא, שאין תחולה למפרע להוראה פלילית שבאה להחמיר עם האדם ואין אדם נענש על מעשה שעשה, אלא אם בשעה שעשה את המעשה הוגדר המעשה כעבירה פלילית שעונשה בצידה. </w:t>
      </w:r>
    </w:p>
    <w:p w14:paraId="2F97348F" w14:textId="77777777" w:rsidR="00145FCE" w:rsidRDefault="00145FCE">
      <w:pPr>
        <w:ind w:left="2160" w:hanging="720"/>
        <w:jc w:val="both"/>
        <w:rPr>
          <w:rFonts w:hint="cs"/>
          <w:rtl/>
        </w:rPr>
      </w:pPr>
    </w:p>
    <w:p w14:paraId="56C81FE0" w14:textId="77777777" w:rsidR="00145FCE" w:rsidRDefault="00145FCE">
      <w:pPr>
        <w:ind w:left="2160" w:hanging="720"/>
        <w:jc w:val="both"/>
        <w:rPr>
          <w:rFonts w:hint="cs"/>
          <w:rtl/>
        </w:rPr>
      </w:pPr>
      <w:r>
        <w:rPr>
          <w:rFonts w:hint="cs"/>
          <w:rtl/>
        </w:rPr>
        <w:tab/>
        <w:t xml:space="preserve">עוד נאמר כי: "הוראה פלילית שבאה להקל עם האדם,  בין </w:t>
      </w:r>
      <w:r>
        <w:rPr>
          <w:rFonts w:hint="cs"/>
          <w:u w:val="single"/>
          <w:rtl/>
        </w:rPr>
        <w:t>שמבטלת היא עבירה קיימת</w:t>
      </w:r>
      <w:r>
        <w:rPr>
          <w:rFonts w:hint="cs"/>
          <w:rtl/>
        </w:rPr>
        <w:t xml:space="preserve"> ובין שבאה להקל בעונש שהיה קבוע לעבירה זו, הוראה כגון זו מן הראוי שתשפיע למפרע,  היינו לענין מי שעבר את העבירה לפני ביטולה או לפני ההקלה בעונשה. תחולת ההוראה הפלילית המקילה למפרע הסברה בכך, שמשגילה המחוקק שמעשה פלוני </w:t>
      </w:r>
      <w:r>
        <w:rPr>
          <w:rFonts w:hint="cs"/>
          <w:u w:val="single"/>
          <w:rtl/>
        </w:rPr>
        <w:t>שוב אינו בבחינת עבירה</w:t>
      </w:r>
      <w:r>
        <w:rPr>
          <w:rFonts w:hint="cs"/>
          <w:rtl/>
        </w:rPr>
        <w:t xml:space="preserve"> או שיש להקל בעונשו, מן </w:t>
      </w:r>
      <w:r>
        <w:rPr>
          <w:rFonts w:hint="cs"/>
          <w:u w:val="single"/>
          <w:rtl/>
        </w:rPr>
        <w:t>הראוי שהנאשם ייהנה מכך</w:t>
      </w:r>
      <w:r>
        <w:rPr>
          <w:rFonts w:hint="cs"/>
          <w:rtl/>
        </w:rPr>
        <w:t xml:space="preserve"> ולא ייענש על מעשה שהוא מותר בשעת הענישה..."</w:t>
      </w:r>
    </w:p>
    <w:p w14:paraId="567BAA9E" w14:textId="77777777" w:rsidR="00145FCE" w:rsidRDefault="00145FCE">
      <w:pPr>
        <w:ind w:left="2160" w:hanging="720"/>
        <w:jc w:val="both"/>
        <w:rPr>
          <w:rFonts w:hint="cs"/>
          <w:rtl/>
        </w:rPr>
      </w:pPr>
      <w:r>
        <w:rPr>
          <w:rFonts w:hint="cs"/>
          <w:rtl/>
        </w:rPr>
        <w:tab/>
        <w:t xml:space="preserve">(ראה </w:t>
      </w:r>
      <w:ins w:id="506" w:author="hofit" w:date="2017-10-31T22:12:00Z">
        <w:r w:rsidR="003C7F1E" w:rsidRPr="003C7F1E">
          <w:rPr>
            <w:color w:val="0000FF"/>
            <w:u w:val="single"/>
            <w:rtl/>
            <w:rPrChange w:id="507" w:author="hofit" w:date="2017-10-31T22:12:00Z">
              <w:rPr>
                <w:rtl/>
              </w:rPr>
            </w:rPrChange>
          </w:rPr>
          <w:fldChar w:fldCharType="begin"/>
        </w:r>
        <w:r w:rsidR="003C7F1E" w:rsidRPr="003C7F1E">
          <w:rPr>
            <w:color w:val="0000FF"/>
            <w:u w:val="single"/>
            <w:rtl/>
            <w:rPrChange w:id="508" w:author="hofit" w:date="2017-10-31T22:12:00Z">
              <w:rPr>
                <w:rtl/>
              </w:rPr>
            </w:rPrChange>
          </w:rPr>
          <w:instrText xml:space="preserve"> </w:instrText>
        </w:r>
        <w:r w:rsidR="003C7F1E" w:rsidRPr="003C7F1E">
          <w:rPr>
            <w:color w:val="0000FF"/>
            <w:u w:val="single"/>
            <w:rPrChange w:id="509" w:author="hofit" w:date="2017-10-31T22:12:00Z">
              <w:rPr/>
            </w:rPrChange>
          </w:rPr>
          <w:instrText>HYPERLINK</w:instrText>
        </w:r>
        <w:r w:rsidR="003C7F1E" w:rsidRPr="003C7F1E">
          <w:rPr>
            <w:color w:val="0000FF"/>
            <w:u w:val="single"/>
            <w:rtl/>
            <w:rPrChange w:id="510" w:author="hofit" w:date="2017-10-31T22:12:00Z">
              <w:rPr>
                <w:rtl/>
              </w:rPr>
            </w:rPrChange>
          </w:rPr>
          <w:instrText xml:space="preserve"> "</w:instrText>
        </w:r>
        <w:r w:rsidR="003C7F1E" w:rsidRPr="003C7F1E">
          <w:rPr>
            <w:color w:val="0000FF"/>
            <w:u w:val="single"/>
            <w:rPrChange w:id="511" w:author="hofit" w:date="2017-10-31T22:12:00Z">
              <w:rPr/>
            </w:rPrChange>
          </w:rPr>
          <w:instrText>http://www.nevo.co.il/case/17945760</w:instrText>
        </w:r>
        <w:r w:rsidR="003C7F1E" w:rsidRPr="003C7F1E">
          <w:rPr>
            <w:color w:val="0000FF"/>
            <w:u w:val="single"/>
            <w:rtl/>
            <w:rPrChange w:id="512" w:author="hofit" w:date="2017-10-31T22:12:00Z">
              <w:rPr>
                <w:rtl/>
              </w:rPr>
            </w:rPrChange>
          </w:rPr>
          <w:instrText xml:space="preserve">" </w:instrText>
        </w:r>
        <w:r w:rsidR="003C7F1E" w:rsidRPr="003C7F1E">
          <w:rPr>
            <w:color w:val="0000FF"/>
            <w:u w:val="single"/>
            <w:rPrChange w:id="513" w:author="hofit" w:date="2017-10-31T22:12:00Z">
              <w:rPr/>
            </w:rPrChange>
          </w:rPr>
        </w:r>
        <w:r w:rsidR="003C7F1E" w:rsidRPr="003C7F1E">
          <w:rPr>
            <w:color w:val="0000FF"/>
            <w:u w:val="single"/>
            <w:rtl/>
            <w:rPrChange w:id="514" w:author="hofit" w:date="2017-10-31T22:12:00Z">
              <w:rPr>
                <w:rtl/>
              </w:rPr>
            </w:rPrChange>
          </w:rPr>
          <w:fldChar w:fldCharType="separate"/>
        </w:r>
      </w:ins>
      <w:r w:rsidR="003C7F1E" w:rsidRPr="003C7F1E">
        <w:rPr>
          <w:rStyle w:val="Hyperlink"/>
          <w:rFonts w:hint="eastAsia"/>
          <w:rtl/>
          <w:rPrChange w:id="515" w:author="hofit" w:date="2017-10-31T22:12:00Z">
            <w:rPr>
              <w:rStyle w:val="Hyperlink"/>
              <w:rFonts w:hint="eastAsia"/>
              <w:rtl/>
            </w:rPr>
          </w:rPrChange>
        </w:rPr>
        <w:t>ע</w:t>
      </w:r>
      <w:r w:rsidR="003C7F1E" w:rsidRPr="003C7F1E">
        <w:rPr>
          <w:rStyle w:val="Hyperlink"/>
          <w:rtl/>
          <w:rPrChange w:id="516" w:author="hofit" w:date="2017-10-31T22:12:00Z">
            <w:rPr>
              <w:rStyle w:val="Hyperlink"/>
              <w:rtl/>
            </w:rPr>
          </w:rPrChange>
        </w:rPr>
        <w:t>"פ 63/89 מאיר בן יוסף מזרחי נגד מדינת ישראל, פד"י מג</w:t>
      </w:r>
      <w:ins w:id="517" w:author="hofit" w:date="2017-10-31T22:12:00Z">
        <w:r w:rsidR="003C7F1E" w:rsidRPr="003C7F1E">
          <w:rPr>
            <w:color w:val="0000FF"/>
            <w:u w:val="single"/>
            <w:rtl/>
            <w:rPrChange w:id="518" w:author="hofit" w:date="2017-10-31T22:12:00Z">
              <w:rPr>
                <w:rtl/>
              </w:rPr>
            </w:rPrChange>
          </w:rPr>
          <w:fldChar w:fldCharType="end"/>
        </w:r>
      </w:ins>
      <w:r>
        <w:rPr>
          <w:rFonts w:hint="cs"/>
          <w:rtl/>
        </w:rPr>
        <w:t xml:space="preserve">' (4) 388, 394 ו- 396 - ההדגשות  שלי = ג.ב.). </w:t>
      </w:r>
    </w:p>
    <w:p w14:paraId="614D4BDC" w14:textId="77777777" w:rsidR="00145FCE" w:rsidRDefault="00145FCE">
      <w:pPr>
        <w:ind w:left="2160" w:hanging="720"/>
        <w:jc w:val="both"/>
        <w:rPr>
          <w:rFonts w:hint="cs"/>
          <w:rtl/>
        </w:rPr>
      </w:pPr>
      <w:r>
        <w:rPr>
          <w:rFonts w:hint="cs"/>
          <w:rtl/>
        </w:rPr>
        <w:tab/>
      </w:r>
    </w:p>
    <w:p w14:paraId="6D64164E" w14:textId="77777777" w:rsidR="00145FCE" w:rsidRDefault="00145FCE">
      <w:pPr>
        <w:ind w:left="1440" w:hanging="720"/>
        <w:jc w:val="both"/>
        <w:rPr>
          <w:rFonts w:hint="cs"/>
          <w:rtl/>
        </w:rPr>
      </w:pPr>
      <w:r>
        <w:rPr>
          <w:rFonts w:hint="cs"/>
          <w:rtl/>
        </w:rPr>
        <w:t>ג.</w:t>
      </w:r>
      <w:r>
        <w:rPr>
          <w:rFonts w:hint="cs"/>
          <w:rtl/>
        </w:rPr>
        <w:tab/>
        <w:t xml:space="preserve">לפיכך, ולאור האמור לעיל, משבוטלה העבירה לפי </w:t>
      </w:r>
      <w:ins w:id="519" w:author="noa menahem" w:date="2017-11-26T07:27:00Z">
        <w:r w:rsidR="00B2327E" w:rsidRPr="00B2327E">
          <w:rPr>
            <w:color w:val="0000FF"/>
            <w:u w:val="single"/>
            <w:rtl/>
            <w:rPrChange w:id="520" w:author="noa menahem" w:date="2017-11-26T07:27:00Z">
              <w:rPr>
                <w:rtl/>
              </w:rPr>
            </w:rPrChange>
          </w:rPr>
          <w:fldChar w:fldCharType="begin"/>
        </w:r>
        <w:r w:rsidR="00B2327E" w:rsidRPr="00B2327E">
          <w:rPr>
            <w:color w:val="0000FF"/>
            <w:u w:val="single"/>
            <w:rtl/>
            <w:rPrChange w:id="521" w:author="noa menahem" w:date="2017-11-26T07:27:00Z">
              <w:rPr>
                <w:rtl/>
              </w:rPr>
            </w:rPrChange>
          </w:rPr>
          <w:instrText xml:space="preserve"> </w:instrText>
        </w:r>
        <w:r w:rsidR="00B2327E" w:rsidRPr="00B2327E">
          <w:rPr>
            <w:color w:val="0000FF"/>
            <w:u w:val="single"/>
            <w:rPrChange w:id="522" w:author="noa menahem" w:date="2017-11-26T07:27:00Z">
              <w:rPr/>
            </w:rPrChange>
          </w:rPr>
          <w:instrText>HYPERLINK</w:instrText>
        </w:r>
        <w:r w:rsidR="00B2327E" w:rsidRPr="00B2327E">
          <w:rPr>
            <w:color w:val="0000FF"/>
            <w:u w:val="single"/>
            <w:rtl/>
            <w:rPrChange w:id="523" w:author="noa menahem" w:date="2017-11-26T07:27:00Z">
              <w:rPr>
                <w:rtl/>
              </w:rPr>
            </w:rPrChange>
          </w:rPr>
          <w:instrText xml:space="preserve"> "</w:instrText>
        </w:r>
        <w:r w:rsidR="00B2327E" w:rsidRPr="00B2327E">
          <w:rPr>
            <w:color w:val="0000FF"/>
            <w:u w:val="single"/>
            <w:rPrChange w:id="524" w:author="noa menahem" w:date="2017-11-26T07:27:00Z">
              <w:rPr/>
            </w:rPrChange>
          </w:rPr>
          <w:instrText>http://www.nevo.co.il/law/70301/210</w:instrText>
        </w:r>
        <w:r w:rsidR="00B2327E" w:rsidRPr="00B2327E">
          <w:rPr>
            <w:color w:val="0000FF"/>
            <w:u w:val="single"/>
            <w:rtl/>
            <w:rPrChange w:id="525" w:author="noa menahem" w:date="2017-11-26T07:27:00Z">
              <w:rPr>
                <w:rtl/>
              </w:rPr>
            </w:rPrChange>
          </w:rPr>
          <w:instrText xml:space="preserve">" </w:instrText>
        </w:r>
        <w:r w:rsidR="00B2327E" w:rsidRPr="00B2327E">
          <w:rPr>
            <w:color w:val="0000FF"/>
            <w:u w:val="single"/>
            <w:rtl/>
            <w:rPrChange w:id="526" w:author="noa menahem" w:date="2017-11-26T07:27:00Z">
              <w:rPr>
                <w:rtl/>
              </w:rPr>
            </w:rPrChange>
          </w:rPr>
        </w:r>
        <w:r w:rsidR="00B2327E" w:rsidRPr="00B2327E">
          <w:rPr>
            <w:color w:val="0000FF"/>
            <w:u w:val="single"/>
            <w:rtl/>
            <w:rPrChange w:id="527" w:author="noa menahem" w:date="2017-11-26T07:27:00Z">
              <w:rPr>
                <w:rtl/>
              </w:rPr>
            </w:rPrChange>
          </w:rPr>
          <w:fldChar w:fldCharType="separate"/>
        </w:r>
      </w:ins>
      <w:r w:rsidR="00B2327E" w:rsidRPr="00B2327E">
        <w:rPr>
          <w:color w:val="0000FF"/>
          <w:u w:val="single"/>
          <w:rtl/>
          <w:rPrChange w:id="528" w:author="noa menahem" w:date="2017-11-26T07:27:00Z">
            <w:rPr>
              <w:rtl/>
            </w:rPr>
          </w:rPrChange>
        </w:rPr>
        <w:t>סעיף 210</w:t>
      </w:r>
      <w:ins w:id="529" w:author="noa menahem" w:date="2017-11-26T07:27:00Z">
        <w:r w:rsidR="00B2327E" w:rsidRPr="00B2327E">
          <w:rPr>
            <w:color w:val="0000FF"/>
            <w:u w:val="single"/>
            <w:rtl/>
            <w:rPrChange w:id="530" w:author="noa menahem" w:date="2017-11-26T07:27:00Z">
              <w:rPr>
                <w:rtl/>
              </w:rPr>
            </w:rPrChange>
          </w:rPr>
          <w:fldChar w:fldCharType="end"/>
        </w:r>
      </w:ins>
      <w:r>
        <w:rPr>
          <w:rFonts w:hint="cs"/>
          <w:rtl/>
        </w:rPr>
        <w:t xml:space="preserve"> לחוק - נהנה מכך הנאשם ובהתאם </w:t>
      </w:r>
      <w:ins w:id="531" w:author="noa menahem" w:date="2017-11-26T07:27:00Z">
        <w:r w:rsidR="00B2327E" w:rsidRPr="00B2327E">
          <w:rPr>
            <w:color w:val="0000FF"/>
            <w:u w:val="single"/>
            <w:rtl/>
            <w:rPrChange w:id="532" w:author="noa menahem" w:date="2017-11-26T07:27:00Z">
              <w:rPr>
                <w:rtl/>
              </w:rPr>
            </w:rPrChange>
          </w:rPr>
          <w:fldChar w:fldCharType="begin"/>
        </w:r>
        <w:r w:rsidR="00B2327E" w:rsidRPr="00B2327E">
          <w:rPr>
            <w:color w:val="0000FF"/>
            <w:u w:val="single"/>
            <w:rtl/>
            <w:rPrChange w:id="533" w:author="noa menahem" w:date="2017-11-26T07:27:00Z">
              <w:rPr>
                <w:rtl/>
              </w:rPr>
            </w:rPrChange>
          </w:rPr>
          <w:instrText xml:space="preserve"> </w:instrText>
        </w:r>
        <w:r w:rsidR="00B2327E" w:rsidRPr="00B2327E">
          <w:rPr>
            <w:color w:val="0000FF"/>
            <w:u w:val="single"/>
            <w:rPrChange w:id="534" w:author="noa menahem" w:date="2017-11-26T07:27:00Z">
              <w:rPr/>
            </w:rPrChange>
          </w:rPr>
          <w:instrText>HYPERLINK</w:instrText>
        </w:r>
        <w:r w:rsidR="00B2327E" w:rsidRPr="00B2327E">
          <w:rPr>
            <w:color w:val="0000FF"/>
            <w:u w:val="single"/>
            <w:rtl/>
            <w:rPrChange w:id="535" w:author="noa menahem" w:date="2017-11-26T07:27:00Z">
              <w:rPr>
                <w:rtl/>
              </w:rPr>
            </w:rPrChange>
          </w:rPr>
          <w:instrText xml:space="preserve"> "</w:instrText>
        </w:r>
        <w:r w:rsidR="00B2327E" w:rsidRPr="00B2327E">
          <w:rPr>
            <w:color w:val="0000FF"/>
            <w:u w:val="single"/>
            <w:rPrChange w:id="536" w:author="noa menahem" w:date="2017-11-26T07:27:00Z">
              <w:rPr/>
            </w:rPrChange>
          </w:rPr>
          <w:instrText>http://www.nevo.co.il/law/70301/4</w:instrText>
        </w:r>
        <w:r w:rsidR="00B2327E" w:rsidRPr="00B2327E">
          <w:rPr>
            <w:color w:val="0000FF"/>
            <w:u w:val="single"/>
            <w:rtl/>
            <w:rPrChange w:id="537" w:author="noa menahem" w:date="2017-11-26T07:27:00Z">
              <w:rPr>
                <w:rtl/>
              </w:rPr>
            </w:rPrChange>
          </w:rPr>
          <w:instrText xml:space="preserve">" </w:instrText>
        </w:r>
        <w:r w:rsidR="00B2327E" w:rsidRPr="00B2327E">
          <w:rPr>
            <w:color w:val="0000FF"/>
            <w:u w:val="single"/>
            <w:rtl/>
            <w:rPrChange w:id="538" w:author="noa menahem" w:date="2017-11-26T07:27:00Z">
              <w:rPr>
                <w:rtl/>
              </w:rPr>
            </w:rPrChange>
          </w:rPr>
        </w:r>
        <w:r w:rsidR="00B2327E" w:rsidRPr="00B2327E">
          <w:rPr>
            <w:color w:val="0000FF"/>
            <w:u w:val="single"/>
            <w:rtl/>
            <w:rPrChange w:id="539" w:author="noa menahem" w:date="2017-11-26T07:27:00Z">
              <w:rPr>
                <w:rtl/>
              </w:rPr>
            </w:rPrChange>
          </w:rPr>
          <w:fldChar w:fldCharType="separate"/>
        </w:r>
      </w:ins>
      <w:r w:rsidR="00B2327E" w:rsidRPr="00B2327E">
        <w:rPr>
          <w:color w:val="0000FF"/>
          <w:u w:val="single"/>
          <w:rtl/>
          <w:rPrChange w:id="540" w:author="noa menahem" w:date="2017-11-26T07:27:00Z">
            <w:rPr>
              <w:rtl/>
            </w:rPr>
          </w:rPrChange>
        </w:rPr>
        <w:t>לסעיף 4</w:t>
      </w:r>
      <w:ins w:id="541" w:author="noa menahem" w:date="2017-11-26T07:27:00Z">
        <w:r w:rsidR="00B2327E" w:rsidRPr="00B2327E">
          <w:rPr>
            <w:color w:val="0000FF"/>
            <w:u w:val="single"/>
            <w:rtl/>
            <w:rPrChange w:id="542" w:author="noa menahem" w:date="2017-11-26T07:27:00Z">
              <w:rPr>
                <w:rtl/>
              </w:rPr>
            </w:rPrChange>
          </w:rPr>
          <w:fldChar w:fldCharType="end"/>
        </w:r>
      </w:ins>
      <w:r>
        <w:rPr>
          <w:rFonts w:hint="cs"/>
          <w:rtl/>
        </w:rPr>
        <w:t xml:space="preserve"> לחוק – יש להפסיק ההליכים נגד הנאשם בגין עבירה זו. </w:t>
      </w:r>
    </w:p>
    <w:p w14:paraId="33B890F1" w14:textId="77777777" w:rsidR="00145FCE" w:rsidRDefault="00145FCE">
      <w:pPr>
        <w:ind w:left="1440" w:hanging="720"/>
        <w:jc w:val="both"/>
        <w:rPr>
          <w:rFonts w:hint="cs"/>
          <w:rtl/>
        </w:rPr>
      </w:pPr>
    </w:p>
    <w:p w14:paraId="4A9D48E3" w14:textId="77777777" w:rsidR="00145FCE" w:rsidRDefault="00145FCE">
      <w:pPr>
        <w:ind w:left="720" w:hanging="720"/>
        <w:jc w:val="both"/>
        <w:rPr>
          <w:rFonts w:hint="cs"/>
          <w:rtl/>
        </w:rPr>
      </w:pPr>
      <w:r>
        <w:rPr>
          <w:rFonts w:hint="cs"/>
          <w:rtl/>
        </w:rPr>
        <w:t>7.</w:t>
      </w:r>
      <w:r>
        <w:rPr>
          <w:rFonts w:hint="cs"/>
          <w:rtl/>
        </w:rPr>
        <w:tab/>
        <w:t>א.</w:t>
      </w:r>
      <w:r>
        <w:rPr>
          <w:rFonts w:hint="cs"/>
          <w:rtl/>
        </w:rPr>
        <w:tab/>
        <w:t>באשר לעבירת מעשה מגונה:</w:t>
      </w:r>
    </w:p>
    <w:p w14:paraId="0F02166B" w14:textId="77777777" w:rsidR="00145FCE" w:rsidRDefault="00145FCE">
      <w:pPr>
        <w:ind w:left="720" w:hanging="720"/>
        <w:jc w:val="both"/>
        <w:rPr>
          <w:rFonts w:hint="cs"/>
          <w:rtl/>
        </w:rPr>
      </w:pPr>
    </w:p>
    <w:p w14:paraId="5E22B434" w14:textId="77777777" w:rsidR="00145FCE" w:rsidRDefault="00145FCE">
      <w:pPr>
        <w:ind w:left="2160" w:hanging="720"/>
        <w:jc w:val="both"/>
        <w:rPr>
          <w:rFonts w:hint="cs"/>
          <w:rtl/>
        </w:rPr>
      </w:pPr>
      <w:r>
        <w:rPr>
          <w:rFonts w:hint="cs"/>
          <w:rtl/>
        </w:rPr>
        <w:t>א)</w:t>
      </w:r>
      <w:r>
        <w:rPr>
          <w:rFonts w:hint="cs"/>
          <w:rtl/>
        </w:rPr>
        <w:tab/>
        <w:t>(1)</w:t>
      </w:r>
      <w:r>
        <w:rPr>
          <w:rFonts w:hint="cs"/>
          <w:rtl/>
        </w:rPr>
        <w:tab/>
        <w:t xml:space="preserve">בהיות עדות המתלוננת עדות יחידה, המתייחסת לאירוע עצמו, </w:t>
      </w:r>
    </w:p>
    <w:p w14:paraId="7468049B" w14:textId="77777777" w:rsidR="00145FCE" w:rsidRDefault="00145FCE">
      <w:pPr>
        <w:ind w:left="2880"/>
        <w:jc w:val="both"/>
        <w:rPr>
          <w:rFonts w:hint="cs"/>
          <w:rtl/>
        </w:rPr>
      </w:pPr>
      <w:r>
        <w:rPr>
          <w:rFonts w:hint="cs"/>
          <w:rtl/>
        </w:rPr>
        <w:t xml:space="preserve">הרי שבהתאם להוראות </w:t>
      </w:r>
      <w:ins w:id="543" w:author="noa menahem" w:date="2017-11-26T07:28:00Z">
        <w:r w:rsidR="00B2327E" w:rsidRPr="00B2327E">
          <w:rPr>
            <w:color w:val="0000FF"/>
            <w:u w:val="single"/>
            <w:rtl/>
            <w:rPrChange w:id="544" w:author="noa menahem" w:date="2017-11-26T07:28:00Z">
              <w:rPr>
                <w:rtl/>
              </w:rPr>
            </w:rPrChange>
          </w:rPr>
          <w:fldChar w:fldCharType="begin"/>
        </w:r>
        <w:r w:rsidR="00B2327E" w:rsidRPr="00B2327E">
          <w:rPr>
            <w:color w:val="0000FF"/>
            <w:u w:val="single"/>
            <w:rtl/>
            <w:rPrChange w:id="545" w:author="noa menahem" w:date="2017-11-26T07:28:00Z">
              <w:rPr>
                <w:rtl/>
              </w:rPr>
            </w:rPrChange>
          </w:rPr>
          <w:instrText xml:space="preserve"> </w:instrText>
        </w:r>
        <w:r w:rsidR="00B2327E" w:rsidRPr="00B2327E">
          <w:rPr>
            <w:color w:val="0000FF"/>
            <w:u w:val="single"/>
            <w:rPrChange w:id="546" w:author="noa menahem" w:date="2017-11-26T07:28:00Z">
              <w:rPr/>
            </w:rPrChange>
          </w:rPr>
          <w:instrText>HYPERLINK</w:instrText>
        </w:r>
        <w:r w:rsidR="00B2327E" w:rsidRPr="00B2327E">
          <w:rPr>
            <w:color w:val="0000FF"/>
            <w:u w:val="single"/>
            <w:rtl/>
            <w:rPrChange w:id="547" w:author="noa menahem" w:date="2017-11-26T07:28:00Z">
              <w:rPr>
                <w:rtl/>
              </w:rPr>
            </w:rPrChange>
          </w:rPr>
          <w:instrText xml:space="preserve"> "</w:instrText>
        </w:r>
        <w:r w:rsidR="00B2327E" w:rsidRPr="00B2327E">
          <w:rPr>
            <w:color w:val="0000FF"/>
            <w:u w:val="single"/>
            <w:rPrChange w:id="548" w:author="noa menahem" w:date="2017-11-26T07:28:00Z">
              <w:rPr/>
            </w:rPrChange>
          </w:rPr>
          <w:instrText>http://www.nevo.co.il/law/98569/54.a</w:instrText>
        </w:r>
        <w:r w:rsidR="00B2327E" w:rsidRPr="00B2327E">
          <w:rPr>
            <w:color w:val="0000FF"/>
            <w:u w:val="single"/>
            <w:rtl/>
            <w:rPrChange w:id="549" w:author="noa menahem" w:date="2017-11-26T07:28:00Z">
              <w:rPr>
                <w:rtl/>
              </w:rPr>
            </w:rPrChange>
          </w:rPr>
          <w:instrText xml:space="preserve">" </w:instrText>
        </w:r>
        <w:r w:rsidR="00B2327E" w:rsidRPr="00B2327E">
          <w:rPr>
            <w:color w:val="0000FF"/>
            <w:u w:val="single"/>
            <w:rtl/>
            <w:rPrChange w:id="550" w:author="noa menahem" w:date="2017-11-26T07:28:00Z">
              <w:rPr>
                <w:rtl/>
              </w:rPr>
            </w:rPrChange>
          </w:rPr>
        </w:r>
        <w:r w:rsidR="00B2327E" w:rsidRPr="00B2327E">
          <w:rPr>
            <w:color w:val="0000FF"/>
            <w:u w:val="single"/>
            <w:rtl/>
            <w:rPrChange w:id="551" w:author="noa menahem" w:date="2017-11-26T07:28:00Z">
              <w:rPr>
                <w:rtl/>
              </w:rPr>
            </w:rPrChange>
          </w:rPr>
          <w:fldChar w:fldCharType="separate"/>
        </w:r>
      </w:ins>
      <w:r w:rsidR="00B2327E" w:rsidRPr="00B2327E">
        <w:rPr>
          <w:color w:val="0000FF"/>
          <w:u w:val="single"/>
          <w:rtl/>
          <w:rPrChange w:id="552" w:author="noa menahem" w:date="2017-11-26T07:28:00Z">
            <w:rPr>
              <w:rtl/>
            </w:rPr>
          </w:rPrChange>
        </w:rPr>
        <w:t>סעיף 54 (א)</w:t>
      </w:r>
      <w:ins w:id="553" w:author="noa menahem" w:date="2017-11-26T07:28:00Z">
        <w:r w:rsidR="00B2327E" w:rsidRPr="00B2327E">
          <w:rPr>
            <w:color w:val="0000FF"/>
            <w:u w:val="single"/>
            <w:rtl/>
            <w:rPrChange w:id="554" w:author="noa menahem" w:date="2017-11-26T07:28:00Z">
              <w:rPr>
                <w:rtl/>
              </w:rPr>
            </w:rPrChange>
          </w:rPr>
          <w:fldChar w:fldCharType="end"/>
        </w:r>
      </w:ins>
      <w:r>
        <w:rPr>
          <w:rFonts w:hint="cs"/>
          <w:rtl/>
        </w:rPr>
        <w:t xml:space="preserve"> ל</w:t>
      </w:r>
      <w:ins w:id="555" w:author="hofit" w:date="2017-10-31T22:14:00Z">
        <w:r w:rsidR="003C7F1E" w:rsidRPr="003C7F1E">
          <w:rPr>
            <w:color w:val="0000FF"/>
            <w:u w:val="single"/>
            <w:rtl/>
            <w:rPrChange w:id="556" w:author="hofit" w:date="2017-10-31T22:14:00Z">
              <w:rPr>
                <w:rtl/>
              </w:rPr>
            </w:rPrChange>
          </w:rPr>
          <w:fldChar w:fldCharType="begin"/>
        </w:r>
        <w:r w:rsidR="003C7F1E" w:rsidRPr="003C7F1E">
          <w:rPr>
            <w:color w:val="0000FF"/>
            <w:u w:val="single"/>
            <w:rtl/>
            <w:rPrChange w:id="557" w:author="hofit" w:date="2017-10-31T22:14:00Z">
              <w:rPr>
                <w:rtl/>
              </w:rPr>
            </w:rPrChange>
          </w:rPr>
          <w:instrText xml:space="preserve"> </w:instrText>
        </w:r>
        <w:r w:rsidR="003C7F1E" w:rsidRPr="003C7F1E">
          <w:rPr>
            <w:color w:val="0000FF"/>
            <w:u w:val="single"/>
            <w:rPrChange w:id="558" w:author="hofit" w:date="2017-10-31T22:14:00Z">
              <w:rPr/>
            </w:rPrChange>
          </w:rPr>
          <w:instrText>HYPERLINK</w:instrText>
        </w:r>
        <w:r w:rsidR="003C7F1E" w:rsidRPr="003C7F1E">
          <w:rPr>
            <w:color w:val="0000FF"/>
            <w:u w:val="single"/>
            <w:rtl/>
            <w:rPrChange w:id="559" w:author="hofit" w:date="2017-10-31T22:14:00Z">
              <w:rPr>
                <w:rtl/>
              </w:rPr>
            </w:rPrChange>
          </w:rPr>
          <w:instrText xml:space="preserve"> "</w:instrText>
        </w:r>
        <w:r w:rsidR="003C7F1E" w:rsidRPr="003C7F1E">
          <w:rPr>
            <w:color w:val="0000FF"/>
            <w:u w:val="single"/>
            <w:rPrChange w:id="560" w:author="hofit" w:date="2017-10-31T22:14:00Z">
              <w:rPr/>
            </w:rPrChange>
          </w:rPr>
          <w:instrText>http://www.nevo.co.il/law/98569</w:instrText>
        </w:r>
        <w:r w:rsidR="003C7F1E" w:rsidRPr="003C7F1E">
          <w:rPr>
            <w:color w:val="0000FF"/>
            <w:u w:val="single"/>
            <w:rtl/>
            <w:rPrChange w:id="561" w:author="hofit" w:date="2017-10-31T22:14:00Z">
              <w:rPr>
                <w:rtl/>
              </w:rPr>
            </w:rPrChange>
          </w:rPr>
          <w:instrText xml:space="preserve">" </w:instrText>
        </w:r>
        <w:r w:rsidR="003C7F1E" w:rsidRPr="003C7F1E">
          <w:rPr>
            <w:color w:val="0000FF"/>
            <w:u w:val="single"/>
            <w:rPrChange w:id="562" w:author="hofit" w:date="2017-10-31T22:14:00Z">
              <w:rPr/>
            </w:rPrChange>
          </w:rPr>
        </w:r>
        <w:r w:rsidR="003C7F1E" w:rsidRPr="003C7F1E">
          <w:rPr>
            <w:color w:val="0000FF"/>
            <w:u w:val="single"/>
            <w:rtl/>
            <w:rPrChange w:id="563" w:author="hofit" w:date="2017-10-31T22:14:00Z">
              <w:rPr>
                <w:rtl/>
              </w:rPr>
            </w:rPrChange>
          </w:rPr>
          <w:fldChar w:fldCharType="separate"/>
        </w:r>
      </w:ins>
      <w:r w:rsidR="003C7F1E" w:rsidRPr="003C7F1E">
        <w:rPr>
          <w:rStyle w:val="Hyperlink"/>
          <w:rFonts w:hint="eastAsia"/>
          <w:rtl/>
          <w:rPrChange w:id="564" w:author="hofit" w:date="2017-10-31T22:14:00Z">
            <w:rPr>
              <w:rStyle w:val="Hyperlink"/>
              <w:rFonts w:hint="eastAsia"/>
              <w:rtl/>
            </w:rPr>
          </w:rPrChange>
        </w:rPr>
        <w:t>פקודת</w:t>
      </w:r>
      <w:r w:rsidR="003C7F1E" w:rsidRPr="003C7F1E">
        <w:rPr>
          <w:rStyle w:val="Hyperlink"/>
          <w:rtl/>
          <w:rPrChange w:id="565" w:author="hofit" w:date="2017-10-31T22:14:00Z">
            <w:rPr>
              <w:rStyle w:val="Hyperlink"/>
              <w:rtl/>
            </w:rPr>
          </w:rPrChange>
        </w:rPr>
        <w:t xml:space="preserve"> הראיות</w:t>
      </w:r>
      <w:ins w:id="566" w:author="hofit" w:date="2017-10-31T22:14:00Z">
        <w:r w:rsidR="003C7F1E" w:rsidRPr="003C7F1E">
          <w:rPr>
            <w:color w:val="0000FF"/>
            <w:u w:val="single"/>
            <w:rtl/>
            <w:rPrChange w:id="567" w:author="hofit" w:date="2017-10-31T22:14:00Z">
              <w:rPr>
                <w:rtl/>
              </w:rPr>
            </w:rPrChange>
          </w:rPr>
          <w:fldChar w:fldCharType="end"/>
        </w:r>
      </w:ins>
      <w:r>
        <w:rPr>
          <w:rFonts w:hint="cs"/>
          <w:rtl/>
        </w:rPr>
        <w:t xml:space="preserve"> (נוסח חדש), התשל"א - 1971,  יש לנהוג בזהירות בעדות יחידה ופגמים באמינות עדות זו פועלים לזכות הנאשם. </w:t>
      </w:r>
    </w:p>
    <w:p w14:paraId="5585A6B8" w14:textId="77777777" w:rsidR="00145FCE" w:rsidRDefault="00145FCE">
      <w:pPr>
        <w:rPr>
          <w:rFonts w:hint="cs"/>
          <w:rtl/>
        </w:rPr>
      </w:pPr>
    </w:p>
    <w:p w14:paraId="0359B6CA" w14:textId="77777777" w:rsidR="00145FCE" w:rsidRDefault="00145FCE">
      <w:pPr>
        <w:ind w:left="2880" w:hanging="720"/>
        <w:jc w:val="both"/>
        <w:rPr>
          <w:rFonts w:hint="cs"/>
          <w:rtl/>
        </w:rPr>
      </w:pPr>
      <w:r>
        <w:rPr>
          <w:rFonts w:hint="cs"/>
          <w:rtl/>
        </w:rPr>
        <w:tab/>
        <w:t>כב' השופטת  בן פורת מבהירה את חובותיו של בית המשפט בהסתמכו על עד יחיד כבסיס להרשעה וקובעת:</w:t>
      </w:r>
    </w:p>
    <w:p w14:paraId="23C623F9" w14:textId="77777777" w:rsidR="00145FCE" w:rsidRDefault="00145FCE">
      <w:pPr>
        <w:ind w:left="2880" w:hanging="720"/>
        <w:jc w:val="both"/>
        <w:rPr>
          <w:rFonts w:hint="cs"/>
          <w:b/>
          <w:bCs/>
          <w:rtl/>
        </w:rPr>
      </w:pPr>
      <w:r>
        <w:rPr>
          <w:rFonts w:hint="cs"/>
          <w:b/>
          <w:bCs/>
          <w:rtl/>
        </w:rPr>
        <w:tab/>
        <w:t>"... השופט ישקול את ערכה של העדות היחידה בשבע עיניים, מעל ומעבר לזהירות הרבה שלה הוא נדרש כרגיל... על השופט להיזהר במידה הראויה הלכה למעשה..."</w:t>
      </w:r>
    </w:p>
    <w:p w14:paraId="035ED0F7" w14:textId="77777777" w:rsidR="00145FCE" w:rsidRDefault="00145FCE">
      <w:pPr>
        <w:ind w:left="2880" w:hanging="720"/>
        <w:jc w:val="both"/>
        <w:rPr>
          <w:rFonts w:hint="cs"/>
          <w:rtl/>
        </w:rPr>
      </w:pPr>
      <w:r>
        <w:rPr>
          <w:rFonts w:hint="cs"/>
          <w:rtl/>
        </w:rPr>
        <w:tab/>
        <w:t xml:space="preserve">(ראה </w:t>
      </w:r>
      <w:ins w:id="568" w:author="hofit" w:date="2017-10-31T22:12:00Z">
        <w:r w:rsidR="003C7F1E" w:rsidRPr="003C7F1E">
          <w:rPr>
            <w:color w:val="0000FF"/>
            <w:u w:val="single"/>
            <w:rtl/>
            <w:rPrChange w:id="569" w:author="hofit" w:date="2017-10-31T22:12:00Z">
              <w:rPr>
                <w:rtl/>
              </w:rPr>
            </w:rPrChange>
          </w:rPr>
          <w:fldChar w:fldCharType="begin"/>
        </w:r>
        <w:r w:rsidR="003C7F1E" w:rsidRPr="003C7F1E">
          <w:rPr>
            <w:color w:val="0000FF"/>
            <w:u w:val="single"/>
            <w:rtl/>
            <w:rPrChange w:id="570" w:author="hofit" w:date="2017-10-31T22:12:00Z">
              <w:rPr>
                <w:rtl/>
              </w:rPr>
            </w:rPrChange>
          </w:rPr>
          <w:instrText xml:space="preserve"> </w:instrText>
        </w:r>
        <w:r w:rsidR="003C7F1E" w:rsidRPr="003C7F1E">
          <w:rPr>
            <w:color w:val="0000FF"/>
            <w:u w:val="single"/>
            <w:rPrChange w:id="571" w:author="hofit" w:date="2017-10-31T22:12:00Z">
              <w:rPr/>
            </w:rPrChange>
          </w:rPr>
          <w:instrText>HYPERLINK</w:instrText>
        </w:r>
        <w:r w:rsidR="003C7F1E" w:rsidRPr="003C7F1E">
          <w:rPr>
            <w:color w:val="0000FF"/>
            <w:u w:val="single"/>
            <w:rtl/>
            <w:rPrChange w:id="572" w:author="hofit" w:date="2017-10-31T22:12:00Z">
              <w:rPr>
                <w:rtl/>
              </w:rPr>
            </w:rPrChange>
          </w:rPr>
          <w:instrText xml:space="preserve"> "</w:instrText>
        </w:r>
        <w:r w:rsidR="003C7F1E" w:rsidRPr="003C7F1E">
          <w:rPr>
            <w:color w:val="0000FF"/>
            <w:u w:val="single"/>
            <w:rPrChange w:id="573" w:author="hofit" w:date="2017-10-31T22:12:00Z">
              <w:rPr/>
            </w:rPrChange>
          </w:rPr>
          <w:instrText>http://www.nevo.co.il/case/17925510</w:instrText>
        </w:r>
        <w:r w:rsidR="003C7F1E" w:rsidRPr="003C7F1E">
          <w:rPr>
            <w:color w:val="0000FF"/>
            <w:u w:val="single"/>
            <w:rtl/>
            <w:rPrChange w:id="574" w:author="hofit" w:date="2017-10-31T22:12:00Z">
              <w:rPr>
                <w:rtl/>
              </w:rPr>
            </w:rPrChange>
          </w:rPr>
          <w:instrText xml:space="preserve">" </w:instrText>
        </w:r>
        <w:r w:rsidR="003C7F1E" w:rsidRPr="003C7F1E">
          <w:rPr>
            <w:color w:val="0000FF"/>
            <w:u w:val="single"/>
            <w:rPrChange w:id="575" w:author="hofit" w:date="2017-10-31T22:12:00Z">
              <w:rPr/>
            </w:rPrChange>
          </w:rPr>
        </w:r>
        <w:r w:rsidR="003C7F1E" w:rsidRPr="003C7F1E">
          <w:rPr>
            <w:color w:val="0000FF"/>
            <w:u w:val="single"/>
            <w:rtl/>
            <w:rPrChange w:id="576" w:author="hofit" w:date="2017-10-31T22:12:00Z">
              <w:rPr>
                <w:rtl/>
              </w:rPr>
            </w:rPrChange>
          </w:rPr>
          <w:fldChar w:fldCharType="separate"/>
        </w:r>
      </w:ins>
      <w:r w:rsidR="003C7F1E" w:rsidRPr="003C7F1E">
        <w:rPr>
          <w:rStyle w:val="Hyperlink"/>
          <w:rFonts w:hint="eastAsia"/>
          <w:rtl/>
          <w:rPrChange w:id="577" w:author="hofit" w:date="2017-10-31T22:12:00Z">
            <w:rPr>
              <w:rStyle w:val="Hyperlink"/>
              <w:rFonts w:hint="eastAsia"/>
              <w:rtl/>
            </w:rPr>
          </w:rPrChange>
        </w:rPr>
        <w:t>ע</w:t>
      </w:r>
      <w:r w:rsidR="003C7F1E" w:rsidRPr="003C7F1E">
        <w:rPr>
          <w:rStyle w:val="Hyperlink"/>
          <w:rtl/>
          <w:rPrChange w:id="578" w:author="hofit" w:date="2017-10-31T22:12:00Z">
            <w:rPr>
              <w:rStyle w:val="Hyperlink"/>
              <w:rtl/>
            </w:rPr>
          </w:rPrChange>
        </w:rPr>
        <w:t>"פ 509/76 דב צסיס נגד מ.י., פד"י לא</w:t>
      </w:r>
      <w:ins w:id="579" w:author="hofit" w:date="2017-10-31T22:12:00Z">
        <w:r w:rsidR="003C7F1E" w:rsidRPr="003C7F1E">
          <w:rPr>
            <w:color w:val="0000FF"/>
            <w:u w:val="single"/>
            <w:rtl/>
            <w:rPrChange w:id="580" w:author="hofit" w:date="2017-10-31T22:12:00Z">
              <w:rPr>
                <w:rtl/>
              </w:rPr>
            </w:rPrChange>
          </w:rPr>
          <w:fldChar w:fldCharType="end"/>
        </w:r>
      </w:ins>
      <w:r>
        <w:rPr>
          <w:rFonts w:hint="cs"/>
          <w:rtl/>
        </w:rPr>
        <w:t>' (3) 733, 735-736)</w:t>
      </w:r>
    </w:p>
    <w:p w14:paraId="67834E79" w14:textId="77777777" w:rsidR="00145FCE" w:rsidRDefault="00145FCE">
      <w:pPr>
        <w:ind w:left="2880" w:hanging="720"/>
        <w:jc w:val="both"/>
        <w:rPr>
          <w:rFonts w:hint="cs"/>
          <w:rtl/>
        </w:rPr>
      </w:pPr>
    </w:p>
    <w:p w14:paraId="33666162" w14:textId="77777777" w:rsidR="00145FCE" w:rsidRDefault="00145FCE">
      <w:pPr>
        <w:ind w:left="2880" w:hanging="720"/>
        <w:jc w:val="both"/>
        <w:rPr>
          <w:rFonts w:hint="cs"/>
          <w:rtl/>
        </w:rPr>
      </w:pPr>
      <w:r>
        <w:rPr>
          <w:rFonts w:hint="cs"/>
          <w:rtl/>
        </w:rPr>
        <w:tab/>
        <w:t xml:space="preserve">במקרה זה לא ניתן להעניק לעדות המתלוננת את מלוא המשקל הראייתי – גם אם לא קבעתי שהיא שיקרה בביהמ"ש – אך גירסתה מעלה לא מעט תהיות וסתירות – כפי שיפורט להלן. </w:t>
      </w:r>
    </w:p>
    <w:p w14:paraId="79B2B5E1" w14:textId="77777777" w:rsidR="00145FCE" w:rsidRDefault="00145FCE">
      <w:pPr>
        <w:ind w:left="2160" w:hanging="720"/>
        <w:jc w:val="both"/>
        <w:rPr>
          <w:rFonts w:hint="cs"/>
          <w:rtl/>
        </w:rPr>
      </w:pPr>
    </w:p>
    <w:p w14:paraId="57F86B4D" w14:textId="77777777" w:rsidR="00145FCE" w:rsidRDefault="00145FCE">
      <w:pPr>
        <w:ind w:left="2880" w:hanging="720"/>
        <w:jc w:val="both"/>
        <w:rPr>
          <w:rFonts w:hint="cs"/>
          <w:rtl/>
        </w:rPr>
      </w:pPr>
      <w:r>
        <w:rPr>
          <w:rFonts w:hint="cs"/>
          <w:rtl/>
        </w:rPr>
        <w:tab/>
        <w:t xml:space="preserve">כמובן, שביהמ"ש אינו מתעלם מעדויות של עדים אחרים ובכללן עדותו של הנאשם - אם מחזקת היא עדות המתלוננת - אם לאו - ולכל העדויות ניתן המשקל המתאים, אולם עדותו של עופר בכל זאת עדות שמיעה היא, שכן הוא סיפר את שסיפרה לו המתלוננת - אם כי לדבריו לא סיפרה לו את כל האירוע בבת אחת, אלא בשלבים. </w:t>
      </w:r>
    </w:p>
    <w:p w14:paraId="70395ED5" w14:textId="77777777" w:rsidR="00145FCE" w:rsidRDefault="00145FCE">
      <w:pPr>
        <w:ind w:left="2160" w:hanging="720"/>
        <w:jc w:val="both"/>
        <w:rPr>
          <w:rFonts w:hint="cs"/>
          <w:rtl/>
        </w:rPr>
      </w:pPr>
    </w:p>
    <w:p w14:paraId="63F806DD" w14:textId="77777777" w:rsidR="00145FCE" w:rsidRDefault="00145FCE">
      <w:pPr>
        <w:ind w:left="2160" w:hanging="720"/>
        <w:jc w:val="both"/>
        <w:rPr>
          <w:rFonts w:hint="cs"/>
          <w:rtl/>
        </w:rPr>
      </w:pPr>
      <w:r>
        <w:rPr>
          <w:rFonts w:hint="cs"/>
          <w:rtl/>
        </w:rPr>
        <w:tab/>
        <w:t>(2)</w:t>
      </w:r>
      <w:r>
        <w:rPr>
          <w:rFonts w:hint="cs"/>
          <w:rtl/>
        </w:rPr>
        <w:tab/>
        <w:t xml:space="preserve">כך גם עדותו של ניסים היא עדות, כפי ששמע מהמתלוננת, אך </w:t>
      </w:r>
    </w:p>
    <w:p w14:paraId="3D2C454B" w14:textId="77777777" w:rsidR="00145FCE" w:rsidRDefault="00145FCE">
      <w:pPr>
        <w:ind w:left="2880"/>
        <w:jc w:val="both"/>
        <w:rPr>
          <w:rFonts w:hint="cs"/>
          <w:rtl/>
        </w:rPr>
      </w:pPr>
      <w:r>
        <w:rPr>
          <w:rFonts w:hint="cs"/>
          <w:rtl/>
        </w:rPr>
        <w:t xml:space="preserve">נראה מבין השורות כי עד זה מוסיף אף דברים משלו- דברים שלא נאמרו לו - דבר אשר מראה על מגמתיות מסויימת במתן עדותו. </w:t>
      </w:r>
    </w:p>
    <w:p w14:paraId="666B357F" w14:textId="77777777" w:rsidR="00145FCE" w:rsidRDefault="00145FCE">
      <w:pPr>
        <w:ind w:left="2880" w:hanging="720"/>
        <w:jc w:val="both"/>
        <w:rPr>
          <w:rFonts w:hint="cs"/>
          <w:rtl/>
        </w:rPr>
      </w:pPr>
      <w:r>
        <w:rPr>
          <w:rFonts w:hint="cs"/>
          <w:rtl/>
        </w:rPr>
        <w:tab/>
        <w:t xml:space="preserve">כך, למשל, אומר ניסים: "איך שהוא (הנאשם = ג.ב.) נכנס הוא קפץ עליה" (עמ' 100 לפרטיכל, שורות 19-20). </w:t>
      </w:r>
    </w:p>
    <w:p w14:paraId="39F02E84" w14:textId="77777777" w:rsidR="00145FCE" w:rsidRDefault="00145FCE">
      <w:pPr>
        <w:ind w:left="2880" w:hanging="720"/>
        <w:jc w:val="both"/>
        <w:rPr>
          <w:rFonts w:hint="cs"/>
          <w:rtl/>
        </w:rPr>
      </w:pPr>
      <w:r>
        <w:rPr>
          <w:rFonts w:hint="cs"/>
          <w:rtl/>
        </w:rPr>
        <w:tab/>
        <w:t xml:space="preserve">תאור המתלוננת לרגע כניסתו של הנאשם שונה הוא, שכן אותה "קפיצה" לא היתה - גם אליבא דדברי המתלוננת - איך שהנאשם נכנס. </w:t>
      </w:r>
    </w:p>
    <w:p w14:paraId="4E354E93" w14:textId="77777777" w:rsidR="00145FCE" w:rsidRDefault="00145FCE">
      <w:pPr>
        <w:ind w:left="2880" w:hanging="720"/>
        <w:jc w:val="both"/>
        <w:rPr>
          <w:rFonts w:hint="cs"/>
          <w:rtl/>
        </w:rPr>
      </w:pPr>
    </w:p>
    <w:p w14:paraId="6E144853" w14:textId="77777777" w:rsidR="00145FCE" w:rsidRDefault="00145FCE">
      <w:pPr>
        <w:ind w:left="2880" w:hanging="720"/>
        <w:jc w:val="both"/>
        <w:rPr>
          <w:rFonts w:hint="cs"/>
          <w:rtl/>
        </w:rPr>
      </w:pPr>
      <w:r>
        <w:rPr>
          <w:rFonts w:hint="cs"/>
          <w:rtl/>
        </w:rPr>
        <w:tab/>
        <w:t xml:space="preserve">עוד מציין ניסים כי לא הקשה על המתלוננת היות וזו היתה שיחה אחרי שהיא עברה </w:t>
      </w:r>
      <w:r>
        <w:rPr>
          <w:rFonts w:hint="cs"/>
          <w:u w:val="single"/>
          <w:rtl/>
        </w:rPr>
        <w:t>טראומה מאוד מאוד קשה</w:t>
      </w:r>
      <w:r>
        <w:rPr>
          <w:rFonts w:hint="cs"/>
          <w:rtl/>
        </w:rPr>
        <w:t xml:space="preserve">. (עמ' 100 לפרטיכל, ש' 12-14 ההדגשה שלי = ג.ב.). </w:t>
      </w:r>
    </w:p>
    <w:p w14:paraId="1B2779B6" w14:textId="77777777" w:rsidR="00145FCE" w:rsidRDefault="00145FCE">
      <w:pPr>
        <w:ind w:left="2880" w:hanging="720"/>
        <w:jc w:val="both"/>
        <w:rPr>
          <w:rFonts w:hint="cs"/>
          <w:rtl/>
        </w:rPr>
      </w:pPr>
      <w:r>
        <w:rPr>
          <w:rFonts w:hint="cs"/>
          <w:rtl/>
        </w:rPr>
        <w:tab/>
        <w:t xml:space="preserve">הדגשה זו -  טראומה מאוד מאוד קשה, מבלי שניסים יהיה נוכח במקום ובעת הארוע ומבלי שיהיה בעל מקצוע פסיכולוגי מצביעה על הוספת פרטים מגמתיים. </w:t>
      </w:r>
    </w:p>
    <w:p w14:paraId="547501C6" w14:textId="77777777" w:rsidR="00145FCE" w:rsidRDefault="00145FCE">
      <w:pPr>
        <w:ind w:left="2880" w:hanging="720"/>
        <w:jc w:val="both"/>
        <w:rPr>
          <w:rFonts w:hint="cs"/>
          <w:rtl/>
        </w:rPr>
      </w:pPr>
    </w:p>
    <w:p w14:paraId="27D1EDC9" w14:textId="77777777" w:rsidR="00145FCE" w:rsidRDefault="00145FCE">
      <w:pPr>
        <w:ind w:left="2880" w:hanging="720"/>
        <w:jc w:val="both"/>
        <w:rPr>
          <w:rFonts w:hint="cs"/>
          <w:rtl/>
        </w:rPr>
      </w:pPr>
      <w:r>
        <w:rPr>
          <w:rFonts w:hint="cs"/>
          <w:rtl/>
        </w:rPr>
        <w:t>(3)</w:t>
      </w:r>
      <w:r>
        <w:rPr>
          <w:rFonts w:hint="cs"/>
          <w:rtl/>
        </w:rPr>
        <w:tab/>
        <w:t xml:space="preserve">זאת ועוד, מחד אומר ניסים כי המתלוננת מספרת והוא רק יושב ושומע (עמ' 2 לעדותו במשטרה, שורה5). בעדותו אומר ניסים כי המתלוננת סיפרה תוך כדי שאלות שלו (עמ' 92 לפרטיכל, שורה 12). </w:t>
      </w:r>
    </w:p>
    <w:p w14:paraId="3B9BFE3A" w14:textId="77777777" w:rsidR="00145FCE" w:rsidRDefault="00145FCE">
      <w:pPr>
        <w:ind w:left="2880" w:hanging="720"/>
        <w:jc w:val="both"/>
        <w:rPr>
          <w:rFonts w:hint="cs"/>
          <w:rtl/>
        </w:rPr>
      </w:pPr>
      <w:r>
        <w:rPr>
          <w:rFonts w:hint="cs"/>
          <w:rtl/>
        </w:rPr>
        <w:tab/>
        <w:t xml:space="preserve">לשאלה: "אתה שאלת את המתלוננת שאלות באותו זמן"? משיב ניסים: "כן, שאלתי דיברתי" (עמ' 95 לפרטיכל, שורות 26-27). </w:t>
      </w:r>
    </w:p>
    <w:p w14:paraId="6A74D87A" w14:textId="77777777" w:rsidR="00145FCE" w:rsidRDefault="00145FCE">
      <w:pPr>
        <w:ind w:left="2880" w:hanging="720"/>
        <w:jc w:val="both"/>
        <w:rPr>
          <w:rFonts w:hint="cs"/>
          <w:rtl/>
        </w:rPr>
      </w:pPr>
      <w:r>
        <w:rPr>
          <w:rFonts w:hint="cs"/>
          <w:rtl/>
        </w:rPr>
        <w:tab/>
        <w:t xml:space="preserve">אחר-כך סותר ניסים את דבריו הקודמים ולשאלה אם הקשה עליה, עונה ניסים: "נתתי לה בעיקר לספר, לא זוכר אם שאלתי שאלות..." (מע' 96 לפרטיכל, שורות 4-5). </w:t>
      </w:r>
    </w:p>
    <w:p w14:paraId="1FA19F42" w14:textId="77777777" w:rsidR="00145FCE" w:rsidRDefault="00145FCE">
      <w:pPr>
        <w:ind w:left="2880" w:hanging="720"/>
        <w:jc w:val="both"/>
        <w:rPr>
          <w:rFonts w:hint="cs"/>
          <w:rtl/>
        </w:rPr>
      </w:pPr>
      <w:r>
        <w:rPr>
          <w:rFonts w:hint="cs"/>
          <w:rtl/>
        </w:rPr>
        <w:tab/>
        <w:t xml:space="preserve">גם בענין התגובות של עופר, לא רק שניסים אינו עקבי בעדותו בבית המשפט, אלא שבמשטרה כלל לא הזכיר ענין תגובותיו של עופר (ראה עמ' 97 לפרטיכל). </w:t>
      </w:r>
    </w:p>
    <w:p w14:paraId="16675FC6" w14:textId="77777777" w:rsidR="00145FCE" w:rsidRDefault="00145FCE">
      <w:pPr>
        <w:ind w:left="2880" w:hanging="720"/>
        <w:jc w:val="both"/>
        <w:rPr>
          <w:rFonts w:hint="cs"/>
          <w:rtl/>
        </w:rPr>
      </w:pPr>
      <w:r>
        <w:rPr>
          <w:rFonts w:hint="cs"/>
          <w:rtl/>
        </w:rPr>
        <w:tab/>
        <w:t>בעדותו במשטרה אמר רק: "היא היתה פשוט מפוחדת נורא ממה שיחשוב עליה בעלה..".</w:t>
      </w:r>
      <w:r>
        <w:rPr>
          <w:color w:val="FFFFFF"/>
          <w:sz w:val="4"/>
          <w:szCs w:val="4"/>
          <w:rtl/>
        </w:rPr>
        <w:t>נ</w:t>
      </w:r>
    </w:p>
    <w:p w14:paraId="16D1FCA2" w14:textId="77777777" w:rsidR="00145FCE" w:rsidRDefault="00145FCE">
      <w:pPr>
        <w:ind w:left="2160" w:hanging="720"/>
        <w:jc w:val="both"/>
        <w:rPr>
          <w:rFonts w:hint="cs"/>
          <w:rtl/>
        </w:rPr>
      </w:pPr>
    </w:p>
    <w:p w14:paraId="10D59431" w14:textId="77777777" w:rsidR="00145FCE" w:rsidRDefault="00145FCE">
      <w:pPr>
        <w:ind w:left="1440" w:hanging="720"/>
        <w:jc w:val="both"/>
        <w:rPr>
          <w:rFonts w:hint="cs"/>
          <w:rtl/>
        </w:rPr>
      </w:pPr>
      <w:r>
        <w:rPr>
          <w:rFonts w:hint="cs"/>
          <w:rtl/>
        </w:rPr>
        <w:t>ב.</w:t>
      </w:r>
      <w:r>
        <w:rPr>
          <w:rFonts w:hint="cs"/>
          <w:rtl/>
        </w:rPr>
        <w:tab/>
        <w:t>א)</w:t>
      </w:r>
      <w:r>
        <w:rPr>
          <w:rFonts w:hint="cs"/>
          <w:rtl/>
        </w:rPr>
        <w:tab/>
        <w:t xml:space="preserve">עופר הוא האדם הראשון שהמתלוננת סיפרה לו את גירסתה, אך גם לו </w:t>
      </w:r>
    </w:p>
    <w:p w14:paraId="6CA2DE43" w14:textId="77777777" w:rsidR="00145FCE" w:rsidRDefault="00145FCE">
      <w:pPr>
        <w:ind w:left="2160"/>
        <w:jc w:val="both"/>
        <w:rPr>
          <w:rFonts w:hint="cs"/>
          <w:rtl/>
        </w:rPr>
      </w:pPr>
      <w:r>
        <w:rPr>
          <w:rFonts w:hint="cs"/>
          <w:rtl/>
        </w:rPr>
        <w:t xml:space="preserve">מסרה בתחילה גירסה חלקית. </w:t>
      </w:r>
    </w:p>
    <w:p w14:paraId="3F358E9A" w14:textId="77777777" w:rsidR="00145FCE" w:rsidRDefault="00145FCE">
      <w:pPr>
        <w:ind w:left="2160" w:hanging="720"/>
        <w:jc w:val="both"/>
        <w:rPr>
          <w:rFonts w:hint="cs"/>
          <w:rtl/>
        </w:rPr>
      </w:pPr>
      <w:r>
        <w:rPr>
          <w:rFonts w:hint="cs"/>
          <w:rtl/>
        </w:rPr>
        <w:tab/>
        <w:t xml:space="preserve">עופר העיד על שסיפרה לו המתלוננת. </w:t>
      </w:r>
    </w:p>
    <w:p w14:paraId="04AC70E8" w14:textId="77777777" w:rsidR="00145FCE" w:rsidRDefault="00145FCE">
      <w:pPr>
        <w:ind w:left="2160" w:hanging="720"/>
        <w:jc w:val="both"/>
        <w:rPr>
          <w:rFonts w:hint="cs"/>
          <w:rtl/>
        </w:rPr>
      </w:pPr>
      <w:r>
        <w:rPr>
          <w:rFonts w:hint="cs"/>
          <w:rtl/>
        </w:rPr>
        <w:tab/>
        <w:t xml:space="preserve">עדות זו, היא עדות תמימה, כאשר עופר לא הטיל ספק בדברי המתלוננת יען כי האמין במתלוננת. </w:t>
      </w:r>
    </w:p>
    <w:p w14:paraId="66742848" w14:textId="77777777" w:rsidR="00145FCE" w:rsidRDefault="00145FCE">
      <w:pPr>
        <w:ind w:left="2160" w:hanging="720"/>
        <w:jc w:val="both"/>
        <w:rPr>
          <w:rFonts w:hint="cs"/>
          <w:rtl/>
        </w:rPr>
      </w:pPr>
      <w:r>
        <w:rPr>
          <w:rFonts w:hint="cs"/>
          <w:rtl/>
        </w:rPr>
        <w:tab/>
        <w:t xml:space="preserve">עופר היה נוכח - לדבריו - בשיחה הטלפונית הראשונה, אך לאחריה היו עוד מספר שיחות - ומעדותו של עופר במשטרה עולה כי היו לפחות 3 שיחות טלפון (ראה חנ/2). </w:t>
      </w:r>
    </w:p>
    <w:p w14:paraId="113A2E3F" w14:textId="77777777" w:rsidR="00145FCE" w:rsidRDefault="00145FCE">
      <w:pPr>
        <w:ind w:left="2160" w:hanging="720"/>
        <w:jc w:val="both"/>
        <w:rPr>
          <w:rFonts w:hint="cs"/>
          <w:rtl/>
        </w:rPr>
      </w:pPr>
    </w:p>
    <w:p w14:paraId="000CE36F" w14:textId="77777777" w:rsidR="00145FCE" w:rsidRDefault="00145FCE">
      <w:pPr>
        <w:ind w:left="2160" w:hanging="720"/>
        <w:jc w:val="both"/>
        <w:rPr>
          <w:rFonts w:hint="cs"/>
          <w:rtl/>
        </w:rPr>
      </w:pPr>
      <w:r>
        <w:rPr>
          <w:rFonts w:hint="cs"/>
          <w:rtl/>
        </w:rPr>
        <w:tab/>
        <w:t xml:space="preserve">בין היתר, שיחה בת כ- 82 דקות - ובאותן שיחות טלפון נוספות לא היה נוכח, כך שעופר לא יכל היה לדעת מה היה תוכן אותן שיחות. </w:t>
      </w:r>
    </w:p>
    <w:p w14:paraId="097DC3D0" w14:textId="77777777" w:rsidR="00145FCE" w:rsidRDefault="00145FCE">
      <w:pPr>
        <w:ind w:left="2160" w:hanging="720"/>
        <w:jc w:val="both"/>
        <w:rPr>
          <w:rFonts w:hint="cs"/>
          <w:rtl/>
        </w:rPr>
      </w:pPr>
      <w:r>
        <w:rPr>
          <w:rFonts w:hint="cs"/>
          <w:rtl/>
        </w:rPr>
        <w:tab/>
        <w:t xml:space="preserve">המתלוננת לא רק שהעלימה מעופר אורך שיחה זו, אלא גם הכחישה בעדותה בביהמ"ש קיום שיחה מעין זו. </w:t>
      </w:r>
    </w:p>
    <w:p w14:paraId="38CDB5AA" w14:textId="77777777" w:rsidR="00145FCE" w:rsidRDefault="00145FCE">
      <w:pPr>
        <w:ind w:left="2160" w:hanging="720"/>
        <w:jc w:val="both"/>
        <w:rPr>
          <w:rFonts w:hint="cs"/>
          <w:rtl/>
        </w:rPr>
      </w:pPr>
      <w:r>
        <w:rPr>
          <w:rFonts w:hint="cs"/>
          <w:rtl/>
        </w:rPr>
        <w:tab/>
        <w:t xml:space="preserve">לכן, אין תימה מדוע מתפלא עופר כאשר נאמר לו שהשיחה התארכה למשך כ- 82 דקות ואומר שהמתלוננת לא עדכנה אותו באורך שיחה זו. </w:t>
      </w:r>
    </w:p>
    <w:p w14:paraId="46BF1D9B" w14:textId="77777777" w:rsidR="00145FCE" w:rsidRDefault="00145FCE">
      <w:pPr>
        <w:ind w:left="2160" w:hanging="720"/>
        <w:jc w:val="both"/>
        <w:rPr>
          <w:rFonts w:hint="cs"/>
          <w:rtl/>
        </w:rPr>
      </w:pPr>
    </w:p>
    <w:p w14:paraId="2CDFABAF" w14:textId="77777777" w:rsidR="00145FCE" w:rsidRDefault="00145FCE">
      <w:pPr>
        <w:ind w:left="2160" w:hanging="720"/>
        <w:jc w:val="both"/>
        <w:rPr>
          <w:rFonts w:hint="cs"/>
          <w:rtl/>
        </w:rPr>
      </w:pPr>
      <w:r>
        <w:rPr>
          <w:rFonts w:hint="cs"/>
          <w:rtl/>
        </w:rPr>
        <w:t>ב)</w:t>
      </w:r>
      <w:r>
        <w:rPr>
          <w:rFonts w:hint="cs"/>
          <w:rtl/>
        </w:rPr>
        <w:tab/>
        <w:t xml:space="preserve">עופר מעיד במשטרה שהנאשם עלה למעלה ואיך שהוא (הנאשם = ג.ב.) נכנס, אמרה לו המתלוננת שהיא הולכת לבדוק אם הילדים ישנים </w:t>
      </w:r>
      <w:r>
        <w:rPr>
          <w:rFonts w:hint="cs"/>
          <w:u w:val="single"/>
          <w:rtl/>
        </w:rPr>
        <w:t>ואז חזרה</w:t>
      </w:r>
      <w:r>
        <w:rPr>
          <w:rFonts w:hint="cs"/>
          <w:rtl/>
        </w:rPr>
        <w:t xml:space="preserve"> ומשך אותה אליו וניסה לחבק ולנשק אותה. </w:t>
      </w:r>
    </w:p>
    <w:p w14:paraId="1BCA3364" w14:textId="77777777" w:rsidR="00145FCE" w:rsidRDefault="00145FCE">
      <w:pPr>
        <w:ind w:left="2160" w:hanging="720"/>
        <w:jc w:val="both"/>
        <w:rPr>
          <w:rFonts w:hint="cs"/>
          <w:rtl/>
        </w:rPr>
      </w:pPr>
      <w:r>
        <w:rPr>
          <w:rFonts w:hint="cs"/>
          <w:rtl/>
        </w:rPr>
        <w:tab/>
        <w:t xml:space="preserve">(ראה חנ/2, שורות 23-25). </w:t>
      </w:r>
    </w:p>
    <w:p w14:paraId="37223C80" w14:textId="77777777" w:rsidR="00145FCE" w:rsidRDefault="00145FCE">
      <w:pPr>
        <w:ind w:left="2160" w:hanging="720"/>
        <w:jc w:val="both"/>
        <w:rPr>
          <w:rFonts w:hint="cs"/>
          <w:rtl/>
        </w:rPr>
      </w:pPr>
    </w:p>
    <w:p w14:paraId="3777C4AE" w14:textId="77777777" w:rsidR="00145FCE" w:rsidRDefault="00145FCE">
      <w:pPr>
        <w:ind w:left="2160" w:hanging="720"/>
        <w:jc w:val="both"/>
        <w:rPr>
          <w:rFonts w:hint="cs"/>
          <w:rtl/>
        </w:rPr>
      </w:pPr>
      <w:r>
        <w:rPr>
          <w:rFonts w:hint="cs"/>
          <w:rtl/>
        </w:rPr>
        <w:tab/>
        <w:t xml:space="preserve">ניסים אומר במשטרה כי איך שעלה אליה התחיל להתעסק עימה. </w:t>
      </w:r>
    </w:p>
    <w:p w14:paraId="08C11A4F" w14:textId="77777777" w:rsidR="00145FCE" w:rsidRDefault="00145FCE">
      <w:pPr>
        <w:ind w:left="2160" w:hanging="720"/>
        <w:jc w:val="both"/>
        <w:rPr>
          <w:rFonts w:hint="cs"/>
          <w:rtl/>
        </w:rPr>
      </w:pPr>
      <w:r>
        <w:rPr>
          <w:rFonts w:hint="cs"/>
          <w:rtl/>
        </w:rPr>
        <w:tab/>
        <w:t xml:space="preserve">(ראה חנ/3, ראה עמ' 1 שורה 28 ועמ' 2 שורה 1). </w:t>
      </w:r>
    </w:p>
    <w:p w14:paraId="731B0D08" w14:textId="77777777" w:rsidR="00145FCE" w:rsidRDefault="00145FCE">
      <w:pPr>
        <w:ind w:left="2160" w:hanging="720"/>
        <w:jc w:val="both"/>
        <w:rPr>
          <w:rFonts w:hint="cs"/>
          <w:rtl/>
        </w:rPr>
      </w:pPr>
    </w:p>
    <w:p w14:paraId="6FCFDEEB" w14:textId="77777777" w:rsidR="00145FCE" w:rsidRDefault="00145FCE">
      <w:pPr>
        <w:ind w:left="2160" w:hanging="720"/>
        <w:jc w:val="both"/>
        <w:rPr>
          <w:rFonts w:hint="cs"/>
          <w:rtl/>
        </w:rPr>
      </w:pPr>
      <w:r>
        <w:rPr>
          <w:rFonts w:hint="cs"/>
          <w:rtl/>
        </w:rPr>
        <w:tab/>
        <w:t xml:space="preserve">אין בעדותו של עופר - לא במשטרה ולא בבית המשפט ענין הבריחה של המתלוננת מספה לספה (מהדו לתלת), אלא שמספר שלאחר הנסיון הראשון לתקוף מינית, התנצל הנאשם וישבו לשוחח, והמתלוננת ישבה בריחוק הימנו ואז הנאשם שוב ניסה להתנפל, כל פעם חזר בו ושוב התנפל - עד שבשלב מסויים הנאשם קם והפסיק וחדל ממעשה (עמ' 8 לפרטיכל, שורות 21-29). </w:t>
      </w:r>
    </w:p>
    <w:p w14:paraId="14A7D6AF" w14:textId="77777777" w:rsidR="00145FCE" w:rsidRDefault="00145FCE">
      <w:pPr>
        <w:ind w:left="2160" w:hanging="720"/>
        <w:jc w:val="both"/>
        <w:rPr>
          <w:rFonts w:hint="cs"/>
          <w:rtl/>
        </w:rPr>
      </w:pPr>
    </w:p>
    <w:p w14:paraId="05E3AE0D" w14:textId="77777777" w:rsidR="00145FCE" w:rsidRDefault="00145FCE">
      <w:pPr>
        <w:ind w:left="2160" w:hanging="720"/>
        <w:jc w:val="both"/>
        <w:rPr>
          <w:rFonts w:hint="cs"/>
          <w:rtl/>
        </w:rPr>
      </w:pPr>
      <w:r>
        <w:rPr>
          <w:rFonts w:hint="cs"/>
          <w:rtl/>
        </w:rPr>
        <w:tab/>
        <w:t xml:space="preserve">בעדותו במשטרה מספר עופר כי פתאום הנאשם התעורר מהתנהגותו, קם וחדל ממעשיו (שורה 9 בחנ/1). </w:t>
      </w:r>
    </w:p>
    <w:p w14:paraId="0A98DE3A" w14:textId="77777777" w:rsidR="00145FCE" w:rsidRDefault="00145FCE">
      <w:pPr>
        <w:ind w:left="2160" w:hanging="720"/>
        <w:jc w:val="both"/>
        <w:rPr>
          <w:rFonts w:hint="cs"/>
          <w:rtl/>
        </w:rPr>
      </w:pPr>
    </w:p>
    <w:p w14:paraId="2591FEB6" w14:textId="77777777" w:rsidR="00145FCE" w:rsidRDefault="00145FCE">
      <w:pPr>
        <w:ind w:left="2160" w:hanging="720"/>
        <w:jc w:val="both"/>
        <w:rPr>
          <w:rFonts w:hint="cs"/>
          <w:rtl/>
        </w:rPr>
      </w:pPr>
      <w:r>
        <w:rPr>
          <w:rFonts w:hint="cs"/>
          <w:rtl/>
        </w:rPr>
        <w:t>ג)</w:t>
      </w:r>
      <w:r>
        <w:rPr>
          <w:rFonts w:hint="cs"/>
          <w:rtl/>
        </w:rPr>
        <w:tab/>
        <w:t>(1)</w:t>
      </w:r>
      <w:r>
        <w:rPr>
          <w:rFonts w:hint="cs"/>
          <w:rtl/>
        </w:rPr>
        <w:tab/>
        <w:t xml:space="preserve">עופר מעיד כי את כל הסיפור כולו לא קיבל מהמתלוננת כבר </w:t>
      </w:r>
    </w:p>
    <w:p w14:paraId="6CE542F6" w14:textId="77777777" w:rsidR="00145FCE" w:rsidRDefault="00145FCE">
      <w:pPr>
        <w:ind w:left="2880"/>
        <w:jc w:val="both"/>
        <w:rPr>
          <w:rFonts w:hint="cs"/>
          <w:rtl/>
        </w:rPr>
      </w:pPr>
      <w:r>
        <w:rPr>
          <w:rFonts w:hint="cs"/>
          <w:rtl/>
        </w:rPr>
        <w:t xml:space="preserve">באותו ערב אלא בהדרגה, לקח לה יום יומיים עד שהוציאה הכל. </w:t>
      </w:r>
    </w:p>
    <w:p w14:paraId="3246D612" w14:textId="77777777" w:rsidR="00145FCE" w:rsidRDefault="00145FCE">
      <w:pPr>
        <w:ind w:left="2880" w:hanging="720"/>
        <w:jc w:val="both"/>
        <w:rPr>
          <w:rFonts w:hint="cs"/>
          <w:rtl/>
        </w:rPr>
      </w:pPr>
      <w:r>
        <w:rPr>
          <w:rFonts w:hint="cs"/>
          <w:rtl/>
        </w:rPr>
        <w:tab/>
        <w:t xml:space="preserve">המקרה אירע ביום 18.12.97 ואילו עופר מסר עדותו במשטרה ביום 6.1.98 שעה 11:11. </w:t>
      </w:r>
    </w:p>
    <w:p w14:paraId="628F505F" w14:textId="77777777" w:rsidR="00145FCE" w:rsidRDefault="00145FCE">
      <w:pPr>
        <w:ind w:left="2880" w:hanging="720"/>
        <w:jc w:val="both"/>
        <w:rPr>
          <w:rFonts w:hint="cs"/>
          <w:rtl/>
        </w:rPr>
      </w:pPr>
      <w:r>
        <w:rPr>
          <w:rFonts w:hint="cs"/>
          <w:rtl/>
        </w:rPr>
        <w:tab/>
        <w:t>גם ניסים מסר עדותו במשטרה ביום 6.1.98 שעה 10:53.</w:t>
      </w:r>
      <w:r>
        <w:rPr>
          <w:color w:val="FFFFFF"/>
          <w:sz w:val="4"/>
          <w:szCs w:val="4"/>
          <w:rtl/>
        </w:rPr>
        <w:t>ב</w:t>
      </w:r>
    </w:p>
    <w:p w14:paraId="2F0B3291" w14:textId="77777777" w:rsidR="00145FCE" w:rsidRDefault="00145FCE">
      <w:pPr>
        <w:ind w:left="2880" w:hanging="720"/>
        <w:jc w:val="both"/>
        <w:rPr>
          <w:rFonts w:hint="cs"/>
          <w:rtl/>
        </w:rPr>
      </w:pPr>
      <w:r>
        <w:rPr>
          <w:rFonts w:hint="cs"/>
          <w:rtl/>
        </w:rPr>
        <w:tab/>
        <w:t xml:space="preserve">ניסים התקשר למתלוננת ביום 20.12.97 ובשיחה זו אמר לה ניסים שעליה לספר הכל לעופר. המתלוננת אמרה שתחכה לעופר שיחזור ותספר לו את כל המקרה ולמחרת התקשרה המתלוננת לניסים וסיפרה שסיפרה הפרטים לעופר </w:t>
      </w:r>
      <w:r>
        <w:rPr>
          <w:rFonts w:hint="cs"/>
          <w:u w:val="single"/>
          <w:rtl/>
        </w:rPr>
        <w:t>ועופר החליט מייד להגיש תלונה במשטרה</w:t>
      </w:r>
      <w:r>
        <w:rPr>
          <w:rFonts w:hint="cs"/>
          <w:rtl/>
        </w:rPr>
        <w:t xml:space="preserve">. </w:t>
      </w:r>
    </w:p>
    <w:p w14:paraId="5B9FA749" w14:textId="77777777" w:rsidR="00145FCE" w:rsidRDefault="00145FCE">
      <w:pPr>
        <w:ind w:left="2880" w:hanging="720"/>
        <w:jc w:val="both"/>
        <w:rPr>
          <w:rFonts w:hint="cs"/>
          <w:rtl/>
        </w:rPr>
      </w:pPr>
      <w:r>
        <w:rPr>
          <w:rFonts w:hint="cs"/>
          <w:rtl/>
        </w:rPr>
        <w:tab/>
        <w:t xml:space="preserve">(ראה עדותו של ניסים חנ/3, עמ' 2 שורות 6-13 - ההדגשה שלי = ג.ב.). </w:t>
      </w:r>
    </w:p>
    <w:p w14:paraId="16E187B8" w14:textId="77777777" w:rsidR="00145FCE" w:rsidRDefault="00145FCE">
      <w:pPr>
        <w:ind w:left="2880" w:hanging="720"/>
        <w:jc w:val="both"/>
        <w:rPr>
          <w:rFonts w:hint="cs"/>
          <w:rtl/>
        </w:rPr>
      </w:pPr>
      <w:r>
        <w:rPr>
          <w:rFonts w:hint="cs"/>
          <w:rtl/>
        </w:rPr>
        <w:tab/>
      </w:r>
    </w:p>
    <w:p w14:paraId="65205C68" w14:textId="77777777" w:rsidR="00145FCE" w:rsidRDefault="00145FCE">
      <w:pPr>
        <w:ind w:left="2880"/>
        <w:jc w:val="both"/>
        <w:rPr>
          <w:rFonts w:hint="cs"/>
          <w:rtl/>
        </w:rPr>
      </w:pPr>
      <w:r>
        <w:rPr>
          <w:rFonts w:hint="cs"/>
          <w:rtl/>
        </w:rPr>
        <w:t xml:space="preserve">למרות האמור בעדות זו, מצינו כי עופר לא הגיש מייד התלונה, שכן אם השיחה של ניסים עם המתלוננת היתה ביום 20.12.97 והמתלוננת סיפרה הכל לעופר למחרת, הרי שאין בהגשת תלונה ביום 6.1.98 כדי להצביע על מידיות, כדברי ניסים. </w:t>
      </w:r>
    </w:p>
    <w:p w14:paraId="2585F553" w14:textId="77777777" w:rsidR="00145FCE" w:rsidRDefault="00145FCE">
      <w:pPr>
        <w:ind w:left="2880" w:hanging="720"/>
        <w:jc w:val="both"/>
        <w:rPr>
          <w:rFonts w:hint="cs"/>
          <w:rtl/>
        </w:rPr>
      </w:pPr>
    </w:p>
    <w:p w14:paraId="1F212814" w14:textId="77777777" w:rsidR="00145FCE" w:rsidRDefault="00145FCE">
      <w:pPr>
        <w:ind w:left="2880" w:hanging="720"/>
        <w:jc w:val="both"/>
        <w:rPr>
          <w:rFonts w:hint="cs"/>
          <w:rtl/>
        </w:rPr>
      </w:pPr>
      <w:r>
        <w:rPr>
          <w:rFonts w:hint="cs"/>
          <w:rtl/>
        </w:rPr>
        <w:t>(2)</w:t>
      </w:r>
      <w:r>
        <w:rPr>
          <w:rFonts w:hint="cs"/>
          <w:rtl/>
        </w:rPr>
        <w:tab/>
        <w:t xml:space="preserve">עופר מעיד בבית המשפט כי למחרת האירוע, פנתה המתלוננת למשטרה. </w:t>
      </w:r>
    </w:p>
    <w:p w14:paraId="560B4036" w14:textId="77777777" w:rsidR="00145FCE" w:rsidRDefault="00145FCE">
      <w:pPr>
        <w:ind w:left="2880" w:hanging="720"/>
        <w:jc w:val="both"/>
        <w:rPr>
          <w:rFonts w:hint="cs"/>
          <w:rtl/>
        </w:rPr>
      </w:pPr>
      <w:r>
        <w:rPr>
          <w:rFonts w:hint="cs"/>
          <w:rtl/>
        </w:rPr>
        <w:tab/>
        <w:t xml:space="preserve">בהמשך אומר עופר שלא הלך מייד, לקח להם זמן עד שהלכו (עמ' 25 לפרטיכל, שורות 4-6). </w:t>
      </w:r>
    </w:p>
    <w:p w14:paraId="08AB3342" w14:textId="77777777" w:rsidR="00145FCE" w:rsidRDefault="00145FCE">
      <w:pPr>
        <w:ind w:left="2880" w:hanging="720"/>
        <w:jc w:val="both"/>
        <w:rPr>
          <w:rFonts w:hint="cs"/>
          <w:rtl/>
        </w:rPr>
      </w:pPr>
      <w:r>
        <w:rPr>
          <w:rFonts w:hint="cs"/>
          <w:rtl/>
        </w:rPr>
        <w:tab/>
        <w:t xml:space="preserve">לאחר מכן אומר שלא זוכר מתי זה היה, סמוך למקרה אחרי יום או יומיים. מדבריו עולה כי שניהם - עופר והמתלוננת - הלכו למשטרה להתלונן - יום אחרי זה, וזה בעידודו של עופר (ראה עמ' 10 לפרטיכל, שורות 1-7). </w:t>
      </w:r>
    </w:p>
    <w:p w14:paraId="2ADA2413" w14:textId="77777777" w:rsidR="00145FCE" w:rsidRDefault="00145FCE">
      <w:pPr>
        <w:ind w:left="2880" w:hanging="720"/>
        <w:jc w:val="both"/>
        <w:rPr>
          <w:rFonts w:hint="cs"/>
          <w:rtl/>
        </w:rPr>
      </w:pPr>
      <w:r>
        <w:rPr>
          <w:rFonts w:hint="cs"/>
          <w:rtl/>
        </w:rPr>
        <w:tab/>
        <w:t xml:space="preserve">אם עופר מסר עדות ביום 6.1.98 יחד עם המתלוננת ובאותו יום גם ניסים מסר עדות - הרי שאין מדובר במיידיות או יום יומיים אחרי האירוע. </w:t>
      </w:r>
    </w:p>
    <w:p w14:paraId="0DA6B01E" w14:textId="77777777" w:rsidR="00145FCE" w:rsidRDefault="00145FCE">
      <w:pPr>
        <w:ind w:left="2880" w:hanging="720"/>
        <w:jc w:val="both"/>
        <w:rPr>
          <w:rFonts w:hint="cs"/>
          <w:rtl/>
        </w:rPr>
      </w:pPr>
    </w:p>
    <w:p w14:paraId="4EBF1FC0" w14:textId="77777777" w:rsidR="00145FCE" w:rsidRDefault="00145FCE">
      <w:pPr>
        <w:ind w:left="2880" w:hanging="720"/>
        <w:jc w:val="both"/>
        <w:rPr>
          <w:rFonts w:hint="cs"/>
          <w:rtl/>
        </w:rPr>
      </w:pPr>
      <w:r>
        <w:rPr>
          <w:rFonts w:hint="cs"/>
          <w:rtl/>
        </w:rPr>
        <w:tab/>
        <w:t xml:space="preserve">התרשמתי כי המתלוננת היתה מושפעת מעופר, ניסים ואשתו,  שכן רק  בעידודו של עופר והאחרים החליטה להגיש התלונה. המתלוננת לא הגישה התלונה באופן ספונטני ומיוזמתה וזאת גם הסיבה שלא הגישה התלונה באופן מיידי סמוך לאירוע. </w:t>
      </w:r>
    </w:p>
    <w:p w14:paraId="1531F314" w14:textId="77777777" w:rsidR="00145FCE" w:rsidRDefault="00145FCE">
      <w:pPr>
        <w:ind w:left="1440" w:hanging="720"/>
        <w:rPr>
          <w:rFonts w:hint="cs"/>
          <w:rtl/>
        </w:rPr>
      </w:pPr>
    </w:p>
    <w:p w14:paraId="3846F014" w14:textId="77777777" w:rsidR="00145FCE" w:rsidRDefault="00145FCE">
      <w:pPr>
        <w:ind w:left="1440" w:hanging="720"/>
        <w:rPr>
          <w:rFonts w:hint="cs"/>
          <w:rtl/>
        </w:rPr>
      </w:pPr>
      <w:r>
        <w:rPr>
          <w:rFonts w:hint="cs"/>
          <w:rtl/>
        </w:rPr>
        <w:t>ג.</w:t>
      </w:r>
      <w:r>
        <w:rPr>
          <w:rFonts w:hint="cs"/>
          <w:rtl/>
        </w:rPr>
        <w:tab/>
        <w:t>כפי שכבר ציינתי לעיל, עדותה של המתלוננת, היא עדות מרכזית ועדות יחידה, המעוררת תהיות בהתנהגותה וסתירות בעדותה עד כי ערערו את אמינות גירסתה - הכל כמפורט להלן:</w:t>
      </w:r>
    </w:p>
    <w:p w14:paraId="1474F062" w14:textId="77777777" w:rsidR="00145FCE" w:rsidRDefault="00145FCE">
      <w:pPr>
        <w:ind w:left="1440" w:hanging="720"/>
        <w:rPr>
          <w:rFonts w:hint="cs"/>
          <w:rtl/>
        </w:rPr>
      </w:pPr>
    </w:p>
    <w:p w14:paraId="65368D28" w14:textId="77777777" w:rsidR="00145FCE" w:rsidRDefault="00145FCE">
      <w:pPr>
        <w:ind w:left="2160" w:hanging="720"/>
        <w:jc w:val="both"/>
        <w:rPr>
          <w:rFonts w:hint="cs"/>
          <w:rtl/>
        </w:rPr>
      </w:pPr>
      <w:r>
        <w:rPr>
          <w:rFonts w:hint="cs"/>
          <w:rtl/>
        </w:rPr>
        <w:t>א)</w:t>
      </w:r>
      <w:r>
        <w:rPr>
          <w:rFonts w:hint="cs"/>
          <w:rtl/>
        </w:rPr>
        <w:tab/>
        <w:t xml:space="preserve">המתולננת השאירה הודעה במשיבון של הנאשם ובשעה 14:00 החזיר לה טלפון. בשיחה זו היה נוכח עופר. אמנם עופר לא שמע את השיחה משום שהוא כבד שמיעה, אך המתלוננת סיפרה לו כי הנאשם טלפן - אם כי לא סיפרה לו את כל תוכן השיחה. </w:t>
      </w:r>
    </w:p>
    <w:p w14:paraId="78D22227" w14:textId="77777777" w:rsidR="00145FCE" w:rsidRDefault="00145FCE">
      <w:pPr>
        <w:ind w:left="2160" w:hanging="720"/>
        <w:jc w:val="both"/>
        <w:rPr>
          <w:rFonts w:hint="cs"/>
          <w:rtl/>
        </w:rPr>
      </w:pPr>
      <w:r>
        <w:rPr>
          <w:rFonts w:hint="cs"/>
          <w:rtl/>
        </w:rPr>
        <w:tab/>
        <w:t xml:space="preserve">בשיחה זו אמר הנאשם למתלוננת שהוא רוצה לבוא אליה ולדבר עימה ב- 4 עיניים (עמ' 28 לפרטיכל, שורות 3-4). </w:t>
      </w:r>
    </w:p>
    <w:p w14:paraId="30751E37" w14:textId="77777777" w:rsidR="00145FCE" w:rsidRDefault="00145FCE">
      <w:pPr>
        <w:ind w:left="2160" w:hanging="720"/>
        <w:jc w:val="both"/>
        <w:rPr>
          <w:rFonts w:hint="cs"/>
          <w:rtl/>
        </w:rPr>
      </w:pPr>
      <w:r>
        <w:rPr>
          <w:rFonts w:hint="cs"/>
          <w:rtl/>
        </w:rPr>
        <w:tab/>
        <w:t xml:space="preserve">הנאשם שאל אם אפשר להגיע בערב והמתלוננת אמרה - לא. </w:t>
      </w:r>
    </w:p>
    <w:p w14:paraId="1814FB20" w14:textId="77777777" w:rsidR="00145FCE" w:rsidRDefault="00145FCE">
      <w:pPr>
        <w:ind w:left="2160" w:hanging="720"/>
        <w:jc w:val="both"/>
        <w:rPr>
          <w:rFonts w:hint="cs"/>
          <w:rtl/>
        </w:rPr>
      </w:pPr>
      <w:r>
        <w:rPr>
          <w:rFonts w:hint="cs"/>
          <w:rtl/>
        </w:rPr>
        <w:tab/>
        <w:t xml:space="preserve">(עמ' 28 לפרטיכל, שורה 6). </w:t>
      </w:r>
    </w:p>
    <w:p w14:paraId="77F2B79D" w14:textId="77777777" w:rsidR="00145FCE" w:rsidRDefault="00145FCE">
      <w:pPr>
        <w:ind w:left="2160" w:hanging="720"/>
        <w:jc w:val="both"/>
        <w:rPr>
          <w:rFonts w:hint="cs"/>
          <w:rtl/>
        </w:rPr>
      </w:pPr>
      <w:r>
        <w:rPr>
          <w:rFonts w:hint="cs"/>
          <w:rtl/>
        </w:rPr>
        <w:tab/>
        <w:t xml:space="preserve">הנאשם המשיך ואמר שיהיה בקשר יותר מאוחר וכאן נותקה השיחה (עמ' 28 לפרטיכל, שורות 7-8). </w:t>
      </w:r>
    </w:p>
    <w:p w14:paraId="357AFCB2" w14:textId="77777777" w:rsidR="00145FCE" w:rsidRDefault="00145FCE">
      <w:pPr>
        <w:ind w:left="2160" w:hanging="720"/>
        <w:jc w:val="both"/>
        <w:rPr>
          <w:rFonts w:hint="cs"/>
          <w:rtl/>
        </w:rPr>
      </w:pPr>
      <w:r>
        <w:rPr>
          <w:rFonts w:hint="cs"/>
          <w:rtl/>
        </w:rPr>
        <w:tab/>
        <w:t xml:space="preserve">לאחר ניתוק השיחה אמרה המתלוננת לעופר כי הנאשם רוצה להגיע בערב ולדבר עימה ב- 4 עיניים ושאלה לדעתו של עופר. עופר אמר שאין בעיה - שיבוא. </w:t>
      </w:r>
    </w:p>
    <w:p w14:paraId="4A3CF97A" w14:textId="77777777" w:rsidR="00145FCE" w:rsidRDefault="00145FCE">
      <w:pPr>
        <w:ind w:left="2160" w:hanging="720"/>
        <w:jc w:val="both"/>
        <w:rPr>
          <w:rFonts w:hint="cs"/>
          <w:rtl/>
        </w:rPr>
      </w:pPr>
    </w:p>
    <w:p w14:paraId="203B9BBB" w14:textId="77777777" w:rsidR="00145FCE" w:rsidRDefault="00145FCE">
      <w:pPr>
        <w:ind w:left="2160" w:hanging="720"/>
        <w:jc w:val="both"/>
        <w:rPr>
          <w:rFonts w:hint="cs"/>
          <w:rtl/>
        </w:rPr>
      </w:pPr>
      <w:r>
        <w:rPr>
          <w:rFonts w:hint="cs"/>
          <w:rtl/>
        </w:rPr>
        <w:tab/>
        <w:t xml:space="preserve">עובדה זו, שהמתלוננת אמרה לנאשם לבוא או לא לבוא נשארת מבולבלת  בדברי המתלוננת. </w:t>
      </w:r>
    </w:p>
    <w:p w14:paraId="29D229AE" w14:textId="77777777" w:rsidR="00145FCE" w:rsidRDefault="00145FCE">
      <w:pPr>
        <w:ind w:left="2160" w:hanging="720"/>
        <w:jc w:val="both"/>
        <w:rPr>
          <w:rFonts w:hint="cs"/>
          <w:rtl/>
        </w:rPr>
      </w:pPr>
      <w:r>
        <w:rPr>
          <w:rFonts w:hint="cs"/>
          <w:rtl/>
        </w:rPr>
        <w:tab/>
        <w:t xml:space="preserve">(ראה עמ' 85 לפרטיכל ועמ' 86). </w:t>
      </w:r>
    </w:p>
    <w:p w14:paraId="7E95BC64" w14:textId="77777777" w:rsidR="00145FCE" w:rsidRDefault="00145FCE">
      <w:pPr>
        <w:ind w:left="2160" w:hanging="720"/>
        <w:jc w:val="both"/>
        <w:rPr>
          <w:rFonts w:hint="cs"/>
          <w:rtl/>
        </w:rPr>
      </w:pPr>
      <w:r>
        <w:rPr>
          <w:rFonts w:hint="cs"/>
          <w:rtl/>
        </w:rPr>
        <w:tab/>
        <w:t>עופר ידע ונתן אישור לבואו של הנאשם, שכן לדבריו מדובר באדם טוב. אם כן,  מדוע היתה הפליאה אצל עופר כאשר המתלוננת אמרה לו שהנאשם היה?</w:t>
      </w:r>
    </w:p>
    <w:p w14:paraId="516953C5" w14:textId="77777777" w:rsidR="00145FCE" w:rsidRDefault="00145FCE">
      <w:pPr>
        <w:ind w:left="2160" w:hanging="720"/>
        <w:jc w:val="both"/>
        <w:rPr>
          <w:rFonts w:hint="cs"/>
          <w:rtl/>
        </w:rPr>
      </w:pPr>
    </w:p>
    <w:p w14:paraId="50BF87C1" w14:textId="77777777" w:rsidR="00145FCE" w:rsidRDefault="00145FCE">
      <w:pPr>
        <w:ind w:left="2160" w:hanging="720"/>
        <w:jc w:val="both"/>
        <w:rPr>
          <w:rFonts w:hint="cs"/>
          <w:rtl/>
        </w:rPr>
      </w:pPr>
      <w:r>
        <w:rPr>
          <w:rFonts w:hint="cs"/>
          <w:rtl/>
        </w:rPr>
        <w:tab/>
        <w:t xml:space="preserve">עופר יצא לעבודה ובשעה 19:00 שוב התקשר הנאשם ואין חולק כי בשיחה זו היו רמזים מיניים, זו השיחה שאליה מתייחסת המתלוננת באומרה כי הנאשם "דיבר שטויות, המון שטויות" - שטויות עד כדי כך שהמתלוננת התבישה תחילה לספר אותן בבית המשפט, אך לאחר אתנחתא קלה -  לאחר שהוצאו האנשים מן האולם - החלה לספר מה אמר לה הנאשם בטלפון (עמ' 28 לפרטיכל, שורות 13-28). </w:t>
      </w:r>
    </w:p>
    <w:p w14:paraId="5EC7D320" w14:textId="77777777" w:rsidR="00145FCE" w:rsidRDefault="00145FCE">
      <w:pPr>
        <w:ind w:left="2160" w:hanging="720"/>
        <w:jc w:val="both"/>
        <w:rPr>
          <w:rFonts w:hint="cs"/>
          <w:rtl/>
        </w:rPr>
      </w:pPr>
      <w:r>
        <w:rPr>
          <w:rFonts w:hint="cs"/>
          <w:rtl/>
        </w:rPr>
        <w:tab/>
        <w:t xml:space="preserve">שיחה זו כונתה לאחר מכן על-ידי ניסים כ"שיחה כחולה". </w:t>
      </w:r>
    </w:p>
    <w:p w14:paraId="32FB4E90" w14:textId="77777777" w:rsidR="00145FCE" w:rsidRDefault="00145FCE">
      <w:pPr>
        <w:ind w:left="2160" w:hanging="720"/>
        <w:jc w:val="both"/>
        <w:rPr>
          <w:rFonts w:hint="cs"/>
          <w:rtl/>
        </w:rPr>
      </w:pPr>
      <w:r>
        <w:rPr>
          <w:rFonts w:hint="cs"/>
          <w:rtl/>
        </w:rPr>
        <w:tab/>
        <w:t xml:space="preserve">בסיום שיחה זו, שאל הנאשם אם אפשר לבוא ל- 5 דקות. </w:t>
      </w:r>
    </w:p>
    <w:p w14:paraId="6E01BF47" w14:textId="77777777" w:rsidR="00145FCE" w:rsidRDefault="00145FCE">
      <w:pPr>
        <w:ind w:left="2160" w:hanging="720"/>
        <w:jc w:val="both"/>
        <w:rPr>
          <w:rFonts w:hint="cs"/>
          <w:rtl/>
        </w:rPr>
      </w:pPr>
    </w:p>
    <w:p w14:paraId="5414063F" w14:textId="77777777" w:rsidR="00145FCE" w:rsidRDefault="00145FCE">
      <w:pPr>
        <w:ind w:left="2160" w:hanging="720"/>
        <w:jc w:val="both"/>
        <w:rPr>
          <w:rFonts w:hint="cs"/>
          <w:rtl/>
        </w:rPr>
      </w:pPr>
      <w:r>
        <w:rPr>
          <w:rFonts w:hint="cs"/>
          <w:rtl/>
        </w:rPr>
        <w:tab/>
        <w:t xml:space="preserve">למרות שהמתלוננת ידעה כבר מה כוונותיו של הנאשם, למרות שהנאשם ביקש להיפגש עימה ב- 4 עיניים - לא נמנעה המתלוננת מלהיפגש עימו כאשר עופר לא בבית. </w:t>
      </w:r>
    </w:p>
    <w:p w14:paraId="1F4077AE" w14:textId="77777777" w:rsidR="00145FCE" w:rsidRDefault="00145FCE">
      <w:pPr>
        <w:ind w:left="2160" w:hanging="720"/>
        <w:jc w:val="both"/>
        <w:rPr>
          <w:rFonts w:hint="cs"/>
          <w:rtl/>
        </w:rPr>
      </w:pPr>
    </w:p>
    <w:p w14:paraId="073C0B0E" w14:textId="77777777" w:rsidR="00145FCE" w:rsidRDefault="00145FCE">
      <w:pPr>
        <w:ind w:left="2160" w:hanging="720"/>
        <w:jc w:val="both"/>
        <w:rPr>
          <w:rFonts w:hint="cs"/>
          <w:rtl/>
        </w:rPr>
      </w:pPr>
      <w:r>
        <w:rPr>
          <w:rFonts w:hint="cs"/>
          <w:rtl/>
        </w:rPr>
        <w:tab/>
        <w:t xml:space="preserve">גם עופר הביע פליאה על התנהגות זו של המתלוננת ושאל את המתלוננת למה נתנה לו לעלות אחרי ששמעה את הנאשם מדבר ככה (עמ' 11 לפרטיכל, שורות 6-7, ראה גם עמ' 14 לפרטיכל, שורות 28-31 וראה עמ' 19 סיפא לפרטיכל). </w:t>
      </w:r>
    </w:p>
    <w:p w14:paraId="2580DE72" w14:textId="77777777" w:rsidR="00145FCE" w:rsidRDefault="00145FCE">
      <w:pPr>
        <w:ind w:left="2160" w:hanging="720"/>
        <w:jc w:val="both"/>
        <w:rPr>
          <w:rFonts w:hint="cs"/>
          <w:rtl/>
        </w:rPr>
      </w:pPr>
    </w:p>
    <w:p w14:paraId="5BE28465" w14:textId="77777777" w:rsidR="00145FCE" w:rsidRDefault="00145FCE">
      <w:pPr>
        <w:ind w:left="2160" w:hanging="720"/>
        <w:jc w:val="both"/>
        <w:rPr>
          <w:rFonts w:hint="cs"/>
          <w:rtl/>
        </w:rPr>
      </w:pPr>
      <w:r>
        <w:rPr>
          <w:rFonts w:hint="cs"/>
          <w:rtl/>
        </w:rPr>
        <w:tab/>
        <w:t xml:space="preserve">עופר לא יכל היה להעיד בוודאות על תוכן השיחה ואם באותה שיחה אמרה המתלוננת לנאשם לבוא או לא לבוא. </w:t>
      </w:r>
    </w:p>
    <w:p w14:paraId="1BFDED63" w14:textId="77777777" w:rsidR="00145FCE" w:rsidRDefault="00145FCE">
      <w:pPr>
        <w:ind w:left="2160" w:hanging="720"/>
        <w:jc w:val="both"/>
        <w:rPr>
          <w:rFonts w:hint="cs"/>
          <w:rtl/>
        </w:rPr>
      </w:pPr>
      <w:r>
        <w:rPr>
          <w:rFonts w:hint="cs"/>
          <w:rtl/>
        </w:rPr>
        <w:tab/>
        <w:t>בצדק לא ידע עופר לומר תשובה מדוייקת, שכן הוא לא היה נוכח בכל השיחות וגם לא ב"שיחה הכחולה".</w:t>
      </w:r>
      <w:r>
        <w:rPr>
          <w:color w:val="FFFFFF"/>
          <w:sz w:val="4"/>
          <w:szCs w:val="4"/>
          <w:rtl/>
        </w:rPr>
        <w:t>ו</w:t>
      </w:r>
    </w:p>
    <w:p w14:paraId="7788A882" w14:textId="77777777" w:rsidR="00145FCE" w:rsidRDefault="00145FCE">
      <w:pPr>
        <w:ind w:left="2160" w:hanging="720"/>
        <w:jc w:val="both"/>
        <w:rPr>
          <w:rFonts w:hint="cs"/>
          <w:rtl/>
        </w:rPr>
      </w:pPr>
      <w:r>
        <w:rPr>
          <w:rFonts w:hint="cs"/>
          <w:rtl/>
        </w:rPr>
        <w:tab/>
        <w:t xml:space="preserve">הוא גם לא ידע והמתלוננת גם לא סיפרה לו שהיתה שיחה שהתנהלה במשך כ- 80 דקות. </w:t>
      </w:r>
    </w:p>
    <w:p w14:paraId="50B5703F" w14:textId="77777777" w:rsidR="00145FCE" w:rsidRDefault="00145FCE">
      <w:pPr>
        <w:ind w:left="2160" w:hanging="720"/>
        <w:jc w:val="both"/>
        <w:rPr>
          <w:rFonts w:hint="cs"/>
          <w:rtl/>
        </w:rPr>
      </w:pPr>
      <w:r>
        <w:rPr>
          <w:rFonts w:hint="cs"/>
          <w:rtl/>
        </w:rPr>
        <w:tab/>
        <w:t xml:space="preserve">(עמ' 15 לפרטיכל, ש' 5-12).  </w:t>
      </w:r>
    </w:p>
    <w:p w14:paraId="5BA005D0" w14:textId="77777777" w:rsidR="00145FCE" w:rsidRDefault="00145FCE">
      <w:pPr>
        <w:ind w:left="2160" w:hanging="720"/>
        <w:jc w:val="both"/>
        <w:rPr>
          <w:rFonts w:hint="cs"/>
          <w:rtl/>
        </w:rPr>
      </w:pPr>
    </w:p>
    <w:p w14:paraId="250BF01B" w14:textId="77777777" w:rsidR="00145FCE" w:rsidRDefault="00145FCE">
      <w:pPr>
        <w:ind w:left="2160" w:hanging="720"/>
        <w:jc w:val="both"/>
        <w:rPr>
          <w:rFonts w:hint="cs"/>
          <w:rtl/>
        </w:rPr>
      </w:pPr>
      <w:r>
        <w:rPr>
          <w:rFonts w:hint="cs"/>
          <w:rtl/>
        </w:rPr>
        <w:t>ב)</w:t>
      </w:r>
      <w:r>
        <w:rPr>
          <w:rFonts w:hint="cs"/>
          <w:rtl/>
        </w:rPr>
        <w:tab/>
        <w:t>מה אירע לאחר שהנאשם הגיע לדירת המתלוננת?</w:t>
      </w:r>
    </w:p>
    <w:p w14:paraId="5606F2BB" w14:textId="77777777" w:rsidR="00145FCE" w:rsidRDefault="00145FCE">
      <w:pPr>
        <w:ind w:left="2160" w:hanging="720"/>
        <w:jc w:val="both"/>
        <w:rPr>
          <w:rFonts w:hint="cs"/>
          <w:rtl/>
        </w:rPr>
      </w:pPr>
      <w:r>
        <w:rPr>
          <w:rFonts w:hint="cs"/>
          <w:rtl/>
        </w:rPr>
        <w:tab/>
        <w:t>על כך אומרת המתלוננת "</w:t>
      </w:r>
      <w:r>
        <w:rPr>
          <w:rFonts w:hint="cs"/>
          <w:u w:val="single"/>
          <w:rtl/>
        </w:rPr>
        <w:t>פתחתי קצת את הדלת</w:t>
      </w:r>
      <w:r>
        <w:rPr>
          <w:rFonts w:hint="cs"/>
          <w:rtl/>
        </w:rPr>
        <w:t xml:space="preserve"> ואמרתי לו חכה רגע, בדיוק השכבתי את הילדים לישון והלכתי לכסות אותם" (עמ' 29 לפרטיכל, שורות 9-10, ההדגשה שלי = ג.ב.). </w:t>
      </w:r>
    </w:p>
    <w:p w14:paraId="639ACF3E" w14:textId="77777777" w:rsidR="00145FCE" w:rsidRDefault="00145FCE">
      <w:pPr>
        <w:ind w:left="2160" w:hanging="720"/>
        <w:jc w:val="both"/>
        <w:rPr>
          <w:rFonts w:hint="cs"/>
          <w:rtl/>
        </w:rPr>
      </w:pPr>
      <w:r>
        <w:rPr>
          <w:rFonts w:hint="cs"/>
          <w:rtl/>
        </w:rPr>
        <w:tab/>
        <w:t>תשובה זו, כשלעצמה, מתמיהה. למה היה צריך הנאשם לחכות קצת בפתח הדלת על מנת שהמתלוננת תלך לכסות הילדים? מדוע לא ניתן היה לכסותם כאשר הנאשם כבר בתוך הדירה ולא תוך המתנה בפתח הדלת?</w:t>
      </w:r>
    </w:p>
    <w:p w14:paraId="450D5929" w14:textId="77777777" w:rsidR="00145FCE" w:rsidRDefault="00145FCE">
      <w:pPr>
        <w:ind w:left="2160" w:hanging="720"/>
        <w:jc w:val="both"/>
        <w:rPr>
          <w:rFonts w:hint="cs"/>
          <w:rtl/>
        </w:rPr>
      </w:pPr>
      <w:r>
        <w:rPr>
          <w:rFonts w:hint="cs"/>
          <w:rtl/>
        </w:rPr>
        <w:tab/>
        <w:t xml:space="preserve">אין גירסת המתלוננת מתיישבת עם הגיונם של הדברים. </w:t>
      </w:r>
    </w:p>
    <w:p w14:paraId="2C22595B" w14:textId="77777777" w:rsidR="00145FCE" w:rsidRDefault="00145FCE">
      <w:pPr>
        <w:ind w:left="2160" w:hanging="720"/>
        <w:jc w:val="both"/>
        <w:rPr>
          <w:rFonts w:hint="cs"/>
          <w:rtl/>
        </w:rPr>
      </w:pPr>
      <w:r>
        <w:rPr>
          <w:rFonts w:hint="cs"/>
          <w:rtl/>
        </w:rPr>
        <w:tab/>
      </w:r>
    </w:p>
    <w:p w14:paraId="3CCABB45" w14:textId="77777777" w:rsidR="00145FCE" w:rsidRDefault="00145FCE">
      <w:pPr>
        <w:ind w:left="2160"/>
        <w:jc w:val="both"/>
        <w:rPr>
          <w:rFonts w:hint="cs"/>
          <w:rtl/>
        </w:rPr>
      </w:pPr>
      <w:r>
        <w:rPr>
          <w:rFonts w:hint="cs"/>
          <w:rtl/>
        </w:rPr>
        <w:t xml:space="preserve">זאת ועוד, אם אמרה המתלוננת, שעם בואו של הנאשם פתחה היא קצת הדלת ונאמר לו לחכות רגע, הרי שמצינו כי המתלוננת סיפרה לניסים גירסה אחרת לפיה מייד עם היכנסו של הנאשם, החל להתעסק עימה (ראה עדות ניסים חנ/3, עמ' 1 סיפא ועמ' 2 רישא). </w:t>
      </w:r>
    </w:p>
    <w:p w14:paraId="487F1D48" w14:textId="77777777" w:rsidR="00145FCE" w:rsidRDefault="00145FCE">
      <w:pPr>
        <w:ind w:left="2160"/>
        <w:jc w:val="both"/>
        <w:rPr>
          <w:rFonts w:hint="cs"/>
          <w:rtl/>
        </w:rPr>
      </w:pPr>
    </w:p>
    <w:p w14:paraId="4F933D7B" w14:textId="77777777" w:rsidR="00145FCE" w:rsidRDefault="00145FCE">
      <w:pPr>
        <w:ind w:left="2160"/>
        <w:jc w:val="both"/>
        <w:rPr>
          <w:rFonts w:hint="cs"/>
          <w:rtl/>
        </w:rPr>
      </w:pPr>
      <w:r>
        <w:rPr>
          <w:rFonts w:hint="cs"/>
          <w:rtl/>
        </w:rPr>
        <w:t>ובעדותו בבית המשפט אומר ניסים: "</w:t>
      </w:r>
      <w:r>
        <w:rPr>
          <w:rFonts w:hint="cs"/>
          <w:u w:val="single"/>
          <w:rtl/>
        </w:rPr>
        <w:t>איך שהוא פתח את הדלת</w:t>
      </w:r>
      <w:r>
        <w:rPr>
          <w:rFonts w:hint="cs"/>
          <w:rtl/>
        </w:rPr>
        <w:t xml:space="preserve"> הוא ניסה לתקוף אותה. זה הכל היא סיפרה לי ולאשתי."</w:t>
      </w:r>
    </w:p>
    <w:p w14:paraId="5EAA67DB" w14:textId="77777777" w:rsidR="00145FCE" w:rsidRDefault="00145FCE">
      <w:pPr>
        <w:ind w:left="2160"/>
        <w:jc w:val="both"/>
        <w:rPr>
          <w:rFonts w:hint="cs"/>
          <w:rtl/>
        </w:rPr>
      </w:pPr>
      <w:r>
        <w:rPr>
          <w:rFonts w:hint="cs"/>
          <w:rtl/>
        </w:rPr>
        <w:t xml:space="preserve">(עמ' 92 לפרטיכל, שורות 24-25, ההדגשה שלי = ג.ב.). </w:t>
      </w:r>
    </w:p>
    <w:p w14:paraId="4A5F2409" w14:textId="77777777" w:rsidR="00145FCE" w:rsidRDefault="00145FCE">
      <w:pPr>
        <w:ind w:left="2160"/>
        <w:jc w:val="both"/>
        <w:rPr>
          <w:rFonts w:hint="cs"/>
          <w:rtl/>
        </w:rPr>
      </w:pPr>
      <w:r>
        <w:rPr>
          <w:rFonts w:hint="cs"/>
          <w:rtl/>
        </w:rPr>
        <w:t xml:space="preserve">ולשאלת הסניגור את המתלוננת, האם התנפל עליה הנאשם מייד כשהוא נכנס לדירה, משיבה המתלוננת בלאו (עמ' 37 לפרטיכל, שורות 10-11). </w:t>
      </w:r>
    </w:p>
    <w:p w14:paraId="3EF64131" w14:textId="77777777" w:rsidR="00145FCE" w:rsidRDefault="00145FCE">
      <w:pPr>
        <w:rPr>
          <w:rFonts w:hint="cs"/>
          <w:rtl/>
        </w:rPr>
      </w:pPr>
    </w:p>
    <w:p w14:paraId="082FB910" w14:textId="77777777" w:rsidR="00145FCE" w:rsidRDefault="00145FCE">
      <w:pPr>
        <w:ind w:left="2160" w:hanging="720"/>
        <w:rPr>
          <w:rFonts w:hint="cs"/>
          <w:rtl/>
        </w:rPr>
      </w:pPr>
      <w:r>
        <w:rPr>
          <w:rFonts w:hint="cs"/>
          <w:rtl/>
        </w:rPr>
        <w:t>ג)</w:t>
      </w:r>
      <w:r>
        <w:rPr>
          <w:rFonts w:hint="cs"/>
          <w:rtl/>
        </w:rPr>
        <w:tab/>
        <w:t>(1)</w:t>
      </w:r>
      <w:r>
        <w:rPr>
          <w:rFonts w:hint="cs"/>
          <w:rtl/>
        </w:rPr>
        <w:tab/>
        <w:t>המתלוננת מסבירה את סיבת המתנתו של הנאשם בפתח הדלת</w:t>
      </w:r>
    </w:p>
    <w:p w14:paraId="29DB607F" w14:textId="77777777" w:rsidR="00145FCE" w:rsidRDefault="00145FCE">
      <w:pPr>
        <w:ind w:left="2880" w:hanging="720"/>
        <w:jc w:val="both"/>
        <w:rPr>
          <w:rFonts w:hint="cs"/>
          <w:rtl/>
        </w:rPr>
      </w:pPr>
      <w:r>
        <w:rPr>
          <w:rFonts w:hint="cs"/>
          <w:rtl/>
        </w:rPr>
        <w:tab/>
        <w:t xml:space="preserve">תחילה בשאלה: למה שהוא ייכנס לבית שלי לפני שידעתי מה הכוונות שלו? (עמ' 38 לפרטיכל, שורות 10-11). מהי השאלה, הרי המתלוננת ידעה מהשיחה מה כוונותיו של הנאשם. </w:t>
      </w:r>
    </w:p>
    <w:p w14:paraId="6011BF20" w14:textId="77777777" w:rsidR="00145FCE" w:rsidRDefault="00145FCE">
      <w:pPr>
        <w:ind w:left="2880" w:hanging="720"/>
        <w:jc w:val="both"/>
        <w:rPr>
          <w:rFonts w:hint="cs"/>
          <w:rtl/>
        </w:rPr>
      </w:pPr>
      <w:r>
        <w:rPr>
          <w:rFonts w:hint="cs"/>
          <w:rtl/>
        </w:rPr>
        <w:tab/>
        <w:t xml:space="preserve">הנאשם חיכה קצת בפתח הדלת והמתלוננת הלכה לכסות הילדים. הנאשם נכנס וכאשר המתלוננת </w:t>
      </w:r>
      <w:r>
        <w:rPr>
          <w:rFonts w:hint="cs"/>
          <w:u w:val="single"/>
          <w:rtl/>
        </w:rPr>
        <w:t>חזרה לעברו</w:t>
      </w:r>
      <w:r>
        <w:rPr>
          <w:rFonts w:hint="cs"/>
          <w:rtl/>
        </w:rPr>
        <w:t xml:space="preserve"> – הוא משך בזרוע יד ימינה. </w:t>
      </w:r>
    </w:p>
    <w:p w14:paraId="23DE2A69" w14:textId="77777777" w:rsidR="00145FCE" w:rsidRDefault="00145FCE">
      <w:pPr>
        <w:ind w:left="2880" w:hanging="720"/>
        <w:jc w:val="both"/>
        <w:rPr>
          <w:rFonts w:hint="cs"/>
          <w:rtl/>
        </w:rPr>
      </w:pPr>
      <w:r>
        <w:rPr>
          <w:rFonts w:hint="cs"/>
          <w:rtl/>
        </w:rPr>
        <w:tab/>
        <w:t xml:space="preserve">אם כן, המתלוננת לא רק שידעה משיחות הטלפון את כוונותיו, אלא שכבר הרגישה במגע יד – מה היתה מטרת בואו של הנאשם ובכל זאת, לאחר שהמתלוננת דחפה אותו, הסכימה להמשיך וליישב עימו בצוותא חדא בסלון.  היא בדו מושבי והוא בתלת מושבי. (עמ' 37 לפרטיכל, שורות 18-27). </w:t>
      </w:r>
    </w:p>
    <w:p w14:paraId="1D0DB452" w14:textId="77777777" w:rsidR="00145FCE" w:rsidRDefault="00145FCE">
      <w:pPr>
        <w:ind w:left="2880" w:hanging="720"/>
        <w:jc w:val="both"/>
        <w:rPr>
          <w:rFonts w:hint="cs"/>
          <w:rtl/>
        </w:rPr>
      </w:pPr>
    </w:p>
    <w:p w14:paraId="31CB6DC7" w14:textId="77777777" w:rsidR="00145FCE" w:rsidRDefault="00145FCE">
      <w:pPr>
        <w:ind w:left="2880" w:hanging="720"/>
        <w:jc w:val="both"/>
        <w:rPr>
          <w:rFonts w:hint="cs"/>
          <w:rtl/>
        </w:rPr>
      </w:pPr>
      <w:r>
        <w:rPr>
          <w:rFonts w:hint="cs"/>
          <w:rtl/>
        </w:rPr>
        <w:tab/>
        <w:t>זאת ועוד, הנאשם חיכה בפתח הדלת עד שהמתלוננת תכסה ילדיה. מדוע לא יכלה לומר לו מרחוק שהוא יכול להיכנס? מדוע היתה צריכה לחזור אליו עד  הדלת עד מרחק משיכת זרוע?</w:t>
      </w:r>
    </w:p>
    <w:p w14:paraId="643F49C7" w14:textId="77777777" w:rsidR="00145FCE" w:rsidRDefault="00145FCE">
      <w:pPr>
        <w:ind w:left="2880" w:hanging="720"/>
        <w:jc w:val="both"/>
        <w:rPr>
          <w:rFonts w:hint="cs"/>
          <w:rtl/>
        </w:rPr>
      </w:pPr>
      <w:r>
        <w:rPr>
          <w:rFonts w:hint="cs"/>
          <w:rtl/>
        </w:rPr>
        <w:tab/>
        <w:t xml:space="preserve">(עמ' 38 לפרטיכל, שורות 20-21). </w:t>
      </w:r>
    </w:p>
    <w:p w14:paraId="6AFE3301" w14:textId="77777777" w:rsidR="00145FCE" w:rsidRDefault="00145FCE">
      <w:pPr>
        <w:ind w:left="2880" w:hanging="720"/>
        <w:jc w:val="both"/>
        <w:rPr>
          <w:rFonts w:hint="cs"/>
          <w:rtl/>
        </w:rPr>
      </w:pPr>
    </w:p>
    <w:p w14:paraId="34F793CB" w14:textId="77777777" w:rsidR="00145FCE" w:rsidRDefault="00145FCE">
      <w:pPr>
        <w:ind w:left="2880" w:hanging="720"/>
        <w:jc w:val="both"/>
        <w:rPr>
          <w:rFonts w:hint="cs"/>
          <w:rtl/>
        </w:rPr>
      </w:pPr>
      <w:r>
        <w:rPr>
          <w:rFonts w:hint="cs"/>
          <w:rtl/>
        </w:rPr>
        <w:tab/>
        <w:t xml:space="preserve">ובכלל, תחילה אומרת המתלוננת, כי כאשר הלכה לכסות הילדים "הדלת נשארה פתוחה עד שחזרתי" (עמ' 39 לפרטיכל, שורות 7-8), אך בהמשך אומרת המתלוננת: "הוא עמד בתוך הבית, הוא סגר את הדלת"  (עמ' 40 לפרטיכל, שורות 8-9). </w:t>
      </w:r>
    </w:p>
    <w:p w14:paraId="18ED91EA" w14:textId="77777777" w:rsidR="00145FCE" w:rsidRDefault="00145FCE">
      <w:pPr>
        <w:ind w:left="2880" w:hanging="720"/>
        <w:jc w:val="both"/>
        <w:rPr>
          <w:rFonts w:hint="cs"/>
          <w:rtl/>
        </w:rPr>
      </w:pPr>
    </w:p>
    <w:p w14:paraId="6D037634" w14:textId="77777777" w:rsidR="00145FCE" w:rsidRDefault="00145FCE">
      <w:pPr>
        <w:ind w:left="2880" w:hanging="720"/>
        <w:jc w:val="both"/>
        <w:rPr>
          <w:rFonts w:hint="cs"/>
          <w:rtl/>
        </w:rPr>
      </w:pPr>
      <w:r>
        <w:rPr>
          <w:rFonts w:hint="cs"/>
          <w:rtl/>
        </w:rPr>
        <w:t>(2)</w:t>
      </w:r>
      <w:r>
        <w:rPr>
          <w:rFonts w:hint="cs"/>
          <w:rtl/>
        </w:rPr>
        <w:tab/>
        <w:t>אם אכן הנאשם אותת למתלוננת בסימנים מאירי עניים  - מדוע ראתה המתלוננת עוד להמשיך ולישב איתו בסלון?</w:t>
      </w:r>
    </w:p>
    <w:p w14:paraId="38DA8B92" w14:textId="77777777" w:rsidR="00145FCE" w:rsidRDefault="00145FCE">
      <w:pPr>
        <w:ind w:left="2880" w:hanging="720"/>
        <w:jc w:val="both"/>
        <w:rPr>
          <w:rFonts w:hint="cs"/>
          <w:rtl/>
        </w:rPr>
      </w:pPr>
      <w:r>
        <w:rPr>
          <w:rFonts w:hint="cs"/>
          <w:rtl/>
        </w:rPr>
        <w:tab/>
        <w:t>האם לא היה זה סביר, שלאור התנהגותו של הנאשם, תעמוד על כך שיעזוב את ביתה?</w:t>
      </w:r>
    </w:p>
    <w:p w14:paraId="3329426C" w14:textId="77777777" w:rsidR="00145FCE" w:rsidRDefault="00145FCE">
      <w:pPr>
        <w:ind w:left="2880" w:hanging="720"/>
        <w:jc w:val="both"/>
        <w:rPr>
          <w:rFonts w:hint="cs"/>
          <w:rtl/>
        </w:rPr>
      </w:pPr>
      <w:r>
        <w:rPr>
          <w:rFonts w:hint="cs"/>
          <w:rtl/>
        </w:rPr>
        <w:tab/>
        <w:t>הרי היא היתה לבדה, ילדים ישנים ועופר בעבודה!</w:t>
      </w:r>
    </w:p>
    <w:p w14:paraId="50E5EFAB" w14:textId="77777777" w:rsidR="00145FCE" w:rsidRDefault="00145FCE">
      <w:pPr>
        <w:ind w:left="2880" w:hanging="720"/>
        <w:jc w:val="both"/>
        <w:rPr>
          <w:rFonts w:hint="cs"/>
          <w:rtl/>
        </w:rPr>
      </w:pPr>
      <w:r>
        <w:rPr>
          <w:rFonts w:hint="cs"/>
          <w:rtl/>
        </w:rPr>
        <w:tab/>
        <w:t xml:space="preserve">עצם הסכמת המתלוננת להמשיך ולארח הנאשם בסלון – לאחר העברת איתותים כאלה מעורר אף הוא תמיהה לגירסת המתלוננת שהנאשם השתמש בכוח. </w:t>
      </w:r>
    </w:p>
    <w:p w14:paraId="20284312" w14:textId="77777777" w:rsidR="00145FCE" w:rsidRDefault="00145FCE">
      <w:pPr>
        <w:ind w:left="2880" w:hanging="720"/>
        <w:jc w:val="both"/>
        <w:rPr>
          <w:rFonts w:hint="cs"/>
          <w:rtl/>
        </w:rPr>
      </w:pPr>
    </w:p>
    <w:p w14:paraId="43A1DC1C" w14:textId="77777777" w:rsidR="00145FCE" w:rsidRDefault="00145FCE">
      <w:pPr>
        <w:ind w:left="2160" w:hanging="720"/>
        <w:jc w:val="both"/>
        <w:rPr>
          <w:rFonts w:hint="cs"/>
          <w:rtl/>
        </w:rPr>
      </w:pPr>
      <w:r>
        <w:rPr>
          <w:rFonts w:hint="cs"/>
          <w:rtl/>
        </w:rPr>
        <w:t>ד)</w:t>
      </w:r>
      <w:r>
        <w:rPr>
          <w:rFonts w:hint="cs"/>
          <w:rtl/>
        </w:rPr>
        <w:tab/>
        <w:t>(1)</w:t>
      </w:r>
      <w:r>
        <w:rPr>
          <w:rFonts w:hint="cs"/>
          <w:rtl/>
        </w:rPr>
        <w:tab/>
        <w:t>המתלוננת מכחישה קיום שיחה בת כ- 82 דקות ועמדה על כך</w:t>
      </w:r>
    </w:p>
    <w:p w14:paraId="3385FE75" w14:textId="77777777" w:rsidR="00145FCE" w:rsidRDefault="00145FCE">
      <w:pPr>
        <w:ind w:left="2880" w:hanging="720"/>
        <w:jc w:val="both"/>
        <w:rPr>
          <w:rFonts w:hint="cs"/>
          <w:rtl/>
        </w:rPr>
      </w:pPr>
      <w:r>
        <w:rPr>
          <w:rFonts w:hint="cs"/>
          <w:rtl/>
        </w:rPr>
        <w:tab/>
        <w:t xml:space="preserve">שהשיחה התמשכה כמחצית השעה בין השעות 19:00 – 19:30. </w:t>
      </w:r>
    </w:p>
    <w:p w14:paraId="367F91A4" w14:textId="77777777" w:rsidR="00145FCE" w:rsidRDefault="00145FCE">
      <w:pPr>
        <w:ind w:left="2880" w:hanging="720"/>
        <w:jc w:val="both"/>
        <w:rPr>
          <w:rFonts w:hint="cs"/>
          <w:rtl/>
        </w:rPr>
      </w:pPr>
      <w:r>
        <w:rPr>
          <w:rFonts w:hint="cs"/>
          <w:rtl/>
        </w:rPr>
        <w:tab/>
        <w:t xml:space="preserve">(עמ' 41 לפרטיכל, שורות 11-12 ועמ' 50 לפרטיכל, שורות 2-3). </w:t>
      </w:r>
    </w:p>
    <w:p w14:paraId="570310D3" w14:textId="77777777" w:rsidR="00145FCE" w:rsidRDefault="00145FCE">
      <w:pPr>
        <w:ind w:left="2880" w:hanging="720"/>
        <w:jc w:val="both"/>
        <w:rPr>
          <w:rFonts w:hint="cs"/>
          <w:rtl/>
        </w:rPr>
      </w:pPr>
      <w:r>
        <w:rPr>
          <w:rFonts w:hint="cs"/>
          <w:rtl/>
        </w:rPr>
        <w:tab/>
        <w:t xml:space="preserve">בסופו של דבר, הוכיח הנאשם כי אכן בפלט השיחות מופיעה שיחה בין השניים -  שיחה של כ-82 דקות ועל כך הסכים גם ב"כ התביעה. </w:t>
      </w:r>
    </w:p>
    <w:p w14:paraId="2BA95D19" w14:textId="77777777" w:rsidR="00145FCE" w:rsidRDefault="00145FCE">
      <w:pPr>
        <w:ind w:left="2880" w:hanging="720"/>
        <w:jc w:val="both"/>
        <w:rPr>
          <w:rFonts w:hint="cs"/>
          <w:rtl/>
        </w:rPr>
      </w:pPr>
      <w:r>
        <w:rPr>
          <w:rFonts w:hint="cs"/>
          <w:rtl/>
        </w:rPr>
        <w:tab/>
        <w:t xml:space="preserve">אגב, גם שיחה של חצי שעה בנוסח המתואר ע"י המתלוננת – היא יותר מדי עבור אדם שאיננו מעונין בהמשכה של שיחה כזאת. </w:t>
      </w:r>
    </w:p>
    <w:p w14:paraId="1B6557E2" w14:textId="77777777" w:rsidR="00145FCE" w:rsidRDefault="00145FCE">
      <w:pPr>
        <w:ind w:left="2880" w:hanging="720"/>
        <w:jc w:val="both"/>
        <w:rPr>
          <w:rFonts w:hint="cs"/>
          <w:rtl/>
        </w:rPr>
      </w:pPr>
      <w:r>
        <w:rPr>
          <w:rFonts w:hint="cs"/>
          <w:rtl/>
        </w:rPr>
        <w:tab/>
      </w:r>
    </w:p>
    <w:p w14:paraId="19E93DBD" w14:textId="77777777" w:rsidR="00145FCE" w:rsidRDefault="00145FCE">
      <w:pPr>
        <w:ind w:left="2880"/>
        <w:jc w:val="both"/>
        <w:rPr>
          <w:rFonts w:hint="cs"/>
          <w:rtl/>
        </w:rPr>
      </w:pPr>
      <w:r>
        <w:rPr>
          <w:rFonts w:hint="cs"/>
          <w:rtl/>
        </w:rPr>
        <w:t xml:space="preserve">עלי לציין כי המתלוננת מדברת על שיחה שנערכה בין 19:00 – 19:30, אך במשך כל עדותה – לא ציינה שיחה שנערכה בשעה 17:00 כפי שתיאר ניסים (עמ' 92 לפרטיכל, שורה 22). </w:t>
      </w:r>
    </w:p>
    <w:p w14:paraId="23F23DD3" w14:textId="77777777" w:rsidR="00145FCE" w:rsidRDefault="00145FCE">
      <w:pPr>
        <w:ind w:left="2880" w:hanging="720"/>
        <w:jc w:val="both"/>
        <w:rPr>
          <w:rFonts w:hint="cs"/>
          <w:rtl/>
        </w:rPr>
      </w:pPr>
    </w:p>
    <w:p w14:paraId="1F3A8A0B" w14:textId="77777777" w:rsidR="00145FCE" w:rsidRDefault="00145FCE">
      <w:pPr>
        <w:ind w:left="2880" w:hanging="720"/>
        <w:jc w:val="both"/>
        <w:rPr>
          <w:rFonts w:hint="cs"/>
          <w:rtl/>
        </w:rPr>
      </w:pPr>
      <w:r>
        <w:rPr>
          <w:rFonts w:hint="cs"/>
          <w:rtl/>
        </w:rPr>
        <w:tab/>
        <w:t xml:space="preserve">כבר עם תחילת השיחה, כאשר המתלוננת הבינה את כיוונה, הרי שאם לא היתה מעוניינת – היתה צריכה להפסיקה לאלתר. </w:t>
      </w:r>
    </w:p>
    <w:p w14:paraId="23CE78ED" w14:textId="77777777" w:rsidR="00145FCE" w:rsidRDefault="00145FCE">
      <w:pPr>
        <w:ind w:left="2880" w:hanging="720"/>
        <w:jc w:val="both"/>
        <w:rPr>
          <w:rFonts w:hint="cs"/>
          <w:rtl/>
        </w:rPr>
      </w:pPr>
      <w:r>
        <w:rPr>
          <w:rFonts w:hint="cs"/>
          <w:rtl/>
        </w:rPr>
        <w:tab/>
        <w:t xml:space="preserve">הרצון להמשיך בשיחה בזמן ממושך למרות "השטויות" שדיבר הנאשם – הרצון לקיים שיחה ב- 4 עיניים לאחר שיחת השטויות - מצביע על נכונות מסויימת מצד המתלוננת לשתף פעולה. </w:t>
      </w:r>
    </w:p>
    <w:p w14:paraId="4301E707" w14:textId="77777777" w:rsidR="00145FCE" w:rsidRDefault="00145FCE">
      <w:pPr>
        <w:ind w:left="2880" w:hanging="720"/>
        <w:jc w:val="both"/>
        <w:rPr>
          <w:rFonts w:hint="cs"/>
          <w:rtl/>
        </w:rPr>
      </w:pPr>
    </w:p>
    <w:p w14:paraId="3B08C399" w14:textId="77777777" w:rsidR="00145FCE" w:rsidRDefault="00145FCE">
      <w:pPr>
        <w:ind w:left="2880" w:hanging="720"/>
        <w:jc w:val="both"/>
        <w:rPr>
          <w:rFonts w:hint="cs"/>
          <w:rtl/>
        </w:rPr>
      </w:pPr>
    </w:p>
    <w:p w14:paraId="5A448611" w14:textId="77777777" w:rsidR="00145FCE" w:rsidRDefault="00145FCE">
      <w:pPr>
        <w:ind w:left="2880" w:hanging="720"/>
        <w:jc w:val="both"/>
        <w:rPr>
          <w:rFonts w:hint="cs"/>
          <w:rtl/>
        </w:rPr>
      </w:pPr>
    </w:p>
    <w:p w14:paraId="11D830F1" w14:textId="77777777" w:rsidR="00145FCE" w:rsidRDefault="00145FCE">
      <w:pPr>
        <w:ind w:left="2880" w:hanging="720"/>
        <w:jc w:val="both"/>
        <w:rPr>
          <w:rFonts w:hint="cs"/>
          <w:rtl/>
        </w:rPr>
      </w:pPr>
      <w:r>
        <w:rPr>
          <w:rFonts w:hint="cs"/>
          <w:rtl/>
        </w:rPr>
        <w:tab/>
        <w:t xml:space="preserve">אינני מאמין למתלוננת כי ברוב הזמן דיבר הנאשם והיא היתה פסיבית, כשם שאינני מקבל דבריה שלא הפסיקה השיחה בשל היות הנאשם קרוב משפחה (עמ 41 לפרטיכל, שורות 7-9, עמ' 53 לפרטיכל, שורות 26-27). </w:t>
      </w:r>
    </w:p>
    <w:p w14:paraId="2DDA3D35" w14:textId="77777777" w:rsidR="00145FCE" w:rsidRDefault="00145FCE">
      <w:pPr>
        <w:ind w:left="2880" w:hanging="720"/>
        <w:jc w:val="both"/>
        <w:rPr>
          <w:rFonts w:hint="cs"/>
          <w:rtl/>
        </w:rPr>
      </w:pPr>
      <w:r>
        <w:rPr>
          <w:rFonts w:hint="cs"/>
          <w:rtl/>
        </w:rPr>
        <w:tab/>
        <w:t xml:space="preserve">כוונותיו היו שקופות – גם אם בקרוב משפחה עסקינן. גם היה לה מוזר שהנאשם בא כשבעלה לא בבית! (עמ' 41 לפרטיכל, שורות 24-25). </w:t>
      </w:r>
    </w:p>
    <w:p w14:paraId="286AE1D0" w14:textId="77777777" w:rsidR="00145FCE" w:rsidRDefault="00145FCE">
      <w:pPr>
        <w:ind w:left="2880" w:hanging="720"/>
        <w:jc w:val="both"/>
        <w:rPr>
          <w:rFonts w:hint="cs"/>
          <w:rtl/>
        </w:rPr>
      </w:pPr>
      <w:r>
        <w:rPr>
          <w:rFonts w:hint="cs"/>
          <w:rtl/>
        </w:rPr>
        <w:tab/>
      </w:r>
    </w:p>
    <w:p w14:paraId="2765ADF3" w14:textId="77777777" w:rsidR="00145FCE" w:rsidRDefault="00145FCE">
      <w:pPr>
        <w:ind w:left="2880"/>
        <w:jc w:val="both"/>
        <w:rPr>
          <w:rFonts w:hint="cs"/>
          <w:rtl/>
        </w:rPr>
      </w:pPr>
      <w:r>
        <w:rPr>
          <w:rFonts w:hint="cs"/>
          <w:rtl/>
        </w:rPr>
        <w:t>מדוע מוזר? הרי היא הסכימה שיעלה כאשר בעלה לא בבית!</w:t>
      </w:r>
    </w:p>
    <w:p w14:paraId="02CEFE66" w14:textId="77777777" w:rsidR="00145FCE" w:rsidRDefault="00145FCE">
      <w:pPr>
        <w:ind w:left="2880" w:hanging="720"/>
        <w:jc w:val="both"/>
        <w:rPr>
          <w:rFonts w:hint="cs"/>
          <w:rtl/>
        </w:rPr>
      </w:pPr>
      <w:r>
        <w:rPr>
          <w:rFonts w:hint="cs"/>
          <w:rtl/>
        </w:rPr>
        <w:tab/>
        <w:t xml:space="preserve">אם לאחר כל השיחה מלאת השטויות, אמר הנאשם למתלוננת שרוצה לדבר עימה ב- 4 עיניים עוד הסכימה לביקורו – הרי שגירסה המועלית ע"י המתלוננת שהנאשם עשה מעשיו בכוח – מעוררת ספק. </w:t>
      </w:r>
    </w:p>
    <w:p w14:paraId="5A024E98" w14:textId="77777777" w:rsidR="00145FCE" w:rsidRDefault="00145FCE">
      <w:pPr>
        <w:ind w:left="2880" w:hanging="720"/>
        <w:jc w:val="both"/>
        <w:rPr>
          <w:rFonts w:hint="cs"/>
          <w:rtl/>
        </w:rPr>
      </w:pPr>
    </w:p>
    <w:p w14:paraId="258DF843" w14:textId="77777777" w:rsidR="00145FCE" w:rsidRDefault="00145FCE">
      <w:pPr>
        <w:ind w:left="2880" w:hanging="720"/>
        <w:jc w:val="both"/>
        <w:rPr>
          <w:rFonts w:hint="cs"/>
          <w:rtl/>
        </w:rPr>
      </w:pPr>
      <w:r>
        <w:rPr>
          <w:rFonts w:hint="cs"/>
          <w:rtl/>
        </w:rPr>
        <w:t>(2)</w:t>
      </w:r>
      <w:r>
        <w:rPr>
          <w:rFonts w:hint="cs"/>
          <w:rtl/>
        </w:rPr>
        <w:tab/>
        <w:t xml:space="preserve">בעימות שנערך בין המתלוננת לנאשם, לאחר שהמתלוננת מתארת את מה שאמר לה הנאשם בשיחת הטלפון, אומרת המתלוננת כי: "אמרת שאתה רוצה להיפגש ולדבר. הסכמתי להיפגש כדי לדבר לא היה איכפת לי להיפגש ולהעיף אותך אחרי 5 דקות..". הפעם לא אומרת המתלוננת אף מילה בקשר לעבודה של גיסה, אלא שבאופן כללי לא היה אכפת לה להיפגש כדי לדבר. </w:t>
      </w:r>
    </w:p>
    <w:p w14:paraId="5279E10E" w14:textId="77777777" w:rsidR="00145FCE" w:rsidRDefault="00145FCE">
      <w:pPr>
        <w:ind w:left="2880" w:hanging="720"/>
        <w:jc w:val="both"/>
        <w:rPr>
          <w:rFonts w:hint="cs"/>
          <w:rtl/>
        </w:rPr>
      </w:pPr>
      <w:r>
        <w:rPr>
          <w:rFonts w:hint="cs"/>
          <w:rtl/>
        </w:rPr>
        <w:tab/>
        <w:t xml:space="preserve">(ראה עמ' 2 לדו"ח העימות, שורות 11-13 מסוף הדף). </w:t>
      </w:r>
    </w:p>
    <w:p w14:paraId="28BBB133" w14:textId="77777777" w:rsidR="00145FCE" w:rsidRDefault="00145FCE">
      <w:pPr>
        <w:ind w:left="2880" w:hanging="720"/>
        <w:jc w:val="both"/>
        <w:rPr>
          <w:rFonts w:hint="cs"/>
          <w:rtl/>
        </w:rPr>
      </w:pPr>
    </w:p>
    <w:p w14:paraId="4389C692" w14:textId="77777777" w:rsidR="00145FCE" w:rsidRDefault="00145FCE">
      <w:pPr>
        <w:ind w:left="2160" w:hanging="720"/>
        <w:jc w:val="both"/>
        <w:rPr>
          <w:rFonts w:hint="cs"/>
          <w:rtl/>
        </w:rPr>
      </w:pPr>
      <w:r>
        <w:rPr>
          <w:rFonts w:hint="cs"/>
          <w:rtl/>
        </w:rPr>
        <w:t>ה)</w:t>
      </w:r>
      <w:r>
        <w:rPr>
          <w:rFonts w:hint="cs"/>
          <w:rtl/>
        </w:rPr>
        <w:tab/>
        <w:t xml:space="preserve">המתלוננת ועופר השתתפו בבר מצווה של בנו של הנאשם. </w:t>
      </w:r>
    </w:p>
    <w:p w14:paraId="1793AF1A" w14:textId="77777777" w:rsidR="00145FCE" w:rsidRDefault="00145FCE">
      <w:pPr>
        <w:ind w:left="2160" w:hanging="720"/>
        <w:jc w:val="both"/>
        <w:rPr>
          <w:rFonts w:hint="cs"/>
          <w:rtl/>
        </w:rPr>
      </w:pPr>
      <w:r>
        <w:rPr>
          <w:rFonts w:hint="cs"/>
          <w:rtl/>
        </w:rPr>
        <w:tab/>
        <w:t xml:space="preserve">אין חולק כי בסוף האירוע ניתן בידי הנאשם כרטיס ומעברו השני נרשם מספר טלפון של המתלוננת על-מנת לאפשר לנאשם להתקשר אליה. </w:t>
      </w:r>
    </w:p>
    <w:p w14:paraId="17B126AE" w14:textId="77777777" w:rsidR="00145FCE" w:rsidRDefault="00145FCE">
      <w:pPr>
        <w:ind w:left="2160" w:hanging="720"/>
        <w:jc w:val="both"/>
        <w:rPr>
          <w:rFonts w:hint="cs"/>
          <w:rtl/>
        </w:rPr>
      </w:pPr>
      <w:r>
        <w:rPr>
          <w:rFonts w:hint="cs"/>
          <w:rtl/>
        </w:rPr>
        <w:tab/>
        <w:t xml:space="preserve">המתלוננת אינה זוכרת אם היא נתנה הכרטיס או שעופר נתן הכרטיס, אך אין חולק כי נרשם עליו מספר טלפון של המתלוננת (ראה כרטיס   חנ/1). </w:t>
      </w:r>
    </w:p>
    <w:p w14:paraId="02259777" w14:textId="77777777" w:rsidR="00145FCE" w:rsidRDefault="00145FCE">
      <w:pPr>
        <w:ind w:left="2160" w:hanging="720"/>
        <w:jc w:val="both"/>
        <w:rPr>
          <w:rFonts w:hint="cs"/>
          <w:rtl/>
        </w:rPr>
      </w:pPr>
    </w:p>
    <w:p w14:paraId="773050D2" w14:textId="77777777" w:rsidR="00145FCE" w:rsidRDefault="00145FCE">
      <w:pPr>
        <w:ind w:left="2160" w:hanging="720"/>
        <w:jc w:val="both"/>
        <w:rPr>
          <w:rFonts w:hint="cs"/>
          <w:rtl/>
        </w:rPr>
      </w:pPr>
      <w:r>
        <w:rPr>
          <w:rFonts w:hint="cs"/>
          <w:rtl/>
        </w:rPr>
        <w:t>ו)</w:t>
      </w:r>
      <w:r>
        <w:rPr>
          <w:rFonts w:hint="cs"/>
          <w:rtl/>
        </w:rPr>
        <w:tab/>
        <w:t>(1)</w:t>
      </w:r>
      <w:r>
        <w:rPr>
          <w:rFonts w:hint="cs"/>
          <w:rtl/>
        </w:rPr>
        <w:tab/>
        <w:t xml:space="preserve">המתלוננת מעידה בבית המשפט כיצד ניסתה להתחמק ממגע </w:t>
      </w:r>
    </w:p>
    <w:p w14:paraId="13998905" w14:textId="77777777" w:rsidR="00145FCE" w:rsidRDefault="00145FCE">
      <w:pPr>
        <w:ind w:left="2880"/>
        <w:jc w:val="both"/>
        <w:rPr>
          <w:rFonts w:hint="cs"/>
          <w:rtl/>
        </w:rPr>
      </w:pPr>
      <w:r>
        <w:rPr>
          <w:rFonts w:hint="cs"/>
          <w:rtl/>
        </w:rPr>
        <w:t xml:space="preserve">עם הנאשם, אך גם עדות זו לא עקבית. </w:t>
      </w:r>
    </w:p>
    <w:p w14:paraId="042A519F" w14:textId="77777777" w:rsidR="00145FCE" w:rsidRDefault="00145FCE">
      <w:pPr>
        <w:ind w:left="2880" w:hanging="720"/>
        <w:jc w:val="both"/>
        <w:rPr>
          <w:rFonts w:hint="cs"/>
          <w:rtl/>
        </w:rPr>
      </w:pPr>
      <w:r>
        <w:rPr>
          <w:rFonts w:hint="cs"/>
          <w:rtl/>
        </w:rPr>
        <w:tab/>
        <w:t xml:space="preserve">המתלוננת נשאלה מדוע בין תקיפה לתקיפה לא הרימה טלפון למשטרה ועל כך השיבה שלא היתה הפסקה בין תקיפה לתקיפה (עמ' 59 לפרטיכל, שורות 5-6). </w:t>
      </w:r>
    </w:p>
    <w:p w14:paraId="6689FB34" w14:textId="77777777" w:rsidR="00145FCE" w:rsidRDefault="00145FCE">
      <w:pPr>
        <w:ind w:left="2880" w:hanging="720"/>
        <w:jc w:val="both"/>
        <w:rPr>
          <w:rFonts w:hint="cs"/>
          <w:rtl/>
        </w:rPr>
      </w:pPr>
      <w:r>
        <w:rPr>
          <w:rFonts w:hint="cs"/>
          <w:rtl/>
        </w:rPr>
        <w:tab/>
        <w:t xml:space="preserve">זאת אמרה המתלוננת לאחר שקודם לכן אמרה שהיו הפסקות, היו התנצלויות של הנאשם ובשלב מסויים אף ישבו כל אחד במקום אחר. </w:t>
      </w:r>
    </w:p>
    <w:p w14:paraId="5676EDCE" w14:textId="77777777" w:rsidR="00145FCE" w:rsidRDefault="00145FCE">
      <w:pPr>
        <w:ind w:left="2880" w:hanging="720"/>
        <w:jc w:val="both"/>
        <w:rPr>
          <w:rFonts w:hint="cs"/>
          <w:rtl/>
        </w:rPr>
      </w:pPr>
      <w:r>
        <w:rPr>
          <w:rFonts w:hint="cs"/>
          <w:rtl/>
        </w:rPr>
        <w:tab/>
        <w:t xml:space="preserve">(ראה עדותה בעמ' 29 לפרטיכל, שורות 14-19). </w:t>
      </w:r>
    </w:p>
    <w:p w14:paraId="2B8DD19A" w14:textId="77777777" w:rsidR="00145FCE" w:rsidRDefault="00145FCE">
      <w:pPr>
        <w:ind w:left="2880" w:hanging="720"/>
        <w:jc w:val="both"/>
        <w:rPr>
          <w:rFonts w:hint="cs"/>
          <w:rtl/>
        </w:rPr>
      </w:pPr>
      <w:r>
        <w:rPr>
          <w:rFonts w:hint="cs"/>
          <w:rtl/>
        </w:rPr>
        <w:tab/>
        <w:t xml:space="preserve">לכן, אינני מאמין למתלוננת שהיא ברחה ממנו בזחילה, כשם שאינני מאמין לה שהנאשם לא נתן לה לקום (עמ' 62 לפרטיכל, שורות 10-12). </w:t>
      </w:r>
    </w:p>
    <w:p w14:paraId="7AAECBA5" w14:textId="77777777" w:rsidR="00145FCE" w:rsidRDefault="00145FCE">
      <w:pPr>
        <w:ind w:left="2880"/>
        <w:jc w:val="both"/>
        <w:rPr>
          <w:rFonts w:hint="cs"/>
          <w:rtl/>
        </w:rPr>
      </w:pPr>
      <w:r>
        <w:rPr>
          <w:rFonts w:hint="cs"/>
          <w:rtl/>
        </w:rPr>
        <w:t xml:space="preserve">היא  קמה, התיישבה מיוזמתה על הספה האחרת ואף ישבו כך, כל אחד בספה בדקות שתיקה. </w:t>
      </w:r>
    </w:p>
    <w:p w14:paraId="1EC77CD1" w14:textId="77777777" w:rsidR="00145FCE" w:rsidRDefault="00145FCE">
      <w:pPr>
        <w:ind w:left="2880"/>
        <w:jc w:val="both"/>
        <w:rPr>
          <w:rFonts w:hint="cs"/>
          <w:rtl/>
        </w:rPr>
      </w:pPr>
      <w:r>
        <w:rPr>
          <w:rFonts w:hint="cs"/>
          <w:rtl/>
        </w:rPr>
        <w:t xml:space="preserve">(ראה גם דברי עופר בעדותו במשטרה ת/2 עמ' 1 שורה 28 ועמ' 2 שורה 1 ושורה 9, וראה דבריו בעמ' 8 לפרטיכל, שורות 26-27. </w:t>
      </w:r>
    </w:p>
    <w:p w14:paraId="660C2BC6" w14:textId="77777777" w:rsidR="00145FCE" w:rsidRDefault="00145FCE">
      <w:pPr>
        <w:ind w:left="2880"/>
        <w:jc w:val="both"/>
        <w:rPr>
          <w:rFonts w:hint="cs"/>
          <w:rtl/>
        </w:rPr>
      </w:pPr>
    </w:p>
    <w:p w14:paraId="7BF84090" w14:textId="77777777" w:rsidR="00145FCE" w:rsidRDefault="00145FCE">
      <w:pPr>
        <w:ind w:left="2880" w:hanging="720"/>
        <w:jc w:val="both"/>
        <w:rPr>
          <w:rFonts w:hint="cs"/>
          <w:rtl/>
        </w:rPr>
      </w:pPr>
      <w:r>
        <w:rPr>
          <w:rFonts w:hint="cs"/>
          <w:rtl/>
        </w:rPr>
        <w:t>(2)</w:t>
      </w:r>
      <w:r>
        <w:rPr>
          <w:rFonts w:hint="cs"/>
          <w:rtl/>
        </w:rPr>
        <w:tab/>
        <w:t xml:space="preserve">המתלוננת נשאלה, מדוע לא צעקה והיא השיבה שהיא כן צעקה. במשך כל האירוע צעקה. </w:t>
      </w:r>
    </w:p>
    <w:p w14:paraId="7DD1DB41" w14:textId="77777777" w:rsidR="00145FCE" w:rsidRDefault="00145FCE">
      <w:pPr>
        <w:ind w:left="2880" w:hanging="720"/>
        <w:jc w:val="both"/>
        <w:rPr>
          <w:rFonts w:hint="cs"/>
          <w:rtl/>
        </w:rPr>
      </w:pPr>
      <w:r>
        <w:rPr>
          <w:rFonts w:hint="cs"/>
          <w:rtl/>
        </w:rPr>
        <w:tab/>
        <w:t xml:space="preserve">הילד הגדול התעורר וצעק אמא, אך לאחר מכן חוזרת בה המתלוננת ואומרת שהיא לא זוכרת מה אמר הילד (עמ' 59 לפרטיכל, שורות 9-21). </w:t>
      </w:r>
    </w:p>
    <w:p w14:paraId="76D5520F" w14:textId="77777777" w:rsidR="00145FCE" w:rsidRDefault="00145FCE">
      <w:pPr>
        <w:ind w:left="2880"/>
        <w:jc w:val="both"/>
        <w:rPr>
          <w:rFonts w:hint="cs"/>
          <w:rtl/>
        </w:rPr>
      </w:pPr>
      <w:r>
        <w:rPr>
          <w:rFonts w:hint="cs"/>
          <w:rtl/>
        </w:rPr>
        <w:t xml:space="preserve">אולי הילד חלם (עמ' 61 לפרטיכל,שורה 4). </w:t>
      </w:r>
    </w:p>
    <w:p w14:paraId="70B9F69E" w14:textId="77777777" w:rsidR="00145FCE" w:rsidRDefault="00145FCE">
      <w:pPr>
        <w:ind w:left="2880" w:hanging="720"/>
        <w:jc w:val="both"/>
        <w:rPr>
          <w:rFonts w:hint="cs"/>
          <w:rtl/>
        </w:rPr>
      </w:pPr>
      <w:r>
        <w:rPr>
          <w:rFonts w:hint="cs"/>
          <w:rtl/>
        </w:rPr>
        <w:tab/>
        <w:t xml:space="preserve">מכל מקום, לדבריה הילד התעורר רק בסוף, כאשר הנאשם כבר עמד ללכת (עמ' 60 סיפא לפרטיכל, ועמ' 61 רישא).  </w:t>
      </w:r>
    </w:p>
    <w:p w14:paraId="2936FE44" w14:textId="77777777" w:rsidR="00145FCE" w:rsidRDefault="00145FCE">
      <w:pPr>
        <w:ind w:left="2880" w:hanging="720"/>
        <w:jc w:val="both"/>
        <w:rPr>
          <w:rFonts w:hint="cs"/>
          <w:rtl/>
        </w:rPr>
      </w:pPr>
      <w:r>
        <w:rPr>
          <w:rFonts w:hint="cs"/>
          <w:rtl/>
        </w:rPr>
        <w:tab/>
        <w:t xml:space="preserve">לכן, אין אני מאמין למתלוננת שהיא אכן צעקה. </w:t>
      </w:r>
    </w:p>
    <w:p w14:paraId="3DC53BB6" w14:textId="77777777" w:rsidR="00145FCE" w:rsidRDefault="00145FCE">
      <w:pPr>
        <w:ind w:left="2880" w:hanging="720"/>
        <w:jc w:val="both"/>
        <w:rPr>
          <w:rFonts w:hint="cs"/>
          <w:rtl/>
        </w:rPr>
      </w:pPr>
    </w:p>
    <w:p w14:paraId="52909A1F" w14:textId="77777777" w:rsidR="00145FCE" w:rsidRDefault="00145FCE">
      <w:pPr>
        <w:ind w:left="2880" w:hanging="720"/>
        <w:jc w:val="both"/>
        <w:rPr>
          <w:rFonts w:hint="cs"/>
          <w:rtl/>
        </w:rPr>
      </w:pPr>
      <w:r>
        <w:rPr>
          <w:rFonts w:hint="cs"/>
          <w:rtl/>
        </w:rPr>
        <w:t>(3)</w:t>
      </w:r>
      <w:r>
        <w:rPr>
          <w:rFonts w:hint="cs"/>
          <w:rtl/>
        </w:rPr>
        <w:tab/>
        <w:t xml:space="preserve">המתלוננת נשאלה מדוע לא סילקה אותו לאחר המעשה הראשון אלא התיישבה על הכורסא, ועל כך לא היתה לה תשובה. </w:t>
      </w:r>
    </w:p>
    <w:p w14:paraId="10756B69" w14:textId="77777777" w:rsidR="00145FCE" w:rsidRDefault="00145FCE">
      <w:pPr>
        <w:ind w:left="2880" w:hanging="720"/>
        <w:jc w:val="both"/>
        <w:rPr>
          <w:rFonts w:hint="cs"/>
          <w:rtl/>
        </w:rPr>
      </w:pPr>
      <w:r>
        <w:rPr>
          <w:rFonts w:hint="cs"/>
          <w:rtl/>
        </w:rPr>
        <w:tab/>
        <w:t xml:space="preserve">(ראה עמ' 68 לפרטיכל, שורות 1-2 וראה גם עמ' 76 לפרטיכל, שורות 10-11). </w:t>
      </w:r>
    </w:p>
    <w:p w14:paraId="03A64DF3" w14:textId="77777777" w:rsidR="00145FCE" w:rsidRDefault="00145FCE">
      <w:pPr>
        <w:ind w:left="2880" w:hanging="720"/>
        <w:jc w:val="both"/>
        <w:rPr>
          <w:rFonts w:hint="cs"/>
          <w:rtl/>
        </w:rPr>
      </w:pPr>
      <w:r>
        <w:rPr>
          <w:rFonts w:hint="cs"/>
          <w:rtl/>
        </w:rPr>
        <w:tab/>
        <w:t xml:space="preserve">גם העובדה שהמתלוננת מכחישה שהנאשם שתה קפה אצלה בבית ולאחר מכן מאשרת כי שתה קפה ביום שני, כאשר הוא בא לבקר, ועופר שישב באולם העיר שאין להם בכלל קפה בבית – גם עובדה זו מצביעה על חוסר אמינות בדברי  המתלוננת. </w:t>
      </w:r>
    </w:p>
    <w:p w14:paraId="1E091C9A" w14:textId="77777777" w:rsidR="00145FCE" w:rsidRDefault="00145FCE">
      <w:pPr>
        <w:ind w:left="2880" w:hanging="720"/>
        <w:jc w:val="both"/>
        <w:rPr>
          <w:rFonts w:hint="cs"/>
          <w:rtl/>
        </w:rPr>
      </w:pPr>
      <w:r>
        <w:rPr>
          <w:rFonts w:hint="cs"/>
          <w:rtl/>
        </w:rPr>
        <w:tab/>
        <w:t xml:space="preserve">(עמ' 68 לפרטיכל,שורות 5-12). </w:t>
      </w:r>
    </w:p>
    <w:p w14:paraId="5E9AF1B2" w14:textId="77777777" w:rsidR="00145FCE" w:rsidRDefault="00145FCE">
      <w:pPr>
        <w:ind w:left="2880" w:hanging="720"/>
        <w:jc w:val="both"/>
        <w:rPr>
          <w:rFonts w:hint="cs"/>
          <w:rtl/>
        </w:rPr>
      </w:pPr>
      <w:r>
        <w:rPr>
          <w:rFonts w:hint="cs"/>
          <w:rtl/>
        </w:rPr>
        <w:tab/>
        <w:t>אם הנאשם בא לבקר ביום שני עת עופר היה בבית וביום שני שתה הנאשם קפה – מדוע עופר שהיה נוכח – לא ידע שהנאשם שתה קפה!</w:t>
      </w:r>
    </w:p>
    <w:p w14:paraId="79372AE1" w14:textId="77777777" w:rsidR="00145FCE" w:rsidRDefault="00145FCE">
      <w:pPr>
        <w:ind w:left="2880" w:hanging="720"/>
        <w:jc w:val="both"/>
        <w:rPr>
          <w:rFonts w:hint="cs"/>
          <w:rtl/>
        </w:rPr>
      </w:pPr>
      <w:r>
        <w:rPr>
          <w:rFonts w:hint="cs"/>
          <w:rtl/>
        </w:rPr>
        <w:tab/>
        <w:t xml:space="preserve">לדבריו, אין להם בכלל קפה בבית. </w:t>
      </w:r>
    </w:p>
    <w:p w14:paraId="5474E52F" w14:textId="77777777" w:rsidR="00145FCE" w:rsidRDefault="00145FCE">
      <w:pPr>
        <w:ind w:left="2880" w:hanging="720"/>
        <w:jc w:val="both"/>
        <w:rPr>
          <w:rFonts w:hint="cs"/>
          <w:rtl/>
        </w:rPr>
      </w:pPr>
      <w:r>
        <w:rPr>
          <w:rFonts w:hint="cs"/>
          <w:rtl/>
        </w:rPr>
        <w:tab/>
        <w:t xml:space="preserve">(עמ' 68 לפרטיכל, שורות 16-17). </w:t>
      </w:r>
    </w:p>
    <w:p w14:paraId="23892833" w14:textId="77777777" w:rsidR="00145FCE" w:rsidRDefault="00145FCE">
      <w:pPr>
        <w:ind w:left="2880" w:hanging="720"/>
        <w:jc w:val="both"/>
        <w:rPr>
          <w:rFonts w:hint="cs"/>
          <w:rtl/>
        </w:rPr>
      </w:pPr>
    </w:p>
    <w:p w14:paraId="5FD7E41F" w14:textId="77777777" w:rsidR="00145FCE" w:rsidRDefault="00145FCE">
      <w:pPr>
        <w:ind w:left="2160" w:hanging="720"/>
        <w:jc w:val="both"/>
        <w:rPr>
          <w:rFonts w:hint="cs"/>
          <w:rtl/>
        </w:rPr>
      </w:pPr>
      <w:r>
        <w:rPr>
          <w:rFonts w:hint="cs"/>
          <w:rtl/>
        </w:rPr>
        <w:t>ז)</w:t>
      </w:r>
      <w:r>
        <w:rPr>
          <w:rFonts w:hint="cs"/>
          <w:rtl/>
        </w:rPr>
        <w:tab/>
        <w:t xml:space="preserve">אינני מקבל התיאוריה של ב"כ הנאשם על כי לא ניתן להרגיש במגע יד מבעד ג'ינס שהאשה עם פדים. </w:t>
      </w:r>
    </w:p>
    <w:p w14:paraId="785770EB" w14:textId="77777777" w:rsidR="00145FCE" w:rsidRDefault="00145FCE">
      <w:pPr>
        <w:ind w:left="2160" w:hanging="720"/>
        <w:jc w:val="both"/>
        <w:rPr>
          <w:rFonts w:hint="cs"/>
          <w:rtl/>
        </w:rPr>
      </w:pPr>
      <w:r>
        <w:rPr>
          <w:rFonts w:hint="cs"/>
          <w:rtl/>
        </w:rPr>
        <w:tab/>
        <w:t xml:space="preserve">התיאוריה של ג'ינס דק או עבה נשארה בגדר תיאוריה בלבד. </w:t>
      </w:r>
    </w:p>
    <w:p w14:paraId="4D93EAA5" w14:textId="77777777" w:rsidR="00145FCE" w:rsidRDefault="00145FCE">
      <w:pPr>
        <w:ind w:left="2160" w:hanging="720"/>
        <w:jc w:val="both"/>
        <w:rPr>
          <w:rFonts w:hint="cs"/>
          <w:rtl/>
        </w:rPr>
      </w:pPr>
    </w:p>
    <w:p w14:paraId="3E9D9EC6" w14:textId="77777777" w:rsidR="00145FCE" w:rsidRDefault="00145FCE">
      <w:pPr>
        <w:ind w:left="2160" w:hanging="720"/>
        <w:jc w:val="both"/>
        <w:rPr>
          <w:rFonts w:hint="cs"/>
          <w:rtl/>
        </w:rPr>
      </w:pPr>
      <w:r>
        <w:rPr>
          <w:rFonts w:hint="cs"/>
          <w:rtl/>
        </w:rPr>
        <w:tab/>
        <w:t xml:space="preserve">ב"כ הנאשם מבסס תיאוריה זו על "עדותו" הוא כפי שניסה להעיד בסיכומיו בענין אם אפשר להרגיש פד מתחת לג'ינס – אם לאו. </w:t>
      </w:r>
    </w:p>
    <w:p w14:paraId="3FE0DBCF" w14:textId="77777777" w:rsidR="00145FCE" w:rsidRDefault="00145FCE">
      <w:pPr>
        <w:ind w:left="2160" w:hanging="720"/>
        <w:jc w:val="both"/>
        <w:rPr>
          <w:rFonts w:hint="cs"/>
          <w:rtl/>
        </w:rPr>
      </w:pPr>
      <w:r>
        <w:rPr>
          <w:rFonts w:hint="cs"/>
          <w:rtl/>
        </w:rPr>
        <w:tab/>
        <w:t xml:space="preserve">(עמ' 136 סיפא ועמ' 137 רישא לפרטיכל). </w:t>
      </w:r>
    </w:p>
    <w:p w14:paraId="305D71C9" w14:textId="77777777" w:rsidR="00145FCE" w:rsidRDefault="00145FCE">
      <w:pPr>
        <w:ind w:left="2160" w:hanging="720"/>
        <w:jc w:val="both"/>
        <w:rPr>
          <w:rFonts w:hint="cs"/>
          <w:rtl/>
        </w:rPr>
      </w:pPr>
      <w:r>
        <w:rPr>
          <w:rFonts w:hint="cs"/>
          <w:rtl/>
        </w:rPr>
        <w:tab/>
        <w:t xml:space="preserve">דברי הסניגור המלומד על כי "אף מלל של סניגור  או תובע יכול להפוך לעובדה" – טובים אכן לתאוריה זו שהעמיד הסניגור. </w:t>
      </w:r>
    </w:p>
    <w:p w14:paraId="0BE300D8" w14:textId="77777777" w:rsidR="00145FCE" w:rsidRDefault="00145FCE">
      <w:pPr>
        <w:ind w:left="2160" w:hanging="720"/>
        <w:jc w:val="both"/>
        <w:rPr>
          <w:rFonts w:hint="cs"/>
          <w:rtl/>
        </w:rPr>
      </w:pPr>
      <w:r>
        <w:rPr>
          <w:rFonts w:hint="cs"/>
          <w:rtl/>
        </w:rPr>
        <w:tab/>
        <w:t xml:space="preserve">(עמ' 138 לפרטיכל שורה 2).  </w:t>
      </w:r>
      <w:r>
        <w:rPr>
          <w:rFonts w:hint="cs"/>
          <w:rtl/>
        </w:rPr>
        <w:tab/>
      </w:r>
    </w:p>
    <w:p w14:paraId="1EA40343" w14:textId="77777777" w:rsidR="00145FCE" w:rsidRDefault="00145FCE">
      <w:pPr>
        <w:ind w:left="2160" w:hanging="720"/>
        <w:jc w:val="both"/>
        <w:rPr>
          <w:rFonts w:hint="cs"/>
          <w:rtl/>
        </w:rPr>
      </w:pPr>
    </w:p>
    <w:p w14:paraId="151DDBF0" w14:textId="77777777" w:rsidR="00145FCE" w:rsidRDefault="00145FCE">
      <w:pPr>
        <w:ind w:left="2160" w:hanging="720"/>
        <w:jc w:val="both"/>
        <w:rPr>
          <w:rFonts w:hint="cs"/>
          <w:rtl/>
        </w:rPr>
      </w:pPr>
      <w:r>
        <w:rPr>
          <w:rFonts w:hint="cs"/>
          <w:rtl/>
        </w:rPr>
        <w:tab/>
        <w:t xml:space="preserve">יחד עם זאת, אינני מאמין לעדות המתלוננת על כי הנאשם ידע שהיא במחזור רק לאחר שהוא שם ידו בין רגליה (עמ' 30 לפרטיכל, שורות 6-7 ועמ' 62 לפרטיכל, שורות 18-22). </w:t>
      </w:r>
    </w:p>
    <w:p w14:paraId="358B3B50" w14:textId="77777777" w:rsidR="00145FCE" w:rsidRDefault="00145FCE">
      <w:pPr>
        <w:ind w:left="2160" w:hanging="720"/>
        <w:jc w:val="both"/>
        <w:rPr>
          <w:rFonts w:hint="cs"/>
          <w:rtl/>
        </w:rPr>
      </w:pPr>
      <w:r>
        <w:rPr>
          <w:rFonts w:hint="cs"/>
          <w:rtl/>
        </w:rPr>
        <w:tab/>
        <w:t xml:space="preserve">עופר מציין בעדותו כי המתלוננת אמרה זאת לנאשם על-מנת להרתיעו (עמ' 9 לפרטיכל, שורות 8-11). </w:t>
      </w:r>
    </w:p>
    <w:p w14:paraId="396F3D96" w14:textId="77777777" w:rsidR="00145FCE" w:rsidRDefault="00145FCE">
      <w:pPr>
        <w:ind w:left="2160" w:hanging="720"/>
        <w:jc w:val="both"/>
        <w:rPr>
          <w:rFonts w:hint="cs"/>
          <w:rtl/>
        </w:rPr>
      </w:pPr>
    </w:p>
    <w:p w14:paraId="7B9A6EF1" w14:textId="77777777" w:rsidR="00145FCE" w:rsidRDefault="00145FCE">
      <w:pPr>
        <w:ind w:left="2160" w:hanging="720"/>
        <w:jc w:val="both"/>
        <w:rPr>
          <w:rFonts w:hint="cs"/>
          <w:rtl/>
        </w:rPr>
      </w:pPr>
      <w:r>
        <w:rPr>
          <w:rFonts w:hint="cs"/>
          <w:rtl/>
        </w:rPr>
        <w:t>ח)</w:t>
      </w:r>
      <w:r>
        <w:rPr>
          <w:rFonts w:hint="cs"/>
          <w:rtl/>
        </w:rPr>
        <w:tab/>
        <w:t xml:space="preserve">המתלוננת מעידה כי ברגע מסויים הודיע לה הנאשם שיש לו רגשי אשמה לעופר (עמ' 64 לפרטיכל, שורות 18-19). </w:t>
      </w:r>
    </w:p>
    <w:p w14:paraId="6E9F1061" w14:textId="77777777" w:rsidR="00145FCE" w:rsidRDefault="00145FCE">
      <w:pPr>
        <w:ind w:left="2160" w:hanging="720"/>
        <w:jc w:val="both"/>
        <w:rPr>
          <w:rFonts w:hint="cs"/>
          <w:rtl/>
        </w:rPr>
      </w:pPr>
      <w:r>
        <w:rPr>
          <w:rFonts w:hint="cs"/>
          <w:rtl/>
        </w:rPr>
        <w:tab/>
        <w:t>כיצד מתיישבת עדות זו עם עדותה האחרת כי מחד יש לו, לנאשם, רגשי אשמה ומאידך - למרות רגשי האשמה – מציע לה להמשיך במעשים בבית מלון?</w:t>
      </w:r>
    </w:p>
    <w:p w14:paraId="67444AC1" w14:textId="77777777" w:rsidR="00145FCE" w:rsidRDefault="00145FCE">
      <w:pPr>
        <w:ind w:left="2160" w:hanging="720"/>
        <w:jc w:val="both"/>
        <w:rPr>
          <w:rFonts w:hint="cs"/>
          <w:rtl/>
        </w:rPr>
      </w:pPr>
    </w:p>
    <w:p w14:paraId="41F4AF25" w14:textId="77777777" w:rsidR="00145FCE" w:rsidRDefault="00145FCE">
      <w:pPr>
        <w:ind w:left="2160" w:hanging="720"/>
        <w:jc w:val="both"/>
        <w:rPr>
          <w:rFonts w:hint="cs"/>
          <w:rtl/>
        </w:rPr>
      </w:pPr>
      <w:r>
        <w:rPr>
          <w:rFonts w:hint="cs"/>
          <w:rtl/>
        </w:rPr>
        <w:t>ט)</w:t>
      </w:r>
      <w:r>
        <w:rPr>
          <w:rFonts w:hint="cs"/>
          <w:rtl/>
        </w:rPr>
        <w:tab/>
        <w:t>(1)</w:t>
      </w:r>
      <w:r>
        <w:rPr>
          <w:rFonts w:hint="cs"/>
          <w:rtl/>
        </w:rPr>
        <w:tab/>
        <w:t xml:space="preserve">אינני מקבל עדות המתלוננת באומרה,  כי בשל כך שהנאשם </w:t>
      </w:r>
    </w:p>
    <w:p w14:paraId="62F000E5" w14:textId="77777777" w:rsidR="00145FCE" w:rsidRDefault="00145FCE">
      <w:pPr>
        <w:ind w:left="2880"/>
        <w:jc w:val="both"/>
        <w:rPr>
          <w:rFonts w:hint="cs"/>
          <w:rtl/>
        </w:rPr>
      </w:pPr>
      <w:r>
        <w:rPr>
          <w:rFonts w:hint="cs"/>
          <w:rtl/>
        </w:rPr>
        <w:t xml:space="preserve">חסם דרכה לא יכלה היא להיכנס לאחד החדרים להסתתר מפניו. </w:t>
      </w:r>
    </w:p>
    <w:p w14:paraId="2C5F44F5" w14:textId="77777777" w:rsidR="00145FCE" w:rsidRDefault="00145FCE">
      <w:pPr>
        <w:ind w:left="2880" w:hanging="720"/>
        <w:jc w:val="both"/>
        <w:rPr>
          <w:rFonts w:hint="cs"/>
          <w:rtl/>
        </w:rPr>
      </w:pPr>
      <w:r>
        <w:rPr>
          <w:rFonts w:hint="cs"/>
          <w:rtl/>
        </w:rPr>
        <w:tab/>
        <w:t xml:space="preserve">גם אליבא דדבריה, היו שלבים בביצוע המעשים והיו אף הפסקות קלות ואז הנאשם לא חסם דרכה, אלא, שלפי דבריה, התישבה היא מיוזמתה על ספה על מנת לדבר. </w:t>
      </w:r>
    </w:p>
    <w:p w14:paraId="5DE536D4" w14:textId="77777777" w:rsidR="00145FCE" w:rsidRDefault="00145FCE">
      <w:pPr>
        <w:ind w:left="2880" w:hanging="720"/>
        <w:jc w:val="both"/>
        <w:rPr>
          <w:rFonts w:hint="cs"/>
          <w:rtl/>
        </w:rPr>
      </w:pPr>
      <w:r>
        <w:rPr>
          <w:rFonts w:hint="cs"/>
          <w:rtl/>
        </w:rPr>
        <w:tab/>
        <w:t xml:space="preserve">בהפסקות אלה – ותהיינה קצרות ככל שתהיינה  - יכלה המתלוננת להיכנס לאחד החדרים, להסתגר שם, שכן באותם שלבים לא היה כלל מגע ביניהם ולא חסימת דרך (ראה עמ' 72 לפרטיכל). </w:t>
      </w:r>
    </w:p>
    <w:p w14:paraId="3D755C53" w14:textId="77777777" w:rsidR="00145FCE" w:rsidRDefault="00145FCE">
      <w:pPr>
        <w:ind w:left="2880" w:hanging="720"/>
        <w:jc w:val="both"/>
        <w:rPr>
          <w:rFonts w:hint="cs"/>
          <w:rtl/>
        </w:rPr>
      </w:pPr>
    </w:p>
    <w:p w14:paraId="5A63B8EA" w14:textId="77777777" w:rsidR="00145FCE" w:rsidRDefault="00145FCE">
      <w:pPr>
        <w:ind w:left="2880" w:hanging="720"/>
        <w:jc w:val="both"/>
        <w:rPr>
          <w:rFonts w:hint="cs"/>
          <w:rtl/>
        </w:rPr>
      </w:pPr>
      <w:r>
        <w:rPr>
          <w:rFonts w:hint="cs"/>
          <w:rtl/>
        </w:rPr>
        <w:tab/>
        <w:t xml:space="preserve">אחרי שהמתלוננת נתנה לנאשם "ברך בין הרגליים", התיישב הנאשם כ- 2 דקות ואמר שהוא מצטער. </w:t>
      </w:r>
    </w:p>
    <w:p w14:paraId="3EB9BDE7" w14:textId="77777777" w:rsidR="00145FCE" w:rsidRDefault="00145FCE">
      <w:pPr>
        <w:ind w:left="2880" w:hanging="720"/>
        <w:jc w:val="both"/>
        <w:rPr>
          <w:rFonts w:hint="cs"/>
          <w:rtl/>
        </w:rPr>
      </w:pPr>
      <w:r>
        <w:rPr>
          <w:rFonts w:hint="cs"/>
          <w:rtl/>
        </w:rPr>
        <w:tab/>
        <w:t xml:space="preserve">אמנם במקומות  אחרים, לא זוכרת המתלוננת אם בכלל פגעה בנאשם ובמקום אחר  יכול להשתמע כי מכה זו לא השפיעה על הנאשם. </w:t>
      </w:r>
    </w:p>
    <w:p w14:paraId="76B71909" w14:textId="77777777" w:rsidR="00145FCE" w:rsidRDefault="00145FCE">
      <w:pPr>
        <w:ind w:left="2880" w:hanging="720"/>
        <w:jc w:val="both"/>
        <w:rPr>
          <w:rFonts w:hint="cs"/>
          <w:rtl/>
        </w:rPr>
      </w:pPr>
      <w:r>
        <w:rPr>
          <w:rFonts w:hint="cs"/>
          <w:rtl/>
        </w:rPr>
        <w:tab/>
        <w:t xml:space="preserve">במקום אחר, אין המתלוננת יודעת כלל אם המכה פגעה (דו"ח עימות, עמ' 4 בסוף הדף). </w:t>
      </w:r>
    </w:p>
    <w:p w14:paraId="69487177" w14:textId="77777777" w:rsidR="00145FCE" w:rsidRDefault="00145FCE">
      <w:pPr>
        <w:ind w:left="2880" w:hanging="720"/>
        <w:jc w:val="both"/>
        <w:rPr>
          <w:rFonts w:hint="cs"/>
          <w:rtl/>
        </w:rPr>
      </w:pPr>
    </w:p>
    <w:p w14:paraId="1B35E489" w14:textId="77777777" w:rsidR="00145FCE" w:rsidRDefault="00145FCE">
      <w:pPr>
        <w:ind w:left="2880" w:hanging="720"/>
        <w:jc w:val="both"/>
        <w:rPr>
          <w:rFonts w:hint="cs"/>
          <w:rtl/>
        </w:rPr>
      </w:pPr>
    </w:p>
    <w:p w14:paraId="7D8D0A5F" w14:textId="77777777" w:rsidR="00145FCE" w:rsidRDefault="00145FCE">
      <w:pPr>
        <w:ind w:left="2880" w:hanging="720"/>
        <w:jc w:val="both"/>
        <w:rPr>
          <w:rFonts w:hint="cs"/>
          <w:rtl/>
        </w:rPr>
      </w:pPr>
      <w:r>
        <w:rPr>
          <w:rFonts w:hint="cs"/>
          <w:rtl/>
        </w:rPr>
        <w:tab/>
        <w:t xml:space="preserve">מכל מקום, אם הנאשם התיישב כ- 2 דקות – הרי שבמעמד זה תוך כדי הפסקה זו יכלה המתלוננת לנקוט בצעדי מנע ואף להיכנס לאחד החדרים או לעשות מעשה להרחיקו כליל מהבית (ראה האמור בעמ' 74 לפרטיכל, שורות 1-2). </w:t>
      </w:r>
    </w:p>
    <w:p w14:paraId="26D3DDF7" w14:textId="77777777" w:rsidR="00145FCE" w:rsidRDefault="00145FCE">
      <w:pPr>
        <w:ind w:left="2880" w:hanging="720"/>
        <w:jc w:val="both"/>
        <w:rPr>
          <w:rFonts w:hint="cs"/>
          <w:rtl/>
        </w:rPr>
      </w:pPr>
    </w:p>
    <w:p w14:paraId="28F72586" w14:textId="77777777" w:rsidR="00145FCE" w:rsidRDefault="00145FCE">
      <w:pPr>
        <w:ind w:left="2880" w:hanging="720"/>
        <w:jc w:val="both"/>
        <w:rPr>
          <w:rFonts w:hint="cs"/>
          <w:rtl/>
        </w:rPr>
      </w:pPr>
      <w:r>
        <w:rPr>
          <w:rFonts w:hint="cs"/>
          <w:rtl/>
        </w:rPr>
        <w:t>(2)</w:t>
      </w:r>
      <w:r>
        <w:rPr>
          <w:rFonts w:hint="cs"/>
          <w:rtl/>
        </w:rPr>
        <w:tab/>
        <w:t xml:space="preserve">המתלוננת מעידה  כי התחמקה מהנאשם וישבה על הספה משום שהנאשם בא מאחוריה והפיל אותה. </w:t>
      </w:r>
    </w:p>
    <w:p w14:paraId="2C674286" w14:textId="77777777" w:rsidR="00145FCE" w:rsidRDefault="00145FCE">
      <w:pPr>
        <w:ind w:left="2880" w:hanging="720"/>
        <w:jc w:val="both"/>
        <w:rPr>
          <w:rFonts w:hint="cs"/>
          <w:rtl/>
        </w:rPr>
      </w:pPr>
      <w:r>
        <w:rPr>
          <w:rFonts w:hint="cs"/>
          <w:rtl/>
        </w:rPr>
        <w:tab/>
        <w:t xml:space="preserve">ברם, בהמשך עולה מדבריה, שהיא מיוזמתה ישבה על הספה. </w:t>
      </w:r>
    </w:p>
    <w:p w14:paraId="106FD50A" w14:textId="77777777" w:rsidR="00145FCE" w:rsidRDefault="00145FCE">
      <w:pPr>
        <w:ind w:left="2880" w:hanging="720"/>
        <w:jc w:val="both"/>
        <w:rPr>
          <w:rFonts w:hint="cs"/>
          <w:rtl/>
        </w:rPr>
      </w:pPr>
      <w:r>
        <w:rPr>
          <w:rFonts w:hint="cs"/>
          <w:rtl/>
        </w:rPr>
        <w:tab/>
        <w:t xml:space="preserve">המתלוננת אומרת: התישבתי על הספה השניה כי ברחתי, על הצד,  זו לא היתה ישיבה מלאה וממשיכה: "אבל הוא בא מאחורי, הוא הפיל אותי ובא מעלי" (עמ' 77 לפרטיכל, שורות 22-26). </w:t>
      </w:r>
    </w:p>
    <w:p w14:paraId="2D4CA99D" w14:textId="77777777" w:rsidR="00145FCE" w:rsidRDefault="00145FCE">
      <w:pPr>
        <w:ind w:left="2880" w:hanging="720"/>
        <w:jc w:val="both"/>
        <w:rPr>
          <w:rFonts w:hint="cs"/>
          <w:rtl/>
        </w:rPr>
      </w:pPr>
    </w:p>
    <w:p w14:paraId="7113C2B9" w14:textId="77777777" w:rsidR="00145FCE" w:rsidRDefault="00145FCE">
      <w:pPr>
        <w:ind w:left="2880" w:hanging="720"/>
        <w:jc w:val="both"/>
        <w:rPr>
          <w:rFonts w:hint="cs"/>
          <w:rtl/>
        </w:rPr>
      </w:pPr>
      <w:r>
        <w:rPr>
          <w:rFonts w:hint="cs"/>
          <w:rtl/>
        </w:rPr>
        <w:tab/>
        <w:t>בהמשך אומרת המתלוננת: "</w:t>
      </w:r>
      <w:r>
        <w:rPr>
          <w:rFonts w:hint="cs"/>
          <w:u w:val="single"/>
          <w:rtl/>
        </w:rPr>
        <w:t>התיישבתי</w:t>
      </w:r>
      <w:r>
        <w:rPr>
          <w:rFonts w:hint="cs"/>
          <w:rtl/>
        </w:rPr>
        <w:t xml:space="preserve"> כי לא היתה לי ברירה ברחתי </w:t>
      </w:r>
      <w:r>
        <w:rPr>
          <w:rFonts w:hint="cs"/>
          <w:u w:val="single"/>
          <w:rtl/>
        </w:rPr>
        <w:t>והתיישבתי</w:t>
      </w:r>
      <w:r>
        <w:rPr>
          <w:rFonts w:hint="cs"/>
          <w:rtl/>
        </w:rPr>
        <w:t>".</w:t>
      </w:r>
      <w:r>
        <w:rPr>
          <w:color w:val="FFFFFF"/>
          <w:sz w:val="4"/>
          <w:szCs w:val="4"/>
          <w:rtl/>
        </w:rPr>
        <w:t>נ</w:t>
      </w:r>
    </w:p>
    <w:p w14:paraId="1E22397B" w14:textId="77777777" w:rsidR="00145FCE" w:rsidRDefault="00145FCE">
      <w:pPr>
        <w:ind w:left="2880" w:hanging="720"/>
        <w:jc w:val="both"/>
        <w:rPr>
          <w:rFonts w:hint="cs"/>
          <w:rtl/>
        </w:rPr>
      </w:pPr>
      <w:r>
        <w:rPr>
          <w:rFonts w:hint="cs"/>
          <w:rtl/>
        </w:rPr>
        <w:tab/>
        <w:t xml:space="preserve">(עמ' 78 לפרטיכל, שורות 1-2, ההדגשה שלי = ג.ב.). </w:t>
      </w:r>
    </w:p>
    <w:p w14:paraId="2203EA58" w14:textId="77777777" w:rsidR="00145FCE" w:rsidRDefault="00145FCE">
      <w:pPr>
        <w:ind w:left="2880" w:hanging="720"/>
        <w:jc w:val="both"/>
        <w:rPr>
          <w:rFonts w:hint="cs"/>
          <w:rtl/>
        </w:rPr>
      </w:pPr>
      <w:r>
        <w:rPr>
          <w:rFonts w:hint="cs"/>
          <w:rtl/>
        </w:rPr>
        <w:tab/>
        <w:t xml:space="preserve">כאן נעלם אקט הדחיפה מאחור. </w:t>
      </w:r>
    </w:p>
    <w:p w14:paraId="0B41F076" w14:textId="77777777" w:rsidR="00145FCE" w:rsidRDefault="00145FCE">
      <w:pPr>
        <w:ind w:left="2880" w:hanging="720"/>
        <w:jc w:val="both"/>
        <w:rPr>
          <w:rFonts w:hint="cs"/>
          <w:rtl/>
        </w:rPr>
      </w:pPr>
    </w:p>
    <w:p w14:paraId="7BB2A512" w14:textId="77777777" w:rsidR="00145FCE" w:rsidRDefault="00145FCE">
      <w:pPr>
        <w:ind w:left="2880" w:hanging="720"/>
        <w:jc w:val="both"/>
        <w:rPr>
          <w:rFonts w:hint="cs"/>
          <w:rtl/>
        </w:rPr>
      </w:pPr>
      <w:r>
        <w:rPr>
          <w:rFonts w:hint="cs"/>
          <w:rtl/>
        </w:rPr>
        <w:tab/>
        <w:t xml:space="preserve">מהתרשים חח/1 עולה כי אם רצתה המתלוננת להתחמק לא היתה חובה להתחמק בזחילה דווקא בכיוון התלת מושבי, שם ישב הנאשם, אלא שאפשר היה לעקוף השולחן משמאל ולהתחמק. </w:t>
      </w:r>
    </w:p>
    <w:p w14:paraId="0F73AB50" w14:textId="77777777" w:rsidR="00145FCE" w:rsidRDefault="00145FCE">
      <w:pPr>
        <w:ind w:left="2880" w:hanging="720"/>
        <w:jc w:val="both"/>
        <w:rPr>
          <w:rFonts w:hint="cs"/>
          <w:rtl/>
        </w:rPr>
      </w:pPr>
    </w:p>
    <w:p w14:paraId="637FD4A2" w14:textId="77777777" w:rsidR="00145FCE" w:rsidRDefault="00145FCE">
      <w:pPr>
        <w:ind w:left="2160" w:hanging="720"/>
        <w:jc w:val="both"/>
        <w:rPr>
          <w:rFonts w:hint="cs"/>
          <w:rtl/>
        </w:rPr>
      </w:pPr>
      <w:r>
        <w:rPr>
          <w:rFonts w:hint="cs"/>
          <w:rtl/>
        </w:rPr>
        <w:t>י)</w:t>
      </w:r>
      <w:r>
        <w:rPr>
          <w:rFonts w:hint="cs"/>
          <w:rtl/>
        </w:rPr>
        <w:tab/>
        <w:t>(1)</w:t>
      </w:r>
      <w:r>
        <w:rPr>
          <w:rFonts w:hint="cs"/>
          <w:rtl/>
        </w:rPr>
        <w:tab/>
        <w:t xml:space="preserve">באשר לדו"ח העימות, עלי לציין שהוא נערך ביום 8.3.98 </w:t>
      </w:r>
    </w:p>
    <w:p w14:paraId="3A0D2A03" w14:textId="77777777" w:rsidR="00145FCE" w:rsidRDefault="00145FCE">
      <w:pPr>
        <w:ind w:left="2880"/>
        <w:jc w:val="both"/>
        <w:rPr>
          <w:rFonts w:hint="cs"/>
          <w:rtl/>
        </w:rPr>
      </w:pPr>
      <w:r>
        <w:rPr>
          <w:rFonts w:hint="cs"/>
          <w:rtl/>
        </w:rPr>
        <w:t xml:space="preserve">כחודשיים אחרי מסירת עדויות הנאשם, עדות עופר ועדות ניסים. </w:t>
      </w:r>
    </w:p>
    <w:p w14:paraId="261182CB" w14:textId="77777777" w:rsidR="00145FCE" w:rsidRDefault="00145FCE">
      <w:pPr>
        <w:ind w:left="2880" w:hanging="720"/>
        <w:jc w:val="both"/>
        <w:rPr>
          <w:rFonts w:hint="cs"/>
          <w:rtl/>
        </w:rPr>
      </w:pPr>
      <w:r>
        <w:rPr>
          <w:rFonts w:hint="cs"/>
          <w:rtl/>
        </w:rPr>
        <w:tab/>
        <w:t xml:space="preserve">בבית המשפט  אומרת המתלוננת, שלא חייכה אלא גיחכה. </w:t>
      </w:r>
    </w:p>
    <w:p w14:paraId="08D36716" w14:textId="77777777" w:rsidR="00145FCE" w:rsidRDefault="00145FCE">
      <w:pPr>
        <w:ind w:left="2880" w:hanging="720"/>
        <w:jc w:val="both"/>
        <w:rPr>
          <w:rFonts w:hint="cs"/>
          <w:rtl/>
        </w:rPr>
      </w:pPr>
      <w:r>
        <w:rPr>
          <w:rFonts w:hint="cs"/>
          <w:rtl/>
        </w:rPr>
        <w:tab/>
        <w:t xml:space="preserve">עוד אומרת המתלוננת כי את השאלה הראשונה ששאלה בעימות שאלה תוך בכי. אינני מאמין למתלוננת בנקודה זו. </w:t>
      </w:r>
    </w:p>
    <w:p w14:paraId="31267974" w14:textId="77777777" w:rsidR="00145FCE" w:rsidRDefault="00145FCE">
      <w:pPr>
        <w:ind w:left="2880" w:hanging="720"/>
        <w:jc w:val="both"/>
        <w:rPr>
          <w:rFonts w:hint="cs"/>
          <w:rtl/>
        </w:rPr>
      </w:pPr>
      <w:r>
        <w:rPr>
          <w:rFonts w:hint="cs"/>
          <w:rtl/>
        </w:rPr>
        <w:tab/>
        <w:t xml:space="preserve">בדו"ח העימות לא רק שנרשם שהמתלוננת מחייכת כאשר נתנה תשובה לשאלת הנאשם (עמ' 3 סיפא לדו"ח העימות), אלא שגם נאמר במקום אחר כי אף צחקה (עמ' 1 סיפא לדו"ח העימות). </w:t>
      </w:r>
    </w:p>
    <w:p w14:paraId="2C0E3567" w14:textId="77777777" w:rsidR="00145FCE" w:rsidRDefault="00145FCE">
      <w:pPr>
        <w:ind w:left="2880" w:hanging="720"/>
        <w:jc w:val="both"/>
        <w:rPr>
          <w:rFonts w:hint="cs"/>
          <w:rtl/>
        </w:rPr>
      </w:pPr>
      <w:r>
        <w:rPr>
          <w:rFonts w:hint="cs"/>
          <w:rtl/>
        </w:rPr>
        <w:tab/>
        <w:t xml:space="preserve">כשם שנרשמו בדו"ח העימות פעם מחייכת ופעם צוחקת, הרי שאם היתה בוכה – אין ספק כי גם הערה זו היתה נרשמת. </w:t>
      </w:r>
    </w:p>
    <w:p w14:paraId="3823773A" w14:textId="77777777" w:rsidR="00145FCE" w:rsidRDefault="00145FCE">
      <w:pPr>
        <w:ind w:left="2160" w:hanging="720"/>
        <w:jc w:val="both"/>
        <w:rPr>
          <w:rFonts w:hint="cs"/>
          <w:rtl/>
        </w:rPr>
      </w:pPr>
    </w:p>
    <w:p w14:paraId="43A1B87F" w14:textId="77777777" w:rsidR="00145FCE" w:rsidRDefault="00145FCE">
      <w:pPr>
        <w:ind w:left="2880" w:hanging="720"/>
        <w:jc w:val="both"/>
        <w:rPr>
          <w:rFonts w:hint="cs"/>
          <w:rtl/>
        </w:rPr>
      </w:pPr>
      <w:r>
        <w:rPr>
          <w:rFonts w:hint="cs"/>
          <w:rtl/>
        </w:rPr>
        <w:tab/>
        <w:t xml:space="preserve">השוטר אלי כליף  (להלן: "השוטר") מאשר ומחזק בעדותו כי היו קטעים בעימות שהמתלוננת צחקה.  (ראה עמ' 5 לפרטיכל, שורות 16-17). </w:t>
      </w:r>
    </w:p>
    <w:p w14:paraId="2E2FC478" w14:textId="77777777" w:rsidR="00145FCE" w:rsidRDefault="00145FCE">
      <w:pPr>
        <w:ind w:left="2880" w:hanging="720"/>
        <w:jc w:val="both"/>
        <w:rPr>
          <w:rFonts w:hint="cs"/>
          <w:rtl/>
        </w:rPr>
      </w:pPr>
      <w:r>
        <w:rPr>
          <w:rFonts w:hint="cs"/>
          <w:rtl/>
        </w:rPr>
        <w:tab/>
        <w:t xml:space="preserve">אגב, במהלך הדיון מצינו כי בעוד שהמתלוננת חייכה וצחקה, הנאשם לעומתה בכה בחקירה. </w:t>
      </w:r>
    </w:p>
    <w:p w14:paraId="7990EB62" w14:textId="77777777" w:rsidR="00145FCE" w:rsidRDefault="00145FCE">
      <w:pPr>
        <w:ind w:left="2880" w:hanging="720"/>
        <w:jc w:val="both"/>
        <w:rPr>
          <w:rFonts w:hint="cs"/>
          <w:rtl/>
        </w:rPr>
      </w:pPr>
      <w:r>
        <w:rPr>
          <w:rFonts w:hint="cs"/>
          <w:rtl/>
        </w:rPr>
        <w:tab/>
        <w:t xml:space="preserve">(ראה עדותו של השוטר בעמ' 3 סיפא לפרטיכל ועמ' 4 רישא). </w:t>
      </w:r>
    </w:p>
    <w:p w14:paraId="47A30CDB" w14:textId="77777777" w:rsidR="00145FCE" w:rsidRDefault="00145FCE">
      <w:pPr>
        <w:ind w:left="2880" w:hanging="720"/>
        <w:jc w:val="both"/>
        <w:rPr>
          <w:rFonts w:hint="cs"/>
          <w:rtl/>
        </w:rPr>
      </w:pPr>
    </w:p>
    <w:p w14:paraId="553109F2" w14:textId="77777777" w:rsidR="00145FCE" w:rsidRDefault="00145FCE">
      <w:pPr>
        <w:ind w:left="2880" w:hanging="720"/>
        <w:jc w:val="both"/>
        <w:rPr>
          <w:rFonts w:hint="cs"/>
          <w:rtl/>
        </w:rPr>
      </w:pPr>
      <w:r>
        <w:rPr>
          <w:rFonts w:hint="cs"/>
          <w:rtl/>
        </w:rPr>
        <w:t>(2)</w:t>
      </w:r>
      <w:r>
        <w:rPr>
          <w:rFonts w:hint="cs"/>
          <w:rtl/>
        </w:rPr>
        <w:tab/>
        <w:t xml:space="preserve">ב"כ הנאשם מתפלא על בואה של המתלוננת לעימות עם משקפיים כהות בשיא החורף (עמ' 138 לפרטיכל, שורה 15). </w:t>
      </w:r>
    </w:p>
    <w:p w14:paraId="55576154" w14:textId="77777777" w:rsidR="00145FCE" w:rsidRDefault="00145FCE">
      <w:pPr>
        <w:ind w:left="2880" w:hanging="720"/>
        <w:jc w:val="both"/>
        <w:rPr>
          <w:rFonts w:hint="cs"/>
          <w:rtl/>
        </w:rPr>
      </w:pPr>
      <w:r>
        <w:rPr>
          <w:rFonts w:hint="cs"/>
          <w:rtl/>
        </w:rPr>
        <w:tab/>
        <w:t>העימות נערך ביום 8.3.98 ולא נראה לי, עם כל הכבוד, שתאריך זה חל בשיא החורף.</w:t>
      </w:r>
      <w:r>
        <w:rPr>
          <w:color w:val="FFFFFF"/>
          <w:sz w:val="4"/>
          <w:szCs w:val="4"/>
          <w:rtl/>
        </w:rPr>
        <w:t>ב</w:t>
      </w:r>
    </w:p>
    <w:p w14:paraId="143DBA3F" w14:textId="77777777" w:rsidR="00145FCE" w:rsidRDefault="00145FCE">
      <w:pPr>
        <w:rPr>
          <w:rFonts w:hint="cs"/>
          <w:rtl/>
        </w:rPr>
      </w:pPr>
    </w:p>
    <w:p w14:paraId="1F1EB77D" w14:textId="77777777" w:rsidR="00145FCE" w:rsidRDefault="00145FCE">
      <w:pPr>
        <w:rPr>
          <w:rFonts w:hint="cs"/>
          <w:u w:val="single"/>
          <w:rtl/>
        </w:rPr>
      </w:pPr>
      <w:r>
        <w:rPr>
          <w:rFonts w:hint="cs"/>
          <w:rtl/>
        </w:rPr>
        <w:t>8.</w:t>
      </w:r>
      <w:r>
        <w:rPr>
          <w:rFonts w:hint="cs"/>
          <w:rtl/>
        </w:rPr>
        <w:tab/>
        <w:t>א.</w:t>
      </w:r>
      <w:r>
        <w:rPr>
          <w:rFonts w:hint="cs"/>
          <w:rtl/>
        </w:rPr>
        <w:tab/>
        <w:t>בנימוקים דלעיל ביקשתי להראות מחד את הסתירות שהתגלו בעדות המתלוננת</w:t>
      </w:r>
      <w:r>
        <w:rPr>
          <w:rFonts w:hint="cs"/>
          <w:u w:val="single"/>
          <w:rtl/>
        </w:rPr>
        <w:t xml:space="preserve"> </w:t>
      </w:r>
    </w:p>
    <w:p w14:paraId="7871FD84" w14:textId="77777777" w:rsidR="00145FCE" w:rsidRDefault="00145FCE">
      <w:pPr>
        <w:ind w:left="1440"/>
        <w:rPr>
          <w:rFonts w:hint="cs"/>
          <w:rtl/>
        </w:rPr>
      </w:pPr>
      <w:r>
        <w:rPr>
          <w:rFonts w:hint="cs"/>
          <w:rtl/>
        </w:rPr>
        <w:t xml:space="preserve">ומאידך את חוסר ההגיון בפרטים מהותיים. </w:t>
      </w:r>
    </w:p>
    <w:p w14:paraId="48179941" w14:textId="77777777" w:rsidR="00145FCE" w:rsidRDefault="00145FCE">
      <w:pPr>
        <w:ind w:left="1440" w:hanging="720"/>
        <w:rPr>
          <w:rFonts w:hint="cs"/>
          <w:rtl/>
        </w:rPr>
      </w:pPr>
      <w:r>
        <w:rPr>
          <w:rFonts w:hint="cs"/>
          <w:rtl/>
        </w:rPr>
        <w:tab/>
        <w:t>הצטברות של שני אלמנטים אלה ובנותני להם את המשקל המצטבר – הרי שכל אלה ערערו את אמינות עדותה של המתלוננת והותירו ספק בגירסתה.</w:t>
      </w:r>
      <w:r>
        <w:rPr>
          <w:color w:val="FFFFFF"/>
          <w:sz w:val="4"/>
          <w:szCs w:val="4"/>
          <w:rtl/>
        </w:rPr>
        <w:t>ו</w:t>
      </w:r>
    </w:p>
    <w:p w14:paraId="4C5F2675" w14:textId="77777777" w:rsidR="00145FCE" w:rsidRDefault="00145FCE">
      <w:pPr>
        <w:ind w:left="1440" w:hanging="720"/>
        <w:rPr>
          <w:rFonts w:hint="cs"/>
          <w:rtl/>
        </w:rPr>
      </w:pPr>
    </w:p>
    <w:p w14:paraId="79533A28" w14:textId="77777777" w:rsidR="00145FCE" w:rsidRDefault="00145FCE">
      <w:pPr>
        <w:ind w:left="1440" w:hanging="720"/>
        <w:rPr>
          <w:rFonts w:hint="cs"/>
          <w:rtl/>
        </w:rPr>
      </w:pPr>
      <w:r>
        <w:rPr>
          <w:rFonts w:hint="cs"/>
          <w:rtl/>
        </w:rPr>
        <w:t>ב.</w:t>
      </w:r>
      <w:r>
        <w:rPr>
          <w:rFonts w:hint="cs"/>
          <w:rtl/>
        </w:rPr>
        <w:tab/>
        <w:t>א)</w:t>
      </w:r>
      <w:r>
        <w:rPr>
          <w:rFonts w:hint="cs"/>
          <w:rtl/>
        </w:rPr>
        <w:tab/>
        <w:t xml:space="preserve">הנאשם מסר גירסה במשטרה, השתתף בעימות עם המתלוננת ומסר </w:t>
      </w:r>
    </w:p>
    <w:p w14:paraId="08EB00B4" w14:textId="77777777" w:rsidR="00145FCE" w:rsidRDefault="00145FCE">
      <w:pPr>
        <w:ind w:left="2160"/>
        <w:rPr>
          <w:rFonts w:hint="cs"/>
          <w:rtl/>
        </w:rPr>
      </w:pPr>
      <w:r>
        <w:rPr>
          <w:rFonts w:hint="cs"/>
          <w:rtl/>
        </w:rPr>
        <w:t>עדות בביהמ"ש.</w:t>
      </w:r>
      <w:r>
        <w:rPr>
          <w:color w:val="FFFFFF"/>
          <w:sz w:val="4"/>
          <w:szCs w:val="4"/>
          <w:rtl/>
        </w:rPr>
        <w:t>נ</w:t>
      </w:r>
    </w:p>
    <w:p w14:paraId="3A86A9B8" w14:textId="77777777" w:rsidR="00145FCE" w:rsidRDefault="00145FCE">
      <w:pPr>
        <w:ind w:left="2160" w:hanging="720"/>
        <w:rPr>
          <w:rFonts w:hint="cs"/>
          <w:rtl/>
        </w:rPr>
      </w:pPr>
      <w:r>
        <w:rPr>
          <w:rFonts w:hint="cs"/>
          <w:rtl/>
        </w:rPr>
        <w:tab/>
        <w:t>הנאשם לא ניסה להרחיק עצמו מהאירוע ואישר את שיחות הטלפון ואת שאירע בינו ובין המתלוננת בהיותם בצוותא חדא בדירה.</w:t>
      </w:r>
      <w:r>
        <w:rPr>
          <w:color w:val="FFFFFF"/>
          <w:sz w:val="4"/>
          <w:szCs w:val="4"/>
          <w:rtl/>
        </w:rPr>
        <w:t>ב</w:t>
      </w:r>
    </w:p>
    <w:p w14:paraId="5B29D7C0" w14:textId="77777777" w:rsidR="00145FCE" w:rsidRDefault="00145FCE">
      <w:pPr>
        <w:ind w:left="2160" w:hanging="720"/>
        <w:rPr>
          <w:rFonts w:hint="cs"/>
          <w:rtl/>
        </w:rPr>
      </w:pPr>
      <w:r>
        <w:rPr>
          <w:rFonts w:hint="cs"/>
          <w:rtl/>
        </w:rPr>
        <w:tab/>
        <w:t xml:space="preserve">(ראה עמ' 104 לפרטיכל, עמ' 112 לפרטיכל, שורה 17). </w:t>
      </w:r>
    </w:p>
    <w:p w14:paraId="6F46CDC5" w14:textId="77777777" w:rsidR="00145FCE" w:rsidRDefault="00145FCE">
      <w:pPr>
        <w:ind w:left="2160" w:hanging="720"/>
        <w:jc w:val="both"/>
        <w:rPr>
          <w:rFonts w:hint="cs"/>
          <w:rtl/>
        </w:rPr>
      </w:pPr>
      <w:r>
        <w:rPr>
          <w:rFonts w:hint="cs"/>
          <w:rtl/>
        </w:rPr>
        <w:tab/>
        <w:t>הנאשם בסופו של דבר הביע, הן בפני המתלוננת והן בפני בית המשפט את החרטה ואת יסורי המצפון שנקפו אותו (עמ' 103 לפרטיכל, שורה 8). לאחר ביצוע המעשים – שלדבריו נעשו מרצונם המשותף.</w:t>
      </w:r>
      <w:r>
        <w:rPr>
          <w:color w:val="FFFFFF"/>
          <w:sz w:val="4"/>
          <w:szCs w:val="4"/>
          <w:rtl/>
        </w:rPr>
        <w:t>ו</w:t>
      </w:r>
    </w:p>
    <w:p w14:paraId="0A50E36C" w14:textId="77777777" w:rsidR="00145FCE" w:rsidRDefault="00145FCE">
      <w:pPr>
        <w:ind w:left="2160" w:hanging="720"/>
        <w:jc w:val="both"/>
        <w:rPr>
          <w:rFonts w:hint="cs"/>
          <w:rtl/>
        </w:rPr>
      </w:pPr>
      <w:r>
        <w:rPr>
          <w:rFonts w:hint="cs"/>
          <w:rtl/>
        </w:rPr>
        <w:tab/>
        <w:t xml:space="preserve">בעימות מנסים הנאשם והמתלוננת להכחיש מעשה זה או אחר. </w:t>
      </w:r>
    </w:p>
    <w:p w14:paraId="5C316C97" w14:textId="77777777" w:rsidR="00145FCE" w:rsidRDefault="00145FCE">
      <w:pPr>
        <w:ind w:left="2160" w:hanging="720"/>
        <w:jc w:val="both"/>
        <w:rPr>
          <w:rFonts w:hint="cs"/>
          <w:rtl/>
        </w:rPr>
      </w:pPr>
      <w:r>
        <w:rPr>
          <w:rFonts w:hint="cs"/>
          <w:rtl/>
        </w:rPr>
        <w:tab/>
        <w:t xml:space="preserve">בביהמ"ש בחר הנאשם להעיד ומסר עדות רציפה, ועדותו לא נסתרה בעניינים מהותיים בחקירה הנגדית. </w:t>
      </w:r>
    </w:p>
    <w:p w14:paraId="6F1FCC32" w14:textId="77777777" w:rsidR="00145FCE" w:rsidRDefault="00145FCE">
      <w:pPr>
        <w:ind w:left="2160" w:hanging="720"/>
        <w:jc w:val="both"/>
        <w:rPr>
          <w:rFonts w:hint="cs"/>
          <w:rtl/>
        </w:rPr>
      </w:pPr>
    </w:p>
    <w:p w14:paraId="31E99738" w14:textId="77777777" w:rsidR="00145FCE" w:rsidRDefault="00145FCE">
      <w:pPr>
        <w:ind w:left="2160" w:hanging="720"/>
        <w:jc w:val="both"/>
        <w:rPr>
          <w:rFonts w:hint="cs"/>
          <w:rtl/>
        </w:rPr>
      </w:pPr>
      <w:r>
        <w:rPr>
          <w:rFonts w:hint="cs"/>
          <w:rtl/>
        </w:rPr>
        <w:t>ב)</w:t>
      </w:r>
      <w:r>
        <w:rPr>
          <w:rFonts w:hint="cs"/>
          <w:rtl/>
        </w:rPr>
        <w:tab/>
        <w:t xml:space="preserve">הנאשם הבין מאותה שיחה בת כ- 82 דקות, שיש לה למתלוננת ענין ליצור קשר וגם הנאשם היה מעונין בכך. </w:t>
      </w:r>
    </w:p>
    <w:p w14:paraId="695B1F53" w14:textId="77777777" w:rsidR="00145FCE" w:rsidRDefault="00145FCE">
      <w:pPr>
        <w:ind w:left="2160" w:hanging="720"/>
        <w:jc w:val="both"/>
        <w:rPr>
          <w:rFonts w:hint="cs"/>
          <w:rtl/>
        </w:rPr>
      </w:pPr>
      <w:r>
        <w:rPr>
          <w:rFonts w:hint="cs"/>
          <w:rtl/>
        </w:rPr>
        <w:tab/>
        <w:t xml:space="preserve">הנאשם מאשר שהשיחה היתה לוהטת (המתלוננת מאשרת כי הנאשם דיבר שטויות) ואני מאמין לנאשם שהמתלוננת גם שאלה שאלות ולא שתקה רוב הזמן, כדברי המתלוננת (עמ' 102 לפרטיכל, שורות 24-28 ועמ' 110 לפרטיכל, שורות 8-14). </w:t>
      </w:r>
    </w:p>
    <w:p w14:paraId="67CDA724" w14:textId="77777777" w:rsidR="00145FCE" w:rsidRDefault="00145FCE">
      <w:pPr>
        <w:ind w:left="2160" w:hanging="720"/>
        <w:jc w:val="both"/>
        <w:rPr>
          <w:rFonts w:hint="cs"/>
          <w:rtl/>
        </w:rPr>
      </w:pPr>
    </w:p>
    <w:p w14:paraId="5791F0CF" w14:textId="77777777" w:rsidR="00145FCE" w:rsidRDefault="00145FCE">
      <w:pPr>
        <w:ind w:left="1440" w:hanging="720"/>
        <w:jc w:val="both"/>
        <w:rPr>
          <w:rFonts w:hint="cs"/>
          <w:rtl/>
        </w:rPr>
      </w:pPr>
      <w:r>
        <w:rPr>
          <w:rFonts w:hint="cs"/>
          <w:rtl/>
        </w:rPr>
        <w:t>ג.</w:t>
      </w:r>
      <w:r>
        <w:rPr>
          <w:rFonts w:hint="cs"/>
          <w:rtl/>
        </w:rPr>
        <w:tab/>
        <w:t xml:space="preserve">ב"כ התביעה שאל בחקירה הנגדית שאלות על עובדות שלא הועלו על-ידי הנאשם בעדותו במשטרה. </w:t>
      </w:r>
    </w:p>
    <w:p w14:paraId="14D02226" w14:textId="77777777" w:rsidR="00145FCE" w:rsidRDefault="00145FCE">
      <w:pPr>
        <w:ind w:left="1440" w:hanging="720"/>
        <w:jc w:val="both"/>
        <w:rPr>
          <w:rFonts w:hint="cs"/>
          <w:rtl/>
        </w:rPr>
      </w:pPr>
      <w:r>
        <w:rPr>
          <w:rFonts w:hint="cs"/>
          <w:rtl/>
        </w:rPr>
        <w:tab/>
        <w:t xml:space="preserve">לאחר שהנאשם השיב, שאל ב"כ התביעה את הנאשם, מדוע עובדות אלו לא מסר למשטרה. </w:t>
      </w:r>
    </w:p>
    <w:p w14:paraId="0FBAC354" w14:textId="77777777" w:rsidR="00145FCE" w:rsidRDefault="00145FCE">
      <w:pPr>
        <w:ind w:left="1440" w:hanging="720"/>
        <w:jc w:val="both"/>
        <w:rPr>
          <w:rFonts w:hint="cs"/>
          <w:rtl/>
        </w:rPr>
      </w:pPr>
      <w:r>
        <w:rPr>
          <w:rFonts w:hint="cs"/>
          <w:rtl/>
        </w:rPr>
        <w:tab/>
        <w:t xml:space="preserve">הנאשם הסביר כי במשטרה ביקש לומר זאת, אך נאמר לו שדברים אלה לא רלבנטיים. </w:t>
      </w:r>
    </w:p>
    <w:p w14:paraId="0AE437D9" w14:textId="77777777" w:rsidR="00145FCE" w:rsidRDefault="00145FCE">
      <w:pPr>
        <w:ind w:left="1440" w:hanging="720"/>
        <w:jc w:val="both"/>
        <w:rPr>
          <w:rFonts w:hint="cs"/>
          <w:rtl/>
        </w:rPr>
      </w:pPr>
      <w:r>
        <w:rPr>
          <w:rFonts w:hint="cs"/>
          <w:rtl/>
        </w:rPr>
        <w:tab/>
      </w:r>
    </w:p>
    <w:p w14:paraId="703F3A80" w14:textId="77777777" w:rsidR="00145FCE" w:rsidRDefault="00145FCE">
      <w:pPr>
        <w:ind w:left="1440"/>
        <w:jc w:val="both"/>
        <w:rPr>
          <w:rFonts w:hint="cs"/>
          <w:rtl/>
        </w:rPr>
      </w:pPr>
      <w:r>
        <w:rPr>
          <w:rFonts w:hint="cs"/>
          <w:rtl/>
        </w:rPr>
        <w:t xml:space="preserve">לענין זה ברצוני לציין: ראשית, הסבריו של הנאשם לא נסתרו ושנית, גם אם כך הם פני הדברים – אם בביהמ"ש מסר הנאשם עובדות שלא מסרן בעדות במשטרה – אין בכך כדי להצביע על סתירה, אלא שלכל היותר יש בתשובות אלה כדי לאפשר לנאשם להוסיף פרטים שלא אמר במשטרה. </w:t>
      </w:r>
    </w:p>
    <w:p w14:paraId="44B422F5" w14:textId="77777777" w:rsidR="00145FCE" w:rsidRDefault="00145FCE">
      <w:pPr>
        <w:ind w:left="1440" w:hanging="720"/>
        <w:jc w:val="both"/>
        <w:rPr>
          <w:rFonts w:hint="cs"/>
          <w:rtl/>
        </w:rPr>
      </w:pPr>
      <w:r>
        <w:rPr>
          <w:rFonts w:hint="cs"/>
          <w:rtl/>
        </w:rPr>
        <w:tab/>
        <w:t xml:space="preserve">לא יכולה להיות סתירה כאשר אין עובדות מקבילות השונות במהותן זו מזו. </w:t>
      </w:r>
    </w:p>
    <w:p w14:paraId="4DADDE8E" w14:textId="77777777" w:rsidR="00145FCE" w:rsidRDefault="00145FCE">
      <w:pPr>
        <w:ind w:left="1440" w:hanging="720"/>
        <w:jc w:val="both"/>
        <w:rPr>
          <w:rFonts w:hint="cs"/>
          <w:rtl/>
        </w:rPr>
      </w:pPr>
      <w:r>
        <w:rPr>
          <w:rFonts w:hint="cs"/>
          <w:rtl/>
        </w:rPr>
        <w:tab/>
        <w:t xml:space="preserve">אם במשטרה לא נאמר – ובביהמ"ש. כן נאמר, הרי שעדות בבימ"ש לא יכולה לסתור עובדות שלא היו קודם לכן בנמצא. </w:t>
      </w:r>
    </w:p>
    <w:p w14:paraId="223FC75A" w14:textId="77777777" w:rsidR="00145FCE" w:rsidRDefault="00145FCE">
      <w:pPr>
        <w:ind w:left="720" w:hanging="720"/>
        <w:jc w:val="both"/>
        <w:rPr>
          <w:rFonts w:hint="cs"/>
          <w:rtl/>
        </w:rPr>
      </w:pPr>
    </w:p>
    <w:p w14:paraId="03CF9267" w14:textId="77777777" w:rsidR="00145FCE" w:rsidRDefault="00145FCE">
      <w:pPr>
        <w:ind w:left="720" w:hanging="720"/>
        <w:jc w:val="both"/>
        <w:rPr>
          <w:rFonts w:hint="cs"/>
          <w:rtl/>
        </w:rPr>
      </w:pPr>
      <w:r>
        <w:rPr>
          <w:rFonts w:hint="cs"/>
          <w:rtl/>
        </w:rPr>
        <w:t>9.</w:t>
      </w:r>
      <w:r>
        <w:rPr>
          <w:rFonts w:hint="cs"/>
          <w:rtl/>
        </w:rPr>
        <w:tab/>
        <w:t>א)</w:t>
      </w:r>
      <w:r>
        <w:rPr>
          <w:rFonts w:hint="cs"/>
          <w:rtl/>
        </w:rPr>
        <w:tab/>
        <w:t xml:space="preserve">ב"כ התביעה התיחס בסיכומיו בצורה מסודרת ועניינית לעדויות שהובאו במהלך </w:t>
      </w:r>
    </w:p>
    <w:p w14:paraId="4D303091" w14:textId="77777777" w:rsidR="00145FCE" w:rsidRDefault="00145FCE">
      <w:pPr>
        <w:ind w:left="2160" w:hanging="720"/>
        <w:jc w:val="both"/>
        <w:rPr>
          <w:rFonts w:hint="cs"/>
          <w:rtl/>
        </w:rPr>
      </w:pPr>
      <w:r>
        <w:rPr>
          <w:rFonts w:hint="cs"/>
          <w:rtl/>
        </w:rPr>
        <w:t xml:space="preserve">הדיון, אך לא ירד לשורש הסתירות שבעדות המתלוננת ביחס לעדויות יתר עדי </w:t>
      </w:r>
    </w:p>
    <w:p w14:paraId="4CC3F887" w14:textId="77777777" w:rsidR="00145FCE" w:rsidRDefault="00145FCE">
      <w:pPr>
        <w:ind w:left="2160" w:hanging="720"/>
        <w:jc w:val="both"/>
        <w:rPr>
          <w:rFonts w:hint="cs"/>
          <w:rtl/>
        </w:rPr>
      </w:pPr>
      <w:r>
        <w:rPr>
          <w:rFonts w:hint="cs"/>
          <w:rtl/>
        </w:rPr>
        <w:t xml:space="preserve">התביעה  להם סיפרה המתלוננת את סיפור המעשה. </w:t>
      </w:r>
    </w:p>
    <w:p w14:paraId="15222252" w14:textId="77777777" w:rsidR="00145FCE" w:rsidRDefault="00145FCE">
      <w:pPr>
        <w:ind w:left="1440"/>
        <w:jc w:val="both"/>
        <w:rPr>
          <w:rFonts w:hint="cs"/>
          <w:rtl/>
        </w:rPr>
      </w:pPr>
      <w:r>
        <w:rPr>
          <w:rFonts w:hint="cs"/>
          <w:rtl/>
        </w:rPr>
        <w:t xml:space="preserve">ב"כ התביעה טוען לחוסר הגיון בטענה שהמתלוננת תבחר בנאשם כמאהב כאשר הוא יותר מבוגר מעופר. </w:t>
      </w:r>
    </w:p>
    <w:p w14:paraId="598B5E02" w14:textId="77777777" w:rsidR="00145FCE" w:rsidRDefault="00145FCE">
      <w:pPr>
        <w:ind w:left="1440"/>
        <w:jc w:val="both"/>
        <w:rPr>
          <w:rFonts w:hint="cs"/>
          <w:rtl/>
        </w:rPr>
      </w:pPr>
      <w:r>
        <w:rPr>
          <w:rFonts w:hint="cs"/>
          <w:rtl/>
        </w:rPr>
        <w:t xml:space="preserve">כמו כן, רואה ב"כ התביעה חוסר הגיון בבקשת עופר לערוך לבנו בן ה- 5 בר מצווה כפי שהנאשם עשה לבנו. </w:t>
      </w:r>
    </w:p>
    <w:p w14:paraId="52A251BC" w14:textId="77777777" w:rsidR="00145FCE" w:rsidRDefault="00145FCE">
      <w:pPr>
        <w:ind w:left="1440"/>
        <w:jc w:val="both"/>
        <w:rPr>
          <w:rFonts w:hint="cs"/>
          <w:rtl/>
        </w:rPr>
      </w:pPr>
    </w:p>
    <w:p w14:paraId="38267F6D" w14:textId="77777777" w:rsidR="00145FCE" w:rsidRDefault="00145FCE">
      <w:pPr>
        <w:ind w:left="1440"/>
        <w:jc w:val="both"/>
        <w:rPr>
          <w:rFonts w:hint="cs"/>
          <w:rtl/>
        </w:rPr>
      </w:pPr>
      <w:r>
        <w:rPr>
          <w:rFonts w:hint="cs"/>
          <w:rtl/>
        </w:rPr>
        <w:t>לא מצאתי, עם כל הכבוד, מה חוסר הגיון יש בטענות אלה:</w:t>
      </w:r>
    </w:p>
    <w:p w14:paraId="37F3422E" w14:textId="77777777" w:rsidR="00145FCE" w:rsidRDefault="00145FCE">
      <w:pPr>
        <w:ind w:left="1440"/>
        <w:jc w:val="both"/>
        <w:rPr>
          <w:rFonts w:hint="cs"/>
          <w:rtl/>
        </w:rPr>
      </w:pPr>
    </w:p>
    <w:p w14:paraId="0A3EA06D" w14:textId="77777777" w:rsidR="00145FCE" w:rsidRDefault="00145FCE">
      <w:pPr>
        <w:ind w:left="1440"/>
        <w:jc w:val="both"/>
        <w:rPr>
          <w:rFonts w:hint="cs"/>
          <w:rtl/>
        </w:rPr>
      </w:pPr>
      <w:r>
        <w:rPr>
          <w:rFonts w:hint="cs"/>
          <w:rtl/>
        </w:rPr>
        <w:t>(1)</w:t>
      </w:r>
      <w:r>
        <w:rPr>
          <w:rFonts w:hint="cs"/>
          <w:rtl/>
        </w:rPr>
        <w:tab/>
      </w:r>
      <w:r>
        <w:rPr>
          <w:rFonts w:hint="cs"/>
          <w:u w:val="single"/>
          <w:rtl/>
        </w:rPr>
        <w:t>ראשית</w:t>
      </w:r>
      <w:r>
        <w:rPr>
          <w:rFonts w:hint="cs"/>
          <w:rtl/>
        </w:rPr>
        <w:t xml:space="preserve">, בענין פער הגילים לא שכנע ב"כ התביעה מה נפקא מינה יש </w:t>
      </w:r>
    </w:p>
    <w:p w14:paraId="1F9D348A" w14:textId="77777777" w:rsidR="00145FCE" w:rsidRDefault="00145FCE">
      <w:pPr>
        <w:ind w:left="2160"/>
        <w:jc w:val="both"/>
        <w:rPr>
          <w:rFonts w:hint="cs"/>
          <w:rtl/>
        </w:rPr>
      </w:pPr>
      <w:r>
        <w:rPr>
          <w:rFonts w:hint="cs"/>
          <w:rtl/>
        </w:rPr>
        <w:t xml:space="preserve">לעובדה זו. האם לא היו דברים מעולם? לענין בחירת מאהב הרי שזהו סוד צפון בלבו של הבוחר ואין לדעת תמיד את הנסתרות והנגלות בענין זה. </w:t>
      </w:r>
    </w:p>
    <w:p w14:paraId="6CF55BC9" w14:textId="77777777" w:rsidR="00145FCE" w:rsidRDefault="00145FCE">
      <w:pPr>
        <w:ind w:left="1440"/>
        <w:jc w:val="both"/>
        <w:rPr>
          <w:rFonts w:hint="cs"/>
          <w:rtl/>
        </w:rPr>
      </w:pPr>
    </w:p>
    <w:p w14:paraId="1BCF1D11" w14:textId="77777777" w:rsidR="00145FCE" w:rsidRDefault="00145FCE">
      <w:pPr>
        <w:ind w:left="1440"/>
        <w:jc w:val="both"/>
        <w:rPr>
          <w:rtl/>
        </w:rPr>
      </w:pPr>
      <w:r>
        <w:rPr>
          <w:rFonts w:hint="cs"/>
          <w:rtl/>
        </w:rPr>
        <w:t>(2)</w:t>
      </w:r>
      <w:r>
        <w:rPr>
          <w:rFonts w:hint="cs"/>
          <w:rtl/>
        </w:rPr>
        <w:tab/>
      </w:r>
      <w:r>
        <w:rPr>
          <w:rFonts w:hint="cs"/>
          <w:u w:val="single"/>
          <w:rtl/>
        </w:rPr>
        <w:t>שנית</w:t>
      </w:r>
      <w:r>
        <w:rPr>
          <w:rFonts w:hint="cs"/>
          <w:rtl/>
        </w:rPr>
        <w:t xml:space="preserve">, באשר לבקשה לעריכת בר מצווה עתידית לילד בן 5, אין בכך כדי </w:t>
      </w:r>
    </w:p>
    <w:p w14:paraId="739AD024" w14:textId="77777777" w:rsidR="00145FCE" w:rsidRDefault="00145FCE">
      <w:pPr>
        <w:ind w:left="2160"/>
        <w:jc w:val="both"/>
        <w:rPr>
          <w:rFonts w:hint="cs"/>
          <w:rtl/>
        </w:rPr>
      </w:pPr>
      <w:r>
        <w:rPr>
          <w:rFonts w:hint="cs"/>
          <w:rtl/>
        </w:rPr>
        <w:t xml:space="preserve">לסתור עובדות האירוע עצמו ואין להוציא מכלל אפשרות שאכן עופר  ביקש זאת מהנאשם ולו רק בבחינת: נזכה ונגיע גם אם עוד חזון למועד. </w:t>
      </w:r>
    </w:p>
    <w:p w14:paraId="152FF369" w14:textId="77777777" w:rsidR="00145FCE" w:rsidRDefault="00145FCE">
      <w:pPr>
        <w:ind w:left="2160"/>
        <w:jc w:val="both"/>
        <w:rPr>
          <w:rFonts w:hint="cs"/>
          <w:rtl/>
        </w:rPr>
      </w:pPr>
    </w:p>
    <w:p w14:paraId="6B99C035" w14:textId="77777777" w:rsidR="00145FCE" w:rsidRDefault="00145FCE">
      <w:pPr>
        <w:ind w:left="2160" w:hanging="720"/>
        <w:rPr>
          <w:rFonts w:hint="cs"/>
          <w:rtl/>
        </w:rPr>
      </w:pPr>
      <w:r>
        <w:rPr>
          <w:rFonts w:hint="cs"/>
          <w:rtl/>
        </w:rPr>
        <w:t>ב)</w:t>
      </w:r>
      <w:r>
        <w:rPr>
          <w:rFonts w:hint="cs"/>
          <w:rtl/>
        </w:rPr>
        <w:tab/>
        <w:t xml:space="preserve">ב"כ התביעה מוצא סתירה בדברי הנאשם בכך שבמשטרה אומר הנאשם שהמתלוננת הניחה ידה על איבר מינו והכל היה עם בגדים ואילו בעימות  אומר כי המתלוננת כבר פתחה לו את הרוכסן והוציאה את איבר מינו ואף הביטה בו (עמ' 129 לפרטיכל, שורות 5-8). </w:t>
      </w:r>
    </w:p>
    <w:p w14:paraId="046FB2E2" w14:textId="77777777" w:rsidR="00145FCE" w:rsidRDefault="00145FCE">
      <w:pPr>
        <w:ind w:left="2160" w:hanging="720"/>
        <w:rPr>
          <w:rFonts w:hint="cs"/>
          <w:rtl/>
        </w:rPr>
      </w:pPr>
      <w:r>
        <w:rPr>
          <w:rFonts w:hint="cs"/>
          <w:rtl/>
        </w:rPr>
        <w:tab/>
      </w:r>
    </w:p>
    <w:p w14:paraId="4C2E44DE" w14:textId="77777777" w:rsidR="00145FCE" w:rsidRDefault="00145FCE">
      <w:pPr>
        <w:ind w:left="2160"/>
        <w:rPr>
          <w:rFonts w:hint="cs"/>
          <w:rtl/>
        </w:rPr>
      </w:pPr>
      <w:r>
        <w:rPr>
          <w:rFonts w:hint="cs"/>
          <w:rtl/>
        </w:rPr>
        <w:t>עם כל הכבוד, אין ב"כ התביעה דק פורתא בענין זה:</w:t>
      </w:r>
    </w:p>
    <w:p w14:paraId="2614DE67" w14:textId="77777777" w:rsidR="00145FCE" w:rsidRDefault="00145FCE">
      <w:pPr>
        <w:ind w:left="2160" w:hanging="720"/>
        <w:jc w:val="both"/>
        <w:rPr>
          <w:rFonts w:hint="cs"/>
          <w:rtl/>
        </w:rPr>
      </w:pPr>
      <w:r>
        <w:rPr>
          <w:rFonts w:hint="cs"/>
          <w:rtl/>
        </w:rPr>
        <w:tab/>
      </w:r>
      <w:r>
        <w:rPr>
          <w:rFonts w:hint="cs"/>
          <w:u w:val="single"/>
          <w:rtl/>
        </w:rPr>
        <w:t>ראשית</w:t>
      </w:r>
      <w:r>
        <w:rPr>
          <w:rFonts w:hint="cs"/>
          <w:rtl/>
        </w:rPr>
        <w:t xml:space="preserve">,  מכל העדויות של הנאשם עולה כי הכל היה עם בגדים וגם המתלוננת לא מכחישה זאת. </w:t>
      </w:r>
    </w:p>
    <w:p w14:paraId="09A4E286" w14:textId="77777777" w:rsidR="00145FCE" w:rsidRDefault="00145FCE">
      <w:pPr>
        <w:ind w:left="2160" w:hanging="720"/>
        <w:jc w:val="both"/>
        <w:rPr>
          <w:rFonts w:hint="cs"/>
          <w:rtl/>
        </w:rPr>
      </w:pPr>
      <w:r>
        <w:rPr>
          <w:rFonts w:hint="cs"/>
          <w:rtl/>
        </w:rPr>
        <w:tab/>
      </w:r>
      <w:r>
        <w:rPr>
          <w:rFonts w:hint="cs"/>
          <w:u w:val="single"/>
          <w:rtl/>
        </w:rPr>
        <w:t>שנית</w:t>
      </w:r>
      <w:r>
        <w:rPr>
          <w:rFonts w:hint="cs"/>
          <w:rtl/>
        </w:rPr>
        <w:t xml:space="preserve">, הנאשם אמר במשטרה כי המתלוננת הניחה ידיה מימין ומשמאל לאיבר מינו. (ראה חנ/1, עמ' 6 שורה 6). </w:t>
      </w:r>
    </w:p>
    <w:p w14:paraId="1592DEA3" w14:textId="77777777" w:rsidR="00145FCE" w:rsidRDefault="00145FCE">
      <w:pPr>
        <w:ind w:left="2160" w:hanging="720"/>
        <w:jc w:val="both"/>
        <w:rPr>
          <w:rFonts w:hint="cs"/>
          <w:rtl/>
        </w:rPr>
      </w:pPr>
      <w:r>
        <w:rPr>
          <w:rFonts w:hint="cs"/>
          <w:rtl/>
        </w:rPr>
        <w:tab/>
      </w:r>
    </w:p>
    <w:p w14:paraId="3E73D048" w14:textId="77777777" w:rsidR="00145FCE" w:rsidRDefault="00145FCE">
      <w:pPr>
        <w:ind w:left="2160"/>
        <w:jc w:val="both"/>
        <w:rPr>
          <w:rFonts w:hint="cs"/>
          <w:rtl/>
        </w:rPr>
      </w:pPr>
      <w:r>
        <w:rPr>
          <w:rFonts w:hint="cs"/>
          <w:rtl/>
        </w:rPr>
        <w:t xml:space="preserve">אין באמירה זו כדי להראות, שכדי להגיע עם ידיה מימין ומשמאל לאיבר המין יש לפתוח קודם לכן את הרוכסן. </w:t>
      </w:r>
    </w:p>
    <w:p w14:paraId="7C0A356A" w14:textId="77777777" w:rsidR="00145FCE" w:rsidRDefault="00145FCE">
      <w:pPr>
        <w:ind w:left="2160" w:hanging="720"/>
        <w:jc w:val="both"/>
        <w:rPr>
          <w:rFonts w:hint="cs"/>
          <w:rtl/>
        </w:rPr>
      </w:pPr>
      <w:r>
        <w:rPr>
          <w:rFonts w:hint="cs"/>
          <w:rtl/>
        </w:rPr>
        <w:tab/>
      </w:r>
      <w:r>
        <w:rPr>
          <w:rFonts w:hint="cs"/>
          <w:u w:val="single"/>
          <w:rtl/>
        </w:rPr>
        <w:t>שלישית</w:t>
      </w:r>
      <w:r>
        <w:rPr>
          <w:rFonts w:hint="cs"/>
          <w:rtl/>
        </w:rPr>
        <w:t xml:space="preserve">, אין בעימות אמירה שהמתלוננת </w:t>
      </w:r>
      <w:r>
        <w:rPr>
          <w:rFonts w:hint="cs"/>
          <w:u w:val="single"/>
          <w:rtl/>
        </w:rPr>
        <w:t xml:space="preserve">הוציאה </w:t>
      </w:r>
      <w:r>
        <w:rPr>
          <w:rFonts w:hint="cs"/>
          <w:rtl/>
        </w:rPr>
        <w:t xml:space="preserve"> את איבר מינו, אלא נאמר </w:t>
      </w:r>
      <w:r>
        <w:rPr>
          <w:rFonts w:hint="cs"/>
          <w:u w:val="single"/>
          <w:rtl/>
        </w:rPr>
        <w:t>החזיקה</w:t>
      </w:r>
      <w:r>
        <w:rPr>
          <w:rFonts w:hint="cs"/>
          <w:rtl/>
        </w:rPr>
        <w:t xml:space="preserve">. </w:t>
      </w:r>
    </w:p>
    <w:p w14:paraId="2EB02CDA" w14:textId="77777777" w:rsidR="00145FCE" w:rsidRDefault="00145FCE">
      <w:pPr>
        <w:ind w:left="2160" w:hanging="720"/>
        <w:jc w:val="both"/>
        <w:rPr>
          <w:rFonts w:hint="cs"/>
          <w:rtl/>
        </w:rPr>
      </w:pPr>
      <w:r>
        <w:rPr>
          <w:rFonts w:hint="cs"/>
          <w:rtl/>
        </w:rPr>
        <w:tab/>
        <w:t xml:space="preserve">(ראה עמ' 4 לעימות שורה 6 – ת/2). </w:t>
      </w:r>
    </w:p>
    <w:p w14:paraId="37B57F16" w14:textId="77777777" w:rsidR="00145FCE" w:rsidRDefault="00145FCE">
      <w:pPr>
        <w:ind w:left="2160" w:hanging="720"/>
        <w:jc w:val="both"/>
        <w:rPr>
          <w:rFonts w:hint="cs"/>
          <w:rtl/>
        </w:rPr>
      </w:pPr>
      <w:r>
        <w:rPr>
          <w:rFonts w:hint="cs"/>
          <w:rtl/>
        </w:rPr>
        <w:tab/>
        <w:t xml:space="preserve">לכן, לא מצאתי מה סתירה יש בדברים האמורים. </w:t>
      </w:r>
    </w:p>
    <w:p w14:paraId="48D94B4E" w14:textId="77777777" w:rsidR="00145FCE" w:rsidRDefault="00145FCE">
      <w:pPr>
        <w:ind w:left="2160" w:hanging="720"/>
        <w:jc w:val="both"/>
        <w:rPr>
          <w:rFonts w:hint="cs"/>
          <w:rtl/>
        </w:rPr>
      </w:pPr>
    </w:p>
    <w:p w14:paraId="532AC0C8" w14:textId="77777777" w:rsidR="00145FCE" w:rsidRDefault="00145FCE">
      <w:pPr>
        <w:ind w:left="2160" w:hanging="720"/>
        <w:jc w:val="both"/>
        <w:rPr>
          <w:rFonts w:hint="cs"/>
          <w:rtl/>
        </w:rPr>
      </w:pPr>
      <w:r>
        <w:rPr>
          <w:rFonts w:hint="cs"/>
          <w:rtl/>
        </w:rPr>
        <w:t>ג)</w:t>
      </w:r>
      <w:r>
        <w:rPr>
          <w:rFonts w:hint="cs"/>
          <w:rtl/>
        </w:rPr>
        <w:tab/>
        <w:t xml:space="preserve">ב"כ התביעה מקשה על הנאשם ושואל כיצד מגיעים לשלב כפי שהגיעו מבלי להמשיך ולקיים יחסי מין של ממש. </w:t>
      </w:r>
    </w:p>
    <w:p w14:paraId="2A32A381" w14:textId="77777777" w:rsidR="00145FCE" w:rsidRDefault="00145FCE">
      <w:pPr>
        <w:ind w:left="2160" w:hanging="720"/>
        <w:jc w:val="both"/>
        <w:rPr>
          <w:rFonts w:hint="cs"/>
          <w:rtl/>
        </w:rPr>
      </w:pPr>
      <w:r>
        <w:rPr>
          <w:rFonts w:hint="cs"/>
          <w:rtl/>
        </w:rPr>
        <w:tab/>
        <w:t xml:space="preserve">הנאשם נותן לכך הסבר משכנע, שכן גם אליבא דדברי המתלוננת לא הגיעו לאקט מיני של ממש. </w:t>
      </w:r>
    </w:p>
    <w:p w14:paraId="73B76673" w14:textId="77777777" w:rsidR="00145FCE" w:rsidRDefault="00145FCE">
      <w:pPr>
        <w:ind w:left="2160" w:hanging="720"/>
        <w:jc w:val="both"/>
        <w:rPr>
          <w:rFonts w:hint="cs"/>
          <w:rtl/>
        </w:rPr>
      </w:pPr>
    </w:p>
    <w:p w14:paraId="5DE23AC5" w14:textId="77777777" w:rsidR="00145FCE" w:rsidRDefault="00145FCE">
      <w:pPr>
        <w:ind w:left="2160" w:hanging="720"/>
        <w:jc w:val="both"/>
        <w:rPr>
          <w:rFonts w:hint="cs"/>
          <w:rtl/>
        </w:rPr>
      </w:pPr>
      <w:r>
        <w:rPr>
          <w:rFonts w:hint="cs"/>
          <w:rtl/>
        </w:rPr>
        <w:t>ד)</w:t>
      </w:r>
      <w:r>
        <w:rPr>
          <w:rFonts w:hint="cs"/>
          <w:rtl/>
        </w:rPr>
        <w:tab/>
        <w:t xml:space="preserve">אינני מקבל התזה של ב"כ התביעה לפיה, יש להסיק שקיימת סתירה כאשר בעימות שאלה המתלוננת "כשאמרתי לך אני לא רוצה, תפסיק" וכו', השיב הנאשם "מתי זה היה" בעוד שבעדותו הכחיש שהמתלוננת אמרה את שאמרה. </w:t>
      </w:r>
    </w:p>
    <w:p w14:paraId="4AF56E1C" w14:textId="77777777" w:rsidR="00145FCE" w:rsidRDefault="00145FCE">
      <w:pPr>
        <w:ind w:left="2160" w:hanging="720"/>
        <w:jc w:val="both"/>
        <w:rPr>
          <w:rFonts w:hint="cs"/>
          <w:rtl/>
        </w:rPr>
      </w:pPr>
    </w:p>
    <w:p w14:paraId="448DFA25" w14:textId="77777777" w:rsidR="00145FCE" w:rsidRDefault="00145FCE">
      <w:pPr>
        <w:ind w:left="2160" w:hanging="720"/>
        <w:jc w:val="both"/>
        <w:rPr>
          <w:rFonts w:hint="cs"/>
          <w:rtl/>
        </w:rPr>
      </w:pPr>
      <w:r>
        <w:rPr>
          <w:rFonts w:hint="cs"/>
          <w:rtl/>
        </w:rPr>
        <w:tab/>
        <w:t>גם מאמירה "מתי זה היה" – יש להבין הכחשה, אך בוודאי שאין להסיק מכך הודאה בדברי המתלוננת או סתירה בין הכחשה לבין אמירה "מתי זה היה"?</w:t>
      </w:r>
    </w:p>
    <w:p w14:paraId="15C22C58" w14:textId="77777777" w:rsidR="00145FCE" w:rsidRDefault="00145FCE">
      <w:pPr>
        <w:rPr>
          <w:rFonts w:hint="cs"/>
          <w:rtl/>
        </w:rPr>
      </w:pPr>
    </w:p>
    <w:p w14:paraId="552BE9B5" w14:textId="77777777" w:rsidR="00145FCE" w:rsidRDefault="00145FCE">
      <w:pPr>
        <w:ind w:left="720" w:hanging="720"/>
        <w:jc w:val="both"/>
        <w:rPr>
          <w:rFonts w:hint="cs"/>
          <w:rtl/>
        </w:rPr>
      </w:pPr>
      <w:r>
        <w:rPr>
          <w:rFonts w:hint="cs"/>
          <w:rtl/>
        </w:rPr>
        <w:t>10.</w:t>
      </w:r>
      <w:r>
        <w:rPr>
          <w:rFonts w:hint="cs"/>
          <w:rtl/>
        </w:rPr>
        <w:tab/>
        <w:t xml:space="preserve">סוף דבר, אני קובע כי גירסת הנאשם לא הופרכה ואילו בגירסת המתלוננת – שהיתה עדות יחידה – נתגלו סתירות פנימיות ומהותיות בעדותה היא ביחס למה שסיפרה לעדי תביעה אחרים, והסתירות בין עדותה ועדויות עדי התביעה – מעוררות ספק סביר בגירסתה ולא ניתן לומר שגירסתה נתמכת בראיות המפריכות כל ספק סביר. </w:t>
      </w:r>
    </w:p>
    <w:p w14:paraId="10B1B85F" w14:textId="77777777" w:rsidR="00145FCE" w:rsidRDefault="00145FCE">
      <w:pPr>
        <w:ind w:left="720" w:hanging="720"/>
        <w:jc w:val="both"/>
        <w:rPr>
          <w:rFonts w:hint="cs"/>
          <w:rtl/>
        </w:rPr>
      </w:pPr>
    </w:p>
    <w:p w14:paraId="0CFAD268" w14:textId="77777777" w:rsidR="00145FCE" w:rsidRDefault="00145FCE">
      <w:pPr>
        <w:ind w:left="720" w:hanging="720"/>
        <w:jc w:val="both"/>
        <w:rPr>
          <w:rFonts w:hint="cs"/>
          <w:rtl/>
        </w:rPr>
      </w:pPr>
      <w:r>
        <w:rPr>
          <w:rFonts w:hint="cs"/>
          <w:rtl/>
        </w:rPr>
        <w:tab/>
        <w:t xml:space="preserve">ספק יכול להישאר כאשר מצליח הנאשם להציג מסקנה חלופית למסקנה עליה מצביעה מסכת הראיות ואשר התסברותה אינה אפסית אלא סובסטאנטיבית. </w:t>
      </w:r>
    </w:p>
    <w:p w14:paraId="0D66949C" w14:textId="77777777" w:rsidR="00145FCE" w:rsidRDefault="00145FCE">
      <w:pPr>
        <w:ind w:left="720" w:hanging="720"/>
        <w:jc w:val="both"/>
        <w:rPr>
          <w:rFonts w:hint="cs"/>
          <w:rtl/>
        </w:rPr>
      </w:pPr>
      <w:r>
        <w:rPr>
          <w:rFonts w:hint="cs"/>
          <w:rtl/>
        </w:rPr>
        <w:tab/>
        <w:t xml:space="preserve">(ראה </w:t>
      </w:r>
      <w:ins w:id="581" w:author="hofit" w:date="2017-10-31T22:12:00Z">
        <w:r w:rsidR="003C7F1E" w:rsidRPr="003C7F1E">
          <w:rPr>
            <w:color w:val="0000FF"/>
            <w:u w:val="single"/>
            <w:rtl/>
            <w:rPrChange w:id="582" w:author="hofit" w:date="2017-10-31T22:12:00Z">
              <w:rPr>
                <w:rtl/>
              </w:rPr>
            </w:rPrChange>
          </w:rPr>
          <w:fldChar w:fldCharType="begin"/>
        </w:r>
        <w:r w:rsidR="003C7F1E" w:rsidRPr="003C7F1E">
          <w:rPr>
            <w:color w:val="0000FF"/>
            <w:u w:val="single"/>
            <w:rtl/>
            <w:rPrChange w:id="583" w:author="hofit" w:date="2017-10-31T22:12:00Z">
              <w:rPr>
                <w:rtl/>
              </w:rPr>
            </w:rPrChange>
          </w:rPr>
          <w:instrText xml:space="preserve"> </w:instrText>
        </w:r>
        <w:r w:rsidR="003C7F1E" w:rsidRPr="003C7F1E">
          <w:rPr>
            <w:color w:val="0000FF"/>
            <w:u w:val="single"/>
            <w:rPrChange w:id="584" w:author="hofit" w:date="2017-10-31T22:12:00Z">
              <w:rPr/>
            </w:rPrChange>
          </w:rPr>
          <w:instrText>HYPERLINK</w:instrText>
        </w:r>
        <w:r w:rsidR="003C7F1E" w:rsidRPr="003C7F1E">
          <w:rPr>
            <w:color w:val="0000FF"/>
            <w:u w:val="single"/>
            <w:rtl/>
            <w:rPrChange w:id="585" w:author="hofit" w:date="2017-10-31T22:12:00Z">
              <w:rPr>
                <w:rtl/>
              </w:rPr>
            </w:rPrChange>
          </w:rPr>
          <w:instrText xml:space="preserve"> "</w:instrText>
        </w:r>
        <w:r w:rsidR="003C7F1E" w:rsidRPr="003C7F1E">
          <w:rPr>
            <w:color w:val="0000FF"/>
            <w:u w:val="single"/>
            <w:rPrChange w:id="586" w:author="hofit" w:date="2017-10-31T22:12:00Z">
              <w:rPr/>
            </w:rPrChange>
          </w:rPr>
          <w:instrText>http://www.nevo.co.il/case/17942148</w:instrText>
        </w:r>
        <w:r w:rsidR="003C7F1E" w:rsidRPr="003C7F1E">
          <w:rPr>
            <w:color w:val="0000FF"/>
            <w:u w:val="single"/>
            <w:rtl/>
            <w:rPrChange w:id="587" w:author="hofit" w:date="2017-10-31T22:12:00Z">
              <w:rPr>
                <w:rtl/>
              </w:rPr>
            </w:rPrChange>
          </w:rPr>
          <w:instrText xml:space="preserve">" </w:instrText>
        </w:r>
        <w:r w:rsidR="003C7F1E" w:rsidRPr="003C7F1E">
          <w:rPr>
            <w:color w:val="0000FF"/>
            <w:u w:val="single"/>
            <w:rPrChange w:id="588" w:author="hofit" w:date="2017-10-31T22:12:00Z">
              <w:rPr/>
            </w:rPrChange>
          </w:rPr>
        </w:r>
        <w:r w:rsidR="003C7F1E" w:rsidRPr="003C7F1E">
          <w:rPr>
            <w:color w:val="0000FF"/>
            <w:u w:val="single"/>
            <w:rtl/>
            <w:rPrChange w:id="589" w:author="hofit" w:date="2017-10-31T22:12:00Z">
              <w:rPr>
                <w:rtl/>
              </w:rPr>
            </w:rPrChange>
          </w:rPr>
          <w:fldChar w:fldCharType="separate"/>
        </w:r>
      </w:ins>
      <w:r w:rsidR="003C7F1E" w:rsidRPr="003C7F1E">
        <w:rPr>
          <w:rStyle w:val="Hyperlink"/>
          <w:rFonts w:hint="eastAsia"/>
          <w:rtl/>
          <w:rPrChange w:id="590" w:author="hofit" w:date="2017-10-31T22:12:00Z">
            <w:rPr>
              <w:rStyle w:val="Hyperlink"/>
              <w:rFonts w:hint="eastAsia"/>
              <w:rtl/>
            </w:rPr>
          </w:rPrChange>
        </w:rPr>
        <w:t>ע</w:t>
      </w:r>
      <w:r w:rsidR="003C7F1E" w:rsidRPr="003C7F1E">
        <w:rPr>
          <w:rStyle w:val="Hyperlink"/>
          <w:rtl/>
          <w:rPrChange w:id="591" w:author="hofit" w:date="2017-10-31T22:12:00Z">
            <w:rPr>
              <w:rStyle w:val="Hyperlink"/>
              <w:rtl/>
            </w:rPr>
          </w:rPrChange>
        </w:rPr>
        <w:t>"פ 409/89 מדינת ישראל נגד אמילי רוימי, פד"י מד</w:t>
      </w:r>
      <w:ins w:id="592" w:author="hofit" w:date="2017-10-31T22:12:00Z">
        <w:r w:rsidR="003C7F1E" w:rsidRPr="003C7F1E">
          <w:rPr>
            <w:color w:val="0000FF"/>
            <w:u w:val="single"/>
            <w:rtl/>
            <w:rPrChange w:id="593" w:author="hofit" w:date="2017-10-31T22:12:00Z">
              <w:rPr>
                <w:rtl/>
              </w:rPr>
            </w:rPrChange>
          </w:rPr>
          <w:fldChar w:fldCharType="end"/>
        </w:r>
      </w:ins>
      <w:r>
        <w:rPr>
          <w:rFonts w:hint="cs"/>
          <w:rtl/>
        </w:rPr>
        <w:t xml:space="preserve">' (3) 465, 471). </w:t>
      </w:r>
    </w:p>
    <w:p w14:paraId="335FDA52" w14:textId="77777777" w:rsidR="00145FCE" w:rsidRDefault="00145FCE">
      <w:pPr>
        <w:ind w:left="720" w:hanging="720"/>
        <w:jc w:val="both"/>
        <w:rPr>
          <w:rFonts w:hint="cs"/>
          <w:rtl/>
        </w:rPr>
      </w:pPr>
    </w:p>
    <w:p w14:paraId="7F4757B9" w14:textId="77777777" w:rsidR="00145FCE" w:rsidRDefault="00145FCE">
      <w:pPr>
        <w:ind w:left="720" w:hanging="720"/>
        <w:jc w:val="both"/>
        <w:rPr>
          <w:rFonts w:hint="cs"/>
          <w:rtl/>
        </w:rPr>
      </w:pPr>
      <w:r>
        <w:rPr>
          <w:rFonts w:hint="cs"/>
          <w:rtl/>
        </w:rPr>
        <w:tab/>
        <w:t xml:space="preserve">לכן, ובהתאם לכך ומטעם ספק זה, ולאור הנימוקים שפירטתי בהכרעת הדין- החלטתי להינות את הנאשם מהספק ואני מחליט לזכות הנאשם מהעבירה של מעשה מגונה לפי </w:t>
      </w:r>
      <w:ins w:id="594" w:author="noa menahem" w:date="2017-11-26T07:28:00Z">
        <w:r w:rsidR="00B2327E" w:rsidRPr="00B2327E">
          <w:rPr>
            <w:color w:val="0000FF"/>
            <w:u w:val="single"/>
            <w:rtl/>
            <w:rPrChange w:id="595" w:author="noa menahem" w:date="2017-11-26T07:28:00Z">
              <w:rPr>
                <w:rtl/>
              </w:rPr>
            </w:rPrChange>
          </w:rPr>
          <w:fldChar w:fldCharType="begin"/>
        </w:r>
        <w:r w:rsidR="00B2327E" w:rsidRPr="00B2327E">
          <w:rPr>
            <w:color w:val="0000FF"/>
            <w:u w:val="single"/>
            <w:rtl/>
            <w:rPrChange w:id="596" w:author="noa menahem" w:date="2017-11-26T07:28:00Z">
              <w:rPr>
                <w:rtl/>
              </w:rPr>
            </w:rPrChange>
          </w:rPr>
          <w:instrText xml:space="preserve"> </w:instrText>
        </w:r>
        <w:r w:rsidR="00B2327E" w:rsidRPr="00B2327E">
          <w:rPr>
            <w:color w:val="0000FF"/>
            <w:u w:val="single"/>
            <w:rPrChange w:id="597" w:author="noa menahem" w:date="2017-11-26T07:28:00Z">
              <w:rPr/>
            </w:rPrChange>
          </w:rPr>
          <w:instrText>HYPERLINK</w:instrText>
        </w:r>
        <w:r w:rsidR="00B2327E" w:rsidRPr="00B2327E">
          <w:rPr>
            <w:color w:val="0000FF"/>
            <w:u w:val="single"/>
            <w:rtl/>
            <w:rPrChange w:id="598" w:author="noa menahem" w:date="2017-11-26T07:28:00Z">
              <w:rPr>
                <w:rtl/>
              </w:rPr>
            </w:rPrChange>
          </w:rPr>
          <w:instrText xml:space="preserve"> "</w:instrText>
        </w:r>
        <w:r w:rsidR="00B2327E" w:rsidRPr="00B2327E">
          <w:rPr>
            <w:color w:val="0000FF"/>
            <w:u w:val="single"/>
            <w:rPrChange w:id="599" w:author="noa menahem" w:date="2017-11-26T07:28:00Z">
              <w:rPr/>
            </w:rPrChange>
          </w:rPr>
          <w:instrText>http://www.nevo.co.il/law/70301/348.a</w:instrText>
        </w:r>
        <w:r w:rsidR="00B2327E" w:rsidRPr="00B2327E">
          <w:rPr>
            <w:color w:val="0000FF"/>
            <w:u w:val="single"/>
            <w:rtl/>
            <w:rPrChange w:id="600" w:author="noa menahem" w:date="2017-11-26T07:28:00Z">
              <w:rPr>
                <w:rtl/>
              </w:rPr>
            </w:rPrChange>
          </w:rPr>
          <w:instrText xml:space="preserve">" </w:instrText>
        </w:r>
        <w:r w:rsidR="00B2327E" w:rsidRPr="00B2327E">
          <w:rPr>
            <w:color w:val="0000FF"/>
            <w:u w:val="single"/>
            <w:rtl/>
            <w:rPrChange w:id="601" w:author="noa menahem" w:date="2017-11-26T07:28:00Z">
              <w:rPr>
                <w:rtl/>
              </w:rPr>
            </w:rPrChange>
          </w:rPr>
        </w:r>
        <w:r w:rsidR="00B2327E" w:rsidRPr="00B2327E">
          <w:rPr>
            <w:color w:val="0000FF"/>
            <w:u w:val="single"/>
            <w:rtl/>
            <w:rPrChange w:id="602" w:author="noa menahem" w:date="2017-11-26T07:28:00Z">
              <w:rPr>
                <w:rtl/>
              </w:rPr>
            </w:rPrChange>
          </w:rPr>
          <w:fldChar w:fldCharType="separate"/>
        </w:r>
      </w:ins>
      <w:r w:rsidR="00B2327E" w:rsidRPr="00B2327E">
        <w:rPr>
          <w:color w:val="0000FF"/>
          <w:u w:val="single"/>
          <w:rtl/>
          <w:rPrChange w:id="603" w:author="noa menahem" w:date="2017-11-26T07:28:00Z">
            <w:rPr>
              <w:rtl/>
            </w:rPr>
          </w:rPrChange>
        </w:rPr>
        <w:t>סעיף 348 (א)</w:t>
      </w:r>
      <w:ins w:id="604" w:author="noa menahem" w:date="2017-11-26T07:28:00Z">
        <w:r w:rsidR="00B2327E" w:rsidRPr="00B2327E">
          <w:rPr>
            <w:color w:val="0000FF"/>
            <w:u w:val="single"/>
            <w:rtl/>
            <w:rPrChange w:id="605" w:author="noa menahem" w:date="2017-11-26T07:28:00Z">
              <w:rPr>
                <w:rtl/>
              </w:rPr>
            </w:rPrChange>
          </w:rPr>
          <w:fldChar w:fldCharType="end"/>
        </w:r>
      </w:ins>
      <w:r>
        <w:rPr>
          <w:rFonts w:hint="cs"/>
          <w:rtl/>
        </w:rPr>
        <w:t xml:space="preserve"> + </w:t>
      </w:r>
      <w:ins w:id="606" w:author="noa menahem" w:date="2017-11-26T07:28:00Z">
        <w:r w:rsidR="00B2327E" w:rsidRPr="00B2327E">
          <w:rPr>
            <w:color w:val="0000FF"/>
            <w:u w:val="single"/>
            <w:rtl/>
            <w:rPrChange w:id="607" w:author="noa menahem" w:date="2017-11-26T07:28:00Z">
              <w:rPr>
                <w:rtl/>
              </w:rPr>
            </w:rPrChange>
          </w:rPr>
          <w:fldChar w:fldCharType="begin"/>
        </w:r>
        <w:r w:rsidR="00B2327E" w:rsidRPr="00B2327E">
          <w:rPr>
            <w:color w:val="0000FF"/>
            <w:u w:val="single"/>
            <w:rtl/>
            <w:rPrChange w:id="608" w:author="noa menahem" w:date="2017-11-26T07:28:00Z">
              <w:rPr>
                <w:rtl/>
              </w:rPr>
            </w:rPrChange>
          </w:rPr>
          <w:instrText xml:space="preserve"> </w:instrText>
        </w:r>
        <w:r w:rsidR="00B2327E" w:rsidRPr="00B2327E">
          <w:rPr>
            <w:color w:val="0000FF"/>
            <w:u w:val="single"/>
            <w:rPrChange w:id="609" w:author="noa menahem" w:date="2017-11-26T07:28:00Z">
              <w:rPr/>
            </w:rPrChange>
          </w:rPr>
          <w:instrText>HYPERLINK</w:instrText>
        </w:r>
        <w:r w:rsidR="00B2327E" w:rsidRPr="00B2327E">
          <w:rPr>
            <w:color w:val="0000FF"/>
            <w:u w:val="single"/>
            <w:rtl/>
            <w:rPrChange w:id="610" w:author="noa menahem" w:date="2017-11-26T07:28:00Z">
              <w:rPr>
                <w:rtl/>
              </w:rPr>
            </w:rPrChange>
          </w:rPr>
          <w:instrText xml:space="preserve"> "</w:instrText>
        </w:r>
        <w:r w:rsidR="00B2327E" w:rsidRPr="00B2327E">
          <w:rPr>
            <w:color w:val="0000FF"/>
            <w:u w:val="single"/>
            <w:rPrChange w:id="611" w:author="noa menahem" w:date="2017-11-26T07:28:00Z">
              <w:rPr/>
            </w:rPrChange>
          </w:rPr>
          <w:instrText>http://www.nevo.co.il/law/70301/345.a.1</w:instrText>
        </w:r>
        <w:r w:rsidR="00B2327E" w:rsidRPr="00B2327E">
          <w:rPr>
            <w:color w:val="0000FF"/>
            <w:u w:val="single"/>
            <w:rtl/>
            <w:rPrChange w:id="612" w:author="noa menahem" w:date="2017-11-26T07:28:00Z">
              <w:rPr>
                <w:rtl/>
              </w:rPr>
            </w:rPrChange>
          </w:rPr>
          <w:instrText xml:space="preserve">" </w:instrText>
        </w:r>
        <w:r w:rsidR="00B2327E" w:rsidRPr="00B2327E">
          <w:rPr>
            <w:color w:val="0000FF"/>
            <w:u w:val="single"/>
            <w:rtl/>
            <w:rPrChange w:id="613" w:author="noa menahem" w:date="2017-11-26T07:28:00Z">
              <w:rPr>
                <w:rtl/>
              </w:rPr>
            </w:rPrChange>
          </w:rPr>
        </w:r>
        <w:r w:rsidR="00B2327E" w:rsidRPr="00B2327E">
          <w:rPr>
            <w:color w:val="0000FF"/>
            <w:u w:val="single"/>
            <w:rtl/>
            <w:rPrChange w:id="614" w:author="noa menahem" w:date="2017-11-26T07:28:00Z">
              <w:rPr>
                <w:rtl/>
              </w:rPr>
            </w:rPrChange>
          </w:rPr>
          <w:fldChar w:fldCharType="separate"/>
        </w:r>
      </w:ins>
      <w:r w:rsidR="00B2327E" w:rsidRPr="00B2327E">
        <w:rPr>
          <w:color w:val="0000FF"/>
          <w:u w:val="single"/>
          <w:rtl/>
          <w:rPrChange w:id="615" w:author="noa menahem" w:date="2017-11-26T07:28:00Z">
            <w:rPr>
              <w:rtl/>
            </w:rPr>
          </w:rPrChange>
        </w:rPr>
        <w:t>345 (א) (1)</w:t>
      </w:r>
      <w:ins w:id="616" w:author="noa menahem" w:date="2017-11-26T07:28:00Z">
        <w:r w:rsidR="00B2327E" w:rsidRPr="00B2327E">
          <w:rPr>
            <w:color w:val="0000FF"/>
            <w:u w:val="single"/>
            <w:rtl/>
            <w:rPrChange w:id="617" w:author="noa menahem" w:date="2017-11-26T07:28:00Z">
              <w:rPr>
                <w:rtl/>
              </w:rPr>
            </w:rPrChange>
          </w:rPr>
          <w:fldChar w:fldCharType="end"/>
        </w:r>
      </w:ins>
      <w:r>
        <w:rPr>
          <w:rFonts w:hint="cs"/>
          <w:rtl/>
        </w:rPr>
        <w:t xml:space="preserve"> לחוק. </w:t>
      </w:r>
    </w:p>
    <w:p w14:paraId="6EFD4F89" w14:textId="77777777" w:rsidR="00145FCE" w:rsidRDefault="00145FCE">
      <w:pPr>
        <w:ind w:left="720" w:hanging="720"/>
        <w:jc w:val="both"/>
        <w:rPr>
          <w:rFonts w:hint="cs"/>
          <w:rtl/>
        </w:rPr>
      </w:pPr>
      <w:r>
        <w:rPr>
          <w:rFonts w:hint="cs"/>
          <w:rtl/>
        </w:rPr>
        <w:tab/>
        <w:t xml:space="preserve">כמו כן, אני מחליט לזכות הנאשם מעבירה של רמזים מגונים לפי </w:t>
      </w:r>
      <w:ins w:id="618" w:author="noa menahem" w:date="2017-11-26T07:28:00Z">
        <w:r w:rsidR="00B2327E" w:rsidRPr="00B2327E">
          <w:rPr>
            <w:color w:val="0000FF"/>
            <w:u w:val="single"/>
            <w:rtl/>
            <w:rPrChange w:id="619" w:author="noa menahem" w:date="2017-11-26T07:28:00Z">
              <w:rPr>
                <w:rtl/>
              </w:rPr>
            </w:rPrChange>
          </w:rPr>
          <w:fldChar w:fldCharType="begin"/>
        </w:r>
        <w:r w:rsidR="00B2327E" w:rsidRPr="00B2327E">
          <w:rPr>
            <w:color w:val="0000FF"/>
            <w:u w:val="single"/>
            <w:rtl/>
            <w:rPrChange w:id="620" w:author="noa menahem" w:date="2017-11-26T07:28:00Z">
              <w:rPr>
                <w:rtl/>
              </w:rPr>
            </w:rPrChange>
          </w:rPr>
          <w:instrText xml:space="preserve"> </w:instrText>
        </w:r>
        <w:r w:rsidR="00B2327E" w:rsidRPr="00B2327E">
          <w:rPr>
            <w:color w:val="0000FF"/>
            <w:u w:val="single"/>
            <w:rPrChange w:id="621" w:author="noa menahem" w:date="2017-11-26T07:28:00Z">
              <w:rPr/>
            </w:rPrChange>
          </w:rPr>
          <w:instrText>HYPERLINK</w:instrText>
        </w:r>
        <w:r w:rsidR="00B2327E" w:rsidRPr="00B2327E">
          <w:rPr>
            <w:color w:val="0000FF"/>
            <w:u w:val="single"/>
            <w:rtl/>
            <w:rPrChange w:id="622" w:author="noa menahem" w:date="2017-11-26T07:28:00Z">
              <w:rPr>
                <w:rtl/>
              </w:rPr>
            </w:rPrChange>
          </w:rPr>
          <w:instrText xml:space="preserve"> "</w:instrText>
        </w:r>
        <w:r w:rsidR="00B2327E" w:rsidRPr="00B2327E">
          <w:rPr>
            <w:color w:val="0000FF"/>
            <w:u w:val="single"/>
            <w:rPrChange w:id="623" w:author="noa menahem" w:date="2017-11-26T07:28:00Z">
              <w:rPr/>
            </w:rPrChange>
          </w:rPr>
          <w:instrText>http://www.nevo.co.il/law/70301/210</w:instrText>
        </w:r>
        <w:r w:rsidR="00B2327E" w:rsidRPr="00B2327E">
          <w:rPr>
            <w:color w:val="0000FF"/>
            <w:u w:val="single"/>
            <w:rtl/>
            <w:rPrChange w:id="624" w:author="noa menahem" w:date="2017-11-26T07:28:00Z">
              <w:rPr>
                <w:rtl/>
              </w:rPr>
            </w:rPrChange>
          </w:rPr>
          <w:instrText xml:space="preserve">" </w:instrText>
        </w:r>
        <w:r w:rsidR="00B2327E" w:rsidRPr="00B2327E">
          <w:rPr>
            <w:color w:val="0000FF"/>
            <w:u w:val="single"/>
            <w:rtl/>
            <w:rPrChange w:id="625" w:author="noa menahem" w:date="2017-11-26T07:28:00Z">
              <w:rPr>
                <w:rtl/>
              </w:rPr>
            </w:rPrChange>
          </w:rPr>
        </w:r>
        <w:r w:rsidR="00B2327E" w:rsidRPr="00B2327E">
          <w:rPr>
            <w:color w:val="0000FF"/>
            <w:u w:val="single"/>
            <w:rtl/>
            <w:rPrChange w:id="626" w:author="noa menahem" w:date="2017-11-26T07:28:00Z">
              <w:rPr>
                <w:rtl/>
              </w:rPr>
            </w:rPrChange>
          </w:rPr>
          <w:fldChar w:fldCharType="separate"/>
        </w:r>
      </w:ins>
      <w:r w:rsidR="00B2327E" w:rsidRPr="00B2327E">
        <w:rPr>
          <w:color w:val="0000FF"/>
          <w:u w:val="single"/>
          <w:rtl/>
          <w:rPrChange w:id="627" w:author="noa menahem" w:date="2017-11-26T07:28:00Z">
            <w:rPr>
              <w:rtl/>
            </w:rPr>
          </w:rPrChange>
        </w:rPr>
        <w:t>סעיף 210</w:t>
      </w:r>
      <w:ins w:id="628" w:author="noa menahem" w:date="2017-11-26T07:28:00Z">
        <w:r w:rsidR="00B2327E" w:rsidRPr="00B2327E">
          <w:rPr>
            <w:color w:val="0000FF"/>
            <w:u w:val="single"/>
            <w:rtl/>
            <w:rPrChange w:id="629" w:author="noa menahem" w:date="2017-11-26T07:28:00Z">
              <w:rPr>
                <w:rtl/>
              </w:rPr>
            </w:rPrChange>
          </w:rPr>
          <w:fldChar w:fldCharType="end"/>
        </w:r>
      </w:ins>
      <w:r>
        <w:rPr>
          <w:rFonts w:hint="cs"/>
          <w:rtl/>
        </w:rPr>
        <w:t xml:space="preserve"> לחוק – הכל כמפורט בגוף הכרעת הדין. </w:t>
      </w:r>
    </w:p>
    <w:p w14:paraId="06E13A60" w14:textId="77777777" w:rsidR="00145FCE" w:rsidRDefault="00145FCE">
      <w:pPr>
        <w:ind w:left="720" w:hanging="720"/>
        <w:jc w:val="both"/>
        <w:rPr>
          <w:rFonts w:hint="cs"/>
          <w:rtl/>
        </w:rPr>
      </w:pPr>
    </w:p>
    <w:p w14:paraId="0989353E" w14:textId="77777777" w:rsidR="00145FCE" w:rsidRDefault="00145FCE">
      <w:pPr>
        <w:rPr>
          <w:rFonts w:hint="cs"/>
          <w:b/>
          <w:bCs/>
          <w:color w:val="000000"/>
          <w:rtl/>
        </w:rPr>
      </w:pPr>
      <w:r>
        <w:rPr>
          <w:rFonts w:hint="cs"/>
          <w:b/>
          <w:bCs/>
          <w:color w:val="000000"/>
          <w:rtl/>
        </w:rPr>
        <w:t xml:space="preserve">ניתנה היום י"ב בסיון, תשס"א (3 ביוני 2001) במעמד ב"כ התביעה – עו"ד שמיר, הנאשם, ב"כ הנאשם – עוה"ד ששי גז ועו"ד דורון נוי. </w:t>
      </w:r>
    </w:p>
    <w:p w14:paraId="6FCC401F" w14:textId="77777777" w:rsidR="00145FCE" w:rsidRDefault="00145FCE">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86"/>
      </w:tblGrid>
      <w:tr w:rsidR="00145FCE" w14:paraId="5ED5384F" w14:textId="77777777">
        <w:tc>
          <w:tcPr>
            <w:tcW w:w="2093" w:type="dxa"/>
            <w:tcBorders>
              <w:top w:val="single" w:sz="4" w:space="0" w:color="auto"/>
              <w:left w:val="nil"/>
              <w:bottom w:val="nil"/>
              <w:right w:val="nil"/>
            </w:tcBorders>
          </w:tcPr>
          <w:p w14:paraId="09C4D2BC" w14:textId="77777777" w:rsidR="00145FCE" w:rsidRDefault="00145FCE">
            <w:pPr>
              <w:jc w:val="right"/>
              <w:rPr>
                <w:b/>
                <w:bCs/>
              </w:rPr>
            </w:pPr>
            <w:r>
              <w:rPr>
                <w:rFonts w:hint="cs"/>
                <w:b/>
                <w:bCs/>
                <w:rtl/>
              </w:rPr>
              <w:t>ברק גדעון - שופט</w:t>
            </w:r>
          </w:p>
        </w:tc>
      </w:tr>
    </w:tbl>
    <w:p w14:paraId="34DE0983" w14:textId="77777777" w:rsidR="00145FCE" w:rsidRDefault="00145FCE">
      <w:pPr>
        <w:ind w:left="720" w:hanging="720"/>
        <w:jc w:val="both"/>
        <w:rPr>
          <w:rFonts w:hint="cs"/>
          <w:rtl/>
        </w:rPr>
      </w:pPr>
      <w:r>
        <w:rPr>
          <w:rFonts w:hint="cs"/>
          <w:rtl/>
        </w:rPr>
        <w:tab/>
      </w:r>
    </w:p>
    <w:p w14:paraId="451FC620" w14:textId="77777777" w:rsidR="00145FCE" w:rsidRDefault="00145FCE">
      <w:pPr>
        <w:rPr>
          <w:rFonts w:hint="cs"/>
          <w:rtl/>
        </w:rPr>
      </w:pPr>
      <w:r>
        <w:rPr>
          <w:rFonts w:hint="cs"/>
          <w:rtl/>
        </w:rPr>
        <w:t>001132/99פ  133 כנרת גולן</w:t>
      </w:r>
    </w:p>
    <w:p w14:paraId="6F0083CD" w14:textId="77777777" w:rsidR="00145FCE" w:rsidRDefault="00145FCE">
      <w:pPr>
        <w:numPr>
          <w:ins w:id="630" w:author="Unknown" w:date="2005-07-09T18:10:00Z"/>
        </w:numPr>
        <w:rPr>
          <w:rFonts w:hint="cs"/>
          <w:rtl/>
        </w:rPr>
      </w:pPr>
      <w:r>
        <w:rPr>
          <w:rtl/>
        </w:rPr>
        <w:t>נוסח מסמך זה כפוף לשינויי ניסוח ועריכה</w:t>
      </w:r>
    </w:p>
    <w:sectPr w:rsidR="00145FCE">
      <w:headerReference w:type="even" r:id="rId6"/>
      <w:headerReference w:type="default" r:id="rId7"/>
      <w:footerReference w:type="even" r:id="rId8"/>
      <w:footerReference w:type="default" r:id="rId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0739" w14:textId="77777777" w:rsidR="001608CD" w:rsidRDefault="001608CD">
      <w:pPr>
        <w:spacing w:line="240" w:lineRule="auto"/>
      </w:pPr>
      <w:r>
        <w:separator/>
      </w:r>
    </w:p>
  </w:endnote>
  <w:endnote w:type="continuationSeparator" w:id="0">
    <w:p w14:paraId="621C4365" w14:textId="77777777" w:rsidR="001608CD" w:rsidRDefault="00160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DB3A" w14:textId="77777777" w:rsidR="008F79CB" w:rsidRDefault="008F79C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19</w:t>
    </w:r>
    <w:r>
      <w:rPr>
        <w:rFonts w:hAnsi="FrankRuehl" w:cs="FrankRuehl"/>
        <w:sz w:val="24"/>
        <w:rtl/>
      </w:rPr>
      <w:fldChar w:fldCharType="end"/>
    </w:r>
  </w:p>
  <w:p w14:paraId="12DB1B09" w14:textId="77777777" w:rsidR="008F79CB" w:rsidRDefault="008F79C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A8EF60" w14:textId="77777777" w:rsidR="008F79CB" w:rsidRDefault="008F79C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631" w:author="Site" w:date="2005-07-10T22:43:00Z">
      <w:r>
        <w:rPr>
          <w:rFonts w:cs="TopType Jerushalmi"/>
          <w:color w:val="000000"/>
          <w:sz w:val="14"/>
          <w:szCs w:val="14"/>
        </w:rPr>
        <w:t>E:\nevo\OutDoc-01=2001-06 - orly\s99001132-160.doc</w:t>
      </w:r>
    </w:ins>
    <w:del w:id="632" w:author="Site" w:date="2005-07-10T21:47:00Z">
      <w:r>
        <w:rPr>
          <w:rFonts w:cs="TopType Jerushalmi"/>
          <w:color w:val="000000"/>
          <w:sz w:val="14"/>
          <w:szCs w:val="14"/>
        </w:rPr>
        <w:delText>M:\-00000-ps-final-0000000\2001\06\2001 - 06 - bigger 60\01 = 2001 - 06 - bigger 60\s99001132-160.doc</w:delText>
      </w:r>
    </w:del>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7831" w14:textId="77777777" w:rsidR="008F79CB" w:rsidRDefault="008F79C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93D96">
      <w:rPr>
        <w:rFonts w:hAnsi="FrankRuehl" w:cs="FrankRuehl"/>
        <w:noProof/>
        <w:sz w:val="24"/>
        <w:rtl/>
      </w:rPr>
      <w:t>1</w:t>
    </w:r>
    <w:r>
      <w:rPr>
        <w:rFonts w:hAnsi="FrankRuehl" w:cs="FrankRuehl"/>
        <w:sz w:val="24"/>
        <w:rtl/>
      </w:rPr>
      <w:fldChar w:fldCharType="end"/>
    </w:r>
  </w:p>
  <w:p w14:paraId="19ADD375" w14:textId="77777777" w:rsidR="008F79CB" w:rsidRDefault="008F79C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95F94F" w14:textId="77777777" w:rsidR="008F79CB" w:rsidRDefault="008F79C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633" w:author="Site" w:date="2005-07-10T22:43:00Z">
      <w:r>
        <w:rPr>
          <w:rFonts w:cs="TopType Jerushalmi"/>
          <w:color w:val="000000"/>
          <w:sz w:val="14"/>
          <w:szCs w:val="14"/>
        </w:rPr>
        <w:t>E:\nevo\OutDoc-01=2001-06 - orly\s99001132-160.doc</w:t>
      </w:r>
    </w:ins>
    <w:del w:id="634" w:author="Site" w:date="2005-07-10T21:47:00Z">
      <w:r>
        <w:rPr>
          <w:rFonts w:cs="TopType Jerushalmi"/>
          <w:color w:val="000000"/>
          <w:sz w:val="14"/>
          <w:szCs w:val="14"/>
        </w:rPr>
        <w:delText>M:\-00000-ps-final-0000000\2001\06\2001 - 06 - bigger 60\01 = 2001 - 06 - bigger 60\s99001132-160.doc</w:delText>
      </w:r>
    </w:del>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48EF" w14:textId="77777777" w:rsidR="001608CD" w:rsidRDefault="001608CD">
      <w:pPr>
        <w:spacing w:line="240" w:lineRule="auto"/>
      </w:pPr>
      <w:r>
        <w:separator/>
      </w:r>
    </w:p>
  </w:footnote>
  <w:footnote w:type="continuationSeparator" w:id="0">
    <w:p w14:paraId="622F7A6B" w14:textId="77777777" w:rsidR="001608CD" w:rsidRDefault="001608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F79E" w14:textId="77777777" w:rsidR="008F79CB" w:rsidRDefault="008F79C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1132/99</w:t>
    </w:r>
    <w:r>
      <w:rPr>
        <w:rFonts w:hAnsi="David"/>
        <w:color w:val="000000"/>
        <w:sz w:val="22"/>
        <w:szCs w:val="22"/>
        <w:rtl/>
      </w:rPr>
      <w:tab/>
      <w:t xml:space="preserve"> לשכת תביעות מרחב שפלה - רחובות נ' ששון יוסי בן מנשה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F10E" w14:textId="77777777" w:rsidR="008F79CB" w:rsidRDefault="008F79C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1132/99</w:t>
    </w:r>
    <w:r>
      <w:rPr>
        <w:rFonts w:hAnsi="David"/>
        <w:color w:val="000000"/>
        <w:sz w:val="22"/>
        <w:szCs w:val="22"/>
        <w:rtl/>
      </w:rPr>
      <w:tab/>
      <w:t xml:space="preserve"> לשכת תביעות מרחב שפלה - רחובות נ' ששון יוסי בן מנשה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C4115"/>
    <w:rsid w:val="00145FCE"/>
    <w:rsid w:val="001608CD"/>
    <w:rsid w:val="00393D96"/>
    <w:rsid w:val="003C7F1E"/>
    <w:rsid w:val="005C3A3B"/>
    <w:rsid w:val="008F79CB"/>
    <w:rsid w:val="009B0ADC"/>
    <w:rsid w:val="00AC4115"/>
    <w:rsid w:val="00B23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204E95"/>
  <w15:chartTrackingRefBased/>
  <w15:docId w15:val="{D25D276C-1CBC-4462-A29B-63B3BD54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styleId="BodyTextIndent">
    <w:name w:val="Body Text Indent"/>
    <w:basedOn w:val="Normal"/>
    <w:semiHidden/>
    <w:pPr>
      <w:ind w:left="2160" w:hanging="720"/>
    </w:pPr>
  </w:style>
  <w:style w:type="paragraph" w:styleId="BodyTextIndent2">
    <w:name w:val="Body Text Indent 2"/>
    <w:basedOn w:val="Normal"/>
    <w:semiHidden/>
    <w:pPr>
      <w:ind w:left="1440"/>
      <w:jc w:val="both"/>
    </w:pPr>
  </w:style>
  <w:style w:type="paragraph" w:styleId="BodyTextIndent3">
    <w:name w:val="Body Text Indent 3"/>
    <w:basedOn w:val="Normal"/>
    <w:semiHidden/>
    <w:pPr>
      <w:ind w:left="2160" w:hanging="720"/>
      <w:jc w:val="both"/>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AC411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C4115"/>
    <w:rPr>
      <w:rFonts w:ascii="Tahoma" w:hAnsi="Tahoma" w:cs="Tahoma"/>
      <w:sz w:val="16"/>
      <w:szCs w:val="16"/>
      <w:lang w:eastAsia="he-IL"/>
    </w:rPr>
  </w:style>
  <w:style w:type="character" w:styleId="Hyperlink">
    <w:name w:val="Hyperlink"/>
    <w:rsid w:val="003C7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4406</Words>
  <Characters>25119</Characters>
  <Application>Microsoft Office Word</Application>
  <DocSecurity>0</DocSecurity>
  <Lines>209</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29467</CharactersWithSpaces>
  <SharedDoc>false</SharedDoc>
  <HLinks>
    <vt:vector size="240" baseType="variant">
      <vt:variant>
        <vt:i4>6553703</vt:i4>
      </vt:variant>
      <vt:variant>
        <vt:i4>117</vt:i4>
      </vt:variant>
      <vt:variant>
        <vt:i4>0</vt:i4>
      </vt:variant>
      <vt:variant>
        <vt:i4>5</vt:i4>
      </vt:variant>
      <vt:variant>
        <vt:lpwstr>http://www.nevo.co.il/law/70301/210</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4063350</vt:i4>
      </vt:variant>
      <vt:variant>
        <vt:i4>108</vt:i4>
      </vt:variant>
      <vt:variant>
        <vt:i4>0</vt:i4>
      </vt:variant>
      <vt:variant>
        <vt:i4>5</vt:i4>
      </vt:variant>
      <vt:variant>
        <vt:lpwstr>http://www.nevo.co.il/case/17942148</vt:lpwstr>
      </vt:variant>
      <vt:variant>
        <vt:lpwstr/>
      </vt:variant>
      <vt:variant>
        <vt:i4>3932276</vt:i4>
      </vt:variant>
      <vt:variant>
        <vt:i4>105</vt:i4>
      </vt:variant>
      <vt:variant>
        <vt:i4>0</vt:i4>
      </vt:variant>
      <vt:variant>
        <vt:i4>5</vt:i4>
      </vt:variant>
      <vt:variant>
        <vt:lpwstr>http://www.nevo.co.il/case/17925510</vt:lpwstr>
      </vt:variant>
      <vt:variant>
        <vt:lpwstr/>
      </vt:variant>
      <vt:variant>
        <vt:i4>7602284</vt:i4>
      </vt:variant>
      <vt:variant>
        <vt:i4>102</vt:i4>
      </vt:variant>
      <vt:variant>
        <vt:i4>0</vt:i4>
      </vt:variant>
      <vt:variant>
        <vt:i4>5</vt:i4>
      </vt:variant>
      <vt:variant>
        <vt:lpwstr>http://www.nevo.co.il/law/98569</vt:lpwstr>
      </vt:variant>
      <vt:variant>
        <vt:lpwstr/>
      </vt:variant>
      <vt:variant>
        <vt:i4>917582</vt:i4>
      </vt:variant>
      <vt:variant>
        <vt:i4>99</vt:i4>
      </vt:variant>
      <vt:variant>
        <vt:i4>0</vt:i4>
      </vt:variant>
      <vt:variant>
        <vt:i4>5</vt:i4>
      </vt:variant>
      <vt:variant>
        <vt:lpwstr>http://www.nevo.co.il/law/98569/54.a</vt:lpwstr>
      </vt:variant>
      <vt:variant>
        <vt:lpwstr/>
      </vt:variant>
      <vt:variant>
        <vt:i4>5570645</vt:i4>
      </vt:variant>
      <vt:variant>
        <vt:i4>96</vt:i4>
      </vt:variant>
      <vt:variant>
        <vt:i4>0</vt:i4>
      </vt:variant>
      <vt:variant>
        <vt:i4>5</vt:i4>
      </vt:variant>
      <vt:variant>
        <vt:lpwstr>http://www.nevo.co.il/law/70301/4</vt:lpwstr>
      </vt:variant>
      <vt:variant>
        <vt:lpwstr/>
      </vt:variant>
      <vt:variant>
        <vt:i4>6553703</vt:i4>
      </vt:variant>
      <vt:variant>
        <vt:i4>93</vt:i4>
      </vt:variant>
      <vt:variant>
        <vt:i4>0</vt:i4>
      </vt:variant>
      <vt:variant>
        <vt:i4>5</vt:i4>
      </vt:variant>
      <vt:variant>
        <vt:lpwstr>http://www.nevo.co.il/law/70301/210</vt:lpwstr>
      </vt:variant>
      <vt:variant>
        <vt:lpwstr/>
      </vt:variant>
      <vt:variant>
        <vt:i4>3866736</vt:i4>
      </vt:variant>
      <vt:variant>
        <vt:i4>90</vt:i4>
      </vt:variant>
      <vt:variant>
        <vt:i4>0</vt:i4>
      </vt:variant>
      <vt:variant>
        <vt:i4>5</vt:i4>
      </vt:variant>
      <vt:variant>
        <vt:lpwstr>http://www.nevo.co.il/case/17945760</vt:lpwstr>
      </vt:variant>
      <vt:variant>
        <vt:lpwstr/>
      </vt:variant>
      <vt:variant>
        <vt:i4>8257646</vt:i4>
      </vt:variant>
      <vt:variant>
        <vt:i4>87</vt:i4>
      </vt:variant>
      <vt:variant>
        <vt:i4>0</vt:i4>
      </vt:variant>
      <vt:variant>
        <vt:i4>5</vt:i4>
      </vt:variant>
      <vt:variant>
        <vt:lpwstr>http://www.nevo.co.il/law/74903</vt:lpwstr>
      </vt:variant>
      <vt:variant>
        <vt:lpwstr/>
      </vt:variant>
      <vt:variant>
        <vt:i4>6881388</vt:i4>
      </vt:variant>
      <vt:variant>
        <vt:i4>84</vt:i4>
      </vt:variant>
      <vt:variant>
        <vt:i4>0</vt:i4>
      </vt:variant>
      <vt:variant>
        <vt:i4>5</vt:i4>
      </vt:variant>
      <vt:variant>
        <vt:lpwstr>http://www.nevo.co.il/law/74903/184</vt:lpwstr>
      </vt:variant>
      <vt:variant>
        <vt:lpwstr/>
      </vt:variant>
      <vt:variant>
        <vt:i4>8257646</vt:i4>
      </vt:variant>
      <vt:variant>
        <vt:i4>81</vt:i4>
      </vt:variant>
      <vt:variant>
        <vt:i4>0</vt:i4>
      </vt:variant>
      <vt:variant>
        <vt:i4>5</vt:i4>
      </vt:variant>
      <vt:variant>
        <vt:lpwstr>http://www.nevo.co.il/law/74903</vt:lpwstr>
      </vt:variant>
      <vt:variant>
        <vt:lpwstr/>
      </vt:variant>
      <vt:variant>
        <vt:i4>8257646</vt:i4>
      </vt:variant>
      <vt:variant>
        <vt:i4>78</vt:i4>
      </vt:variant>
      <vt:variant>
        <vt:i4>0</vt:i4>
      </vt:variant>
      <vt:variant>
        <vt:i4>5</vt:i4>
      </vt:variant>
      <vt:variant>
        <vt:lpwstr>http://www.nevo.co.il/law/74903</vt:lpwstr>
      </vt:variant>
      <vt:variant>
        <vt:lpwstr/>
      </vt:variant>
      <vt:variant>
        <vt:i4>6881388</vt:i4>
      </vt:variant>
      <vt:variant>
        <vt:i4>75</vt:i4>
      </vt:variant>
      <vt:variant>
        <vt:i4>0</vt:i4>
      </vt:variant>
      <vt:variant>
        <vt:i4>5</vt:i4>
      </vt:variant>
      <vt:variant>
        <vt:lpwstr>http://www.nevo.co.il/law/74903/184</vt:lpwstr>
      </vt:variant>
      <vt:variant>
        <vt:lpwstr/>
      </vt:variant>
      <vt:variant>
        <vt:i4>8061024</vt:i4>
      </vt:variant>
      <vt:variant>
        <vt:i4>72</vt:i4>
      </vt:variant>
      <vt:variant>
        <vt:i4>0</vt:i4>
      </vt:variant>
      <vt:variant>
        <vt:i4>5</vt:i4>
      </vt:variant>
      <vt:variant>
        <vt:lpwstr>http://www.nevo.co.il/law/70301/5.a</vt:lpwstr>
      </vt:variant>
      <vt:variant>
        <vt:lpwstr/>
      </vt:variant>
      <vt:variant>
        <vt:i4>6553703</vt:i4>
      </vt:variant>
      <vt:variant>
        <vt:i4>69</vt:i4>
      </vt:variant>
      <vt:variant>
        <vt:i4>0</vt:i4>
      </vt:variant>
      <vt:variant>
        <vt:i4>5</vt:i4>
      </vt:variant>
      <vt:variant>
        <vt:lpwstr>http://www.nevo.co.il/law/70301/210</vt:lpwstr>
      </vt:variant>
      <vt:variant>
        <vt:lpwstr/>
      </vt:variant>
      <vt:variant>
        <vt:i4>6553703</vt:i4>
      </vt:variant>
      <vt:variant>
        <vt:i4>66</vt:i4>
      </vt:variant>
      <vt:variant>
        <vt:i4>0</vt:i4>
      </vt:variant>
      <vt:variant>
        <vt:i4>5</vt:i4>
      </vt:variant>
      <vt:variant>
        <vt:lpwstr>http://www.nevo.co.il/law/70301/210</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6553703</vt:i4>
      </vt:variant>
      <vt:variant>
        <vt:i4>51</vt:i4>
      </vt:variant>
      <vt:variant>
        <vt:i4>0</vt:i4>
      </vt:variant>
      <vt:variant>
        <vt:i4>5</vt:i4>
      </vt:variant>
      <vt:variant>
        <vt:lpwstr>http://www.nevo.co.il/law/70301/210</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6553703</vt:i4>
      </vt:variant>
      <vt:variant>
        <vt:i4>39</vt:i4>
      </vt:variant>
      <vt:variant>
        <vt:i4>0</vt:i4>
      </vt:variant>
      <vt:variant>
        <vt:i4>5</vt:i4>
      </vt:variant>
      <vt:variant>
        <vt:lpwstr>http://www.nevo.co.il/law/70301/210</vt:lpwstr>
      </vt:variant>
      <vt:variant>
        <vt:lpwstr/>
      </vt:variant>
      <vt:variant>
        <vt:i4>7602284</vt:i4>
      </vt:variant>
      <vt:variant>
        <vt:i4>36</vt:i4>
      </vt:variant>
      <vt:variant>
        <vt:i4>0</vt:i4>
      </vt:variant>
      <vt:variant>
        <vt:i4>5</vt:i4>
      </vt:variant>
      <vt:variant>
        <vt:lpwstr>http://www.nevo.co.il/law/98569</vt:lpwstr>
      </vt:variant>
      <vt:variant>
        <vt:lpwstr/>
      </vt:variant>
      <vt:variant>
        <vt:i4>8257646</vt:i4>
      </vt:variant>
      <vt:variant>
        <vt:i4>33</vt:i4>
      </vt:variant>
      <vt:variant>
        <vt:i4>0</vt:i4>
      </vt:variant>
      <vt:variant>
        <vt:i4>5</vt:i4>
      </vt:variant>
      <vt:variant>
        <vt:lpwstr>http://www.nevo.co.il/law/74903</vt:lpwstr>
      </vt:variant>
      <vt:variant>
        <vt:lpwstr/>
      </vt:variant>
      <vt:variant>
        <vt:i4>7995492</vt:i4>
      </vt:variant>
      <vt:variant>
        <vt:i4>30</vt:i4>
      </vt:variant>
      <vt:variant>
        <vt:i4>0</vt:i4>
      </vt:variant>
      <vt:variant>
        <vt:i4>5</vt:i4>
      </vt:variant>
      <vt:variant>
        <vt:lpwstr>http://www.nevo.co.il/law/70301</vt:lpwstr>
      </vt:variant>
      <vt:variant>
        <vt:lpwstr/>
      </vt:variant>
      <vt:variant>
        <vt:i4>917582</vt:i4>
      </vt:variant>
      <vt:variant>
        <vt:i4>27</vt:i4>
      </vt:variant>
      <vt:variant>
        <vt:i4>0</vt:i4>
      </vt:variant>
      <vt:variant>
        <vt:i4>5</vt:i4>
      </vt:variant>
      <vt:variant>
        <vt:lpwstr>http://www.nevo.co.il/law/98569/54.a</vt:lpwstr>
      </vt:variant>
      <vt:variant>
        <vt:lpwstr/>
      </vt:variant>
      <vt:variant>
        <vt:i4>7602284</vt:i4>
      </vt:variant>
      <vt:variant>
        <vt:i4>24</vt:i4>
      </vt:variant>
      <vt:variant>
        <vt:i4>0</vt:i4>
      </vt:variant>
      <vt:variant>
        <vt:i4>5</vt:i4>
      </vt:variant>
      <vt:variant>
        <vt:lpwstr>http://www.nevo.co.il/law/98569</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8257646</vt:i4>
      </vt:variant>
      <vt:variant>
        <vt:i4>18</vt:i4>
      </vt:variant>
      <vt:variant>
        <vt:i4>0</vt:i4>
      </vt:variant>
      <vt:variant>
        <vt:i4>5</vt:i4>
      </vt:variant>
      <vt:variant>
        <vt:lpwstr>http://www.nevo.co.il/law/74903</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6553703</vt:i4>
      </vt:variant>
      <vt:variant>
        <vt:i4>9</vt:i4>
      </vt:variant>
      <vt:variant>
        <vt:i4>0</vt:i4>
      </vt:variant>
      <vt:variant>
        <vt:i4>5</vt:i4>
      </vt:variant>
      <vt:variant>
        <vt:lpwstr>http://www.nevo.co.il/law/70301/210</vt:lpwstr>
      </vt:variant>
      <vt:variant>
        <vt:lpwstr/>
      </vt:variant>
      <vt:variant>
        <vt:i4>8061024</vt:i4>
      </vt:variant>
      <vt:variant>
        <vt:i4>6</vt:i4>
      </vt:variant>
      <vt:variant>
        <vt:i4>0</vt:i4>
      </vt:variant>
      <vt:variant>
        <vt:i4>5</vt:i4>
      </vt:variant>
      <vt:variant>
        <vt:lpwstr>http://www.nevo.co.il/law/70301/5.a</vt:lpwstr>
      </vt:variant>
      <vt:variant>
        <vt:lpwstr/>
      </vt:variant>
      <vt:variant>
        <vt:i4>5570645</vt:i4>
      </vt:variant>
      <vt:variant>
        <vt:i4>3</vt:i4>
      </vt:variant>
      <vt:variant>
        <vt:i4>0</vt:i4>
      </vt:variant>
      <vt:variant>
        <vt:i4>5</vt:i4>
      </vt:variant>
      <vt:variant>
        <vt:lpwstr>http://www.nevo.co.il/law/70301/4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2001-06-03T10:58:00Z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1132</vt:lpwstr>
  </property>
  <property fmtid="{D5CDD505-2E9C-101B-9397-08002B2CF9AE}" pid="6" name="PROCYEAR">
    <vt:lpwstr>99</vt:lpwstr>
  </property>
  <property fmtid="{D5CDD505-2E9C-101B-9397-08002B2CF9AE}" pid="7" name="APPELLANT">
    <vt:lpwstr>לשכת תביעות מרחב שפלה - רחובות</vt:lpwstr>
  </property>
  <property fmtid="{D5CDD505-2E9C-101B-9397-08002B2CF9AE}" pid="8" name="APPELLEE">
    <vt:lpwstr>ששון יוסי בן מנשה</vt:lpwstr>
  </property>
  <property fmtid="{D5CDD505-2E9C-101B-9397-08002B2CF9AE}" pid="9" name="LAWYER">
    <vt:lpwstr>ששון יוסי בן מנשה;ששי  גז ואח'</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20010603</vt:lpwstr>
  </property>
  <property fmtid="{D5CDD505-2E9C-101B-9397-08002B2CF9AE}" pid="13" name="WORDNUMPAGES">
    <vt:lpwstr>19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17945760;17942148</vt:lpwstr>
  </property>
  <property fmtid="{D5CDD505-2E9C-101B-9397-08002B2CF9AE}" pid="32" name="LAWLISTTMP1">
    <vt:lpwstr>70301/210:6;348.a:4;345.a.1:4;005.a;004</vt:lpwstr>
  </property>
  <property fmtid="{D5CDD505-2E9C-101B-9397-08002B2CF9AE}" pid="33" name="LAWLISTTMP2">
    <vt:lpwstr>74903/184:2</vt:lpwstr>
  </property>
  <property fmtid="{D5CDD505-2E9C-101B-9397-08002B2CF9AE}" pid="34" name="LAWLISTTMP3">
    <vt:lpwstr>98569/054.a</vt:lpwstr>
  </property>
</Properties>
</file>