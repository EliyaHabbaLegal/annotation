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0DA8" w14:textId="77777777" w:rsidR="00B26536" w:rsidRDefault="00B26536">
      <w:pPr>
        <w:jc w:val="center"/>
        <w:rPr>
          <w:rFonts w:hint="cs"/>
          <w:rtl/>
        </w:rPr>
      </w:pPr>
    </w:p>
    <w:p w14:paraId="4ACAD6CC" w14:textId="77777777" w:rsidR="00B26536" w:rsidRDefault="00B26536">
      <w:pPr>
        <w:jc w:val="center"/>
        <w:rPr>
          <w:rFonts w:hint="cs"/>
          <w:rtl/>
        </w:rPr>
      </w:pPr>
      <w:r>
        <w:t xml:space="preserve">    </w:t>
      </w:r>
    </w:p>
    <w:p w14:paraId="629F381C" w14:textId="77777777" w:rsidR="00B26536" w:rsidRDefault="00B26536">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0" w:author="run" w:date="2017-09-26T08:56: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908"/>
        <w:gridCol w:w="4701"/>
        <w:gridCol w:w="964"/>
        <w:gridCol w:w="1949"/>
        <w:tblGridChange w:id="1">
          <w:tblGrid>
            <w:gridCol w:w="908"/>
            <w:gridCol w:w="4701"/>
            <w:gridCol w:w="964"/>
            <w:gridCol w:w="1949"/>
          </w:tblGrid>
        </w:tblGridChange>
      </w:tblGrid>
      <w:tr w:rsidR="00B26536" w14:paraId="02AF1BAC" w14:textId="77777777" w:rsidTr="00B26536">
        <w:trPr>
          <w:cantSplit/>
          <w:trHeight w:val="195"/>
          <w:trPrChange w:id="2" w:author="run" w:date="2017-09-26T08:56: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3" w:author="run" w:date="2017-09-26T08:56: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11386883" w14:textId="77777777" w:rsidR="00B26536" w:rsidRDefault="00B26536">
            <w:pPr>
              <w:rPr>
                <w:b/>
                <w:bCs/>
                <w:sz w:val="28"/>
                <w:szCs w:val="28"/>
              </w:rPr>
            </w:pPr>
            <w:r>
              <w:rPr>
                <w:rFonts w:hint="cs"/>
                <w:b/>
                <w:bCs/>
                <w:sz w:val="28"/>
                <w:szCs w:val="28"/>
                <w:rtl/>
              </w:rPr>
              <w:t>בית משפט 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Change w:id="4" w:author="run" w:date="2017-09-26T08:56:00Z">
              <w:tcPr>
                <w:tcW w:w="2915" w:type="dxa"/>
                <w:gridSpan w:val="2"/>
                <w:tcBorders>
                  <w:top w:val="single" w:sz="4" w:space="0" w:color="auto"/>
                  <w:left w:val="single" w:sz="4" w:space="0" w:color="auto"/>
                  <w:bottom w:val="single" w:sz="4" w:space="0" w:color="auto"/>
                  <w:right w:val="single" w:sz="4" w:space="0" w:color="auto"/>
                </w:tcBorders>
              </w:tcPr>
            </w:tcPrChange>
          </w:tcPr>
          <w:p w14:paraId="3C0E1101" w14:textId="77777777" w:rsidR="00B26536" w:rsidRDefault="00B26536">
            <w:pPr>
              <w:rPr>
                <w:b/>
                <w:bCs/>
                <w:sz w:val="28"/>
                <w:szCs w:val="28"/>
              </w:rPr>
            </w:pPr>
            <w:r>
              <w:rPr>
                <w:rFonts w:hint="cs"/>
                <w:b/>
                <w:bCs/>
                <w:sz w:val="28"/>
                <w:szCs w:val="28"/>
                <w:rtl/>
              </w:rPr>
              <w:t>פ  001039/00</w:t>
            </w:r>
          </w:p>
        </w:tc>
      </w:tr>
      <w:tr w:rsidR="00B26536" w14:paraId="6D04852B" w14:textId="77777777" w:rsidTr="00B26536">
        <w:trPr>
          <w:cantSplit/>
          <w:trHeight w:val="195"/>
          <w:trPrChange w:id="5" w:author="run" w:date="2017-09-26T08:56: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6" w:author="run" w:date="2017-09-26T08:56: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12C553D4" w14:textId="77777777" w:rsidR="00B26536" w:rsidRDefault="00B26536">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Change w:id="7" w:author="run" w:date="2017-09-26T08:56:00Z">
              <w:tcPr>
                <w:tcW w:w="2915" w:type="dxa"/>
                <w:gridSpan w:val="2"/>
                <w:tcBorders>
                  <w:top w:val="single" w:sz="4" w:space="0" w:color="auto"/>
                  <w:left w:val="single" w:sz="4" w:space="0" w:color="auto"/>
                  <w:bottom w:val="single" w:sz="4" w:space="0" w:color="auto"/>
                  <w:right w:val="single" w:sz="4" w:space="0" w:color="auto"/>
                </w:tcBorders>
              </w:tcPr>
            </w:tcPrChange>
          </w:tcPr>
          <w:p w14:paraId="372DA44A" w14:textId="77777777" w:rsidR="00B26536" w:rsidRDefault="00B26536">
            <w:pPr>
              <w:rPr>
                <w:b/>
                <w:bCs/>
                <w:sz w:val="28"/>
                <w:szCs w:val="28"/>
              </w:rPr>
            </w:pPr>
          </w:p>
        </w:tc>
      </w:tr>
      <w:tr w:rsidR="00B26536" w14:paraId="7D2C0173" w14:textId="77777777" w:rsidTr="00B26536">
        <w:trPr>
          <w:trHeight w:val="286"/>
          <w:trPrChange w:id="8" w:author="run" w:date="2017-09-26T08:56:00Z">
            <w:trPr>
              <w:trHeight w:val="286"/>
            </w:trPr>
          </w:trPrChange>
        </w:trPr>
        <w:tc>
          <w:tcPr>
            <w:tcW w:w="908" w:type="dxa"/>
            <w:tcBorders>
              <w:top w:val="single" w:sz="4" w:space="0" w:color="auto"/>
              <w:left w:val="single" w:sz="4" w:space="0" w:color="auto"/>
              <w:bottom w:val="single" w:sz="4" w:space="0" w:color="auto"/>
              <w:right w:val="single" w:sz="4" w:space="0" w:color="auto"/>
            </w:tcBorders>
            <w:tcPrChange w:id="9" w:author="run" w:date="2017-09-26T08:56:00Z">
              <w:tcPr>
                <w:tcW w:w="908" w:type="dxa"/>
                <w:tcBorders>
                  <w:top w:val="single" w:sz="4" w:space="0" w:color="auto"/>
                  <w:left w:val="single" w:sz="4" w:space="0" w:color="auto"/>
                  <w:bottom w:val="single" w:sz="4" w:space="0" w:color="auto"/>
                  <w:right w:val="single" w:sz="4" w:space="0" w:color="auto"/>
                </w:tcBorders>
              </w:tcPr>
            </w:tcPrChange>
          </w:tcPr>
          <w:p w14:paraId="6175BE1A" w14:textId="77777777" w:rsidR="00B26536" w:rsidRDefault="00B26536">
            <w:pPr>
              <w:rPr>
                <w:b/>
                <w:bCs/>
                <w:sz w:val="28"/>
                <w:szCs w:val="28"/>
              </w:rPr>
            </w:pPr>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Change w:id="10" w:author="run" w:date="2017-09-26T08:56:00Z">
              <w:tcPr>
                <w:tcW w:w="4706" w:type="dxa"/>
                <w:tcBorders>
                  <w:top w:val="single" w:sz="4" w:space="0" w:color="auto"/>
                  <w:left w:val="single" w:sz="4" w:space="0" w:color="auto"/>
                  <w:bottom w:val="single" w:sz="4" w:space="0" w:color="auto"/>
                  <w:right w:val="single" w:sz="4" w:space="0" w:color="auto"/>
                </w:tcBorders>
              </w:tcPr>
            </w:tcPrChange>
          </w:tcPr>
          <w:p w14:paraId="7D0AD278" w14:textId="77777777" w:rsidR="00B26536" w:rsidRDefault="00B26536">
            <w:pPr>
              <w:rPr>
                <w:b/>
                <w:bCs/>
                <w:sz w:val="28"/>
                <w:szCs w:val="28"/>
              </w:rPr>
            </w:pPr>
            <w:r>
              <w:rPr>
                <w:rFonts w:hint="cs"/>
                <w:b/>
                <w:bCs/>
                <w:sz w:val="28"/>
                <w:szCs w:val="28"/>
                <w:rtl/>
              </w:rPr>
              <w:t>הרכב: משאלי,טימן,סוקולוב</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1" w:author="run" w:date="2017-09-26T08:56:00Z">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23393C6F" w14:textId="77777777" w:rsidR="00B26536" w:rsidRDefault="00B26536">
            <w:pPr>
              <w:rPr>
                <w:b/>
                <w:bCs/>
                <w:sz w:val="28"/>
                <w:szCs w:val="28"/>
              </w:rPr>
            </w:pPr>
            <w:r>
              <w:rPr>
                <w:rFonts w:hint="cs"/>
                <w:b/>
                <w:bCs/>
                <w:sz w:val="28"/>
                <w:szCs w:val="28"/>
                <w:rtl/>
              </w:rPr>
              <w:t>תאריך:</w:t>
            </w:r>
          </w:p>
        </w:tc>
        <w:tc>
          <w:tcPr>
            <w:tcW w:w="1951" w:type="dxa"/>
            <w:tcBorders>
              <w:top w:val="single" w:sz="4" w:space="0" w:color="auto"/>
              <w:left w:val="single" w:sz="4" w:space="0" w:color="auto"/>
              <w:bottom w:val="single" w:sz="4" w:space="0" w:color="auto"/>
              <w:right w:val="single" w:sz="4" w:space="0" w:color="auto"/>
            </w:tcBorders>
            <w:tcPrChange w:id="12" w:author="run" w:date="2017-09-26T08:56:00Z">
              <w:tcPr>
                <w:tcW w:w="1951" w:type="dxa"/>
                <w:tcBorders>
                  <w:top w:val="single" w:sz="4" w:space="0" w:color="auto"/>
                  <w:left w:val="single" w:sz="4" w:space="0" w:color="auto"/>
                  <w:bottom w:val="single" w:sz="4" w:space="0" w:color="auto"/>
                  <w:right w:val="single" w:sz="4" w:space="0" w:color="auto"/>
                </w:tcBorders>
              </w:tcPr>
            </w:tcPrChange>
          </w:tcPr>
          <w:p w14:paraId="65D02518" w14:textId="77777777" w:rsidR="00B26536" w:rsidRDefault="00B26536">
            <w:pPr>
              <w:rPr>
                <w:b/>
                <w:bCs/>
                <w:sz w:val="28"/>
                <w:szCs w:val="28"/>
              </w:rPr>
            </w:pPr>
            <w:r>
              <w:rPr>
                <w:rFonts w:hint="cs"/>
                <w:b/>
                <w:bCs/>
                <w:sz w:val="28"/>
                <w:szCs w:val="28"/>
                <w:rtl/>
              </w:rPr>
              <w:t>16/08/01</w:t>
            </w:r>
          </w:p>
        </w:tc>
      </w:tr>
    </w:tbl>
    <w:p w14:paraId="1C40A306" w14:textId="77777777" w:rsidR="00B26536" w:rsidRDefault="00B26536">
      <w:pPr>
        <w:rPr>
          <w:rFonts w:hint="cs"/>
          <w:szCs w:val="22"/>
          <w:rtl/>
        </w:rPr>
      </w:pPr>
    </w:p>
    <w:p w14:paraId="76BAD599" w14:textId="77777777" w:rsidR="00B26536" w:rsidRDefault="00B26536">
      <w:pPr>
        <w:pStyle w:val="Header"/>
        <w:jc w:val="left"/>
        <w:rPr>
          <w:rFonts w:hint="cs"/>
          <w:szCs w:val="20"/>
          <w:rtl/>
        </w:rPr>
      </w:pPr>
    </w:p>
    <w:p w14:paraId="78A1462A" w14:textId="77777777" w:rsidR="00B26536" w:rsidRDefault="00B26536">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Change w:id="13" w:author="run" w:date="2017-09-26T08:56:00Z">
          <w:tblPr>
            <w:tblW w:w="8591" w:type="dxa"/>
            <w:tblInd w:w="56" w:type="dxa"/>
            <w:tblCellMar>
              <w:left w:w="107" w:type="dxa"/>
              <w:right w:w="107" w:type="dxa"/>
            </w:tblCellMar>
            <w:tblLook w:val="0000" w:firstRow="0" w:lastRow="0" w:firstColumn="0" w:lastColumn="0" w:noHBand="0" w:noVBand="0"/>
          </w:tblPr>
        </w:tblPrChange>
      </w:tblPr>
      <w:tblGrid>
        <w:gridCol w:w="1362"/>
        <w:gridCol w:w="1757"/>
        <w:gridCol w:w="3063"/>
        <w:gridCol w:w="2409"/>
        <w:tblGridChange w:id="14">
          <w:tblGrid>
            <w:gridCol w:w="1362"/>
            <w:gridCol w:w="1757"/>
            <w:gridCol w:w="3063"/>
            <w:gridCol w:w="2409"/>
          </w:tblGrid>
        </w:tblGridChange>
      </w:tblGrid>
      <w:tr w:rsidR="00B26536" w14:paraId="5A528F7B" w14:textId="77777777" w:rsidTr="00B26536">
        <w:tc>
          <w:tcPr>
            <w:tcW w:w="1362" w:type="dxa"/>
            <w:tcPrChange w:id="15" w:author="run" w:date="2017-09-26T08:56:00Z">
              <w:tcPr>
                <w:tcW w:w="1362" w:type="dxa"/>
              </w:tcPr>
            </w:tcPrChange>
          </w:tcPr>
          <w:p w14:paraId="5E0DB590" w14:textId="77777777" w:rsidR="00B26536" w:rsidRDefault="00B26536">
            <w:pPr>
              <w:pStyle w:val="a"/>
              <w:rPr>
                <w:szCs w:val="26"/>
              </w:rPr>
            </w:pPr>
            <w:bookmarkStart w:id="16" w:name="FirstLawyer"/>
            <w:r>
              <w:rPr>
                <w:rFonts w:hint="cs"/>
                <w:rtl/>
              </w:rPr>
              <w:t>בעניין:</w:t>
            </w:r>
          </w:p>
        </w:tc>
        <w:tc>
          <w:tcPr>
            <w:tcW w:w="4820" w:type="dxa"/>
            <w:gridSpan w:val="2"/>
            <w:tcPrChange w:id="17" w:author="run" w:date="2017-09-26T08:56:00Z">
              <w:tcPr>
                <w:tcW w:w="4820" w:type="dxa"/>
                <w:gridSpan w:val="2"/>
              </w:tcPr>
            </w:tcPrChange>
          </w:tcPr>
          <w:p w14:paraId="4EFB3C57" w14:textId="77777777" w:rsidR="00B26536" w:rsidRDefault="00B26536">
            <w:pPr>
              <w:pStyle w:val="a"/>
            </w:pPr>
            <w:r>
              <w:rPr>
                <w:rFonts w:hint="cs"/>
                <w:rtl/>
              </w:rPr>
              <w:t>מדינת ישראל</w:t>
            </w:r>
          </w:p>
          <w:p w14:paraId="1746A615" w14:textId="77777777" w:rsidR="00B26536" w:rsidRDefault="00B26536">
            <w:pPr>
              <w:pStyle w:val="a"/>
              <w:rPr>
                <w:rFonts w:hint="cs"/>
                <w:rtl/>
              </w:rPr>
            </w:pPr>
            <w:r>
              <w:rPr>
                <w:rFonts w:hint="cs"/>
                <w:rtl/>
              </w:rPr>
              <w:t>פרקליטות מחוז תל-אביב</w:t>
            </w:r>
          </w:p>
          <w:p w14:paraId="0C5E2A41" w14:textId="77777777" w:rsidR="00B26536" w:rsidRDefault="00B26536">
            <w:pPr>
              <w:pStyle w:val="a"/>
            </w:pPr>
            <w:r>
              <w:rPr>
                <w:rFonts w:hint="cs"/>
                <w:rtl/>
              </w:rPr>
              <w:t>ע"י ב"כ עו"ד ר. מוהר</w:t>
            </w:r>
          </w:p>
        </w:tc>
        <w:tc>
          <w:tcPr>
            <w:tcW w:w="2409" w:type="dxa"/>
            <w:tcPrChange w:id="18" w:author="run" w:date="2017-09-26T08:56:00Z">
              <w:tcPr>
                <w:tcW w:w="2409" w:type="dxa"/>
              </w:tcPr>
            </w:tcPrChange>
          </w:tcPr>
          <w:p w14:paraId="1387C30D" w14:textId="77777777" w:rsidR="00B26536" w:rsidRDefault="00B26536">
            <w:pPr>
              <w:pStyle w:val="a"/>
            </w:pPr>
          </w:p>
        </w:tc>
      </w:tr>
      <w:tr w:rsidR="00B26536" w14:paraId="1CCD1665" w14:textId="77777777" w:rsidTr="00B26536">
        <w:tc>
          <w:tcPr>
            <w:tcW w:w="1362" w:type="dxa"/>
            <w:tcPrChange w:id="19" w:author="run" w:date="2017-09-26T08:56:00Z">
              <w:tcPr>
                <w:tcW w:w="1362" w:type="dxa"/>
              </w:tcPr>
            </w:tcPrChange>
          </w:tcPr>
          <w:p w14:paraId="2C573FA5" w14:textId="77777777" w:rsidR="00B26536" w:rsidRDefault="00B26536">
            <w:pPr>
              <w:pStyle w:val="a"/>
              <w:rPr>
                <w:szCs w:val="26"/>
              </w:rPr>
            </w:pPr>
            <w:bookmarkStart w:id="20" w:name="כינוי_א" w:colFirst="3" w:colLast="3"/>
            <w:bookmarkStart w:id="21" w:name="FirstAppellant" w:colFirst="3" w:colLast="3"/>
            <w:bookmarkEnd w:id="16"/>
          </w:p>
        </w:tc>
        <w:tc>
          <w:tcPr>
            <w:tcW w:w="1757" w:type="dxa"/>
            <w:tcPrChange w:id="22" w:author="run" w:date="2017-09-26T08:56:00Z">
              <w:tcPr>
                <w:tcW w:w="1757" w:type="dxa"/>
              </w:tcPr>
            </w:tcPrChange>
          </w:tcPr>
          <w:p w14:paraId="2A316E3E" w14:textId="77777777" w:rsidR="00B26536" w:rsidRDefault="00B26536">
            <w:pPr>
              <w:pStyle w:val="a"/>
            </w:pPr>
          </w:p>
        </w:tc>
        <w:tc>
          <w:tcPr>
            <w:tcW w:w="3063" w:type="dxa"/>
            <w:tcPrChange w:id="23" w:author="run" w:date="2017-09-26T08:56:00Z">
              <w:tcPr>
                <w:tcW w:w="3063" w:type="dxa"/>
              </w:tcPr>
            </w:tcPrChange>
          </w:tcPr>
          <w:p w14:paraId="455EF712" w14:textId="77777777" w:rsidR="00B26536" w:rsidRDefault="00B26536">
            <w:pPr>
              <w:pStyle w:val="a"/>
            </w:pPr>
          </w:p>
        </w:tc>
        <w:tc>
          <w:tcPr>
            <w:tcW w:w="2409" w:type="dxa"/>
            <w:tcPrChange w:id="24" w:author="run" w:date="2017-09-26T08:56:00Z">
              <w:tcPr>
                <w:tcW w:w="2409" w:type="dxa"/>
              </w:tcPr>
            </w:tcPrChange>
          </w:tcPr>
          <w:p w14:paraId="6739505E" w14:textId="77777777" w:rsidR="00B26536" w:rsidRDefault="00B26536">
            <w:pPr>
              <w:pStyle w:val="a"/>
            </w:pPr>
            <w:r>
              <w:rPr>
                <w:rFonts w:hint="cs"/>
                <w:rtl/>
              </w:rPr>
              <w:t>המאשימה</w:t>
            </w:r>
          </w:p>
        </w:tc>
      </w:tr>
      <w:bookmarkEnd w:id="20"/>
      <w:tr w:rsidR="00B26536" w14:paraId="12ABB993" w14:textId="77777777" w:rsidTr="00B26536">
        <w:tc>
          <w:tcPr>
            <w:tcW w:w="1362" w:type="dxa"/>
            <w:tcPrChange w:id="25" w:author="run" w:date="2017-09-26T08:56:00Z">
              <w:tcPr>
                <w:tcW w:w="1362" w:type="dxa"/>
              </w:tcPr>
            </w:tcPrChange>
          </w:tcPr>
          <w:p w14:paraId="02E0D7EB" w14:textId="77777777" w:rsidR="00B26536" w:rsidRDefault="00B26536">
            <w:pPr>
              <w:pStyle w:val="a"/>
            </w:pPr>
          </w:p>
        </w:tc>
        <w:tc>
          <w:tcPr>
            <w:tcW w:w="4820" w:type="dxa"/>
            <w:gridSpan w:val="2"/>
            <w:tcPrChange w:id="26" w:author="run" w:date="2017-09-26T08:56:00Z">
              <w:tcPr>
                <w:tcW w:w="4820" w:type="dxa"/>
                <w:gridSpan w:val="2"/>
              </w:tcPr>
            </w:tcPrChange>
          </w:tcPr>
          <w:p w14:paraId="06C800D5" w14:textId="77777777" w:rsidR="00B26536" w:rsidRDefault="00B26536">
            <w:pPr>
              <w:pStyle w:val="a"/>
              <w:jc w:val="center"/>
            </w:pPr>
            <w:r>
              <w:rPr>
                <w:rFonts w:hint="cs"/>
                <w:rtl/>
              </w:rPr>
              <w:t>נ  ג  ד</w:t>
            </w:r>
          </w:p>
        </w:tc>
        <w:tc>
          <w:tcPr>
            <w:tcW w:w="2409" w:type="dxa"/>
            <w:tcPrChange w:id="27" w:author="run" w:date="2017-09-26T08:56:00Z">
              <w:tcPr>
                <w:tcW w:w="2409" w:type="dxa"/>
              </w:tcPr>
            </w:tcPrChange>
          </w:tcPr>
          <w:p w14:paraId="41D4902C" w14:textId="77777777" w:rsidR="00B26536" w:rsidRDefault="00B26536">
            <w:pPr>
              <w:pStyle w:val="a"/>
            </w:pPr>
          </w:p>
        </w:tc>
      </w:tr>
      <w:tr w:rsidR="00B26536" w14:paraId="31A58083" w14:textId="77777777" w:rsidTr="00B26536">
        <w:tc>
          <w:tcPr>
            <w:tcW w:w="1362" w:type="dxa"/>
            <w:tcPrChange w:id="28" w:author="run" w:date="2017-09-26T08:56:00Z">
              <w:tcPr>
                <w:tcW w:w="1362" w:type="dxa"/>
              </w:tcPr>
            </w:tcPrChange>
          </w:tcPr>
          <w:p w14:paraId="60FAFF89" w14:textId="77777777" w:rsidR="00B26536" w:rsidRDefault="00B26536">
            <w:pPr>
              <w:pStyle w:val="a"/>
              <w:rPr>
                <w:szCs w:val="26"/>
              </w:rPr>
            </w:pPr>
            <w:bookmarkStart w:id="29" w:name="שם_ב" w:colFirst="1" w:colLast="1"/>
            <w:bookmarkEnd w:id="21"/>
          </w:p>
        </w:tc>
        <w:tc>
          <w:tcPr>
            <w:tcW w:w="4820" w:type="dxa"/>
            <w:gridSpan w:val="2"/>
            <w:tcPrChange w:id="30" w:author="run" w:date="2017-09-26T08:56:00Z">
              <w:tcPr>
                <w:tcW w:w="4820" w:type="dxa"/>
                <w:gridSpan w:val="2"/>
              </w:tcPr>
            </w:tcPrChange>
          </w:tcPr>
          <w:p w14:paraId="182A2162" w14:textId="77777777" w:rsidR="00B26536" w:rsidRDefault="00B26536">
            <w:pPr>
              <w:pStyle w:val="a"/>
            </w:pPr>
            <w:r>
              <w:rPr>
                <w:rFonts w:hint="cs"/>
                <w:rtl/>
              </w:rPr>
              <w:t>ססטון ג'ורג'</w:t>
            </w:r>
          </w:p>
          <w:p w14:paraId="234F74AF" w14:textId="77777777" w:rsidR="00B26536" w:rsidRDefault="00B26536">
            <w:pPr>
              <w:pStyle w:val="a"/>
            </w:pPr>
            <w:r>
              <w:rPr>
                <w:rFonts w:hint="cs"/>
                <w:rtl/>
              </w:rPr>
              <w:t xml:space="preserve">ע"י ב"כ עו"ד קפלנסקי ועו"ד כהן </w:t>
            </w:r>
          </w:p>
        </w:tc>
        <w:tc>
          <w:tcPr>
            <w:tcW w:w="2409" w:type="dxa"/>
            <w:tcPrChange w:id="31" w:author="run" w:date="2017-09-26T08:56:00Z">
              <w:tcPr>
                <w:tcW w:w="2409" w:type="dxa"/>
              </w:tcPr>
            </w:tcPrChange>
          </w:tcPr>
          <w:p w14:paraId="3A3C2D60" w14:textId="77777777" w:rsidR="00B26536" w:rsidRDefault="00B26536">
            <w:pPr>
              <w:pStyle w:val="a"/>
            </w:pPr>
          </w:p>
        </w:tc>
      </w:tr>
      <w:tr w:rsidR="00B26536" w14:paraId="1DF2DCD9" w14:textId="77777777" w:rsidTr="00B26536">
        <w:tc>
          <w:tcPr>
            <w:tcW w:w="1362" w:type="dxa"/>
            <w:tcPrChange w:id="32" w:author="run" w:date="2017-09-26T08:56:00Z">
              <w:tcPr>
                <w:tcW w:w="1362" w:type="dxa"/>
              </w:tcPr>
            </w:tcPrChange>
          </w:tcPr>
          <w:p w14:paraId="353FE3C1" w14:textId="77777777" w:rsidR="00B26536" w:rsidRDefault="00B26536">
            <w:pPr>
              <w:pStyle w:val="a"/>
              <w:rPr>
                <w:szCs w:val="26"/>
              </w:rPr>
            </w:pPr>
            <w:bookmarkStart w:id="33" w:name="כינוי_ב" w:colFirst="3" w:colLast="3"/>
            <w:bookmarkEnd w:id="29"/>
          </w:p>
        </w:tc>
        <w:tc>
          <w:tcPr>
            <w:tcW w:w="1757" w:type="dxa"/>
            <w:tcPrChange w:id="34" w:author="run" w:date="2017-09-26T08:56:00Z">
              <w:tcPr>
                <w:tcW w:w="1757" w:type="dxa"/>
              </w:tcPr>
            </w:tcPrChange>
          </w:tcPr>
          <w:p w14:paraId="6F11257F" w14:textId="77777777" w:rsidR="00B26536" w:rsidRDefault="00B26536">
            <w:pPr>
              <w:pStyle w:val="a"/>
            </w:pPr>
          </w:p>
        </w:tc>
        <w:tc>
          <w:tcPr>
            <w:tcW w:w="3063" w:type="dxa"/>
            <w:tcPrChange w:id="35" w:author="run" w:date="2017-09-26T08:56:00Z">
              <w:tcPr>
                <w:tcW w:w="3063" w:type="dxa"/>
              </w:tcPr>
            </w:tcPrChange>
          </w:tcPr>
          <w:p w14:paraId="7FD876CA" w14:textId="77777777" w:rsidR="00B26536" w:rsidRDefault="00B26536">
            <w:pPr>
              <w:pStyle w:val="a"/>
            </w:pPr>
          </w:p>
        </w:tc>
        <w:tc>
          <w:tcPr>
            <w:tcW w:w="2409" w:type="dxa"/>
            <w:tcPrChange w:id="36" w:author="run" w:date="2017-09-26T08:56:00Z">
              <w:tcPr>
                <w:tcW w:w="2409" w:type="dxa"/>
              </w:tcPr>
            </w:tcPrChange>
          </w:tcPr>
          <w:p w14:paraId="2E5214C0" w14:textId="77777777" w:rsidR="00B26536" w:rsidRDefault="00B26536">
            <w:pPr>
              <w:pStyle w:val="a"/>
            </w:pPr>
            <w:r>
              <w:rPr>
                <w:rFonts w:hint="cs"/>
                <w:rtl/>
              </w:rPr>
              <w:t>נאשם</w:t>
            </w:r>
          </w:p>
        </w:tc>
      </w:tr>
      <w:bookmarkEnd w:id="33"/>
    </w:tbl>
    <w:p w14:paraId="090F352C" w14:textId="77777777" w:rsidR="00B26536" w:rsidRDefault="00B26536">
      <w:pPr>
        <w:pStyle w:val="a"/>
        <w:rPr>
          <w:b w:val="0"/>
          <w:bCs w:val="0"/>
          <w:rtl/>
        </w:rPr>
      </w:pPr>
    </w:p>
    <w:p w14:paraId="27777F46" w14:textId="77777777" w:rsidR="00B26536" w:rsidRDefault="00B26536">
      <w:pPr>
        <w:rPr>
          <w:rFonts w:hint="cs"/>
          <w:rtl/>
        </w:rPr>
      </w:pPr>
      <w:bookmarkStart w:id="37" w:name="צד_ג"/>
    </w:p>
    <w:p w14:paraId="2E5A734D" w14:textId="77777777" w:rsidR="00ED436E" w:rsidRDefault="00ED436E">
      <w:pPr>
        <w:suppressLineNumbers/>
        <w:jc w:val="center"/>
        <w:rPr>
          <w:ins w:id="38" w:author="run" w:date="2017-11-16T12:11:00Z"/>
          <w:rtl/>
        </w:rPr>
      </w:pPr>
      <w:bookmarkStart w:id="39" w:name="LawTable"/>
      <w:bookmarkEnd w:id="37"/>
      <w:bookmarkEnd w:id="39"/>
    </w:p>
    <w:p w14:paraId="5F0626C4" w14:textId="77777777" w:rsidR="00ED436E" w:rsidRPr="00ED436E" w:rsidRDefault="00ED436E" w:rsidP="00ED436E">
      <w:pPr>
        <w:suppressLineNumbers/>
        <w:spacing w:after="120" w:line="240" w:lineRule="exact"/>
        <w:ind w:left="283" w:hanging="283"/>
        <w:rPr>
          <w:ins w:id="40" w:author="run" w:date="2017-11-16T12:11:00Z"/>
          <w:rFonts w:ascii="FrankRuehl" w:hAnsi="FrankRuehl" w:cs="FrankRuehl"/>
          <w:sz w:val="24"/>
          <w:rtl/>
          <w:rPrChange w:id="41" w:author="run" w:date="2017-11-16T12:11:00Z">
            <w:rPr>
              <w:ins w:id="42" w:author="run" w:date="2017-11-16T12:11:00Z"/>
              <w:rtl/>
            </w:rPr>
          </w:rPrChange>
        </w:rPr>
        <w:pPrChange w:id="43" w:author="run" w:date="2017-11-16T12:11:00Z">
          <w:pPr>
            <w:suppressLineNumbers/>
            <w:jc w:val="center"/>
          </w:pPr>
        </w:pPrChange>
      </w:pPr>
    </w:p>
    <w:p w14:paraId="0A0A0639" w14:textId="77777777" w:rsidR="00ED436E" w:rsidRPr="00ED436E" w:rsidRDefault="00ED436E" w:rsidP="00ED436E">
      <w:pPr>
        <w:suppressLineNumbers/>
        <w:spacing w:after="120" w:line="240" w:lineRule="exact"/>
        <w:ind w:left="283" w:hanging="283"/>
        <w:rPr>
          <w:ins w:id="44" w:author="run" w:date="2017-11-16T12:11:00Z"/>
          <w:rFonts w:ascii="FrankRuehl" w:hAnsi="FrankRuehl" w:cs="FrankRuehl"/>
          <w:sz w:val="24"/>
          <w:rtl/>
          <w:rPrChange w:id="45" w:author="run" w:date="2017-11-16T12:11:00Z">
            <w:rPr>
              <w:ins w:id="46" w:author="run" w:date="2017-11-16T12:11:00Z"/>
              <w:rtl/>
            </w:rPr>
          </w:rPrChange>
        </w:rPr>
        <w:pPrChange w:id="47" w:author="run" w:date="2017-11-16T12:11:00Z">
          <w:pPr>
            <w:suppressLineNumbers/>
            <w:jc w:val="center"/>
          </w:pPr>
        </w:pPrChange>
      </w:pPr>
      <w:ins w:id="48" w:author="run" w:date="2017-11-16T12:11:00Z">
        <w:r w:rsidRPr="00ED436E">
          <w:rPr>
            <w:rFonts w:ascii="FrankRuehl" w:hAnsi="FrankRuehl" w:cs="FrankRuehl"/>
            <w:sz w:val="24"/>
            <w:rtl/>
            <w:rPrChange w:id="49" w:author="run" w:date="2017-11-16T12:11:00Z">
              <w:rPr>
                <w:rtl/>
              </w:rPr>
            </w:rPrChange>
          </w:rPr>
          <w:t xml:space="preserve">חקיקה שאוזכרה: </w:t>
        </w:r>
      </w:ins>
    </w:p>
    <w:p w14:paraId="3D9D6417" w14:textId="77777777" w:rsidR="00ED436E" w:rsidRPr="00ED436E" w:rsidRDefault="00ED436E" w:rsidP="00ED436E">
      <w:pPr>
        <w:suppressLineNumbers/>
        <w:spacing w:after="120" w:line="240" w:lineRule="exact"/>
        <w:ind w:left="283" w:hanging="283"/>
        <w:rPr>
          <w:ins w:id="50" w:author="run" w:date="2017-11-16T12:11:00Z"/>
          <w:rFonts w:ascii="FrankRuehl" w:hAnsi="FrankRuehl" w:cs="FrankRuehl"/>
          <w:color w:val="0000FF"/>
          <w:sz w:val="24"/>
          <w:u w:val="single"/>
          <w:rtl/>
          <w:rPrChange w:id="51" w:author="run" w:date="2017-11-16T12:11:00Z">
            <w:rPr>
              <w:ins w:id="52" w:author="run" w:date="2017-11-16T12:11:00Z"/>
              <w:color w:val="0000FF"/>
              <w:u w:val="single"/>
              <w:rtl/>
            </w:rPr>
          </w:rPrChange>
        </w:rPr>
        <w:pPrChange w:id="53" w:author="run" w:date="2017-11-16T12:11:00Z">
          <w:pPr>
            <w:suppressLineNumbers/>
            <w:jc w:val="center"/>
          </w:pPr>
        </w:pPrChange>
      </w:pPr>
      <w:ins w:id="54" w:author="run" w:date="2017-11-16T12:11:00Z">
        <w:r w:rsidRPr="00ED436E">
          <w:rPr>
            <w:rFonts w:ascii="FrankRuehl" w:hAnsi="FrankRuehl" w:cs="FrankRuehl"/>
            <w:color w:val="0000FF"/>
            <w:sz w:val="24"/>
            <w:u w:val="single"/>
            <w:rtl/>
            <w:rPrChange w:id="55" w:author="run" w:date="2017-11-16T12:11:00Z">
              <w:rPr>
                <w:color w:val="0000FF"/>
                <w:u w:val="single"/>
                <w:rtl/>
              </w:rPr>
            </w:rPrChange>
          </w:rPr>
          <w:fldChar w:fldCharType="begin"/>
        </w:r>
        <w:r w:rsidRPr="00ED436E">
          <w:rPr>
            <w:rFonts w:ascii="FrankRuehl" w:hAnsi="FrankRuehl" w:cs="FrankRuehl"/>
            <w:color w:val="0000FF"/>
            <w:sz w:val="24"/>
            <w:u w:val="single"/>
            <w:rtl/>
            <w:rPrChange w:id="56" w:author="run" w:date="2017-11-16T12:11:00Z">
              <w:rPr>
                <w:color w:val="0000FF"/>
                <w:u w:val="single"/>
                <w:rtl/>
              </w:rPr>
            </w:rPrChange>
          </w:rPr>
          <w:instrText xml:space="preserve"> </w:instrText>
        </w:r>
        <w:r w:rsidRPr="00ED436E">
          <w:rPr>
            <w:rFonts w:ascii="FrankRuehl" w:hAnsi="FrankRuehl" w:cs="FrankRuehl"/>
            <w:color w:val="0000FF"/>
            <w:sz w:val="24"/>
            <w:u w:val="single"/>
            <w:rPrChange w:id="57" w:author="run" w:date="2017-11-16T12:11:00Z">
              <w:rPr>
                <w:color w:val="0000FF"/>
                <w:u w:val="single"/>
              </w:rPr>
            </w:rPrChange>
          </w:rPr>
          <w:instrText>HYPERLINK</w:instrText>
        </w:r>
        <w:r w:rsidRPr="00ED436E">
          <w:rPr>
            <w:rFonts w:ascii="FrankRuehl" w:hAnsi="FrankRuehl" w:cs="FrankRuehl"/>
            <w:color w:val="0000FF"/>
            <w:sz w:val="24"/>
            <w:u w:val="single"/>
            <w:rtl/>
            <w:rPrChange w:id="58" w:author="run" w:date="2017-11-16T12:11:00Z">
              <w:rPr>
                <w:color w:val="0000FF"/>
                <w:u w:val="single"/>
                <w:rtl/>
              </w:rPr>
            </w:rPrChange>
          </w:rPr>
          <w:instrText xml:space="preserve"> "</w:instrText>
        </w:r>
        <w:r w:rsidRPr="00ED436E">
          <w:rPr>
            <w:rFonts w:ascii="FrankRuehl" w:hAnsi="FrankRuehl" w:cs="FrankRuehl"/>
            <w:color w:val="0000FF"/>
            <w:sz w:val="24"/>
            <w:u w:val="single"/>
            <w:rPrChange w:id="59" w:author="run" w:date="2017-11-16T12:11:00Z">
              <w:rPr>
                <w:color w:val="0000FF"/>
                <w:u w:val="single"/>
              </w:rPr>
            </w:rPrChange>
          </w:rPr>
          <w:instrText>http://www.nevo.co.il/law/70301</w:instrText>
        </w:r>
        <w:r w:rsidRPr="00ED436E">
          <w:rPr>
            <w:rFonts w:ascii="FrankRuehl" w:hAnsi="FrankRuehl" w:cs="FrankRuehl"/>
            <w:color w:val="0000FF"/>
            <w:sz w:val="24"/>
            <w:u w:val="single"/>
            <w:rtl/>
            <w:rPrChange w:id="60" w:author="run" w:date="2017-11-16T12:11:00Z">
              <w:rPr>
                <w:color w:val="0000FF"/>
                <w:u w:val="single"/>
                <w:rtl/>
              </w:rPr>
            </w:rPrChange>
          </w:rPr>
          <w:instrText xml:space="preserve">" </w:instrText>
        </w:r>
        <w:r w:rsidRPr="00ED436E">
          <w:rPr>
            <w:rFonts w:ascii="FrankRuehl" w:hAnsi="FrankRuehl" w:cs="FrankRuehl"/>
            <w:color w:val="0000FF"/>
            <w:sz w:val="24"/>
            <w:u w:val="single"/>
            <w:rPrChange w:id="61" w:author="run" w:date="2017-11-16T12:11:00Z">
              <w:rPr>
                <w:color w:val="0000FF"/>
                <w:u w:val="single"/>
              </w:rPr>
            </w:rPrChange>
          </w:rPr>
        </w:r>
        <w:r w:rsidRPr="00ED436E">
          <w:rPr>
            <w:rFonts w:ascii="FrankRuehl" w:hAnsi="FrankRuehl" w:cs="FrankRuehl"/>
            <w:color w:val="0000FF"/>
            <w:sz w:val="24"/>
            <w:u w:val="single"/>
            <w:rtl/>
            <w:rPrChange w:id="62" w:author="run" w:date="2017-11-16T12:11:00Z">
              <w:rPr>
                <w:color w:val="0000FF"/>
                <w:u w:val="single"/>
                <w:rtl/>
              </w:rPr>
            </w:rPrChange>
          </w:rPr>
          <w:fldChar w:fldCharType="separate"/>
        </w:r>
      </w:ins>
      <w:r w:rsidRPr="00ED436E">
        <w:rPr>
          <w:rStyle w:val="Hyperlink"/>
          <w:rFonts w:ascii="FrankRuehl" w:hAnsi="FrankRuehl" w:cs="FrankRuehl"/>
          <w:sz w:val="24"/>
          <w:rtl/>
          <w:rPrChange w:id="63" w:author="run" w:date="2017-11-16T12:11:00Z">
            <w:rPr>
              <w:rStyle w:val="Hyperlink"/>
              <w:rtl/>
            </w:rPr>
          </w:rPrChange>
        </w:rPr>
        <w:t>חוק העונשין, תשל"ז-1977</w:t>
      </w:r>
      <w:ins w:id="64" w:author="run" w:date="2017-11-16T12:11:00Z">
        <w:r w:rsidRPr="00ED436E">
          <w:rPr>
            <w:rFonts w:ascii="FrankRuehl" w:hAnsi="FrankRuehl" w:cs="FrankRuehl"/>
            <w:color w:val="0000FF"/>
            <w:sz w:val="24"/>
            <w:u w:val="single"/>
            <w:rtl/>
            <w:rPrChange w:id="65" w:author="run" w:date="2017-11-16T12:11:00Z">
              <w:rPr>
                <w:color w:val="0000FF"/>
                <w:u w:val="single"/>
                <w:rtl/>
              </w:rPr>
            </w:rPrChange>
          </w:rPr>
          <w:fldChar w:fldCharType="end"/>
        </w:r>
        <w:r w:rsidRPr="00ED436E">
          <w:rPr>
            <w:rFonts w:ascii="FrankRuehl" w:hAnsi="FrankRuehl" w:cs="FrankRuehl"/>
            <w:color w:val="0000FF"/>
            <w:sz w:val="24"/>
            <w:u w:val="single"/>
            <w:rtl/>
            <w:rPrChange w:id="66" w:author="run" w:date="2017-11-16T12:11:00Z">
              <w:rPr>
                <w:color w:val="0000FF"/>
                <w:u w:val="single"/>
                <w:rtl/>
              </w:rPr>
            </w:rPrChange>
          </w:rPr>
          <w:t xml:space="preserve">: סע'  </w:t>
        </w:r>
        <w:r w:rsidRPr="00ED436E">
          <w:rPr>
            <w:rFonts w:ascii="FrankRuehl" w:hAnsi="FrankRuehl" w:cs="FrankRuehl"/>
            <w:color w:val="0000FF"/>
            <w:sz w:val="24"/>
            <w:u w:val="single"/>
            <w:rtl/>
            <w:rPrChange w:id="67" w:author="run" w:date="2017-11-16T12:11:00Z">
              <w:rPr>
                <w:color w:val="0000FF"/>
                <w:u w:val="single"/>
                <w:rtl/>
              </w:rPr>
            </w:rPrChange>
          </w:rPr>
          <w:fldChar w:fldCharType="begin"/>
        </w:r>
        <w:r w:rsidRPr="00ED436E">
          <w:rPr>
            <w:rFonts w:ascii="FrankRuehl" w:hAnsi="FrankRuehl" w:cs="FrankRuehl"/>
            <w:color w:val="0000FF"/>
            <w:sz w:val="24"/>
            <w:u w:val="single"/>
            <w:rtl/>
            <w:rPrChange w:id="68" w:author="run" w:date="2017-11-16T12:11:00Z">
              <w:rPr>
                <w:color w:val="0000FF"/>
                <w:u w:val="single"/>
                <w:rtl/>
              </w:rPr>
            </w:rPrChange>
          </w:rPr>
          <w:instrText xml:space="preserve"> </w:instrText>
        </w:r>
        <w:r w:rsidRPr="00ED436E">
          <w:rPr>
            <w:rFonts w:ascii="FrankRuehl" w:hAnsi="FrankRuehl" w:cs="FrankRuehl"/>
            <w:color w:val="0000FF"/>
            <w:sz w:val="24"/>
            <w:u w:val="single"/>
            <w:rPrChange w:id="69" w:author="run" w:date="2017-11-16T12:11:00Z">
              <w:rPr>
                <w:color w:val="0000FF"/>
                <w:u w:val="single"/>
              </w:rPr>
            </w:rPrChange>
          </w:rPr>
          <w:instrText>HYPERLINK</w:instrText>
        </w:r>
        <w:r w:rsidRPr="00ED436E">
          <w:rPr>
            <w:rFonts w:ascii="FrankRuehl" w:hAnsi="FrankRuehl" w:cs="FrankRuehl"/>
            <w:color w:val="0000FF"/>
            <w:sz w:val="24"/>
            <w:u w:val="single"/>
            <w:rtl/>
            <w:rPrChange w:id="70" w:author="run" w:date="2017-11-16T12:11:00Z">
              <w:rPr>
                <w:color w:val="0000FF"/>
                <w:u w:val="single"/>
                <w:rtl/>
              </w:rPr>
            </w:rPrChange>
          </w:rPr>
          <w:instrText xml:space="preserve"> "</w:instrText>
        </w:r>
        <w:r w:rsidRPr="00ED436E">
          <w:rPr>
            <w:rFonts w:ascii="FrankRuehl" w:hAnsi="FrankRuehl" w:cs="FrankRuehl"/>
            <w:color w:val="0000FF"/>
            <w:sz w:val="24"/>
            <w:u w:val="single"/>
            <w:rPrChange w:id="71" w:author="run" w:date="2017-11-16T12:11:00Z">
              <w:rPr>
                <w:color w:val="0000FF"/>
                <w:u w:val="single"/>
              </w:rPr>
            </w:rPrChange>
          </w:rPr>
          <w:instrText>http://www.nevo.co.il/law/70301/345.b.3</w:instrText>
        </w:r>
        <w:r w:rsidRPr="00ED436E">
          <w:rPr>
            <w:rFonts w:ascii="FrankRuehl" w:hAnsi="FrankRuehl" w:cs="FrankRuehl"/>
            <w:color w:val="0000FF"/>
            <w:sz w:val="24"/>
            <w:u w:val="single"/>
            <w:rtl/>
            <w:rPrChange w:id="72" w:author="run" w:date="2017-11-16T12:11:00Z">
              <w:rPr>
                <w:color w:val="0000FF"/>
                <w:u w:val="single"/>
                <w:rtl/>
              </w:rPr>
            </w:rPrChange>
          </w:rPr>
          <w:instrText xml:space="preserve">" </w:instrText>
        </w:r>
        <w:r w:rsidRPr="00ED436E">
          <w:rPr>
            <w:rFonts w:ascii="FrankRuehl" w:hAnsi="FrankRuehl" w:cs="FrankRuehl"/>
            <w:color w:val="0000FF"/>
            <w:sz w:val="24"/>
            <w:u w:val="single"/>
            <w:rPrChange w:id="73" w:author="run" w:date="2017-11-16T12:11:00Z">
              <w:rPr>
                <w:color w:val="0000FF"/>
                <w:u w:val="single"/>
              </w:rPr>
            </w:rPrChange>
          </w:rPr>
        </w:r>
        <w:r w:rsidRPr="00ED436E">
          <w:rPr>
            <w:rFonts w:ascii="FrankRuehl" w:hAnsi="FrankRuehl" w:cs="FrankRuehl"/>
            <w:color w:val="0000FF"/>
            <w:sz w:val="24"/>
            <w:u w:val="single"/>
            <w:rtl/>
            <w:rPrChange w:id="74" w:author="run" w:date="2017-11-16T12:11:00Z">
              <w:rPr>
                <w:color w:val="0000FF"/>
                <w:u w:val="single"/>
                <w:rtl/>
              </w:rPr>
            </w:rPrChange>
          </w:rPr>
          <w:fldChar w:fldCharType="separate"/>
        </w:r>
      </w:ins>
      <w:r w:rsidRPr="00ED436E">
        <w:rPr>
          <w:rStyle w:val="Hyperlink"/>
          <w:rFonts w:ascii="FrankRuehl" w:hAnsi="FrankRuehl" w:cs="FrankRuehl"/>
          <w:sz w:val="24"/>
          <w:rPrChange w:id="75" w:author="run" w:date="2017-11-16T12:11:00Z">
            <w:rPr>
              <w:rStyle w:val="Hyperlink"/>
            </w:rPr>
          </w:rPrChange>
        </w:rPr>
        <w:t>345(</w:t>
      </w:r>
      <w:r w:rsidRPr="00ED436E">
        <w:rPr>
          <w:rStyle w:val="Hyperlink"/>
          <w:rFonts w:ascii="FrankRuehl" w:hAnsi="FrankRuehl" w:cs="FrankRuehl"/>
          <w:sz w:val="24"/>
          <w:rtl/>
          <w:rPrChange w:id="76" w:author="run" w:date="2017-11-16T12:11:00Z">
            <w:rPr>
              <w:rStyle w:val="Hyperlink"/>
              <w:rtl/>
            </w:rPr>
          </w:rPrChange>
        </w:rPr>
        <w:t>ב)(3</w:t>
      </w:r>
      <w:r w:rsidRPr="00ED436E">
        <w:rPr>
          <w:rStyle w:val="Hyperlink"/>
          <w:rFonts w:ascii="FrankRuehl" w:hAnsi="FrankRuehl" w:cs="FrankRuehl"/>
          <w:sz w:val="24"/>
          <w:rPrChange w:id="77" w:author="run" w:date="2017-11-16T12:11:00Z">
            <w:rPr>
              <w:rStyle w:val="Hyperlink"/>
            </w:rPr>
          </w:rPrChange>
        </w:rPr>
        <w:t>)</w:t>
      </w:r>
      <w:ins w:id="78" w:author="run" w:date="2017-11-16T12:11:00Z">
        <w:r w:rsidRPr="00ED436E">
          <w:rPr>
            <w:rFonts w:ascii="FrankRuehl" w:hAnsi="FrankRuehl" w:cs="FrankRuehl"/>
            <w:color w:val="0000FF"/>
            <w:sz w:val="24"/>
            <w:u w:val="single"/>
            <w:rtl/>
            <w:rPrChange w:id="79" w:author="run" w:date="2017-11-16T12:11:00Z">
              <w:rPr>
                <w:color w:val="0000FF"/>
                <w:u w:val="single"/>
                <w:rtl/>
              </w:rPr>
            </w:rPrChange>
          </w:rPr>
          <w:fldChar w:fldCharType="end"/>
        </w:r>
      </w:ins>
    </w:p>
    <w:p w14:paraId="5A15A6B6" w14:textId="77777777" w:rsidR="00ED436E" w:rsidRPr="00ED436E" w:rsidRDefault="00ED436E" w:rsidP="00ED436E">
      <w:pPr>
        <w:suppressLineNumbers/>
        <w:spacing w:after="120" w:line="240" w:lineRule="exact"/>
        <w:ind w:left="283" w:hanging="283"/>
        <w:rPr>
          <w:ins w:id="80" w:author="run" w:date="2017-11-16T12:11:00Z"/>
          <w:rFonts w:ascii="FrankRuehl" w:hAnsi="FrankRuehl" w:cs="FrankRuehl"/>
          <w:color w:val="0000FF"/>
          <w:sz w:val="24"/>
          <w:u w:val="single"/>
          <w:rtl/>
          <w:rPrChange w:id="81" w:author="run" w:date="2017-11-16T12:11:00Z">
            <w:rPr>
              <w:ins w:id="82" w:author="run" w:date="2017-11-16T12:11:00Z"/>
              <w:color w:val="0000FF"/>
              <w:u w:val="single"/>
              <w:rtl/>
            </w:rPr>
          </w:rPrChange>
        </w:rPr>
        <w:pPrChange w:id="83" w:author="run" w:date="2017-11-16T12:11:00Z">
          <w:pPr>
            <w:suppressLineNumbers/>
            <w:jc w:val="center"/>
          </w:pPr>
        </w:pPrChange>
      </w:pPr>
      <w:ins w:id="84" w:author="run" w:date="2017-11-16T12:11:00Z">
        <w:r w:rsidRPr="00ED436E">
          <w:rPr>
            <w:rFonts w:ascii="FrankRuehl" w:hAnsi="FrankRuehl" w:cs="FrankRuehl"/>
            <w:color w:val="0000FF"/>
            <w:sz w:val="24"/>
            <w:u w:val="single"/>
            <w:rtl/>
            <w:rPrChange w:id="85" w:author="run" w:date="2017-11-16T12:11:00Z">
              <w:rPr>
                <w:color w:val="0000FF"/>
                <w:u w:val="single"/>
                <w:rtl/>
              </w:rPr>
            </w:rPrChange>
          </w:rPr>
          <w:fldChar w:fldCharType="begin"/>
        </w:r>
        <w:r w:rsidRPr="00ED436E">
          <w:rPr>
            <w:rFonts w:ascii="FrankRuehl" w:hAnsi="FrankRuehl" w:cs="FrankRuehl"/>
            <w:color w:val="0000FF"/>
            <w:sz w:val="24"/>
            <w:u w:val="single"/>
            <w:rtl/>
            <w:rPrChange w:id="86" w:author="run" w:date="2017-11-16T12:11:00Z">
              <w:rPr>
                <w:color w:val="0000FF"/>
                <w:u w:val="single"/>
                <w:rtl/>
              </w:rPr>
            </w:rPrChange>
          </w:rPr>
          <w:instrText xml:space="preserve"> </w:instrText>
        </w:r>
        <w:r w:rsidRPr="00ED436E">
          <w:rPr>
            <w:rFonts w:ascii="FrankRuehl" w:hAnsi="FrankRuehl" w:cs="FrankRuehl"/>
            <w:color w:val="0000FF"/>
            <w:sz w:val="24"/>
            <w:u w:val="single"/>
            <w:rPrChange w:id="87" w:author="run" w:date="2017-11-16T12:11:00Z">
              <w:rPr>
                <w:color w:val="0000FF"/>
                <w:u w:val="single"/>
              </w:rPr>
            </w:rPrChange>
          </w:rPr>
          <w:instrText>HYPERLINK</w:instrText>
        </w:r>
        <w:r w:rsidRPr="00ED436E">
          <w:rPr>
            <w:rFonts w:ascii="FrankRuehl" w:hAnsi="FrankRuehl" w:cs="FrankRuehl"/>
            <w:color w:val="0000FF"/>
            <w:sz w:val="24"/>
            <w:u w:val="single"/>
            <w:rtl/>
            <w:rPrChange w:id="88" w:author="run" w:date="2017-11-16T12:11:00Z">
              <w:rPr>
                <w:color w:val="0000FF"/>
                <w:u w:val="single"/>
                <w:rtl/>
              </w:rPr>
            </w:rPrChange>
          </w:rPr>
          <w:instrText xml:space="preserve"> "</w:instrText>
        </w:r>
        <w:r w:rsidRPr="00ED436E">
          <w:rPr>
            <w:rFonts w:ascii="FrankRuehl" w:hAnsi="FrankRuehl" w:cs="FrankRuehl"/>
            <w:color w:val="0000FF"/>
            <w:sz w:val="24"/>
            <w:u w:val="single"/>
            <w:rPrChange w:id="89" w:author="run" w:date="2017-11-16T12:11:00Z">
              <w:rPr>
                <w:color w:val="0000FF"/>
                <w:u w:val="single"/>
              </w:rPr>
            </w:rPrChange>
          </w:rPr>
          <w:instrText>http://www.nevo.co.il/law/98569</w:instrText>
        </w:r>
        <w:r w:rsidRPr="00ED436E">
          <w:rPr>
            <w:rFonts w:ascii="FrankRuehl" w:hAnsi="FrankRuehl" w:cs="FrankRuehl"/>
            <w:color w:val="0000FF"/>
            <w:sz w:val="24"/>
            <w:u w:val="single"/>
            <w:rtl/>
            <w:rPrChange w:id="90" w:author="run" w:date="2017-11-16T12:11:00Z">
              <w:rPr>
                <w:color w:val="0000FF"/>
                <w:u w:val="single"/>
                <w:rtl/>
              </w:rPr>
            </w:rPrChange>
          </w:rPr>
          <w:instrText xml:space="preserve">" </w:instrText>
        </w:r>
        <w:r w:rsidRPr="00ED436E">
          <w:rPr>
            <w:rFonts w:ascii="FrankRuehl" w:hAnsi="FrankRuehl" w:cs="FrankRuehl"/>
            <w:color w:val="0000FF"/>
            <w:sz w:val="24"/>
            <w:u w:val="single"/>
            <w:rPrChange w:id="91" w:author="run" w:date="2017-11-16T12:11:00Z">
              <w:rPr>
                <w:color w:val="0000FF"/>
                <w:u w:val="single"/>
              </w:rPr>
            </w:rPrChange>
          </w:rPr>
        </w:r>
        <w:r w:rsidRPr="00ED436E">
          <w:rPr>
            <w:rFonts w:ascii="FrankRuehl" w:hAnsi="FrankRuehl" w:cs="FrankRuehl"/>
            <w:color w:val="0000FF"/>
            <w:sz w:val="24"/>
            <w:u w:val="single"/>
            <w:rtl/>
            <w:rPrChange w:id="92" w:author="run" w:date="2017-11-16T12:11:00Z">
              <w:rPr>
                <w:color w:val="0000FF"/>
                <w:u w:val="single"/>
                <w:rtl/>
              </w:rPr>
            </w:rPrChange>
          </w:rPr>
          <w:fldChar w:fldCharType="separate"/>
        </w:r>
      </w:ins>
      <w:r w:rsidRPr="00ED436E">
        <w:rPr>
          <w:rStyle w:val="Hyperlink"/>
          <w:rFonts w:ascii="FrankRuehl" w:hAnsi="FrankRuehl" w:cs="FrankRuehl"/>
          <w:sz w:val="24"/>
          <w:rtl/>
          <w:rPrChange w:id="93" w:author="run" w:date="2017-11-16T12:11:00Z">
            <w:rPr>
              <w:rStyle w:val="Hyperlink"/>
              <w:rtl/>
            </w:rPr>
          </w:rPrChange>
        </w:rPr>
        <w:t>פקודת הראיות [נוסח חדש], תשל"א-1971</w:t>
      </w:r>
      <w:ins w:id="94" w:author="run" w:date="2017-11-16T12:11:00Z">
        <w:r w:rsidRPr="00ED436E">
          <w:rPr>
            <w:rFonts w:ascii="FrankRuehl" w:hAnsi="FrankRuehl" w:cs="FrankRuehl"/>
            <w:color w:val="0000FF"/>
            <w:sz w:val="24"/>
            <w:u w:val="single"/>
            <w:rtl/>
            <w:rPrChange w:id="95" w:author="run" w:date="2017-11-16T12:11:00Z">
              <w:rPr>
                <w:color w:val="0000FF"/>
                <w:u w:val="single"/>
                <w:rtl/>
              </w:rPr>
            </w:rPrChange>
          </w:rPr>
          <w:fldChar w:fldCharType="end"/>
        </w:r>
      </w:ins>
    </w:p>
    <w:p w14:paraId="0BA98497" w14:textId="77777777" w:rsidR="00ED436E" w:rsidRPr="00ED436E" w:rsidRDefault="00ED436E" w:rsidP="00ED436E">
      <w:pPr>
        <w:suppressLineNumbers/>
        <w:spacing w:after="120" w:line="240" w:lineRule="exact"/>
        <w:ind w:left="283" w:hanging="283"/>
        <w:rPr>
          <w:ins w:id="96" w:author="run" w:date="2017-11-16T12:11:00Z"/>
          <w:rFonts w:ascii="FrankRuehl" w:hAnsi="FrankRuehl" w:cs="FrankRuehl"/>
          <w:sz w:val="24"/>
          <w:rtl/>
          <w:rPrChange w:id="97" w:author="run" w:date="2017-11-16T12:11:00Z">
            <w:rPr>
              <w:ins w:id="98" w:author="run" w:date="2017-11-16T12:11:00Z"/>
              <w:rtl/>
            </w:rPr>
          </w:rPrChange>
        </w:rPr>
        <w:pPrChange w:id="99" w:author="run" w:date="2017-11-16T12:11:00Z">
          <w:pPr>
            <w:suppressLineNumbers/>
            <w:jc w:val="center"/>
          </w:pPr>
        </w:pPrChange>
      </w:pPr>
    </w:p>
    <w:p w14:paraId="01503AA0" w14:textId="77777777" w:rsidR="00ED436E" w:rsidRPr="00ED436E" w:rsidRDefault="00ED436E">
      <w:pPr>
        <w:suppressLineNumbers/>
        <w:jc w:val="center"/>
        <w:rPr>
          <w:ins w:id="100" w:author="run" w:date="2017-11-16T12:11:00Z"/>
          <w:rtl/>
        </w:rPr>
      </w:pPr>
      <w:bookmarkStart w:id="101" w:name="LawTable_End"/>
      <w:bookmarkEnd w:id="101"/>
    </w:p>
    <w:p w14:paraId="7DE5AE37" w14:textId="77777777" w:rsidR="00ED436E" w:rsidRPr="00C76067" w:rsidRDefault="00ED436E">
      <w:pPr>
        <w:suppressLineNumbers/>
        <w:jc w:val="center"/>
        <w:rPr>
          <w:ins w:id="102" w:author="run" w:date="2017-11-16T12:11:00Z"/>
          <w:rtl/>
        </w:rPr>
      </w:pPr>
    </w:p>
    <w:p w14:paraId="6F59669F" w14:textId="77777777" w:rsidR="00B26536" w:rsidRPr="00ED436E" w:rsidRDefault="00B26536">
      <w:pPr>
        <w:suppressLineNumbers/>
        <w:jc w:val="center"/>
        <w:rPr>
          <w:rFonts w:hint="cs"/>
          <w:rtl/>
          <w:rPrChange w:id="103" w:author="run" w:date="2017-11-16T12:11:00Z">
            <w:rPr>
              <w:rFonts w:hint="cs"/>
              <w:rtl/>
            </w:rPr>
          </w:rPrChange>
        </w:rPr>
      </w:pPr>
    </w:p>
    <w:p w14:paraId="53C2C3B1" w14:textId="77777777" w:rsidR="006115DE" w:rsidRPr="00ED436E" w:rsidDel="00F32E0F" w:rsidRDefault="006115DE">
      <w:pPr>
        <w:jc w:val="center"/>
        <w:rPr>
          <w:ins w:id="104" w:author="hofit" w:date="2017-09-29T19:39:00Z"/>
          <w:del w:id="105" w:author="יותם ממן" w:date="2017-10-30T12:34:00Z"/>
          <w:sz w:val="32"/>
          <w:szCs w:val="32"/>
          <w:rtl/>
          <w:rPrChange w:id="106" w:author="run" w:date="2017-11-16T12:11:00Z">
            <w:rPr>
              <w:ins w:id="107" w:author="hofit" w:date="2017-09-29T19:39:00Z"/>
              <w:del w:id="108" w:author="יותם ממן" w:date="2017-10-30T12:34:00Z"/>
              <w:sz w:val="32"/>
              <w:szCs w:val="32"/>
              <w:rtl/>
            </w:rPr>
          </w:rPrChange>
        </w:rPr>
      </w:pPr>
      <w:bookmarkStart w:id="109" w:name="סוג_מסמך"/>
      <w:bookmarkEnd w:id="109"/>
    </w:p>
    <w:p w14:paraId="71DA46B9" w14:textId="77777777" w:rsidR="006115DE" w:rsidRPr="00ED436E" w:rsidDel="00F32E0F" w:rsidRDefault="006115DE" w:rsidP="006115DE">
      <w:pPr>
        <w:spacing w:after="120" w:line="240" w:lineRule="exact"/>
        <w:ind w:left="283" w:hanging="283"/>
        <w:rPr>
          <w:ins w:id="110" w:author="hofit" w:date="2017-09-29T19:39:00Z"/>
          <w:del w:id="111" w:author="יותם ממן" w:date="2017-10-30T12:34:00Z"/>
          <w:rFonts w:ascii="FrankRuehl" w:hAnsi="FrankRuehl" w:cs="FrankRuehl"/>
          <w:sz w:val="24"/>
          <w:rtl/>
          <w:rPrChange w:id="112" w:author="run" w:date="2017-11-16T12:11:00Z">
            <w:rPr>
              <w:ins w:id="113" w:author="hofit" w:date="2017-09-29T19:39:00Z"/>
              <w:del w:id="114" w:author="יותם ממן" w:date="2017-10-30T12:34:00Z"/>
              <w:sz w:val="32"/>
              <w:szCs w:val="32"/>
              <w:rtl/>
            </w:rPr>
          </w:rPrChange>
        </w:rPr>
        <w:pPrChange w:id="115" w:author="hofit" w:date="2017-09-29T19:39:00Z">
          <w:pPr>
            <w:jc w:val="center"/>
          </w:pPr>
        </w:pPrChange>
      </w:pPr>
    </w:p>
    <w:p w14:paraId="5DD816D9" w14:textId="77777777" w:rsidR="006115DE" w:rsidRPr="00ED436E" w:rsidDel="00F32E0F" w:rsidRDefault="006115DE" w:rsidP="006115DE">
      <w:pPr>
        <w:spacing w:after="120" w:line="240" w:lineRule="exact"/>
        <w:ind w:left="283" w:hanging="283"/>
        <w:rPr>
          <w:ins w:id="116" w:author="hofit" w:date="2017-09-29T19:39:00Z"/>
          <w:del w:id="117" w:author="יותם ממן" w:date="2017-10-30T12:34:00Z"/>
          <w:rFonts w:ascii="FrankRuehl" w:hAnsi="FrankRuehl" w:cs="FrankRuehl"/>
          <w:sz w:val="24"/>
          <w:rtl/>
          <w:rPrChange w:id="118" w:author="run" w:date="2017-11-16T12:11:00Z">
            <w:rPr>
              <w:ins w:id="119" w:author="hofit" w:date="2017-09-29T19:39:00Z"/>
              <w:del w:id="120" w:author="יותם ממן" w:date="2017-10-30T12:34:00Z"/>
              <w:sz w:val="32"/>
              <w:szCs w:val="32"/>
              <w:rtl/>
            </w:rPr>
          </w:rPrChange>
        </w:rPr>
        <w:pPrChange w:id="121" w:author="hofit" w:date="2017-09-29T19:39:00Z">
          <w:pPr>
            <w:jc w:val="center"/>
          </w:pPr>
        </w:pPrChange>
      </w:pPr>
      <w:ins w:id="122" w:author="hofit" w:date="2017-09-29T19:39:00Z">
        <w:del w:id="123" w:author="יותם ממן" w:date="2017-10-30T12:34:00Z">
          <w:r w:rsidRPr="00ED436E" w:rsidDel="00F32E0F">
            <w:rPr>
              <w:rFonts w:ascii="FrankRuehl" w:hAnsi="FrankRuehl" w:cs="FrankRuehl"/>
              <w:sz w:val="24"/>
              <w:rtl/>
              <w:rPrChange w:id="124" w:author="run" w:date="2017-11-16T12:11:00Z">
                <w:rPr>
                  <w:sz w:val="32"/>
                  <w:szCs w:val="32"/>
                  <w:rtl/>
                </w:rPr>
              </w:rPrChange>
            </w:rPr>
            <w:delText xml:space="preserve">חקיקה שאוזכרה: </w:delText>
          </w:r>
        </w:del>
      </w:ins>
    </w:p>
    <w:p w14:paraId="45F1758C" w14:textId="77777777" w:rsidR="006115DE" w:rsidRPr="00ED436E" w:rsidDel="00F32E0F" w:rsidRDefault="006115DE" w:rsidP="006115DE">
      <w:pPr>
        <w:spacing w:after="120" w:line="240" w:lineRule="exact"/>
        <w:ind w:left="283" w:hanging="283"/>
        <w:rPr>
          <w:ins w:id="125" w:author="hofit" w:date="2017-09-29T19:39:00Z"/>
          <w:del w:id="126" w:author="יותם ממן" w:date="2017-10-30T12:34:00Z"/>
          <w:rFonts w:ascii="FrankRuehl" w:hAnsi="FrankRuehl" w:cs="FrankRuehl"/>
          <w:color w:val="0000FF"/>
          <w:sz w:val="24"/>
          <w:rtl/>
          <w:rPrChange w:id="127" w:author="run" w:date="2017-11-16T12:11:00Z">
            <w:rPr>
              <w:ins w:id="128" w:author="hofit" w:date="2017-09-29T19:39:00Z"/>
              <w:del w:id="129" w:author="יותם ממן" w:date="2017-10-30T12:34:00Z"/>
              <w:color w:val="0000FF"/>
              <w:sz w:val="32"/>
              <w:szCs w:val="32"/>
              <w:u w:val="single"/>
              <w:rtl/>
            </w:rPr>
          </w:rPrChange>
        </w:rPr>
        <w:pPrChange w:id="130" w:author="hofit" w:date="2017-09-29T19:39:00Z">
          <w:pPr>
            <w:jc w:val="center"/>
          </w:pPr>
        </w:pPrChange>
      </w:pPr>
      <w:ins w:id="131" w:author="hofit" w:date="2017-09-29T19:39:00Z">
        <w:del w:id="132" w:author="יותם ממן" w:date="2017-10-30T12:34:00Z">
          <w:r w:rsidRPr="00ED436E" w:rsidDel="00F32E0F">
            <w:rPr>
              <w:rFonts w:ascii="FrankRuehl" w:hAnsi="FrankRuehl" w:cs="FrankRuehl"/>
              <w:color w:val="0000FF"/>
              <w:sz w:val="24"/>
              <w:rtl/>
              <w:rPrChange w:id="133" w:author="run" w:date="2017-11-16T12:11:00Z">
                <w:rPr>
                  <w:color w:val="0000FF"/>
                  <w:sz w:val="32"/>
                  <w:szCs w:val="32"/>
                  <w:u w:val="single"/>
                  <w:rtl/>
                </w:rPr>
              </w:rPrChange>
            </w:rPr>
            <w:fldChar w:fldCharType="begin"/>
          </w:r>
          <w:r w:rsidRPr="00ED436E" w:rsidDel="00F32E0F">
            <w:rPr>
              <w:rFonts w:ascii="FrankRuehl" w:hAnsi="FrankRuehl" w:cs="FrankRuehl"/>
              <w:color w:val="0000FF"/>
              <w:sz w:val="24"/>
              <w:rtl/>
              <w:rPrChange w:id="134" w:author="run" w:date="2017-11-16T12:11:00Z">
                <w:rPr>
                  <w:color w:val="0000FF"/>
                  <w:sz w:val="32"/>
                  <w:szCs w:val="32"/>
                  <w:u w:val="single"/>
                  <w:rtl/>
                </w:rPr>
              </w:rPrChange>
            </w:rPr>
            <w:delInstrText xml:space="preserve"> </w:delInstrText>
          </w:r>
          <w:r w:rsidRPr="00ED436E" w:rsidDel="00F32E0F">
            <w:rPr>
              <w:rFonts w:ascii="FrankRuehl" w:hAnsi="FrankRuehl" w:cs="FrankRuehl"/>
              <w:color w:val="0000FF"/>
              <w:sz w:val="24"/>
              <w:rPrChange w:id="135" w:author="run" w:date="2017-11-16T12:11:00Z">
                <w:rPr>
                  <w:color w:val="0000FF"/>
                  <w:sz w:val="32"/>
                  <w:szCs w:val="32"/>
                  <w:u w:val="single"/>
                </w:rPr>
              </w:rPrChange>
            </w:rPr>
            <w:delInstrText>HYPERLINK</w:delInstrText>
          </w:r>
          <w:r w:rsidRPr="00ED436E" w:rsidDel="00F32E0F">
            <w:rPr>
              <w:rFonts w:ascii="FrankRuehl" w:hAnsi="FrankRuehl" w:cs="FrankRuehl"/>
              <w:color w:val="0000FF"/>
              <w:sz w:val="24"/>
              <w:rtl/>
              <w:rPrChange w:id="136" w:author="run" w:date="2017-11-16T12:11:00Z">
                <w:rPr>
                  <w:color w:val="0000FF"/>
                  <w:sz w:val="32"/>
                  <w:szCs w:val="32"/>
                  <w:u w:val="single"/>
                  <w:rtl/>
                </w:rPr>
              </w:rPrChange>
            </w:rPr>
            <w:delInstrText xml:space="preserve"> "</w:delInstrText>
          </w:r>
          <w:r w:rsidRPr="00ED436E" w:rsidDel="00F32E0F">
            <w:rPr>
              <w:rFonts w:ascii="FrankRuehl" w:hAnsi="FrankRuehl" w:cs="FrankRuehl"/>
              <w:color w:val="0000FF"/>
              <w:sz w:val="24"/>
              <w:rPrChange w:id="137" w:author="run" w:date="2017-11-16T12:11:00Z">
                <w:rPr>
                  <w:color w:val="0000FF"/>
                  <w:sz w:val="32"/>
                  <w:szCs w:val="32"/>
                  <w:u w:val="single"/>
                </w:rPr>
              </w:rPrChange>
            </w:rPr>
            <w:delInstrText>http://www.nevo.co.il/law/70301</w:delInstrText>
          </w:r>
          <w:r w:rsidRPr="00ED436E" w:rsidDel="00F32E0F">
            <w:rPr>
              <w:rFonts w:ascii="FrankRuehl" w:hAnsi="FrankRuehl" w:cs="FrankRuehl"/>
              <w:color w:val="0000FF"/>
              <w:sz w:val="24"/>
              <w:rtl/>
              <w:rPrChange w:id="138" w:author="run" w:date="2017-11-16T12:11:00Z">
                <w:rPr>
                  <w:color w:val="0000FF"/>
                  <w:sz w:val="32"/>
                  <w:szCs w:val="32"/>
                  <w:u w:val="single"/>
                  <w:rtl/>
                </w:rPr>
              </w:rPrChange>
            </w:rPr>
            <w:delInstrText xml:space="preserve">" </w:delInstrText>
          </w:r>
          <w:r w:rsidRPr="00ED436E" w:rsidDel="00F32E0F">
            <w:rPr>
              <w:rFonts w:ascii="FrankRuehl" w:hAnsi="FrankRuehl" w:cs="FrankRuehl"/>
              <w:color w:val="0000FF"/>
              <w:sz w:val="24"/>
              <w:rPrChange w:id="139" w:author="run" w:date="2017-11-16T12:11:00Z">
                <w:rPr>
                  <w:color w:val="0000FF"/>
                  <w:sz w:val="32"/>
                  <w:szCs w:val="32"/>
                  <w:u w:val="single"/>
                </w:rPr>
              </w:rPrChange>
            </w:rPr>
          </w:r>
          <w:r w:rsidRPr="00ED436E" w:rsidDel="00F32E0F">
            <w:rPr>
              <w:rFonts w:ascii="FrankRuehl" w:hAnsi="FrankRuehl" w:cs="FrankRuehl"/>
              <w:color w:val="0000FF"/>
              <w:sz w:val="24"/>
              <w:rtl/>
              <w:rPrChange w:id="140" w:author="run" w:date="2017-11-16T12:11:00Z">
                <w:rPr>
                  <w:color w:val="0000FF"/>
                  <w:sz w:val="32"/>
                  <w:szCs w:val="32"/>
                  <w:u w:val="single"/>
                  <w:rtl/>
                </w:rPr>
              </w:rPrChange>
            </w:rPr>
            <w:fldChar w:fldCharType="separate"/>
          </w:r>
        </w:del>
      </w:ins>
      <w:del w:id="141" w:author="יותם ממן" w:date="2017-10-30T12:34:00Z">
        <w:r w:rsidRPr="00ED436E" w:rsidDel="00F32E0F">
          <w:rPr>
            <w:rStyle w:val="Hyperlink"/>
            <w:rFonts w:ascii="FrankRuehl" w:hAnsi="FrankRuehl" w:cs="FrankRuehl"/>
            <w:sz w:val="24"/>
            <w:u w:val="none"/>
            <w:rtl/>
            <w:rPrChange w:id="142" w:author="run" w:date="2017-11-16T12:11:00Z">
              <w:rPr>
                <w:rStyle w:val="Hyperlink"/>
                <w:rtl/>
              </w:rPr>
            </w:rPrChange>
          </w:rPr>
          <w:delText>חוק העונשין, תשל"ז-1977</w:delText>
        </w:r>
      </w:del>
      <w:ins w:id="143" w:author="hofit" w:date="2017-09-29T19:39:00Z">
        <w:del w:id="144" w:author="יותם ממן" w:date="2017-10-30T12:34:00Z">
          <w:r w:rsidRPr="00ED436E" w:rsidDel="00F32E0F">
            <w:rPr>
              <w:rFonts w:ascii="FrankRuehl" w:hAnsi="FrankRuehl" w:cs="FrankRuehl"/>
              <w:color w:val="0000FF"/>
              <w:sz w:val="24"/>
              <w:rtl/>
              <w:rPrChange w:id="145" w:author="run" w:date="2017-11-16T12:11:00Z">
                <w:rPr>
                  <w:color w:val="0000FF"/>
                  <w:sz w:val="32"/>
                  <w:szCs w:val="32"/>
                  <w:u w:val="single"/>
                  <w:rtl/>
                </w:rPr>
              </w:rPrChange>
            </w:rPr>
            <w:fldChar w:fldCharType="end"/>
          </w:r>
        </w:del>
      </w:ins>
    </w:p>
    <w:p w14:paraId="5B375938" w14:textId="77777777" w:rsidR="00F32E0F" w:rsidRPr="00ED436E" w:rsidDel="00ED436E" w:rsidRDefault="00F32E0F" w:rsidP="00F32E0F">
      <w:pPr>
        <w:spacing w:after="120" w:line="240" w:lineRule="exact"/>
        <w:ind w:left="283" w:hanging="283"/>
        <w:rPr>
          <w:ins w:id="146" w:author="יותם ממן" w:date="2017-10-30T12:36:00Z"/>
          <w:del w:id="147" w:author="run" w:date="2017-11-16T12:11:00Z"/>
          <w:rFonts w:ascii="FrankRuehl" w:hAnsi="FrankRuehl" w:cs="FrankRuehl"/>
          <w:color w:val="0000FF"/>
          <w:sz w:val="24"/>
          <w:rtl/>
        </w:rPr>
      </w:pPr>
    </w:p>
    <w:p w14:paraId="75669F9E" w14:textId="77777777" w:rsidR="00F32E0F" w:rsidRPr="00ED436E" w:rsidDel="00ED436E" w:rsidRDefault="00F32E0F" w:rsidP="00F32E0F">
      <w:pPr>
        <w:spacing w:after="120" w:line="240" w:lineRule="exact"/>
        <w:ind w:left="283" w:hanging="283"/>
        <w:rPr>
          <w:ins w:id="148" w:author="יותם ממן" w:date="2017-10-30T12:36:00Z"/>
          <w:del w:id="149" w:author="run" w:date="2017-11-16T12:11:00Z"/>
          <w:rFonts w:ascii="FrankRuehl" w:hAnsi="FrankRuehl" w:cs="FrankRuehl"/>
          <w:color w:val="0000FF"/>
          <w:sz w:val="24"/>
          <w:rtl/>
        </w:rPr>
      </w:pPr>
    </w:p>
    <w:p w14:paraId="7D066E46" w14:textId="77777777" w:rsidR="00F32E0F" w:rsidRPr="00C76067" w:rsidDel="00ED436E" w:rsidRDefault="00F32E0F" w:rsidP="00F32E0F">
      <w:pPr>
        <w:spacing w:after="120" w:line="240" w:lineRule="exact"/>
        <w:ind w:left="283" w:hanging="283"/>
        <w:rPr>
          <w:ins w:id="150" w:author="יותם ממן" w:date="2017-10-30T12:36:00Z"/>
          <w:del w:id="151" w:author="run" w:date="2017-11-16T12:11:00Z"/>
          <w:rFonts w:ascii="FrankRuehl" w:hAnsi="FrankRuehl" w:cs="FrankRuehl"/>
          <w:color w:val="0000FF"/>
          <w:sz w:val="24"/>
          <w:rtl/>
        </w:rPr>
      </w:pPr>
      <w:ins w:id="152" w:author="יותם ממן" w:date="2017-10-30T12:36:00Z">
        <w:del w:id="153" w:author="run" w:date="2017-11-16T12:11:00Z">
          <w:r w:rsidRPr="00C76067" w:rsidDel="00ED436E">
            <w:rPr>
              <w:rFonts w:ascii="FrankRuehl" w:hAnsi="FrankRuehl" w:cs="FrankRuehl"/>
              <w:color w:val="0000FF"/>
              <w:sz w:val="24"/>
              <w:rtl/>
            </w:rPr>
            <w:delText xml:space="preserve">חקיקה שאוזכרה: </w:delText>
          </w:r>
        </w:del>
      </w:ins>
    </w:p>
    <w:p w14:paraId="7AC1799F" w14:textId="77777777" w:rsidR="00F32E0F" w:rsidRPr="00ED436E" w:rsidDel="00ED436E" w:rsidRDefault="00F32E0F" w:rsidP="00F32E0F">
      <w:pPr>
        <w:spacing w:after="120" w:line="240" w:lineRule="exact"/>
        <w:ind w:left="283" w:hanging="283"/>
        <w:rPr>
          <w:ins w:id="154" w:author="יותם ממן" w:date="2017-10-30T12:36:00Z"/>
          <w:del w:id="155" w:author="run" w:date="2017-11-16T12:11:00Z"/>
          <w:rFonts w:ascii="FrankRuehl" w:hAnsi="FrankRuehl" w:cs="FrankRuehl"/>
          <w:color w:val="0000FF"/>
          <w:sz w:val="24"/>
          <w:rtl/>
          <w:rPrChange w:id="156" w:author="run" w:date="2017-11-16T12:11:00Z">
            <w:rPr>
              <w:ins w:id="157" w:author="יותם ממן" w:date="2017-10-30T12:36:00Z"/>
              <w:del w:id="158" w:author="run" w:date="2017-11-16T12:11:00Z"/>
              <w:rFonts w:ascii="FrankRuehl" w:hAnsi="FrankRuehl" w:cs="FrankRuehl"/>
              <w:color w:val="0000FF"/>
              <w:sz w:val="24"/>
              <w:u w:val="single"/>
              <w:rtl/>
            </w:rPr>
          </w:rPrChange>
        </w:rPr>
      </w:pPr>
      <w:ins w:id="159" w:author="יותם ממן" w:date="2017-10-30T12:36:00Z">
        <w:del w:id="160" w:author="run" w:date="2017-11-16T12:11:00Z">
          <w:r w:rsidRPr="00ED436E" w:rsidDel="00ED436E">
            <w:rPr>
              <w:rFonts w:ascii="FrankRuehl" w:hAnsi="FrankRuehl" w:cs="FrankRuehl"/>
              <w:color w:val="0000FF"/>
              <w:sz w:val="24"/>
              <w:rtl/>
              <w:rPrChange w:id="161" w:author="run" w:date="2017-11-16T12:11:00Z">
                <w:rPr>
                  <w:rFonts w:ascii="FrankRuehl" w:hAnsi="FrankRuehl" w:cs="FrankRuehl"/>
                  <w:color w:val="0000FF"/>
                  <w:sz w:val="24"/>
                  <w:u w:val="single"/>
                  <w:rtl/>
                </w:rPr>
              </w:rPrChange>
            </w:rPr>
            <w:fldChar w:fldCharType="begin"/>
          </w:r>
          <w:r w:rsidRPr="00ED436E" w:rsidDel="00ED436E">
            <w:rPr>
              <w:rFonts w:ascii="FrankRuehl" w:hAnsi="FrankRuehl" w:cs="FrankRuehl"/>
              <w:color w:val="0000FF"/>
              <w:sz w:val="24"/>
              <w:rtl/>
              <w:rPrChange w:id="162"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PrChange w:id="163" w:author="run" w:date="2017-11-16T12:11:00Z">
                <w:rPr>
                  <w:rFonts w:ascii="FrankRuehl" w:hAnsi="FrankRuehl" w:cs="FrankRuehl"/>
                  <w:color w:val="0000FF"/>
                  <w:sz w:val="24"/>
                  <w:u w:val="single"/>
                </w:rPr>
              </w:rPrChange>
            </w:rPr>
            <w:delInstrText>HYPERLINK</w:delInstrText>
          </w:r>
          <w:r w:rsidRPr="00ED436E" w:rsidDel="00ED436E">
            <w:rPr>
              <w:rFonts w:ascii="FrankRuehl" w:hAnsi="FrankRuehl" w:cs="FrankRuehl"/>
              <w:color w:val="0000FF"/>
              <w:sz w:val="24"/>
              <w:rtl/>
              <w:rPrChange w:id="164"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PrChange w:id="165" w:author="run" w:date="2017-11-16T12:11:00Z">
                <w:rPr>
                  <w:rFonts w:ascii="FrankRuehl" w:hAnsi="FrankRuehl" w:cs="FrankRuehl"/>
                  <w:color w:val="0000FF"/>
                  <w:sz w:val="24"/>
                  <w:u w:val="single"/>
                </w:rPr>
              </w:rPrChange>
            </w:rPr>
            <w:delInstrText>http://www.nevo.co.il/law/70301</w:delInstrText>
          </w:r>
          <w:r w:rsidRPr="00ED436E" w:rsidDel="00ED436E">
            <w:rPr>
              <w:rFonts w:ascii="FrankRuehl" w:hAnsi="FrankRuehl" w:cs="FrankRuehl"/>
              <w:color w:val="0000FF"/>
              <w:sz w:val="24"/>
              <w:rtl/>
              <w:rPrChange w:id="166"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tl/>
              <w:rPrChange w:id="167" w:author="run" w:date="2017-11-16T12:11:00Z">
                <w:rPr>
                  <w:rFonts w:ascii="FrankRuehl" w:hAnsi="FrankRuehl" w:cs="FrankRuehl"/>
                  <w:color w:val="0000FF"/>
                  <w:sz w:val="24"/>
                  <w:u w:val="single"/>
                  <w:rtl/>
                </w:rPr>
              </w:rPrChange>
            </w:rPr>
          </w:r>
          <w:r w:rsidRPr="00ED436E" w:rsidDel="00ED436E">
            <w:rPr>
              <w:rFonts w:ascii="FrankRuehl" w:hAnsi="FrankRuehl" w:cs="FrankRuehl"/>
              <w:color w:val="0000FF"/>
              <w:sz w:val="24"/>
              <w:rtl/>
              <w:rPrChange w:id="168" w:author="run" w:date="2017-11-16T12:11:00Z">
                <w:rPr>
                  <w:rFonts w:ascii="FrankRuehl" w:hAnsi="FrankRuehl" w:cs="FrankRuehl"/>
                  <w:color w:val="0000FF"/>
                  <w:sz w:val="24"/>
                  <w:u w:val="single"/>
                  <w:rtl/>
                </w:rPr>
              </w:rPrChange>
            </w:rPr>
            <w:fldChar w:fldCharType="separate"/>
          </w:r>
        </w:del>
      </w:ins>
      <w:del w:id="169" w:author="run" w:date="2017-11-16T12:11:00Z">
        <w:r w:rsidRPr="00ED436E" w:rsidDel="00ED436E">
          <w:rPr>
            <w:rStyle w:val="Hyperlink"/>
            <w:rFonts w:ascii="FrankRuehl" w:hAnsi="FrankRuehl" w:cs="FrankRuehl"/>
            <w:sz w:val="24"/>
            <w:u w:val="none"/>
            <w:rtl/>
            <w:rPrChange w:id="170" w:author="run" w:date="2017-11-16T12:11:00Z">
              <w:rPr>
                <w:rStyle w:val="Hyperlink"/>
                <w:rtl/>
              </w:rPr>
            </w:rPrChange>
          </w:rPr>
          <w:delText>חוק העונשין, תשל"ז-1977</w:delText>
        </w:r>
      </w:del>
      <w:ins w:id="171" w:author="יותם ממן" w:date="2017-10-30T12:36:00Z">
        <w:del w:id="172" w:author="run" w:date="2017-11-16T12:11:00Z">
          <w:r w:rsidRPr="00ED436E" w:rsidDel="00ED436E">
            <w:rPr>
              <w:rFonts w:ascii="FrankRuehl" w:hAnsi="FrankRuehl" w:cs="FrankRuehl"/>
              <w:color w:val="0000FF"/>
              <w:sz w:val="24"/>
              <w:rtl/>
              <w:rPrChange w:id="173" w:author="run" w:date="2017-11-16T12:11:00Z">
                <w:rPr>
                  <w:rFonts w:ascii="FrankRuehl" w:hAnsi="FrankRuehl" w:cs="FrankRuehl"/>
                  <w:color w:val="0000FF"/>
                  <w:sz w:val="24"/>
                  <w:u w:val="single"/>
                  <w:rtl/>
                </w:rPr>
              </w:rPrChange>
            </w:rPr>
            <w:fldChar w:fldCharType="end"/>
          </w:r>
          <w:r w:rsidRPr="00ED436E" w:rsidDel="00ED436E">
            <w:rPr>
              <w:rFonts w:ascii="FrankRuehl" w:hAnsi="FrankRuehl" w:cs="FrankRuehl"/>
              <w:color w:val="0000FF"/>
              <w:sz w:val="24"/>
              <w:rtl/>
              <w:rPrChange w:id="174" w:author="run" w:date="2017-11-16T12:11:00Z">
                <w:rPr>
                  <w:rFonts w:ascii="FrankRuehl" w:hAnsi="FrankRuehl" w:cs="FrankRuehl"/>
                  <w:color w:val="0000FF"/>
                  <w:sz w:val="24"/>
                  <w:u w:val="single"/>
                  <w:rtl/>
                </w:rPr>
              </w:rPrChange>
            </w:rPr>
            <w:delText xml:space="preserve">: סע'  </w:delText>
          </w:r>
          <w:r w:rsidRPr="00ED436E" w:rsidDel="00ED436E">
            <w:rPr>
              <w:rFonts w:ascii="FrankRuehl" w:hAnsi="FrankRuehl" w:cs="FrankRuehl"/>
              <w:color w:val="0000FF"/>
              <w:sz w:val="24"/>
              <w:rtl/>
              <w:rPrChange w:id="175" w:author="run" w:date="2017-11-16T12:11:00Z">
                <w:rPr>
                  <w:rFonts w:ascii="FrankRuehl" w:hAnsi="FrankRuehl" w:cs="FrankRuehl"/>
                  <w:color w:val="0000FF"/>
                  <w:sz w:val="24"/>
                  <w:u w:val="single"/>
                  <w:rtl/>
                </w:rPr>
              </w:rPrChange>
            </w:rPr>
            <w:fldChar w:fldCharType="begin"/>
          </w:r>
          <w:r w:rsidRPr="00ED436E" w:rsidDel="00ED436E">
            <w:rPr>
              <w:rFonts w:ascii="FrankRuehl" w:hAnsi="FrankRuehl" w:cs="FrankRuehl"/>
              <w:color w:val="0000FF"/>
              <w:sz w:val="24"/>
              <w:rtl/>
              <w:rPrChange w:id="176"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PrChange w:id="177" w:author="run" w:date="2017-11-16T12:11:00Z">
                <w:rPr>
                  <w:rFonts w:ascii="FrankRuehl" w:hAnsi="FrankRuehl" w:cs="FrankRuehl"/>
                  <w:color w:val="0000FF"/>
                  <w:sz w:val="24"/>
                  <w:u w:val="single"/>
                </w:rPr>
              </w:rPrChange>
            </w:rPr>
            <w:delInstrText>HYPERLINK</w:delInstrText>
          </w:r>
          <w:r w:rsidRPr="00ED436E" w:rsidDel="00ED436E">
            <w:rPr>
              <w:rFonts w:ascii="FrankRuehl" w:hAnsi="FrankRuehl" w:cs="FrankRuehl"/>
              <w:color w:val="0000FF"/>
              <w:sz w:val="24"/>
              <w:rtl/>
              <w:rPrChange w:id="178"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PrChange w:id="179" w:author="run" w:date="2017-11-16T12:11:00Z">
                <w:rPr>
                  <w:rFonts w:ascii="FrankRuehl" w:hAnsi="FrankRuehl" w:cs="FrankRuehl"/>
                  <w:color w:val="0000FF"/>
                  <w:sz w:val="24"/>
                  <w:u w:val="single"/>
                </w:rPr>
              </w:rPrChange>
            </w:rPr>
            <w:delInstrText>http://www.nevo.co.il/law/70301/345.b.3</w:delInstrText>
          </w:r>
          <w:r w:rsidRPr="00ED436E" w:rsidDel="00ED436E">
            <w:rPr>
              <w:rFonts w:ascii="FrankRuehl" w:hAnsi="FrankRuehl" w:cs="FrankRuehl"/>
              <w:color w:val="0000FF"/>
              <w:sz w:val="24"/>
              <w:rtl/>
              <w:rPrChange w:id="180"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tl/>
              <w:rPrChange w:id="181" w:author="run" w:date="2017-11-16T12:11:00Z">
                <w:rPr>
                  <w:rFonts w:ascii="FrankRuehl" w:hAnsi="FrankRuehl" w:cs="FrankRuehl"/>
                  <w:color w:val="0000FF"/>
                  <w:sz w:val="24"/>
                  <w:u w:val="single"/>
                  <w:rtl/>
                </w:rPr>
              </w:rPrChange>
            </w:rPr>
          </w:r>
          <w:r w:rsidRPr="00ED436E" w:rsidDel="00ED436E">
            <w:rPr>
              <w:rFonts w:ascii="FrankRuehl" w:hAnsi="FrankRuehl" w:cs="FrankRuehl"/>
              <w:color w:val="0000FF"/>
              <w:sz w:val="24"/>
              <w:rtl/>
              <w:rPrChange w:id="182" w:author="run" w:date="2017-11-16T12:11:00Z">
                <w:rPr>
                  <w:rFonts w:ascii="FrankRuehl" w:hAnsi="FrankRuehl" w:cs="FrankRuehl"/>
                  <w:color w:val="0000FF"/>
                  <w:sz w:val="24"/>
                  <w:u w:val="single"/>
                  <w:rtl/>
                </w:rPr>
              </w:rPrChange>
            </w:rPr>
            <w:fldChar w:fldCharType="separate"/>
          </w:r>
        </w:del>
      </w:ins>
      <w:del w:id="183" w:author="run" w:date="2017-11-16T12:11:00Z">
        <w:r w:rsidRPr="00ED436E" w:rsidDel="00ED436E">
          <w:rPr>
            <w:rStyle w:val="Hyperlink"/>
            <w:rFonts w:ascii="FrankRuehl" w:hAnsi="FrankRuehl" w:cs="FrankRuehl"/>
            <w:sz w:val="24"/>
            <w:u w:val="none"/>
            <w:rPrChange w:id="184" w:author="run" w:date="2017-11-16T12:11:00Z">
              <w:rPr>
                <w:rStyle w:val="Hyperlink"/>
              </w:rPr>
            </w:rPrChange>
          </w:rPr>
          <w:delText>345</w:delText>
        </w:r>
        <w:r w:rsidRPr="00ED436E" w:rsidDel="00ED436E">
          <w:rPr>
            <w:rStyle w:val="Hyperlink"/>
            <w:rFonts w:ascii="FrankRuehl" w:hAnsi="FrankRuehl" w:cs="FrankRuehl"/>
            <w:sz w:val="24"/>
            <w:u w:val="none"/>
            <w:rtl/>
            <w:rPrChange w:id="185" w:author="run" w:date="2017-11-16T12:11:00Z">
              <w:rPr>
                <w:rStyle w:val="Hyperlink"/>
                <w:rtl/>
              </w:rPr>
            </w:rPrChange>
          </w:rPr>
          <w:delText>(ב)</w:delText>
        </w:r>
        <w:r w:rsidRPr="00ED436E" w:rsidDel="00ED436E">
          <w:rPr>
            <w:rStyle w:val="Hyperlink"/>
            <w:rFonts w:ascii="FrankRuehl" w:hAnsi="FrankRuehl" w:cs="FrankRuehl"/>
            <w:sz w:val="24"/>
            <w:u w:val="none"/>
            <w:rPrChange w:id="186" w:author="run" w:date="2017-11-16T12:11:00Z">
              <w:rPr>
                <w:rStyle w:val="Hyperlink"/>
              </w:rPr>
            </w:rPrChange>
          </w:rPr>
          <w:delText>(3)</w:delText>
        </w:r>
      </w:del>
      <w:ins w:id="187" w:author="יותם ממן" w:date="2017-10-30T12:36:00Z">
        <w:del w:id="188" w:author="run" w:date="2017-11-16T12:11:00Z">
          <w:r w:rsidRPr="00ED436E" w:rsidDel="00ED436E">
            <w:rPr>
              <w:rFonts w:ascii="FrankRuehl" w:hAnsi="FrankRuehl" w:cs="FrankRuehl"/>
              <w:color w:val="0000FF"/>
              <w:sz w:val="24"/>
              <w:rtl/>
              <w:rPrChange w:id="189" w:author="run" w:date="2017-11-16T12:11:00Z">
                <w:rPr>
                  <w:rFonts w:ascii="FrankRuehl" w:hAnsi="FrankRuehl" w:cs="FrankRuehl"/>
                  <w:color w:val="0000FF"/>
                  <w:sz w:val="24"/>
                  <w:u w:val="single"/>
                  <w:rtl/>
                </w:rPr>
              </w:rPrChange>
            </w:rPr>
            <w:fldChar w:fldCharType="end"/>
          </w:r>
        </w:del>
      </w:ins>
    </w:p>
    <w:p w14:paraId="6B63D540" w14:textId="77777777" w:rsidR="00F32E0F" w:rsidRPr="00ED436E" w:rsidDel="00ED436E" w:rsidRDefault="00F32E0F" w:rsidP="00F32E0F">
      <w:pPr>
        <w:spacing w:after="120" w:line="240" w:lineRule="exact"/>
        <w:ind w:left="283" w:hanging="283"/>
        <w:rPr>
          <w:ins w:id="190" w:author="יותם ממן" w:date="2017-10-30T12:36:00Z"/>
          <w:del w:id="191" w:author="run" w:date="2017-11-16T12:11:00Z"/>
          <w:rFonts w:ascii="FrankRuehl" w:hAnsi="FrankRuehl" w:cs="FrankRuehl"/>
          <w:color w:val="0000FF"/>
          <w:sz w:val="24"/>
          <w:rtl/>
          <w:rPrChange w:id="192" w:author="run" w:date="2017-11-16T12:11:00Z">
            <w:rPr>
              <w:ins w:id="193" w:author="יותם ממן" w:date="2017-10-30T12:36:00Z"/>
              <w:del w:id="194" w:author="run" w:date="2017-11-16T12:11:00Z"/>
              <w:rFonts w:ascii="FrankRuehl" w:hAnsi="FrankRuehl" w:cs="FrankRuehl"/>
              <w:color w:val="0000FF"/>
              <w:sz w:val="24"/>
              <w:u w:val="single"/>
              <w:rtl/>
            </w:rPr>
          </w:rPrChange>
        </w:rPr>
      </w:pPr>
      <w:ins w:id="195" w:author="יותם ממן" w:date="2017-10-30T12:36:00Z">
        <w:del w:id="196" w:author="run" w:date="2017-11-16T12:11:00Z">
          <w:r w:rsidRPr="00ED436E" w:rsidDel="00ED436E">
            <w:rPr>
              <w:rFonts w:ascii="FrankRuehl" w:hAnsi="FrankRuehl" w:cs="FrankRuehl"/>
              <w:color w:val="0000FF"/>
              <w:sz w:val="24"/>
              <w:rtl/>
              <w:rPrChange w:id="197" w:author="run" w:date="2017-11-16T12:11:00Z">
                <w:rPr>
                  <w:rFonts w:ascii="FrankRuehl" w:hAnsi="FrankRuehl" w:cs="FrankRuehl"/>
                  <w:color w:val="0000FF"/>
                  <w:sz w:val="24"/>
                  <w:u w:val="single"/>
                  <w:rtl/>
                </w:rPr>
              </w:rPrChange>
            </w:rPr>
            <w:lastRenderedPageBreak/>
            <w:fldChar w:fldCharType="begin"/>
          </w:r>
          <w:r w:rsidRPr="00ED436E" w:rsidDel="00ED436E">
            <w:rPr>
              <w:rFonts w:ascii="FrankRuehl" w:hAnsi="FrankRuehl" w:cs="FrankRuehl"/>
              <w:color w:val="0000FF"/>
              <w:sz w:val="24"/>
              <w:rtl/>
              <w:rPrChange w:id="198"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PrChange w:id="199" w:author="run" w:date="2017-11-16T12:11:00Z">
                <w:rPr>
                  <w:rFonts w:ascii="FrankRuehl" w:hAnsi="FrankRuehl" w:cs="FrankRuehl"/>
                  <w:color w:val="0000FF"/>
                  <w:sz w:val="24"/>
                  <w:u w:val="single"/>
                </w:rPr>
              </w:rPrChange>
            </w:rPr>
            <w:delInstrText>HYPERLINK</w:delInstrText>
          </w:r>
          <w:r w:rsidRPr="00ED436E" w:rsidDel="00ED436E">
            <w:rPr>
              <w:rFonts w:ascii="FrankRuehl" w:hAnsi="FrankRuehl" w:cs="FrankRuehl"/>
              <w:color w:val="0000FF"/>
              <w:sz w:val="24"/>
              <w:rtl/>
              <w:rPrChange w:id="200"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PrChange w:id="201" w:author="run" w:date="2017-11-16T12:11:00Z">
                <w:rPr>
                  <w:rFonts w:ascii="FrankRuehl" w:hAnsi="FrankRuehl" w:cs="FrankRuehl"/>
                  <w:color w:val="0000FF"/>
                  <w:sz w:val="24"/>
                  <w:u w:val="single"/>
                </w:rPr>
              </w:rPrChange>
            </w:rPr>
            <w:delInstrText>http://www.nevo.co.il/law/98569</w:delInstrText>
          </w:r>
          <w:r w:rsidRPr="00ED436E" w:rsidDel="00ED436E">
            <w:rPr>
              <w:rFonts w:ascii="FrankRuehl" w:hAnsi="FrankRuehl" w:cs="FrankRuehl"/>
              <w:color w:val="0000FF"/>
              <w:sz w:val="24"/>
              <w:rtl/>
              <w:rPrChange w:id="202" w:author="run" w:date="2017-11-16T12:11:00Z">
                <w:rPr>
                  <w:rFonts w:ascii="FrankRuehl" w:hAnsi="FrankRuehl" w:cs="FrankRuehl"/>
                  <w:color w:val="0000FF"/>
                  <w:sz w:val="24"/>
                  <w:u w:val="single"/>
                  <w:rtl/>
                </w:rPr>
              </w:rPrChange>
            </w:rPr>
            <w:delInstrText xml:space="preserve">" </w:delInstrText>
          </w:r>
          <w:r w:rsidRPr="00ED436E" w:rsidDel="00ED436E">
            <w:rPr>
              <w:rFonts w:ascii="FrankRuehl" w:hAnsi="FrankRuehl" w:cs="FrankRuehl"/>
              <w:color w:val="0000FF"/>
              <w:sz w:val="24"/>
              <w:rtl/>
              <w:rPrChange w:id="203" w:author="run" w:date="2017-11-16T12:11:00Z">
                <w:rPr>
                  <w:rFonts w:ascii="FrankRuehl" w:hAnsi="FrankRuehl" w:cs="FrankRuehl"/>
                  <w:color w:val="0000FF"/>
                  <w:sz w:val="24"/>
                  <w:u w:val="single"/>
                  <w:rtl/>
                </w:rPr>
              </w:rPrChange>
            </w:rPr>
          </w:r>
          <w:r w:rsidRPr="00ED436E" w:rsidDel="00ED436E">
            <w:rPr>
              <w:rFonts w:ascii="FrankRuehl" w:hAnsi="FrankRuehl" w:cs="FrankRuehl"/>
              <w:color w:val="0000FF"/>
              <w:sz w:val="24"/>
              <w:rtl/>
              <w:rPrChange w:id="204" w:author="run" w:date="2017-11-16T12:11:00Z">
                <w:rPr>
                  <w:rFonts w:ascii="FrankRuehl" w:hAnsi="FrankRuehl" w:cs="FrankRuehl"/>
                  <w:color w:val="0000FF"/>
                  <w:sz w:val="24"/>
                  <w:u w:val="single"/>
                  <w:rtl/>
                </w:rPr>
              </w:rPrChange>
            </w:rPr>
            <w:fldChar w:fldCharType="separate"/>
          </w:r>
        </w:del>
      </w:ins>
      <w:del w:id="205" w:author="run" w:date="2017-11-16T12:11:00Z">
        <w:r w:rsidRPr="00ED436E" w:rsidDel="00ED436E">
          <w:rPr>
            <w:rStyle w:val="Hyperlink"/>
            <w:rFonts w:ascii="FrankRuehl" w:hAnsi="FrankRuehl" w:cs="FrankRuehl"/>
            <w:sz w:val="24"/>
            <w:u w:val="none"/>
            <w:rtl/>
            <w:rPrChange w:id="206" w:author="run" w:date="2017-11-16T12:11:00Z">
              <w:rPr>
                <w:rStyle w:val="Hyperlink"/>
                <w:rtl/>
              </w:rPr>
            </w:rPrChange>
          </w:rPr>
          <w:delText>פקודת הראיות [נוסח חדש], תשל"א-1971</w:delText>
        </w:r>
      </w:del>
      <w:ins w:id="207" w:author="יותם ממן" w:date="2017-10-30T12:36:00Z">
        <w:del w:id="208" w:author="run" w:date="2017-11-16T12:11:00Z">
          <w:r w:rsidRPr="00ED436E" w:rsidDel="00ED436E">
            <w:rPr>
              <w:rFonts w:ascii="FrankRuehl" w:hAnsi="FrankRuehl" w:cs="FrankRuehl"/>
              <w:color w:val="0000FF"/>
              <w:sz w:val="24"/>
              <w:rtl/>
              <w:rPrChange w:id="209" w:author="run" w:date="2017-11-16T12:11:00Z">
                <w:rPr>
                  <w:rFonts w:ascii="FrankRuehl" w:hAnsi="FrankRuehl" w:cs="FrankRuehl"/>
                  <w:color w:val="0000FF"/>
                  <w:sz w:val="24"/>
                  <w:u w:val="single"/>
                  <w:rtl/>
                </w:rPr>
              </w:rPrChange>
            </w:rPr>
            <w:fldChar w:fldCharType="end"/>
          </w:r>
        </w:del>
      </w:ins>
    </w:p>
    <w:p w14:paraId="6FF8E844" w14:textId="77777777" w:rsidR="00F32E0F" w:rsidRPr="00ED436E" w:rsidDel="00ED436E" w:rsidRDefault="00F32E0F" w:rsidP="00F32E0F">
      <w:pPr>
        <w:spacing w:after="120" w:line="240" w:lineRule="exact"/>
        <w:ind w:left="283" w:hanging="283"/>
        <w:rPr>
          <w:ins w:id="210" w:author="יותם ממן" w:date="2017-10-30T12:36:00Z"/>
          <w:del w:id="211" w:author="run" w:date="2017-11-16T12:11:00Z"/>
          <w:rFonts w:ascii="FrankRuehl" w:hAnsi="FrankRuehl" w:cs="FrankRuehl"/>
          <w:sz w:val="24"/>
          <w:rtl/>
        </w:rPr>
      </w:pPr>
    </w:p>
    <w:p w14:paraId="3AF367D3" w14:textId="77777777" w:rsidR="00F32E0F" w:rsidRPr="00F32E0F" w:rsidRDefault="00F32E0F" w:rsidP="00F32E0F">
      <w:pPr>
        <w:spacing w:after="120" w:line="240" w:lineRule="exact"/>
        <w:ind w:left="283" w:hanging="283"/>
        <w:rPr>
          <w:ins w:id="212" w:author="יותם ממן" w:date="2017-10-30T12:36:00Z"/>
          <w:rFonts w:ascii="FrankRuehl" w:hAnsi="FrankRuehl" w:cs="FrankRuehl"/>
          <w:sz w:val="24"/>
          <w:rtl/>
          <w:rPrChange w:id="213" w:author="יותם ממן" w:date="2017-10-30T12:36:00Z">
            <w:rPr>
              <w:ins w:id="214" w:author="יותם ממן" w:date="2017-10-30T12:36:00Z"/>
              <w:rFonts w:ascii="FrankRuehl" w:hAnsi="FrankRuehl" w:cs="FrankRuehl"/>
              <w:color w:val="0000FF"/>
              <w:sz w:val="24"/>
              <w:u w:val="single"/>
              <w:rtl/>
            </w:rPr>
          </w:rPrChange>
        </w:rPr>
      </w:pPr>
    </w:p>
    <w:p w14:paraId="26E2CB84" w14:textId="77777777" w:rsidR="00F32E0F" w:rsidRPr="00F32E0F" w:rsidRDefault="00F32E0F" w:rsidP="00F32E0F">
      <w:pPr>
        <w:spacing w:after="120" w:line="240" w:lineRule="exact"/>
        <w:ind w:left="283" w:hanging="283"/>
        <w:rPr>
          <w:ins w:id="215" w:author="יותם ממן" w:date="2017-10-30T12:36:00Z"/>
          <w:rFonts w:ascii="FrankRuehl" w:hAnsi="FrankRuehl" w:cs="FrankRuehl"/>
          <w:color w:val="0000FF"/>
          <w:sz w:val="24"/>
          <w:rtl/>
          <w:rPrChange w:id="216" w:author="יותם ממן" w:date="2017-10-30T12:36:00Z">
            <w:rPr>
              <w:ins w:id="217" w:author="יותם ממן" w:date="2017-10-30T12:36:00Z"/>
              <w:rFonts w:ascii="FrankRuehl" w:hAnsi="FrankRuehl" w:cs="FrankRuehl"/>
              <w:color w:val="0000FF"/>
              <w:sz w:val="24"/>
              <w:u w:val="single"/>
              <w:rtl/>
            </w:rPr>
          </w:rPrChange>
        </w:rPr>
      </w:pPr>
    </w:p>
    <w:p w14:paraId="65A653D4" w14:textId="77777777" w:rsidR="00F32E0F" w:rsidRPr="00F32E0F" w:rsidRDefault="006115DE" w:rsidP="00F32E0F">
      <w:pPr>
        <w:spacing w:after="120" w:line="240" w:lineRule="exact"/>
        <w:ind w:left="283" w:hanging="283"/>
        <w:rPr>
          <w:ins w:id="218" w:author="יותם ממן" w:date="2017-10-30T12:35:00Z"/>
          <w:rFonts w:ascii="FrankRuehl" w:hAnsi="FrankRuehl" w:cs="FrankRuehl"/>
          <w:sz w:val="24"/>
          <w:rtl/>
        </w:rPr>
      </w:pPr>
      <w:ins w:id="219" w:author="hofit" w:date="2017-09-29T19:39:00Z">
        <w:del w:id="220" w:author="יותם ממן" w:date="2017-10-30T12:34:00Z">
          <w:r w:rsidRPr="00F32E0F" w:rsidDel="00F32E0F">
            <w:rPr>
              <w:rFonts w:ascii="FrankRuehl" w:hAnsi="FrankRuehl" w:cs="FrankRuehl"/>
              <w:color w:val="0000FF"/>
              <w:sz w:val="24"/>
              <w:rtl/>
              <w:rPrChange w:id="221" w:author="יותם ממן" w:date="2017-10-30T12:36:00Z">
                <w:rPr>
                  <w:color w:val="0000FF"/>
                  <w:sz w:val="32"/>
                  <w:szCs w:val="32"/>
                  <w:u w:val="single"/>
                  <w:rtl/>
                </w:rPr>
              </w:rPrChange>
            </w:rPr>
            <w:fldChar w:fldCharType="begin"/>
          </w:r>
          <w:r w:rsidRPr="00F32E0F" w:rsidDel="00F32E0F">
            <w:rPr>
              <w:rFonts w:ascii="FrankRuehl" w:hAnsi="FrankRuehl" w:cs="FrankRuehl"/>
              <w:color w:val="0000FF"/>
              <w:sz w:val="24"/>
              <w:rtl/>
              <w:rPrChange w:id="222" w:author="יותם ממן" w:date="2017-10-30T12:36:00Z">
                <w:rPr>
                  <w:color w:val="0000FF"/>
                  <w:sz w:val="32"/>
                  <w:szCs w:val="32"/>
                  <w:u w:val="single"/>
                  <w:rtl/>
                </w:rPr>
              </w:rPrChange>
            </w:rPr>
            <w:delInstrText xml:space="preserve"> </w:delInstrText>
          </w:r>
          <w:r w:rsidRPr="00F32E0F" w:rsidDel="00F32E0F">
            <w:rPr>
              <w:rFonts w:ascii="FrankRuehl" w:hAnsi="FrankRuehl" w:cs="FrankRuehl"/>
              <w:color w:val="0000FF"/>
              <w:sz w:val="24"/>
              <w:rPrChange w:id="223" w:author="יותם ממן" w:date="2017-10-30T12:36:00Z">
                <w:rPr>
                  <w:color w:val="0000FF"/>
                  <w:sz w:val="32"/>
                  <w:szCs w:val="32"/>
                  <w:u w:val="single"/>
                </w:rPr>
              </w:rPrChange>
            </w:rPr>
            <w:delInstrText>HYPERLINK</w:delInstrText>
          </w:r>
          <w:r w:rsidRPr="00F32E0F" w:rsidDel="00F32E0F">
            <w:rPr>
              <w:rFonts w:ascii="FrankRuehl" w:hAnsi="FrankRuehl" w:cs="FrankRuehl"/>
              <w:color w:val="0000FF"/>
              <w:sz w:val="24"/>
              <w:rtl/>
              <w:rPrChange w:id="224" w:author="יותם ממן" w:date="2017-10-30T12:36:00Z">
                <w:rPr>
                  <w:color w:val="0000FF"/>
                  <w:sz w:val="32"/>
                  <w:szCs w:val="32"/>
                  <w:u w:val="single"/>
                  <w:rtl/>
                </w:rPr>
              </w:rPrChange>
            </w:rPr>
            <w:delInstrText xml:space="preserve"> "</w:delInstrText>
          </w:r>
          <w:r w:rsidRPr="00F32E0F" w:rsidDel="00F32E0F">
            <w:rPr>
              <w:rFonts w:ascii="FrankRuehl" w:hAnsi="FrankRuehl" w:cs="FrankRuehl"/>
              <w:color w:val="0000FF"/>
              <w:sz w:val="24"/>
              <w:rPrChange w:id="225" w:author="יותם ממן" w:date="2017-10-30T12:36:00Z">
                <w:rPr>
                  <w:color w:val="0000FF"/>
                  <w:sz w:val="32"/>
                  <w:szCs w:val="32"/>
                  <w:u w:val="single"/>
                </w:rPr>
              </w:rPrChange>
            </w:rPr>
            <w:delInstrText>http://www.nevo.co.il/law/98569</w:delInstrText>
          </w:r>
          <w:r w:rsidRPr="00F32E0F" w:rsidDel="00F32E0F">
            <w:rPr>
              <w:rFonts w:ascii="FrankRuehl" w:hAnsi="FrankRuehl" w:cs="FrankRuehl"/>
              <w:color w:val="0000FF"/>
              <w:sz w:val="24"/>
              <w:rtl/>
              <w:rPrChange w:id="226" w:author="יותם ממן" w:date="2017-10-30T12:36:00Z">
                <w:rPr>
                  <w:color w:val="0000FF"/>
                  <w:sz w:val="32"/>
                  <w:szCs w:val="32"/>
                  <w:u w:val="single"/>
                  <w:rtl/>
                </w:rPr>
              </w:rPrChange>
            </w:rPr>
            <w:delInstrText xml:space="preserve">" </w:delInstrText>
          </w:r>
          <w:r w:rsidRPr="00F32E0F" w:rsidDel="00F32E0F">
            <w:rPr>
              <w:rFonts w:ascii="FrankRuehl" w:hAnsi="FrankRuehl" w:cs="FrankRuehl"/>
              <w:color w:val="0000FF"/>
              <w:sz w:val="24"/>
              <w:rPrChange w:id="227" w:author="יותם ממן" w:date="2017-10-30T12:36:00Z">
                <w:rPr>
                  <w:color w:val="0000FF"/>
                  <w:sz w:val="32"/>
                  <w:szCs w:val="32"/>
                  <w:u w:val="single"/>
                </w:rPr>
              </w:rPrChange>
            </w:rPr>
          </w:r>
          <w:r w:rsidRPr="00F32E0F" w:rsidDel="00F32E0F">
            <w:rPr>
              <w:rFonts w:ascii="FrankRuehl" w:hAnsi="FrankRuehl" w:cs="FrankRuehl"/>
              <w:color w:val="0000FF"/>
              <w:sz w:val="24"/>
              <w:rtl/>
              <w:rPrChange w:id="228" w:author="יותם ממן" w:date="2017-10-30T12:36:00Z">
                <w:rPr>
                  <w:color w:val="0000FF"/>
                  <w:sz w:val="32"/>
                  <w:szCs w:val="32"/>
                  <w:u w:val="single"/>
                  <w:rtl/>
                </w:rPr>
              </w:rPrChange>
            </w:rPr>
            <w:fldChar w:fldCharType="separate"/>
          </w:r>
        </w:del>
      </w:ins>
      <w:del w:id="229" w:author="יותם ממן" w:date="2017-10-30T12:34:00Z">
        <w:r w:rsidRPr="00F32E0F" w:rsidDel="00F32E0F">
          <w:rPr>
            <w:rStyle w:val="Hyperlink"/>
            <w:rFonts w:ascii="FrankRuehl" w:hAnsi="FrankRuehl" w:cs="FrankRuehl"/>
            <w:sz w:val="24"/>
            <w:u w:val="none"/>
            <w:rtl/>
            <w:rPrChange w:id="230" w:author="יותם ממן" w:date="2017-10-30T12:36:00Z">
              <w:rPr>
                <w:rStyle w:val="Hyperlink"/>
                <w:rtl/>
              </w:rPr>
            </w:rPrChange>
          </w:rPr>
          <w:delText>פקודת הראיות [נוסח חדש], תשל"א-1971</w:delText>
        </w:r>
      </w:del>
      <w:ins w:id="231" w:author="hofit" w:date="2017-09-29T19:39:00Z">
        <w:del w:id="232" w:author="יותם ממן" w:date="2017-10-30T12:34:00Z">
          <w:r w:rsidRPr="00F32E0F" w:rsidDel="00F32E0F">
            <w:rPr>
              <w:rFonts w:ascii="FrankRuehl" w:hAnsi="FrankRuehl" w:cs="FrankRuehl"/>
              <w:color w:val="0000FF"/>
              <w:sz w:val="24"/>
              <w:rtl/>
              <w:rPrChange w:id="233" w:author="יותם ממן" w:date="2017-10-30T12:36:00Z">
                <w:rPr>
                  <w:color w:val="0000FF"/>
                  <w:sz w:val="32"/>
                  <w:szCs w:val="32"/>
                  <w:u w:val="single"/>
                  <w:rtl/>
                </w:rPr>
              </w:rPrChange>
            </w:rPr>
            <w:fldChar w:fldCharType="end"/>
          </w:r>
        </w:del>
      </w:ins>
    </w:p>
    <w:p w14:paraId="38EAD3CB" w14:textId="77777777" w:rsidR="00F32E0F" w:rsidRPr="00F32E0F" w:rsidRDefault="00F32E0F" w:rsidP="006115DE">
      <w:pPr>
        <w:spacing w:after="120" w:line="240" w:lineRule="exact"/>
        <w:ind w:left="283" w:hanging="283"/>
        <w:rPr>
          <w:ins w:id="234" w:author="יותם ממן" w:date="2017-10-30T12:35:00Z"/>
          <w:rFonts w:ascii="FrankRuehl" w:hAnsi="FrankRuehl" w:cs="FrankRuehl"/>
          <w:sz w:val="24"/>
          <w:rtl/>
          <w:rPrChange w:id="235" w:author="יותם ממן" w:date="2017-10-30T12:35:00Z">
            <w:rPr>
              <w:ins w:id="236" w:author="יותם ממן" w:date="2017-10-30T12:35:00Z"/>
              <w:rFonts w:ascii="FrankRuehl" w:hAnsi="FrankRuehl" w:cs="FrankRuehl"/>
              <w:color w:val="0000FF"/>
              <w:sz w:val="24"/>
              <w:u w:val="single"/>
              <w:rtl/>
            </w:rPr>
          </w:rPrChange>
        </w:rPr>
      </w:pPr>
    </w:p>
    <w:p w14:paraId="23CBDC2E" w14:textId="77777777" w:rsidR="00F32E0F" w:rsidRPr="00F32E0F" w:rsidRDefault="00F32E0F" w:rsidP="006115DE">
      <w:pPr>
        <w:spacing w:after="120" w:line="240" w:lineRule="exact"/>
        <w:ind w:left="283" w:hanging="283"/>
        <w:rPr>
          <w:ins w:id="237" w:author="יותם ממן" w:date="2017-10-30T12:35:00Z"/>
          <w:rFonts w:ascii="FrankRuehl" w:hAnsi="FrankRuehl" w:cs="FrankRuehl"/>
          <w:color w:val="0000FF"/>
          <w:sz w:val="24"/>
          <w:rtl/>
          <w:rPrChange w:id="238" w:author="יותם ממן" w:date="2017-10-30T12:35:00Z">
            <w:rPr>
              <w:ins w:id="239" w:author="יותם ממן" w:date="2017-10-30T12:35:00Z"/>
              <w:rFonts w:ascii="FrankRuehl" w:hAnsi="FrankRuehl" w:cs="FrankRuehl"/>
              <w:color w:val="0000FF"/>
              <w:sz w:val="24"/>
              <w:u w:val="single"/>
              <w:rtl/>
            </w:rPr>
          </w:rPrChange>
        </w:rPr>
      </w:pPr>
    </w:p>
    <w:p w14:paraId="5ECA847C" w14:textId="77777777" w:rsidR="006115DE" w:rsidRPr="00F32E0F" w:rsidDel="00F32E0F" w:rsidRDefault="006115DE" w:rsidP="006115DE">
      <w:pPr>
        <w:spacing w:after="120" w:line="240" w:lineRule="exact"/>
        <w:ind w:left="283" w:hanging="283"/>
        <w:rPr>
          <w:ins w:id="240" w:author="hofit" w:date="2017-09-29T19:39:00Z"/>
          <w:del w:id="241" w:author="יותם ממן" w:date="2017-10-30T12:34:00Z"/>
          <w:rFonts w:ascii="FrankRuehl" w:hAnsi="FrankRuehl" w:cs="FrankRuehl"/>
          <w:color w:val="0000FF"/>
          <w:sz w:val="24"/>
          <w:rtl/>
          <w:rPrChange w:id="242" w:author="יותם ממן" w:date="2017-10-30T12:35:00Z">
            <w:rPr>
              <w:ins w:id="243" w:author="hofit" w:date="2017-09-29T19:39:00Z"/>
              <w:del w:id="244" w:author="יותם ממן" w:date="2017-10-30T12:34:00Z"/>
              <w:color w:val="0000FF"/>
              <w:sz w:val="32"/>
              <w:szCs w:val="32"/>
              <w:u w:val="single"/>
              <w:rtl/>
            </w:rPr>
          </w:rPrChange>
        </w:rPr>
        <w:pPrChange w:id="245" w:author="hofit" w:date="2017-09-29T19:39:00Z">
          <w:pPr>
            <w:jc w:val="center"/>
          </w:pPr>
        </w:pPrChange>
      </w:pPr>
    </w:p>
    <w:p w14:paraId="1A497698" w14:textId="77777777" w:rsidR="00F32E0F" w:rsidRPr="00F32E0F" w:rsidRDefault="00F32E0F" w:rsidP="006115DE">
      <w:pPr>
        <w:spacing w:after="120" w:line="240" w:lineRule="exact"/>
        <w:ind w:left="283" w:hanging="283"/>
        <w:rPr>
          <w:ins w:id="246" w:author="יותם ממן" w:date="2017-10-30T12:34:00Z"/>
          <w:rFonts w:ascii="FrankRuehl" w:hAnsi="FrankRuehl" w:cs="FrankRuehl"/>
          <w:sz w:val="24"/>
          <w:rtl/>
        </w:rPr>
      </w:pPr>
    </w:p>
    <w:p w14:paraId="0F576E21" w14:textId="77777777" w:rsidR="00F32E0F" w:rsidRPr="00F32E0F" w:rsidRDefault="00F32E0F" w:rsidP="006115DE">
      <w:pPr>
        <w:spacing w:after="120" w:line="240" w:lineRule="exact"/>
        <w:ind w:left="283" w:hanging="283"/>
        <w:rPr>
          <w:ins w:id="247" w:author="יותם ממן" w:date="2017-10-30T12:34:00Z"/>
          <w:rFonts w:ascii="FrankRuehl" w:hAnsi="FrankRuehl" w:cs="FrankRuehl"/>
          <w:sz w:val="24"/>
          <w:rtl/>
        </w:rPr>
      </w:pPr>
    </w:p>
    <w:p w14:paraId="2828915A" w14:textId="77777777" w:rsidR="006115DE" w:rsidRPr="00F32E0F" w:rsidDel="00F32E0F" w:rsidRDefault="006115DE" w:rsidP="006115DE">
      <w:pPr>
        <w:spacing w:after="120" w:line="240" w:lineRule="exact"/>
        <w:ind w:left="283" w:hanging="283"/>
        <w:rPr>
          <w:ins w:id="248" w:author="hofit" w:date="2017-09-29T19:39:00Z"/>
          <w:del w:id="249" w:author="יותם ממן" w:date="2017-10-30T12:34:00Z"/>
          <w:rFonts w:ascii="FrankRuehl" w:hAnsi="FrankRuehl" w:cs="FrankRuehl"/>
          <w:sz w:val="24"/>
          <w:rtl/>
          <w:rPrChange w:id="250" w:author="יותם ממן" w:date="2017-10-30T12:34:00Z">
            <w:rPr>
              <w:ins w:id="251" w:author="hofit" w:date="2017-09-29T19:39:00Z"/>
              <w:del w:id="252" w:author="יותם ממן" w:date="2017-10-30T12:34:00Z"/>
              <w:sz w:val="32"/>
              <w:szCs w:val="32"/>
              <w:rtl/>
            </w:rPr>
          </w:rPrChange>
        </w:rPr>
        <w:pPrChange w:id="253" w:author="hofit" w:date="2017-09-29T19:39:00Z">
          <w:pPr>
            <w:jc w:val="center"/>
          </w:pPr>
        </w:pPrChange>
      </w:pPr>
    </w:p>
    <w:p w14:paraId="375CE75D" w14:textId="77777777" w:rsidR="006115DE" w:rsidRPr="006115DE" w:rsidRDefault="006115DE">
      <w:pPr>
        <w:jc w:val="center"/>
        <w:rPr>
          <w:ins w:id="254" w:author="hofit" w:date="2017-09-29T19:39:00Z"/>
          <w:sz w:val="32"/>
          <w:szCs w:val="32"/>
          <w:rtl/>
          <w:rPrChange w:id="255" w:author="hofit" w:date="2017-09-29T19:39:00Z">
            <w:rPr>
              <w:ins w:id="256" w:author="hofit" w:date="2017-09-29T19:39:00Z"/>
              <w:b/>
              <w:bCs/>
              <w:sz w:val="32"/>
              <w:szCs w:val="32"/>
              <w:rtl/>
            </w:rPr>
          </w:rPrChange>
        </w:rPr>
      </w:pPr>
    </w:p>
    <w:p w14:paraId="0224A112" w14:textId="77777777" w:rsidR="006115DE" w:rsidRPr="00F32E0F" w:rsidRDefault="006115DE">
      <w:pPr>
        <w:jc w:val="center"/>
        <w:rPr>
          <w:ins w:id="257" w:author="hofit" w:date="2017-09-29T19:39:00Z"/>
          <w:b/>
          <w:bCs/>
          <w:sz w:val="32"/>
          <w:szCs w:val="32"/>
          <w:rtl/>
        </w:rPr>
      </w:pPr>
    </w:p>
    <w:p w14:paraId="5243F18D" w14:textId="77777777" w:rsidR="00B26536" w:rsidRPr="00F32E0F" w:rsidRDefault="00B26536">
      <w:pPr>
        <w:jc w:val="center"/>
        <w:rPr>
          <w:b/>
          <w:bCs/>
          <w:sz w:val="32"/>
          <w:szCs w:val="32"/>
          <w:rtl/>
        </w:rPr>
      </w:pPr>
    </w:p>
    <w:p w14:paraId="1396890B" w14:textId="77777777" w:rsidR="00B26536" w:rsidRDefault="00B26536">
      <w:pPr>
        <w:jc w:val="center"/>
        <w:rPr>
          <w:b/>
          <w:bCs/>
          <w:sz w:val="32"/>
          <w:szCs w:val="32"/>
          <w:u w:val="single"/>
          <w:rtl/>
        </w:rPr>
      </w:pPr>
      <w:bookmarkStart w:id="258" w:name="PsakDin"/>
      <w:r>
        <w:rPr>
          <w:b/>
          <w:bCs/>
          <w:sz w:val="32"/>
          <w:szCs w:val="32"/>
          <w:u w:val="single"/>
          <w:rtl/>
        </w:rPr>
        <w:t>הכרעת דין</w:t>
      </w:r>
    </w:p>
    <w:bookmarkEnd w:id="258"/>
    <w:p w14:paraId="111414CF" w14:textId="77777777" w:rsidR="00B26536" w:rsidRDefault="00B26536">
      <w:pPr>
        <w:pStyle w:val="1"/>
        <w:suppressLineNumbers/>
        <w:rPr>
          <w:rFonts w:hint="cs"/>
          <w:rtl/>
        </w:rPr>
      </w:pPr>
    </w:p>
    <w:p w14:paraId="4A6F0A50" w14:textId="77777777" w:rsidR="00B26536" w:rsidRDefault="00B26536">
      <w:pPr>
        <w:suppressLineNumbers/>
        <w:rPr>
          <w:rFonts w:hint="cs"/>
          <w:rtl/>
        </w:rPr>
      </w:pPr>
    </w:p>
    <w:p w14:paraId="20EB72FC" w14:textId="77777777" w:rsidR="00B26536" w:rsidRDefault="00B26536">
      <w:pPr>
        <w:rPr>
          <w:rFonts w:hint="cs"/>
          <w:b/>
          <w:bCs/>
          <w:szCs w:val="32"/>
          <w:u w:val="single"/>
          <w:rtl/>
        </w:rPr>
      </w:pPr>
      <w:r>
        <w:rPr>
          <w:rFonts w:hint="cs"/>
          <w:b/>
          <w:bCs/>
          <w:szCs w:val="32"/>
          <w:u w:val="single"/>
          <w:rtl/>
        </w:rPr>
        <w:t>מ. סוקולוב שופטת</w:t>
      </w:r>
    </w:p>
    <w:p w14:paraId="03A6F1D0" w14:textId="77777777" w:rsidR="00B26536" w:rsidRDefault="00B26536">
      <w:pPr>
        <w:rPr>
          <w:rFonts w:hint="cs"/>
          <w:rtl/>
        </w:rPr>
      </w:pPr>
    </w:p>
    <w:p w14:paraId="369757E2" w14:textId="77777777" w:rsidR="00B26536" w:rsidRDefault="00B26536">
      <w:pPr>
        <w:rPr>
          <w:rFonts w:hint="cs"/>
          <w:color w:val="FFFFFF"/>
          <w:sz w:val="4"/>
          <w:szCs w:val="4"/>
          <w:rtl/>
        </w:rPr>
      </w:pPr>
    </w:p>
    <w:p w14:paraId="67135017" w14:textId="77777777" w:rsidR="00B26536" w:rsidRDefault="00B26536">
      <w:pPr>
        <w:rPr>
          <w:rFonts w:hint="cs"/>
          <w:color w:val="FFFFFF"/>
          <w:sz w:val="4"/>
          <w:szCs w:val="4"/>
          <w:rtl/>
        </w:rPr>
      </w:pPr>
      <w:r>
        <w:rPr>
          <w:color w:val="FFFFFF"/>
          <w:sz w:val="4"/>
          <w:szCs w:val="4"/>
          <w:rtl/>
        </w:rPr>
        <w:t>5129371</w:t>
      </w:r>
    </w:p>
    <w:p w14:paraId="6AF47E22" w14:textId="77777777" w:rsidR="00B26536" w:rsidRDefault="00B26536">
      <w:pPr>
        <w:rPr>
          <w:rFonts w:hint="cs"/>
          <w:rtl/>
        </w:rPr>
      </w:pPr>
      <w:r>
        <w:rPr>
          <w:color w:val="FFFFFF"/>
          <w:sz w:val="4"/>
          <w:szCs w:val="4"/>
          <w:rtl/>
        </w:rPr>
        <w:t>5129371</w:t>
      </w:r>
      <w:r>
        <w:rPr>
          <w:rFonts w:hint="cs"/>
          <w:rtl/>
        </w:rPr>
        <w:t>1.</w:t>
      </w:r>
      <w:r>
        <w:rPr>
          <w:rFonts w:hint="cs"/>
          <w:rtl/>
        </w:rPr>
        <w:tab/>
      </w:r>
      <w:bookmarkStart w:id="259" w:name="ABSTRACT_START"/>
      <w:bookmarkEnd w:id="259"/>
      <w:r>
        <w:rPr>
          <w:rFonts w:hint="cs"/>
          <w:rtl/>
        </w:rPr>
        <w:t xml:space="preserve">הנאשם מואשם בכתב האישום באינוס בנסיבות מחמירות, עבירה לפי </w:t>
      </w:r>
      <w:ins w:id="260" w:author="יותם ממן" w:date="2017-10-30T12:33:00Z">
        <w:r w:rsidR="00F32E0F" w:rsidRPr="00F32E0F">
          <w:rPr>
            <w:color w:val="0000FF"/>
            <w:u w:val="single"/>
            <w:rtl/>
            <w:rPrChange w:id="261" w:author="יותם ממן" w:date="2017-10-30T12:33:00Z">
              <w:rPr>
                <w:rtl/>
              </w:rPr>
            </w:rPrChange>
          </w:rPr>
          <w:fldChar w:fldCharType="begin"/>
        </w:r>
        <w:r w:rsidR="00F32E0F" w:rsidRPr="00F32E0F">
          <w:rPr>
            <w:color w:val="0000FF"/>
            <w:u w:val="single"/>
            <w:rtl/>
            <w:rPrChange w:id="262" w:author="יותם ממן" w:date="2017-10-30T12:33:00Z">
              <w:rPr>
                <w:rtl/>
              </w:rPr>
            </w:rPrChange>
          </w:rPr>
          <w:instrText xml:space="preserve"> </w:instrText>
        </w:r>
        <w:r w:rsidR="00F32E0F" w:rsidRPr="00F32E0F">
          <w:rPr>
            <w:color w:val="0000FF"/>
            <w:u w:val="single"/>
            <w:rPrChange w:id="263" w:author="יותם ממן" w:date="2017-10-30T12:33:00Z">
              <w:rPr/>
            </w:rPrChange>
          </w:rPr>
          <w:instrText>HYPERLINK</w:instrText>
        </w:r>
        <w:r w:rsidR="00F32E0F" w:rsidRPr="00F32E0F">
          <w:rPr>
            <w:color w:val="0000FF"/>
            <w:u w:val="single"/>
            <w:rtl/>
            <w:rPrChange w:id="264" w:author="יותם ממן" w:date="2017-10-30T12:33:00Z">
              <w:rPr>
                <w:rtl/>
              </w:rPr>
            </w:rPrChange>
          </w:rPr>
          <w:instrText xml:space="preserve"> "</w:instrText>
        </w:r>
        <w:r w:rsidR="00F32E0F" w:rsidRPr="00F32E0F">
          <w:rPr>
            <w:color w:val="0000FF"/>
            <w:u w:val="single"/>
            <w:rPrChange w:id="265" w:author="יותם ממן" w:date="2017-10-30T12:33:00Z">
              <w:rPr/>
            </w:rPrChange>
          </w:rPr>
          <w:instrText>http://www.nevo.co.il/law/70301/345.b.3</w:instrText>
        </w:r>
        <w:r w:rsidR="00F32E0F" w:rsidRPr="00F32E0F">
          <w:rPr>
            <w:color w:val="0000FF"/>
            <w:u w:val="single"/>
            <w:rtl/>
            <w:rPrChange w:id="266" w:author="יותם ממן" w:date="2017-10-30T12:33:00Z">
              <w:rPr>
                <w:rtl/>
              </w:rPr>
            </w:rPrChange>
          </w:rPr>
          <w:instrText xml:space="preserve">" </w:instrText>
        </w:r>
        <w:r w:rsidR="00F32E0F" w:rsidRPr="00F32E0F">
          <w:rPr>
            <w:color w:val="0000FF"/>
            <w:u w:val="single"/>
            <w:rtl/>
            <w:rPrChange w:id="267" w:author="יותם ממן" w:date="2017-10-30T12:33:00Z">
              <w:rPr>
                <w:rtl/>
              </w:rPr>
            </w:rPrChange>
          </w:rPr>
        </w:r>
        <w:r w:rsidR="00F32E0F" w:rsidRPr="00F32E0F">
          <w:rPr>
            <w:color w:val="0000FF"/>
            <w:u w:val="single"/>
            <w:rtl/>
            <w:rPrChange w:id="268" w:author="יותם ממן" w:date="2017-10-30T12:33:00Z">
              <w:rPr>
                <w:rtl/>
              </w:rPr>
            </w:rPrChange>
          </w:rPr>
          <w:fldChar w:fldCharType="separate"/>
        </w:r>
      </w:ins>
      <w:r w:rsidR="00F32E0F" w:rsidRPr="00F32E0F">
        <w:rPr>
          <w:rStyle w:val="Hyperlink"/>
          <w:rFonts w:hint="eastAsia"/>
          <w:rtl/>
          <w:rPrChange w:id="269" w:author="יותם ממן" w:date="2017-10-30T12:33:00Z">
            <w:rPr>
              <w:rStyle w:val="Hyperlink"/>
              <w:rFonts w:hint="eastAsia"/>
              <w:rtl/>
            </w:rPr>
          </w:rPrChange>
        </w:rPr>
        <w:t>סעיף</w:t>
      </w:r>
      <w:r w:rsidR="00F32E0F" w:rsidRPr="00F32E0F">
        <w:rPr>
          <w:rStyle w:val="Hyperlink"/>
          <w:rtl/>
          <w:rPrChange w:id="270" w:author="יותם ממן" w:date="2017-10-30T12:33:00Z">
            <w:rPr>
              <w:rStyle w:val="Hyperlink"/>
              <w:rtl/>
            </w:rPr>
          </w:rPrChange>
        </w:rPr>
        <w:t xml:space="preserve"> 345(ב)(3)</w:t>
      </w:r>
      <w:ins w:id="271" w:author="יותם ממן" w:date="2017-10-30T12:33:00Z">
        <w:r w:rsidR="00F32E0F" w:rsidRPr="00F32E0F">
          <w:rPr>
            <w:color w:val="0000FF"/>
            <w:u w:val="single"/>
            <w:rtl/>
            <w:rPrChange w:id="272" w:author="יותם ממן" w:date="2017-10-30T12:33:00Z">
              <w:rPr>
                <w:rtl/>
              </w:rPr>
            </w:rPrChange>
          </w:rPr>
          <w:fldChar w:fldCharType="end"/>
        </w:r>
      </w:ins>
      <w:r>
        <w:rPr>
          <w:rFonts w:hint="cs"/>
          <w:rtl/>
        </w:rPr>
        <w:t xml:space="preserve"> </w:t>
      </w:r>
    </w:p>
    <w:p w14:paraId="4097E140" w14:textId="77777777" w:rsidR="00B26536" w:rsidRDefault="00B26536">
      <w:pPr>
        <w:ind w:firstLine="567"/>
        <w:rPr>
          <w:rFonts w:hint="cs"/>
          <w:rtl/>
        </w:rPr>
      </w:pPr>
      <w:r>
        <w:rPr>
          <w:rFonts w:hint="cs"/>
          <w:rtl/>
        </w:rPr>
        <w:t>רישא ל</w:t>
      </w:r>
      <w:ins w:id="273" w:author="hofit" w:date="2017-09-29T19:39:00Z">
        <w:del w:id="274" w:author="יותם ממן" w:date="2017-10-30T12:34:00Z">
          <w:r w:rsidR="006115DE" w:rsidRPr="00F32E0F" w:rsidDel="00F32E0F">
            <w:rPr>
              <w:rtl/>
            </w:rPr>
            <w:fldChar w:fldCharType="begin"/>
          </w:r>
          <w:r w:rsidR="006115DE" w:rsidRPr="00F32E0F" w:rsidDel="00F32E0F">
            <w:rPr>
              <w:rtl/>
              <w:rPrChange w:id="275" w:author="יותם ממן" w:date="2017-10-30T12:34:00Z">
                <w:rPr>
                  <w:rtl/>
                </w:rPr>
              </w:rPrChange>
            </w:rPr>
            <w:delInstrText xml:space="preserve"> </w:delInstrText>
          </w:r>
          <w:r w:rsidR="006115DE" w:rsidRPr="00F32E0F" w:rsidDel="00F32E0F">
            <w:rPr>
              <w:rPrChange w:id="276" w:author="יותם ממן" w:date="2017-10-30T12:34:00Z">
                <w:rPr/>
              </w:rPrChange>
            </w:rPr>
            <w:delInstrText>HYPERLINK</w:delInstrText>
          </w:r>
          <w:r w:rsidR="006115DE" w:rsidRPr="00F32E0F" w:rsidDel="00F32E0F">
            <w:rPr>
              <w:rtl/>
              <w:rPrChange w:id="277" w:author="יותם ממן" w:date="2017-10-30T12:34:00Z">
                <w:rPr>
                  <w:rtl/>
                </w:rPr>
              </w:rPrChange>
            </w:rPr>
            <w:delInstrText xml:space="preserve"> "</w:delInstrText>
          </w:r>
          <w:r w:rsidR="006115DE" w:rsidRPr="00F32E0F" w:rsidDel="00F32E0F">
            <w:rPr>
              <w:rPrChange w:id="278" w:author="יותם ממן" w:date="2017-10-30T12:34:00Z">
                <w:rPr/>
              </w:rPrChange>
            </w:rPr>
            <w:delInstrText>http://www.nevo.co.il/law/70301</w:delInstrText>
          </w:r>
          <w:r w:rsidR="006115DE" w:rsidRPr="00F32E0F" w:rsidDel="00F32E0F">
            <w:rPr>
              <w:rtl/>
              <w:rPrChange w:id="279" w:author="יותם ממן" w:date="2017-10-30T12:34:00Z">
                <w:rPr>
                  <w:rtl/>
                </w:rPr>
              </w:rPrChange>
            </w:rPr>
            <w:delInstrText xml:space="preserve">" </w:delInstrText>
          </w:r>
          <w:r w:rsidR="006115DE" w:rsidRPr="00F32E0F" w:rsidDel="00F32E0F">
            <w:rPr>
              <w:rPrChange w:id="280" w:author="יותם ממן" w:date="2017-10-30T12:34:00Z">
                <w:rPr/>
              </w:rPrChange>
            </w:rPr>
          </w:r>
          <w:r w:rsidR="006115DE" w:rsidRPr="00F32E0F" w:rsidDel="00F32E0F">
            <w:rPr>
              <w:rtl/>
              <w:rPrChange w:id="281" w:author="יותם ממן" w:date="2017-10-30T12:34:00Z">
                <w:rPr>
                  <w:rtl/>
                </w:rPr>
              </w:rPrChange>
            </w:rPr>
            <w:fldChar w:fldCharType="separate"/>
          </w:r>
        </w:del>
      </w:ins>
      <w:del w:id="282" w:author="יותם ממן" w:date="2017-10-30T12:34:00Z">
        <w:r w:rsidR="006115DE" w:rsidRPr="00F32E0F" w:rsidDel="00F32E0F">
          <w:rPr>
            <w:rFonts w:hint="eastAsia"/>
            <w:rtl/>
            <w:rPrChange w:id="283" w:author="יותם ממן" w:date="2017-10-30T12:34:00Z">
              <w:rPr>
                <w:rStyle w:val="Hyperlink"/>
                <w:rFonts w:hint="eastAsia"/>
                <w:rtl/>
              </w:rPr>
            </w:rPrChange>
          </w:rPr>
          <w:delText>חוק</w:delText>
        </w:r>
        <w:r w:rsidR="006115DE" w:rsidRPr="00F32E0F" w:rsidDel="00F32E0F">
          <w:rPr>
            <w:rtl/>
            <w:rPrChange w:id="284" w:author="יותם ממן" w:date="2017-10-30T12:34:00Z">
              <w:rPr>
                <w:rStyle w:val="Hyperlink"/>
                <w:rtl/>
              </w:rPr>
            </w:rPrChange>
          </w:rPr>
          <w:delText xml:space="preserve"> העונשין</w:delText>
        </w:r>
      </w:del>
      <w:ins w:id="285" w:author="hofit" w:date="2017-09-29T19:39:00Z">
        <w:del w:id="286" w:author="יותם ממן" w:date="2017-10-30T12:34:00Z">
          <w:r w:rsidR="006115DE" w:rsidRPr="00F32E0F" w:rsidDel="00F32E0F">
            <w:rPr>
              <w:rtl/>
            </w:rPr>
            <w:fldChar w:fldCharType="end"/>
          </w:r>
        </w:del>
      </w:ins>
      <w:ins w:id="287" w:author="יותם ממן" w:date="2017-10-30T12:34:00Z">
        <w:r w:rsidR="00F32E0F" w:rsidRPr="00F32E0F">
          <w:rPr>
            <w:rFonts w:hint="eastAsia"/>
            <w:rtl/>
            <w:rPrChange w:id="288" w:author="יותם ממן" w:date="2017-10-30T12:34:00Z">
              <w:rPr>
                <w:rStyle w:val="Hyperlink"/>
                <w:rFonts w:hint="eastAsia"/>
                <w:rtl/>
              </w:rPr>
            </w:rPrChange>
          </w:rPr>
          <w:t>חוק</w:t>
        </w:r>
        <w:r w:rsidR="00F32E0F" w:rsidRPr="00F32E0F">
          <w:rPr>
            <w:rtl/>
            <w:rPrChange w:id="289" w:author="יותם ממן" w:date="2017-10-30T12:34:00Z">
              <w:rPr>
                <w:rStyle w:val="Hyperlink"/>
                <w:rtl/>
              </w:rPr>
            </w:rPrChange>
          </w:rPr>
          <w:t xml:space="preserve"> העונשין</w:t>
        </w:r>
      </w:ins>
      <w:r>
        <w:rPr>
          <w:rFonts w:hint="cs"/>
          <w:rtl/>
        </w:rPr>
        <w:t>, התשל"ז - 1977</w:t>
      </w:r>
      <w:bookmarkStart w:id="290" w:name="ABSTRACT_END"/>
      <w:bookmarkEnd w:id="290"/>
      <w:r>
        <w:rPr>
          <w:rFonts w:hint="cs"/>
          <w:rtl/>
        </w:rPr>
        <w:t>.</w:t>
      </w:r>
      <w:r>
        <w:rPr>
          <w:color w:val="FFFFFF"/>
          <w:sz w:val="4"/>
          <w:szCs w:val="4"/>
          <w:rtl/>
        </w:rPr>
        <w:t>נ</w:t>
      </w:r>
    </w:p>
    <w:p w14:paraId="1DA93AAE" w14:textId="77777777" w:rsidR="00B26536" w:rsidRDefault="00B26536">
      <w:pPr>
        <w:rPr>
          <w:rFonts w:hint="cs"/>
          <w:rtl/>
        </w:rPr>
      </w:pPr>
    </w:p>
    <w:p w14:paraId="003CE44E" w14:textId="77777777" w:rsidR="00B26536" w:rsidRDefault="00B26536">
      <w:pPr>
        <w:ind w:firstLine="567"/>
        <w:rPr>
          <w:rFonts w:hint="cs"/>
          <w:b/>
          <w:bCs/>
          <w:rtl/>
        </w:rPr>
      </w:pPr>
      <w:r>
        <w:rPr>
          <w:rFonts w:hint="cs"/>
          <w:b/>
          <w:bCs/>
          <w:rtl/>
        </w:rPr>
        <w:t>בכתב האישום מפורטות העובדות הבאות:</w:t>
      </w:r>
    </w:p>
    <w:p w14:paraId="3B0F3591" w14:textId="77777777" w:rsidR="00B26536" w:rsidRDefault="00B26536">
      <w:pPr>
        <w:ind w:left="567"/>
        <w:rPr>
          <w:rFonts w:hint="cs"/>
          <w:rtl/>
        </w:rPr>
      </w:pPr>
      <w:r>
        <w:rPr>
          <w:rFonts w:hint="cs"/>
          <w:rtl/>
        </w:rPr>
        <w:t>הנאשם הינו פועל זר, בעל אזרחות רומנית, אשר התגורר בקרוואן באתר קרוואנים בבית דגן (להלן: - "האתר").</w:t>
      </w:r>
      <w:r>
        <w:rPr>
          <w:color w:val="FFFFFF"/>
          <w:sz w:val="4"/>
          <w:szCs w:val="4"/>
          <w:rtl/>
        </w:rPr>
        <w:t>ב</w:t>
      </w:r>
    </w:p>
    <w:p w14:paraId="5186BC1D" w14:textId="77777777" w:rsidR="00B26536" w:rsidRDefault="00B26536">
      <w:pPr>
        <w:ind w:left="567"/>
        <w:rPr>
          <w:rFonts w:hint="cs"/>
          <w:rtl/>
        </w:rPr>
      </w:pPr>
      <w:r>
        <w:rPr>
          <w:rFonts w:hint="cs"/>
          <w:rtl/>
        </w:rPr>
        <w:t>נמטאנו גיאורגיטה, המכונה "ג'ורג" התגורר אף הוא באתר, בחדר הסמוך לחדרו של הנאשם. המתלוננת היתה ידידתו של ג'ורג' במועד הארוע נשוא כתב האישום.</w:t>
      </w:r>
      <w:r>
        <w:rPr>
          <w:color w:val="FFFFFF"/>
          <w:sz w:val="4"/>
          <w:szCs w:val="4"/>
          <w:rtl/>
        </w:rPr>
        <w:t>ו</w:t>
      </w:r>
    </w:p>
    <w:p w14:paraId="38EB94DA" w14:textId="77777777" w:rsidR="00B26536" w:rsidRDefault="00B26536">
      <w:pPr>
        <w:ind w:left="567"/>
        <w:rPr>
          <w:rFonts w:hint="cs"/>
          <w:rtl/>
        </w:rPr>
      </w:pPr>
      <w:r>
        <w:rPr>
          <w:rFonts w:hint="cs"/>
          <w:rtl/>
        </w:rPr>
        <w:t>בתאריך 18.3.01 בשעות הערב התקשר ג'ורג' טלפונית למתלוננת וביקש ממנה להגיע לאתר כיוון שהוא עומד לעזוב את הארץ למחרת.</w:t>
      </w:r>
      <w:r>
        <w:rPr>
          <w:color w:val="FFFFFF"/>
          <w:sz w:val="4"/>
          <w:szCs w:val="4"/>
          <w:rtl/>
        </w:rPr>
        <w:t>נ</w:t>
      </w:r>
    </w:p>
    <w:p w14:paraId="40BA53C0" w14:textId="77777777" w:rsidR="00B26536" w:rsidRDefault="00B26536">
      <w:pPr>
        <w:ind w:left="567"/>
        <w:rPr>
          <w:rFonts w:hint="cs"/>
          <w:rtl/>
        </w:rPr>
      </w:pPr>
      <w:r>
        <w:rPr>
          <w:rFonts w:hint="cs"/>
          <w:rtl/>
        </w:rPr>
        <w:t xml:space="preserve">המתלוננת הגיעה לאתר במונית יחד עם שתי חברותיה בסמוך לשעה 22:30, המתלוננת יצאה מהמונית לבד על מנת לחפש את ג'ורג', נכנסה לבנין בו התגורר ג'ורג', הקישה על דלתו ומשנוכחה לדעת כי הוא איננו, ביקשה לשוב על עקבותיה. </w:t>
      </w:r>
    </w:p>
    <w:p w14:paraId="472BBD73" w14:textId="77777777" w:rsidR="00B26536" w:rsidRDefault="00B26536">
      <w:pPr>
        <w:ind w:left="567"/>
        <w:rPr>
          <w:rFonts w:hint="cs"/>
          <w:rtl/>
        </w:rPr>
      </w:pPr>
      <w:r>
        <w:rPr>
          <w:rFonts w:hint="cs"/>
          <w:rtl/>
        </w:rPr>
        <w:t>הנאשם יצא מחדרו, ניגש למתלוננת אמר לה כי הוא יודע היכן ג'ורג' והציע להראות לה היכן מתקיימת המסיבה לכבודו.</w:t>
      </w:r>
      <w:r>
        <w:rPr>
          <w:color w:val="FFFFFF"/>
          <w:sz w:val="4"/>
          <w:szCs w:val="4"/>
          <w:rtl/>
        </w:rPr>
        <w:t>ב</w:t>
      </w:r>
    </w:p>
    <w:p w14:paraId="740FB04D" w14:textId="77777777" w:rsidR="00B26536" w:rsidRDefault="00B26536">
      <w:pPr>
        <w:ind w:left="567"/>
        <w:rPr>
          <w:rFonts w:hint="cs"/>
          <w:rtl/>
        </w:rPr>
      </w:pPr>
      <w:r>
        <w:rPr>
          <w:rFonts w:hint="cs"/>
          <w:rtl/>
        </w:rPr>
        <w:t xml:space="preserve">השניים יצאו מהבנין והנאשם הוביל את המתלוננת לעבר קרוואן נטוש וחשוך הנמצא באתר ואמר למתלוננת כי המסיבה נערכת שם. </w:t>
      </w:r>
    </w:p>
    <w:p w14:paraId="18EB7DC6" w14:textId="77777777" w:rsidR="00B26536" w:rsidRDefault="00B26536">
      <w:pPr>
        <w:ind w:left="567"/>
        <w:rPr>
          <w:rFonts w:hint="cs"/>
          <w:rtl/>
        </w:rPr>
      </w:pPr>
      <w:r>
        <w:rPr>
          <w:rFonts w:hint="cs"/>
          <w:rtl/>
        </w:rPr>
        <w:lastRenderedPageBreak/>
        <w:t>המתלוננת הבחינה כי האזור חשוך וביקשה לחזור למונית, אולם הנאשם התנפל עליה מאחור וגרר אותה בכוח ובניגוד לרצונה, לכיוון הקרוואן.</w:t>
      </w:r>
      <w:r>
        <w:rPr>
          <w:color w:val="FFFFFF"/>
          <w:sz w:val="4"/>
          <w:szCs w:val="4"/>
          <w:rtl/>
        </w:rPr>
        <w:t>ו</w:t>
      </w:r>
    </w:p>
    <w:p w14:paraId="1D44DBE4" w14:textId="77777777" w:rsidR="00B26536" w:rsidRDefault="00B26536">
      <w:pPr>
        <w:ind w:firstLine="567"/>
        <w:rPr>
          <w:rFonts w:hint="cs"/>
          <w:rtl/>
        </w:rPr>
      </w:pPr>
      <w:r>
        <w:rPr>
          <w:rFonts w:hint="cs"/>
          <w:rtl/>
        </w:rPr>
        <w:t>המתלוננת התנגדה, נאבקה בנאשם וניסתה להשתחרר מאחיזתו, אך ללא הועיל.</w:t>
      </w:r>
      <w:r>
        <w:rPr>
          <w:color w:val="FFFFFF"/>
          <w:sz w:val="4"/>
          <w:szCs w:val="4"/>
          <w:rtl/>
        </w:rPr>
        <w:t>נ</w:t>
      </w:r>
    </w:p>
    <w:p w14:paraId="75B46DD3" w14:textId="77777777" w:rsidR="00B26536" w:rsidRDefault="00B26536">
      <w:pPr>
        <w:ind w:left="567"/>
        <w:rPr>
          <w:rFonts w:hint="cs"/>
          <w:rtl/>
        </w:rPr>
      </w:pPr>
      <w:r>
        <w:rPr>
          <w:rFonts w:hint="cs"/>
          <w:rtl/>
        </w:rPr>
        <w:t xml:space="preserve">הנאשם הצליח להכניס את המתלוננת לקרוואן, תפס אותה בכוח כשהיא מנסה להחלץ מאחיזתו והפילה על גבה על רצפת הקרוואן באומרו: </w:t>
      </w:r>
      <w:r>
        <w:rPr>
          <w:rFonts w:hint="cs"/>
          <w:b/>
          <w:bCs/>
          <w:rtl/>
        </w:rPr>
        <w:t>"את מתה היום".</w:t>
      </w:r>
      <w:r>
        <w:rPr>
          <w:b/>
          <w:bCs/>
          <w:color w:val="FFFFFF"/>
          <w:sz w:val="4"/>
          <w:szCs w:val="4"/>
          <w:rtl/>
        </w:rPr>
        <w:t>ב</w:t>
      </w:r>
    </w:p>
    <w:p w14:paraId="25E63A1B" w14:textId="77777777" w:rsidR="00B26536" w:rsidRDefault="00B26536">
      <w:pPr>
        <w:ind w:left="567"/>
        <w:rPr>
          <w:rFonts w:hint="cs"/>
          <w:rtl/>
        </w:rPr>
      </w:pPr>
      <w:r>
        <w:rPr>
          <w:rFonts w:hint="cs"/>
          <w:rtl/>
        </w:rPr>
        <w:t>הנאשם פשט את בגדיו, הפשיט את המתלוננת מבגדיה, והחדיר את איבר מינו לאיבר מינה תוך שימוש בכוח ובניגוד לרצונה, עד שבא על סיפוקו.</w:t>
      </w:r>
      <w:r>
        <w:rPr>
          <w:color w:val="FFFFFF"/>
          <w:sz w:val="4"/>
          <w:szCs w:val="4"/>
          <w:rtl/>
        </w:rPr>
        <w:t>ו</w:t>
      </w:r>
    </w:p>
    <w:p w14:paraId="0C4FDA6E" w14:textId="77777777" w:rsidR="00B26536" w:rsidRDefault="00B26536">
      <w:pPr>
        <w:ind w:left="567"/>
        <w:rPr>
          <w:rFonts w:hint="cs"/>
          <w:rtl/>
        </w:rPr>
      </w:pPr>
      <w:r>
        <w:rPr>
          <w:rFonts w:hint="cs"/>
          <w:rtl/>
        </w:rPr>
        <w:t>במעשיו, גרם הנאשם למתלוננת דימומים תת עוריים בגבה ועל זרועה השמאלית, פצעי שריטה בגבה וכן פצע שפשוף במרפק השמאלי.</w:t>
      </w:r>
      <w:r>
        <w:rPr>
          <w:color w:val="FFFFFF"/>
          <w:sz w:val="4"/>
          <w:szCs w:val="4"/>
          <w:rtl/>
        </w:rPr>
        <w:t>נ</w:t>
      </w:r>
    </w:p>
    <w:p w14:paraId="6E7B5F69" w14:textId="77777777" w:rsidR="00B26536" w:rsidRDefault="00B26536">
      <w:pPr>
        <w:rPr>
          <w:rFonts w:hint="cs"/>
          <w:rtl/>
        </w:rPr>
      </w:pPr>
    </w:p>
    <w:p w14:paraId="0E083ADB" w14:textId="77777777" w:rsidR="00B26536" w:rsidRDefault="00B26536">
      <w:pPr>
        <w:rPr>
          <w:rFonts w:hint="cs"/>
          <w:b/>
          <w:bCs/>
          <w:szCs w:val="28"/>
          <w:rtl/>
        </w:rPr>
      </w:pPr>
      <w:r>
        <w:rPr>
          <w:rFonts w:hint="cs"/>
          <w:b/>
          <w:bCs/>
          <w:szCs w:val="28"/>
          <w:rtl/>
        </w:rPr>
        <w:t>2.</w:t>
      </w:r>
      <w:r>
        <w:rPr>
          <w:rFonts w:hint="cs"/>
          <w:b/>
          <w:bCs/>
          <w:szCs w:val="28"/>
          <w:rtl/>
        </w:rPr>
        <w:tab/>
        <w:t>ראיות התביעה:</w:t>
      </w:r>
    </w:p>
    <w:p w14:paraId="6CC692D6" w14:textId="77777777" w:rsidR="00B26536" w:rsidRDefault="00B26536">
      <w:pPr>
        <w:ind w:left="567"/>
        <w:rPr>
          <w:rFonts w:hint="cs"/>
          <w:rtl/>
        </w:rPr>
      </w:pPr>
      <w:r>
        <w:rPr>
          <w:rFonts w:hint="cs"/>
          <w:rtl/>
        </w:rPr>
        <w:t>ראיות התביעה נסמכות בעיקר על עדותה של המתלוננת. כן הובאו כפי שיפורט בהמשך ראיות נוספות המחזקות ומאששות את גרסת המתלוננת.</w:t>
      </w:r>
      <w:r>
        <w:rPr>
          <w:color w:val="FFFFFF"/>
          <w:sz w:val="4"/>
          <w:szCs w:val="4"/>
          <w:rtl/>
        </w:rPr>
        <w:t>ב</w:t>
      </w:r>
    </w:p>
    <w:p w14:paraId="18FC0D30" w14:textId="77777777" w:rsidR="00B26536" w:rsidRDefault="00B26536">
      <w:pPr>
        <w:ind w:firstLine="567"/>
        <w:rPr>
          <w:rFonts w:hint="cs"/>
          <w:rtl/>
        </w:rPr>
      </w:pPr>
      <w:r>
        <w:rPr>
          <w:rFonts w:hint="cs"/>
          <w:rtl/>
        </w:rPr>
        <w:t xml:space="preserve">עדויותיהם של </w:t>
      </w:r>
      <w:r>
        <w:rPr>
          <w:rFonts w:hint="cs"/>
          <w:b/>
          <w:bCs/>
          <w:rtl/>
        </w:rPr>
        <w:t>אנטולי שיינבלט ולנטינה פריידלין</w:t>
      </w:r>
      <w:r>
        <w:rPr>
          <w:rFonts w:hint="cs"/>
          <w:rtl/>
        </w:rPr>
        <w:t xml:space="preserve">, אמרתה במשטרה של </w:t>
      </w:r>
      <w:r>
        <w:rPr>
          <w:rFonts w:hint="cs"/>
          <w:b/>
          <w:bCs/>
          <w:rtl/>
        </w:rPr>
        <w:t>מרינה - ת26/,</w:t>
      </w:r>
    </w:p>
    <w:p w14:paraId="18929E37" w14:textId="77777777" w:rsidR="00B26536" w:rsidRDefault="00B26536">
      <w:pPr>
        <w:ind w:left="567"/>
        <w:rPr>
          <w:rFonts w:hint="cs"/>
          <w:b/>
          <w:bCs/>
          <w:rtl/>
        </w:rPr>
      </w:pPr>
      <w:r>
        <w:rPr>
          <w:rFonts w:hint="cs"/>
          <w:rtl/>
        </w:rPr>
        <w:t xml:space="preserve">חוות דעת המומחים </w:t>
      </w:r>
      <w:r>
        <w:rPr>
          <w:rFonts w:hint="cs"/>
          <w:b/>
          <w:bCs/>
          <w:rtl/>
        </w:rPr>
        <w:t>גב' חרמון ופרופ' מוטרו</w:t>
      </w:r>
      <w:r>
        <w:rPr>
          <w:rFonts w:hint="cs"/>
          <w:rtl/>
        </w:rPr>
        <w:t xml:space="preserve"> בענין כתמי הזרע והפרופיל הגנטי של נוזל הזרע שנמצא בגופה ועל בגדיה של המתלוננת - ת17/, ת22/ ו- ת23/, חוות דעת מומחה של </w:t>
      </w:r>
      <w:r>
        <w:rPr>
          <w:rFonts w:hint="cs"/>
          <w:b/>
          <w:bCs/>
          <w:rtl/>
        </w:rPr>
        <w:t>דר' גולדין</w:t>
      </w:r>
      <w:r>
        <w:rPr>
          <w:rFonts w:hint="cs"/>
          <w:rtl/>
        </w:rPr>
        <w:t xml:space="preserve">, עדויותיהם של אנשי המשטרה - </w:t>
      </w:r>
      <w:r>
        <w:rPr>
          <w:rFonts w:hint="cs"/>
          <w:b/>
          <w:bCs/>
          <w:rtl/>
        </w:rPr>
        <w:t>קרן שטרית, ירון שלוש כליף חזן שלומי וסלומון</w:t>
      </w:r>
      <w:r>
        <w:rPr>
          <w:rFonts w:hint="cs"/>
          <w:rtl/>
        </w:rPr>
        <w:t xml:space="preserve">. ועדויותיהם של אנשי הצוות המטפל במתלוננת - </w:t>
      </w:r>
      <w:r>
        <w:rPr>
          <w:rFonts w:hint="cs"/>
          <w:b/>
          <w:bCs/>
          <w:rtl/>
        </w:rPr>
        <w:t>דר' סנקוביץ, מרים בראון, אסתר פלדמן, ועדי כהן.</w:t>
      </w:r>
      <w:r>
        <w:rPr>
          <w:b/>
          <w:bCs/>
          <w:color w:val="FFFFFF"/>
          <w:sz w:val="4"/>
          <w:szCs w:val="4"/>
          <w:rtl/>
        </w:rPr>
        <w:t>ו</w:t>
      </w:r>
    </w:p>
    <w:p w14:paraId="4BCC6B29" w14:textId="77777777" w:rsidR="00B26536" w:rsidRDefault="00B26536">
      <w:pPr>
        <w:ind w:firstLine="567"/>
        <w:rPr>
          <w:rFonts w:hint="cs"/>
          <w:b/>
          <w:bCs/>
          <w:szCs w:val="28"/>
          <w:rtl/>
        </w:rPr>
      </w:pPr>
    </w:p>
    <w:p w14:paraId="7C37F329" w14:textId="77777777" w:rsidR="00B26536" w:rsidRDefault="00B26536">
      <w:pPr>
        <w:ind w:firstLine="567"/>
        <w:rPr>
          <w:rFonts w:hint="cs"/>
          <w:b/>
          <w:bCs/>
          <w:szCs w:val="28"/>
          <w:rtl/>
        </w:rPr>
      </w:pPr>
    </w:p>
    <w:p w14:paraId="097861FC" w14:textId="77777777" w:rsidR="00B26536" w:rsidRDefault="00B26536">
      <w:pPr>
        <w:ind w:firstLine="567"/>
        <w:rPr>
          <w:rFonts w:hint="cs"/>
          <w:b/>
          <w:bCs/>
          <w:szCs w:val="28"/>
          <w:rtl/>
        </w:rPr>
      </w:pPr>
    </w:p>
    <w:p w14:paraId="6A53BE36" w14:textId="77777777" w:rsidR="00B26536" w:rsidRDefault="00B26536">
      <w:pPr>
        <w:ind w:firstLine="567"/>
        <w:rPr>
          <w:rFonts w:hint="cs"/>
          <w:b/>
          <w:bCs/>
          <w:szCs w:val="28"/>
          <w:rtl/>
        </w:rPr>
      </w:pPr>
      <w:r>
        <w:rPr>
          <w:rFonts w:hint="cs"/>
          <w:b/>
          <w:bCs/>
          <w:szCs w:val="28"/>
          <w:rtl/>
        </w:rPr>
        <w:t>באשר לעדותה של המתלוננת -</w:t>
      </w:r>
    </w:p>
    <w:p w14:paraId="29B50A44" w14:textId="77777777" w:rsidR="00B26536" w:rsidRDefault="00B26536">
      <w:pPr>
        <w:ind w:left="567"/>
        <w:rPr>
          <w:rFonts w:hint="cs"/>
          <w:rtl/>
        </w:rPr>
      </w:pPr>
      <w:r>
        <w:rPr>
          <w:rFonts w:hint="cs"/>
          <w:rtl/>
        </w:rPr>
        <w:t xml:space="preserve">המתלוננת הינה חולת נפש - מחלתה אובחנה כסכיזופרניה פרנואידית. אין מחלוקת על כך שבמקרה דנן מחלת הנפש ממנה סובלת המתלוננת אינה פוגעת ב"כושר ההעדה". </w:t>
      </w:r>
    </w:p>
    <w:p w14:paraId="215794B8" w14:textId="77777777" w:rsidR="00B26536" w:rsidRDefault="00B26536">
      <w:pPr>
        <w:ind w:left="567"/>
        <w:rPr>
          <w:rFonts w:hint="cs"/>
          <w:rtl/>
        </w:rPr>
      </w:pPr>
      <w:r>
        <w:rPr>
          <w:rFonts w:hint="cs"/>
          <w:rtl/>
        </w:rPr>
        <w:t xml:space="preserve">המתלוננת העידה בביהמ"ש והתרשמתי כי היא מבחינה בין אמת לשקר וערה לחובתה לומר אמת בבית המשפט. </w:t>
      </w:r>
    </w:p>
    <w:p w14:paraId="37F10B4B" w14:textId="77777777" w:rsidR="00B26536" w:rsidRDefault="00B26536">
      <w:pPr>
        <w:ind w:left="567"/>
        <w:rPr>
          <w:rFonts w:hint="cs"/>
          <w:rtl/>
        </w:rPr>
      </w:pPr>
      <w:r>
        <w:rPr>
          <w:rFonts w:hint="cs"/>
          <w:rtl/>
        </w:rPr>
        <w:t xml:space="preserve">ב"כ הנאשם לא העלו טענה לפיה המתלוננת אינה כשירה להעיד, וטענתם מתייחסת למשקלה הראייתי של עדותה. </w:t>
      </w:r>
    </w:p>
    <w:p w14:paraId="354B1BC8" w14:textId="77777777" w:rsidR="00B26536" w:rsidRDefault="00B26536">
      <w:pPr>
        <w:rPr>
          <w:rFonts w:hint="cs"/>
          <w:rtl/>
        </w:rPr>
      </w:pPr>
    </w:p>
    <w:p w14:paraId="1D7591D6" w14:textId="77777777" w:rsidR="00B26536" w:rsidRDefault="00B26536">
      <w:pPr>
        <w:ind w:left="567"/>
        <w:rPr>
          <w:rFonts w:hint="cs"/>
          <w:rtl/>
        </w:rPr>
      </w:pPr>
      <w:r>
        <w:rPr>
          <w:rFonts w:hint="cs"/>
          <w:rtl/>
        </w:rPr>
        <w:t>הלכה פסוקה היא, כי עדות הלקוי בנפשו קבילה וענין המחלה יובא בחשבון בעת קביעת משקל העדות.</w:t>
      </w:r>
      <w:r>
        <w:rPr>
          <w:color w:val="FFFFFF"/>
          <w:sz w:val="4"/>
          <w:szCs w:val="4"/>
          <w:rtl/>
        </w:rPr>
        <w:t>נ</w:t>
      </w:r>
    </w:p>
    <w:p w14:paraId="426891D6" w14:textId="77777777" w:rsidR="00B26536" w:rsidRDefault="00B26536">
      <w:pPr>
        <w:ind w:left="567"/>
        <w:rPr>
          <w:rFonts w:hint="cs"/>
          <w:b/>
          <w:bCs/>
          <w:rtl/>
        </w:rPr>
      </w:pPr>
      <w:r>
        <w:rPr>
          <w:rFonts w:hint="cs"/>
          <w:b/>
          <w:bCs/>
          <w:rtl/>
        </w:rPr>
        <w:t>"כאשר חולה הנפש הינו בעל "כושר העדה" כאמור - מחלת הנפש תשמש כאחד הגורמים שיביא בית המשפט בחשבון בקשר למשקלה הראייתי של העדות. זאת ותו לא".</w:t>
      </w:r>
      <w:r>
        <w:rPr>
          <w:b/>
          <w:bCs/>
          <w:color w:val="FFFFFF"/>
          <w:sz w:val="4"/>
          <w:szCs w:val="4"/>
          <w:rtl/>
        </w:rPr>
        <w:t>ב</w:t>
      </w:r>
    </w:p>
    <w:p w14:paraId="40AFA971" w14:textId="77777777" w:rsidR="00B26536" w:rsidRDefault="00B26536">
      <w:pPr>
        <w:ind w:firstLine="567"/>
        <w:rPr>
          <w:rFonts w:hint="cs"/>
          <w:rtl/>
        </w:rPr>
      </w:pPr>
      <w:r>
        <w:rPr>
          <w:rFonts w:hint="cs"/>
          <w:rtl/>
        </w:rPr>
        <w:t>(ספרו של כב' השופט קדמי, "על הראיות" חלק ראשון התשנ"ט - 1999 בעמ' 378).</w:t>
      </w:r>
      <w:r>
        <w:rPr>
          <w:color w:val="FFFFFF"/>
          <w:sz w:val="4"/>
          <w:szCs w:val="4"/>
          <w:rtl/>
        </w:rPr>
        <w:t>ו</w:t>
      </w:r>
    </w:p>
    <w:p w14:paraId="2E0420B4" w14:textId="77777777" w:rsidR="00B26536" w:rsidRDefault="00B26536">
      <w:pPr>
        <w:rPr>
          <w:rFonts w:hint="cs"/>
          <w:rtl/>
        </w:rPr>
      </w:pPr>
    </w:p>
    <w:p w14:paraId="6F676C42" w14:textId="77777777" w:rsidR="00B26536" w:rsidRDefault="00B26536">
      <w:pPr>
        <w:ind w:left="567"/>
        <w:rPr>
          <w:rFonts w:hint="cs"/>
          <w:b/>
          <w:bCs/>
          <w:rtl/>
        </w:rPr>
      </w:pPr>
      <w:r>
        <w:rPr>
          <w:rFonts w:hint="cs"/>
          <w:b/>
          <w:bCs/>
          <w:rtl/>
        </w:rPr>
        <w:t>"אין מקום לחסום על הסף קבלת עדויות של לקויים בנפשם או בכושרם השכלי. ההתחשבות במצבו הנפשי או השכלי של העד צריכה להעשות בשלב שבו נקבע משקל העדות".</w:t>
      </w:r>
      <w:r>
        <w:rPr>
          <w:b/>
          <w:bCs/>
          <w:color w:val="FFFFFF"/>
          <w:sz w:val="4"/>
          <w:szCs w:val="4"/>
          <w:rtl/>
        </w:rPr>
        <w:t>נ</w:t>
      </w:r>
    </w:p>
    <w:p w14:paraId="6DB11C21" w14:textId="77777777" w:rsidR="00B26536" w:rsidRDefault="00B26536">
      <w:pPr>
        <w:ind w:firstLine="567"/>
        <w:rPr>
          <w:rFonts w:hint="cs"/>
          <w:rtl/>
        </w:rPr>
      </w:pPr>
      <w:r>
        <w:rPr>
          <w:rFonts w:hint="cs"/>
          <w:rtl/>
        </w:rPr>
        <w:t>(</w:t>
      </w:r>
      <w:ins w:id="291" w:author="hofit" w:date="2017-09-29T19:35:00Z">
        <w:del w:id="292" w:author="יותם ממן" w:date="2017-10-30T12:37:00Z">
          <w:r w:rsidR="006115DE" w:rsidRPr="00F32E0F" w:rsidDel="00F32E0F">
            <w:rPr>
              <w:rtl/>
            </w:rPr>
            <w:fldChar w:fldCharType="begin"/>
          </w:r>
          <w:r w:rsidR="006115DE" w:rsidRPr="00F32E0F" w:rsidDel="00F32E0F">
            <w:rPr>
              <w:rtl/>
              <w:rPrChange w:id="293" w:author="יותם ממן" w:date="2017-10-30T12:37:00Z">
                <w:rPr>
                  <w:rtl/>
                </w:rPr>
              </w:rPrChange>
            </w:rPr>
            <w:delInstrText xml:space="preserve"> </w:delInstrText>
          </w:r>
          <w:r w:rsidR="006115DE" w:rsidRPr="00F32E0F" w:rsidDel="00F32E0F">
            <w:rPr>
              <w:rPrChange w:id="294" w:author="יותם ממן" w:date="2017-10-30T12:37:00Z">
                <w:rPr/>
              </w:rPrChange>
            </w:rPr>
            <w:delInstrText>HYPERLINK</w:delInstrText>
          </w:r>
          <w:r w:rsidR="006115DE" w:rsidRPr="00F32E0F" w:rsidDel="00F32E0F">
            <w:rPr>
              <w:rtl/>
              <w:rPrChange w:id="295" w:author="יותם ממן" w:date="2017-10-30T12:37:00Z">
                <w:rPr>
                  <w:rtl/>
                </w:rPr>
              </w:rPrChange>
            </w:rPr>
            <w:delInstrText xml:space="preserve"> "</w:delInstrText>
          </w:r>
          <w:r w:rsidR="006115DE" w:rsidRPr="00F32E0F" w:rsidDel="00F32E0F">
            <w:rPr>
              <w:rPrChange w:id="296" w:author="יותם ממן" w:date="2017-10-30T12:37:00Z">
                <w:rPr/>
              </w:rPrChange>
            </w:rPr>
            <w:delInstrText>http://www.nevo.co.il/case/6226633</w:delInstrText>
          </w:r>
          <w:r w:rsidR="006115DE" w:rsidRPr="00F32E0F" w:rsidDel="00F32E0F">
            <w:rPr>
              <w:rtl/>
              <w:rPrChange w:id="297" w:author="יותם ממן" w:date="2017-10-30T12:37:00Z">
                <w:rPr>
                  <w:rtl/>
                </w:rPr>
              </w:rPrChange>
            </w:rPr>
            <w:delInstrText xml:space="preserve">" </w:delInstrText>
          </w:r>
          <w:r w:rsidR="006115DE" w:rsidRPr="00F32E0F" w:rsidDel="00F32E0F">
            <w:rPr>
              <w:rPrChange w:id="298" w:author="יותם ממן" w:date="2017-10-30T12:37:00Z">
                <w:rPr/>
              </w:rPrChange>
            </w:rPr>
          </w:r>
          <w:r w:rsidR="006115DE" w:rsidRPr="00F32E0F" w:rsidDel="00F32E0F">
            <w:rPr>
              <w:rtl/>
              <w:rPrChange w:id="299" w:author="יותם ממן" w:date="2017-10-30T12:37:00Z">
                <w:rPr>
                  <w:rtl/>
                </w:rPr>
              </w:rPrChange>
            </w:rPr>
            <w:fldChar w:fldCharType="separate"/>
          </w:r>
        </w:del>
      </w:ins>
      <w:del w:id="300" w:author="יותם ממן" w:date="2017-10-30T12:37:00Z">
        <w:r w:rsidR="006115DE" w:rsidRPr="00F32E0F" w:rsidDel="00F32E0F">
          <w:rPr>
            <w:rFonts w:hint="eastAsia"/>
            <w:rtl/>
            <w:rPrChange w:id="301" w:author="יותם ממן" w:date="2017-10-30T12:37:00Z">
              <w:rPr>
                <w:rStyle w:val="Hyperlink"/>
                <w:rFonts w:hint="eastAsia"/>
                <w:rtl/>
              </w:rPr>
            </w:rPrChange>
          </w:rPr>
          <w:delText>ע</w:delText>
        </w:r>
        <w:r w:rsidR="006115DE" w:rsidRPr="00F32E0F" w:rsidDel="00F32E0F">
          <w:rPr>
            <w:rtl/>
            <w:rPrChange w:id="302" w:author="יותם ממן" w:date="2017-10-30T12:37:00Z">
              <w:rPr>
                <w:rStyle w:val="Hyperlink"/>
                <w:rtl/>
              </w:rPr>
            </w:rPrChange>
          </w:rPr>
          <w:delText>"פ 5339/98</w:delText>
        </w:r>
      </w:del>
      <w:ins w:id="303" w:author="hofit" w:date="2017-09-29T19:35:00Z">
        <w:del w:id="304" w:author="יותם ממן" w:date="2017-10-30T12:37:00Z">
          <w:r w:rsidR="006115DE" w:rsidRPr="00F32E0F" w:rsidDel="00F32E0F">
            <w:rPr>
              <w:rtl/>
            </w:rPr>
            <w:fldChar w:fldCharType="end"/>
          </w:r>
        </w:del>
      </w:ins>
      <w:ins w:id="305" w:author="יותם ממן" w:date="2017-10-30T12:37:00Z">
        <w:r w:rsidR="00F32E0F" w:rsidRPr="00F32E0F">
          <w:rPr>
            <w:color w:val="0000FF"/>
            <w:u w:val="single"/>
            <w:rtl/>
            <w:rPrChange w:id="306" w:author="יותם ממן" w:date="2017-10-30T12:37:00Z">
              <w:rPr>
                <w:rtl/>
              </w:rPr>
            </w:rPrChange>
          </w:rPr>
          <w:fldChar w:fldCharType="begin"/>
        </w:r>
        <w:r w:rsidR="00F32E0F" w:rsidRPr="00F32E0F">
          <w:rPr>
            <w:color w:val="0000FF"/>
            <w:u w:val="single"/>
            <w:rtl/>
            <w:rPrChange w:id="307" w:author="יותם ממן" w:date="2017-10-30T12:37:00Z">
              <w:rPr>
                <w:rtl/>
              </w:rPr>
            </w:rPrChange>
          </w:rPr>
          <w:instrText xml:space="preserve"> </w:instrText>
        </w:r>
        <w:r w:rsidR="00F32E0F" w:rsidRPr="00F32E0F">
          <w:rPr>
            <w:color w:val="0000FF"/>
            <w:u w:val="single"/>
            <w:rPrChange w:id="308" w:author="יותם ממן" w:date="2017-10-30T12:37:00Z">
              <w:rPr/>
            </w:rPrChange>
          </w:rPr>
          <w:instrText>HYPERLINK</w:instrText>
        </w:r>
        <w:r w:rsidR="00F32E0F" w:rsidRPr="00F32E0F">
          <w:rPr>
            <w:color w:val="0000FF"/>
            <w:u w:val="single"/>
            <w:rtl/>
            <w:rPrChange w:id="309" w:author="יותם ממן" w:date="2017-10-30T12:37:00Z">
              <w:rPr>
                <w:rtl/>
              </w:rPr>
            </w:rPrChange>
          </w:rPr>
          <w:instrText xml:space="preserve"> "</w:instrText>
        </w:r>
        <w:r w:rsidR="00F32E0F" w:rsidRPr="00F32E0F">
          <w:rPr>
            <w:color w:val="0000FF"/>
            <w:u w:val="single"/>
            <w:rPrChange w:id="310" w:author="יותם ממן" w:date="2017-10-30T12:37:00Z">
              <w:rPr/>
            </w:rPrChange>
          </w:rPr>
          <w:instrText>http://www.nevo.co.il/case/6226633</w:instrText>
        </w:r>
        <w:r w:rsidR="00F32E0F" w:rsidRPr="00F32E0F">
          <w:rPr>
            <w:color w:val="0000FF"/>
            <w:u w:val="single"/>
            <w:rtl/>
            <w:rPrChange w:id="311" w:author="יותם ממן" w:date="2017-10-30T12:37:00Z">
              <w:rPr>
                <w:rtl/>
              </w:rPr>
            </w:rPrChange>
          </w:rPr>
          <w:instrText xml:space="preserve">" </w:instrText>
        </w:r>
        <w:r w:rsidR="00F32E0F" w:rsidRPr="00F32E0F">
          <w:rPr>
            <w:color w:val="0000FF"/>
            <w:u w:val="single"/>
            <w:rtl/>
            <w:rPrChange w:id="312" w:author="יותם ממן" w:date="2017-10-30T12:37:00Z">
              <w:rPr>
                <w:rtl/>
              </w:rPr>
            </w:rPrChange>
          </w:rPr>
        </w:r>
        <w:r w:rsidR="00F32E0F" w:rsidRPr="00F32E0F">
          <w:rPr>
            <w:color w:val="0000FF"/>
            <w:u w:val="single"/>
            <w:rtl/>
            <w:rPrChange w:id="313" w:author="יותם ממן" w:date="2017-10-30T12:37:00Z">
              <w:rPr>
                <w:rtl/>
              </w:rPr>
            </w:rPrChange>
          </w:rPr>
          <w:fldChar w:fldCharType="separate"/>
        </w:r>
      </w:ins>
      <w:r w:rsidR="00F32E0F" w:rsidRPr="00F32E0F">
        <w:rPr>
          <w:rStyle w:val="Hyperlink"/>
          <w:rFonts w:hint="eastAsia"/>
          <w:rtl/>
          <w:rPrChange w:id="314" w:author="יותם ממן" w:date="2017-10-30T12:37:00Z">
            <w:rPr>
              <w:rStyle w:val="Hyperlink"/>
              <w:rFonts w:hint="eastAsia"/>
              <w:rtl/>
            </w:rPr>
          </w:rPrChange>
        </w:rPr>
        <w:t>ע</w:t>
      </w:r>
      <w:r w:rsidR="00F32E0F" w:rsidRPr="00F32E0F">
        <w:rPr>
          <w:rStyle w:val="Hyperlink"/>
          <w:rtl/>
          <w:rPrChange w:id="315" w:author="יותם ממן" w:date="2017-10-30T12:37:00Z">
            <w:rPr>
              <w:rStyle w:val="Hyperlink"/>
              <w:rtl/>
            </w:rPr>
          </w:rPrChange>
        </w:rPr>
        <w:t>"פ 5339/98 מ"י נ. פלוני</w:t>
      </w:r>
      <w:ins w:id="316" w:author="יותם ממן" w:date="2017-10-30T12:37:00Z">
        <w:r w:rsidR="00F32E0F" w:rsidRPr="00F32E0F">
          <w:rPr>
            <w:color w:val="0000FF"/>
            <w:u w:val="single"/>
            <w:rtl/>
            <w:rPrChange w:id="317" w:author="יותם ממן" w:date="2017-10-30T12:37:00Z">
              <w:rPr>
                <w:rtl/>
              </w:rPr>
            </w:rPrChange>
          </w:rPr>
          <w:fldChar w:fldCharType="end"/>
        </w:r>
      </w:ins>
      <w:r>
        <w:rPr>
          <w:rFonts w:hint="cs"/>
          <w:rtl/>
        </w:rPr>
        <w:t>, דינים עליון, כרך נ"ו 924).</w:t>
      </w:r>
      <w:r>
        <w:rPr>
          <w:color w:val="FFFFFF"/>
          <w:sz w:val="4"/>
          <w:szCs w:val="4"/>
          <w:rtl/>
        </w:rPr>
        <w:t>ב</w:t>
      </w:r>
    </w:p>
    <w:p w14:paraId="3E911D71" w14:textId="77777777" w:rsidR="00B26536" w:rsidRDefault="00B26536">
      <w:pPr>
        <w:rPr>
          <w:rFonts w:hint="cs"/>
          <w:rtl/>
        </w:rPr>
      </w:pPr>
    </w:p>
    <w:p w14:paraId="602350D7" w14:textId="77777777" w:rsidR="00B26536" w:rsidRDefault="00B26536">
      <w:pPr>
        <w:ind w:firstLine="567"/>
        <w:rPr>
          <w:rFonts w:hint="cs"/>
          <w:rtl/>
        </w:rPr>
      </w:pPr>
      <w:r>
        <w:rPr>
          <w:rFonts w:hint="cs"/>
          <w:rtl/>
        </w:rPr>
        <w:t>בפסיקה נקבעו המבחנים שבאמצעותם יקבע ביהמ"ש את משקלה של עדות חולה הנפש.</w:t>
      </w:r>
      <w:r>
        <w:rPr>
          <w:color w:val="FFFFFF"/>
          <w:sz w:val="4"/>
          <w:szCs w:val="4"/>
          <w:rtl/>
        </w:rPr>
        <w:t>ו</w:t>
      </w:r>
    </w:p>
    <w:p w14:paraId="45E12B4F" w14:textId="77777777" w:rsidR="00B26536" w:rsidRDefault="00B26536">
      <w:pPr>
        <w:ind w:firstLine="567"/>
        <w:rPr>
          <w:rFonts w:hint="cs"/>
          <w:rtl/>
        </w:rPr>
      </w:pPr>
      <w:r>
        <w:rPr>
          <w:rFonts w:hint="cs"/>
          <w:rtl/>
        </w:rPr>
        <w:t>נפסק:</w:t>
      </w:r>
    </w:p>
    <w:p w14:paraId="6A47626B" w14:textId="77777777" w:rsidR="00B26536" w:rsidRDefault="00B26536">
      <w:pPr>
        <w:ind w:left="567"/>
        <w:rPr>
          <w:rFonts w:hint="cs"/>
          <w:b/>
          <w:bCs/>
          <w:rtl/>
        </w:rPr>
      </w:pPr>
      <w:r>
        <w:rPr>
          <w:rFonts w:hint="cs"/>
          <w:b/>
          <w:bCs/>
          <w:rtl/>
        </w:rPr>
        <w:t>"</w:t>
      </w:r>
      <w:r>
        <w:rPr>
          <w:rFonts w:hint="cs"/>
          <w:b/>
          <w:bCs/>
          <w:u w:val="single"/>
          <w:rtl/>
        </w:rPr>
        <w:t>ראשית</w:t>
      </w:r>
      <w:r>
        <w:rPr>
          <w:rFonts w:hint="cs"/>
          <w:b/>
          <w:bCs/>
          <w:rtl/>
        </w:rPr>
        <w:t>, מבחן ההתרשמות הבלתי אמצעית של בית המשפט מן העד ומן האופן שבו הוא מעיד, תוך נתינת הדעת לחוות הדעת הרפואית.</w:t>
      </w:r>
      <w:r>
        <w:rPr>
          <w:b/>
          <w:bCs/>
          <w:color w:val="FFFFFF"/>
          <w:sz w:val="4"/>
          <w:szCs w:val="4"/>
          <w:rtl/>
        </w:rPr>
        <w:t>נ</w:t>
      </w:r>
    </w:p>
    <w:p w14:paraId="4F979237" w14:textId="77777777" w:rsidR="00B26536" w:rsidRDefault="00B26536">
      <w:pPr>
        <w:ind w:left="567"/>
        <w:rPr>
          <w:rFonts w:hint="cs"/>
          <w:b/>
          <w:bCs/>
          <w:rtl/>
        </w:rPr>
      </w:pPr>
      <w:r>
        <w:rPr>
          <w:rFonts w:hint="cs"/>
          <w:b/>
          <w:bCs/>
          <w:u w:val="single"/>
          <w:rtl/>
        </w:rPr>
        <w:t>שנית</w:t>
      </w:r>
      <w:r>
        <w:rPr>
          <w:rFonts w:hint="cs"/>
          <w:b/>
          <w:bCs/>
          <w:rtl/>
        </w:rPr>
        <w:t>, מבחנה הפנימי של העדות. רוצה לומר, בדיקת העדות על פי סימני האמת העולים מתוכה, כגון הגיונה או חוסר הגיונה הפנימי, סידורם או בלבולם של הפרטים הנמסרים בה וכיוצא באלה סימנים של שכל ישר, המביאים אדם בר-דעת להתייחס לדברי זולתו באמון...</w:t>
      </w:r>
      <w:r>
        <w:rPr>
          <w:b/>
          <w:bCs/>
          <w:color w:val="FFFFFF"/>
          <w:sz w:val="4"/>
          <w:szCs w:val="4"/>
          <w:rtl/>
        </w:rPr>
        <w:t>ב</w:t>
      </w:r>
    </w:p>
    <w:p w14:paraId="04D11EAD" w14:textId="77777777" w:rsidR="00B26536" w:rsidRDefault="00B26536">
      <w:pPr>
        <w:ind w:left="567"/>
        <w:rPr>
          <w:rFonts w:hint="cs"/>
          <w:b/>
          <w:bCs/>
          <w:rtl/>
        </w:rPr>
      </w:pPr>
      <w:r>
        <w:rPr>
          <w:rFonts w:hint="cs"/>
          <w:b/>
          <w:bCs/>
          <w:u w:val="single"/>
          <w:rtl/>
        </w:rPr>
        <w:t>שלישית</w:t>
      </w:r>
      <w:r>
        <w:rPr>
          <w:rFonts w:hint="cs"/>
          <w:b/>
          <w:bCs/>
          <w:rtl/>
        </w:rPr>
        <w:t xml:space="preserve">, והעיקר, מבחנה של העדות על פי סימני אמת אשר יש בהם, לפי מבחני השכל הישר, כדי להשליך אור על אמיתותה... כשהמבחן האחרון בא לשמש "שסתום בטחון" לשני המבחנים הראשונים. </w:t>
      </w:r>
    </w:p>
    <w:p w14:paraId="65928C64" w14:textId="77777777" w:rsidR="00B26536" w:rsidRDefault="00B26536">
      <w:pPr>
        <w:ind w:left="567"/>
        <w:rPr>
          <w:rFonts w:hint="cs"/>
          <w:b/>
          <w:bCs/>
          <w:rtl/>
        </w:rPr>
      </w:pPr>
      <w:r>
        <w:rPr>
          <w:rFonts w:hint="cs"/>
          <w:b/>
          <w:bCs/>
          <w:rtl/>
        </w:rPr>
        <w:t>שאפילו התרשם בית המשפט לטובה מן העד ומצא בעדותו הגיון פנימי, עדיין קיים חשש ל"הטעיה", שלא יוסר אלא אם נמצא לעדות אימות מהותי ומשמעותי בראיה חיצונית...".</w:t>
      </w:r>
      <w:r>
        <w:rPr>
          <w:b/>
          <w:bCs/>
          <w:color w:val="FFFFFF"/>
          <w:sz w:val="4"/>
          <w:szCs w:val="4"/>
          <w:rtl/>
        </w:rPr>
        <w:t>ו</w:t>
      </w:r>
    </w:p>
    <w:p w14:paraId="4220C559" w14:textId="77777777" w:rsidR="00B26536" w:rsidRDefault="00B26536">
      <w:pPr>
        <w:ind w:left="567"/>
        <w:rPr>
          <w:rFonts w:hint="cs"/>
          <w:rtl/>
        </w:rPr>
      </w:pPr>
      <w:r>
        <w:rPr>
          <w:rFonts w:hint="cs"/>
          <w:rtl/>
        </w:rPr>
        <w:t>כן על ביהמ"ש לבחון את העדות של חולה הנפש באספקלריה של הליקוי הנפשי שממנו סובל העד.</w:t>
      </w:r>
      <w:r>
        <w:rPr>
          <w:color w:val="FFFFFF"/>
          <w:sz w:val="4"/>
          <w:szCs w:val="4"/>
          <w:rtl/>
        </w:rPr>
        <w:t>נ</w:t>
      </w:r>
    </w:p>
    <w:p w14:paraId="7E3FCC2F" w14:textId="77777777" w:rsidR="00B26536" w:rsidRDefault="00B26536">
      <w:pPr>
        <w:ind w:firstLine="567"/>
        <w:rPr>
          <w:rFonts w:hint="cs"/>
          <w:rtl/>
        </w:rPr>
      </w:pPr>
      <w:r>
        <w:rPr>
          <w:rFonts w:hint="cs"/>
          <w:rtl/>
        </w:rPr>
        <w:t xml:space="preserve">(ראה: </w:t>
      </w:r>
      <w:ins w:id="318" w:author="hofit" w:date="2017-09-29T19:35:00Z">
        <w:del w:id="319" w:author="יותם ממן" w:date="2017-10-30T12:37:00Z">
          <w:r w:rsidR="006115DE" w:rsidRPr="00F32E0F" w:rsidDel="00F32E0F">
            <w:rPr>
              <w:rtl/>
            </w:rPr>
            <w:fldChar w:fldCharType="begin"/>
          </w:r>
          <w:r w:rsidR="006115DE" w:rsidRPr="00F32E0F" w:rsidDel="00F32E0F">
            <w:rPr>
              <w:rtl/>
              <w:rPrChange w:id="320" w:author="יותם ממן" w:date="2017-10-30T12:37:00Z">
                <w:rPr>
                  <w:rtl/>
                </w:rPr>
              </w:rPrChange>
            </w:rPr>
            <w:delInstrText xml:space="preserve"> </w:delInstrText>
          </w:r>
          <w:r w:rsidR="006115DE" w:rsidRPr="00F32E0F" w:rsidDel="00F32E0F">
            <w:rPr>
              <w:rPrChange w:id="321" w:author="יותם ממן" w:date="2017-10-30T12:37:00Z">
                <w:rPr/>
              </w:rPrChange>
            </w:rPr>
            <w:delInstrText>HYPERLINK</w:delInstrText>
          </w:r>
          <w:r w:rsidR="006115DE" w:rsidRPr="00F32E0F" w:rsidDel="00F32E0F">
            <w:rPr>
              <w:rtl/>
              <w:rPrChange w:id="322" w:author="יותם ממן" w:date="2017-10-30T12:37:00Z">
                <w:rPr>
                  <w:rtl/>
                </w:rPr>
              </w:rPrChange>
            </w:rPr>
            <w:delInstrText xml:space="preserve"> "</w:delInstrText>
          </w:r>
          <w:r w:rsidR="006115DE" w:rsidRPr="00F32E0F" w:rsidDel="00F32E0F">
            <w:rPr>
              <w:rPrChange w:id="323" w:author="יותם ממן" w:date="2017-10-30T12:37:00Z">
                <w:rPr/>
              </w:rPrChange>
            </w:rPr>
            <w:delInstrText>http://www.nevo.co.il/case/17931721</w:delInstrText>
          </w:r>
          <w:r w:rsidR="006115DE" w:rsidRPr="00F32E0F" w:rsidDel="00F32E0F">
            <w:rPr>
              <w:rtl/>
              <w:rPrChange w:id="324" w:author="יותם ממן" w:date="2017-10-30T12:37:00Z">
                <w:rPr>
                  <w:rtl/>
                </w:rPr>
              </w:rPrChange>
            </w:rPr>
            <w:delInstrText xml:space="preserve">" </w:delInstrText>
          </w:r>
          <w:r w:rsidR="006115DE" w:rsidRPr="00F32E0F" w:rsidDel="00F32E0F">
            <w:rPr>
              <w:rPrChange w:id="325" w:author="יותם ממן" w:date="2017-10-30T12:37:00Z">
                <w:rPr/>
              </w:rPrChange>
            </w:rPr>
          </w:r>
          <w:r w:rsidR="006115DE" w:rsidRPr="00F32E0F" w:rsidDel="00F32E0F">
            <w:rPr>
              <w:rtl/>
              <w:rPrChange w:id="326" w:author="יותם ממן" w:date="2017-10-30T12:37:00Z">
                <w:rPr>
                  <w:rtl/>
                </w:rPr>
              </w:rPrChange>
            </w:rPr>
            <w:fldChar w:fldCharType="separate"/>
          </w:r>
        </w:del>
      </w:ins>
      <w:del w:id="327" w:author="יותם ממן" w:date="2017-10-30T12:37:00Z">
        <w:r w:rsidR="006115DE" w:rsidRPr="00F32E0F" w:rsidDel="00F32E0F">
          <w:rPr>
            <w:rFonts w:hint="eastAsia"/>
            <w:rtl/>
            <w:rPrChange w:id="328" w:author="יותם ממן" w:date="2017-10-30T12:37:00Z">
              <w:rPr>
                <w:rStyle w:val="Hyperlink"/>
                <w:rFonts w:hint="eastAsia"/>
                <w:rtl/>
              </w:rPr>
            </w:rPrChange>
          </w:rPr>
          <w:delText>ע</w:delText>
        </w:r>
        <w:r w:rsidR="006115DE" w:rsidRPr="00F32E0F" w:rsidDel="00F32E0F">
          <w:rPr>
            <w:rtl/>
            <w:rPrChange w:id="329" w:author="יותם ממן" w:date="2017-10-30T12:37:00Z">
              <w:rPr>
                <w:rStyle w:val="Hyperlink"/>
                <w:rtl/>
              </w:rPr>
            </w:rPrChange>
          </w:rPr>
          <w:delText>"פ 800/85 ברדה נ. מ"י פ"ד מ</w:delText>
        </w:r>
      </w:del>
      <w:ins w:id="330" w:author="hofit" w:date="2017-09-29T19:35:00Z">
        <w:del w:id="331" w:author="יותם ממן" w:date="2017-10-30T12:37:00Z">
          <w:r w:rsidR="006115DE" w:rsidRPr="00F32E0F" w:rsidDel="00F32E0F">
            <w:rPr>
              <w:rtl/>
            </w:rPr>
            <w:fldChar w:fldCharType="end"/>
          </w:r>
        </w:del>
      </w:ins>
      <w:ins w:id="332" w:author="יותם ממן" w:date="2017-10-30T12:37:00Z">
        <w:r w:rsidR="00F32E0F" w:rsidRPr="00F32E0F">
          <w:rPr>
            <w:color w:val="0000FF"/>
            <w:u w:val="single"/>
            <w:rtl/>
            <w:rPrChange w:id="333" w:author="יותם ממן" w:date="2017-10-30T12:37:00Z">
              <w:rPr>
                <w:rtl/>
              </w:rPr>
            </w:rPrChange>
          </w:rPr>
          <w:fldChar w:fldCharType="begin"/>
        </w:r>
        <w:r w:rsidR="00F32E0F" w:rsidRPr="00F32E0F">
          <w:rPr>
            <w:color w:val="0000FF"/>
            <w:u w:val="single"/>
            <w:rtl/>
            <w:rPrChange w:id="334" w:author="יותם ממן" w:date="2017-10-30T12:37:00Z">
              <w:rPr>
                <w:rtl/>
              </w:rPr>
            </w:rPrChange>
          </w:rPr>
          <w:instrText xml:space="preserve"> </w:instrText>
        </w:r>
        <w:r w:rsidR="00F32E0F" w:rsidRPr="00F32E0F">
          <w:rPr>
            <w:color w:val="0000FF"/>
            <w:u w:val="single"/>
            <w:rPrChange w:id="335" w:author="יותם ממן" w:date="2017-10-30T12:37:00Z">
              <w:rPr/>
            </w:rPrChange>
          </w:rPr>
          <w:instrText>HYPERLINK</w:instrText>
        </w:r>
        <w:r w:rsidR="00F32E0F" w:rsidRPr="00F32E0F">
          <w:rPr>
            <w:color w:val="0000FF"/>
            <w:u w:val="single"/>
            <w:rtl/>
            <w:rPrChange w:id="336" w:author="יותם ממן" w:date="2017-10-30T12:37:00Z">
              <w:rPr>
                <w:rtl/>
              </w:rPr>
            </w:rPrChange>
          </w:rPr>
          <w:instrText xml:space="preserve"> "</w:instrText>
        </w:r>
        <w:r w:rsidR="00F32E0F" w:rsidRPr="00F32E0F">
          <w:rPr>
            <w:color w:val="0000FF"/>
            <w:u w:val="single"/>
            <w:rPrChange w:id="337" w:author="יותם ממן" w:date="2017-10-30T12:37:00Z">
              <w:rPr/>
            </w:rPrChange>
          </w:rPr>
          <w:instrText>http://www.nevo.co.il/case/17931721</w:instrText>
        </w:r>
        <w:r w:rsidR="00F32E0F" w:rsidRPr="00F32E0F">
          <w:rPr>
            <w:color w:val="0000FF"/>
            <w:u w:val="single"/>
            <w:rtl/>
            <w:rPrChange w:id="338" w:author="יותם ממן" w:date="2017-10-30T12:37:00Z">
              <w:rPr>
                <w:rtl/>
              </w:rPr>
            </w:rPrChange>
          </w:rPr>
          <w:instrText xml:space="preserve">" </w:instrText>
        </w:r>
        <w:r w:rsidR="00F32E0F" w:rsidRPr="00F32E0F">
          <w:rPr>
            <w:color w:val="0000FF"/>
            <w:u w:val="single"/>
            <w:rtl/>
            <w:rPrChange w:id="339" w:author="יותם ממן" w:date="2017-10-30T12:37:00Z">
              <w:rPr>
                <w:rtl/>
              </w:rPr>
            </w:rPrChange>
          </w:rPr>
        </w:r>
        <w:r w:rsidR="00F32E0F" w:rsidRPr="00F32E0F">
          <w:rPr>
            <w:color w:val="0000FF"/>
            <w:u w:val="single"/>
            <w:rtl/>
            <w:rPrChange w:id="340" w:author="יותם ממן" w:date="2017-10-30T12:37:00Z">
              <w:rPr>
                <w:rtl/>
              </w:rPr>
            </w:rPrChange>
          </w:rPr>
          <w:fldChar w:fldCharType="separate"/>
        </w:r>
      </w:ins>
      <w:r w:rsidR="00F32E0F" w:rsidRPr="00F32E0F">
        <w:rPr>
          <w:rStyle w:val="Hyperlink"/>
          <w:rtl/>
          <w:rPrChange w:id="341" w:author="יותם ממן" w:date="2017-10-30T12:37:00Z">
            <w:rPr>
              <w:rStyle w:val="Hyperlink"/>
              <w:rtl/>
            </w:rPr>
          </w:rPrChange>
        </w:rPr>
        <w:t xml:space="preserve">ע"פ 800/85 ברדה נ. מ"י </w:t>
      </w:r>
      <w:ins w:id="342" w:author="יותם ממן" w:date="2017-10-30T12:37:00Z">
        <w:r w:rsidR="00F32E0F" w:rsidRPr="00F32E0F">
          <w:rPr>
            <w:color w:val="0000FF"/>
            <w:u w:val="single"/>
            <w:rtl/>
            <w:rPrChange w:id="343" w:author="יותם ממן" w:date="2017-10-30T12:37:00Z">
              <w:rPr>
                <w:rtl/>
              </w:rPr>
            </w:rPrChange>
          </w:rPr>
          <w:fldChar w:fldCharType="end"/>
        </w:r>
        <w:r w:rsidR="00F32E0F" w:rsidRPr="00F32E0F">
          <w:rPr>
            <w:rtl/>
            <w:rPrChange w:id="344" w:author="יותם ממן" w:date="2017-10-30T12:37:00Z">
              <w:rPr>
                <w:rStyle w:val="Hyperlink"/>
                <w:rtl/>
              </w:rPr>
            </w:rPrChange>
          </w:rPr>
          <w:t xml:space="preserve"> פ"ד מ</w:t>
        </w:r>
      </w:ins>
      <w:r>
        <w:rPr>
          <w:rFonts w:hint="cs"/>
          <w:rtl/>
        </w:rPr>
        <w:t>'(4) עמ' 266.</w:t>
      </w:r>
      <w:r>
        <w:rPr>
          <w:color w:val="FFFFFF"/>
          <w:sz w:val="4"/>
          <w:szCs w:val="4"/>
          <w:rtl/>
        </w:rPr>
        <w:t>ב</w:t>
      </w:r>
    </w:p>
    <w:p w14:paraId="708913A5" w14:textId="77777777" w:rsidR="00B26536" w:rsidRDefault="00B26536">
      <w:pPr>
        <w:ind w:firstLine="567"/>
        <w:rPr>
          <w:rFonts w:hint="cs"/>
          <w:rtl/>
        </w:rPr>
      </w:pPr>
      <w:r>
        <w:rPr>
          <w:rFonts w:hint="cs"/>
          <w:rtl/>
        </w:rPr>
        <w:t>דברי כב' השופט גולדברג בעמ' 270-271.</w:t>
      </w:r>
      <w:r>
        <w:rPr>
          <w:color w:val="FFFFFF"/>
          <w:sz w:val="4"/>
          <w:szCs w:val="4"/>
          <w:rtl/>
        </w:rPr>
        <w:t>ו</w:t>
      </w:r>
    </w:p>
    <w:p w14:paraId="55C3826C" w14:textId="77777777" w:rsidR="00B26536" w:rsidRDefault="00B26536">
      <w:pPr>
        <w:ind w:firstLine="567"/>
        <w:rPr>
          <w:rFonts w:hint="cs"/>
          <w:rtl/>
        </w:rPr>
      </w:pPr>
      <w:r>
        <w:rPr>
          <w:rFonts w:hint="cs"/>
          <w:rtl/>
        </w:rPr>
        <w:t>וכן, דברי כב' השופטת דורנר ב</w:t>
      </w:r>
      <w:ins w:id="345" w:author="hofit" w:date="2017-09-29T19:35:00Z">
        <w:del w:id="346" w:author="יותם ממן" w:date="2017-10-30T12:38:00Z">
          <w:r w:rsidR="006115DE" w:rsidRPr="00F32E0F" w:rsidDel="00F32E0F">
            <w:rPr>
              <w:rtl/>
            </w:rPr>
            <w:fldChar w:fldCharType="begin"/>
          </w:r>
          <w:r w:rsidR="006115DE" w:rsidRPr="00F32E0F" w:rsidDel="00F32E0F">
            <w:rPr>
              <w:rtl/>
              <w:rPrChange w:id="347" w:author="יותם ממן" w:date="2017-10-30T12:38:00Z">
                <w:rPr>
                  <w:rtl/>
                </w:rPr>
              </w:rPrChange>
            </w:rPr>
            <w:delInstrText xml:space="preserve"> </w:delInstrText>
          </w:r>
          <w:r w:rsidR="006115DE" w:rsidRPr="00F32E0F" w:rsidDel="00F32E0F">
            <w:rPr>
              <w:rPrChange w:id="348" w:author="יותם ממן" w:date="2017-10-30T12:38:00Z">
                <w:rPr/>
              </w:rPrChange>
            </w:rPr>
            <w:delInstrText>HYPERLINK</w:delInstrText>
          </w:r>
          <w:r w:rsidR="006115DE" w:rsidRPr="00F32E0F" w:rsidDel="00F32E0F">
            <w:rPr>
              <w:rtl/>
              <w:rPrChange w:id="349" w:author="יותם ממן" w:date="2017-10-30T12:38:00Z">
                <w:rPr>
                  <w:rtl/>
                </w:rPr>
              </w:rPrChange>
            </w:rPr>
            <w:delInstrText xml:space="preserve"> "</w:delInstrText>
          </w:r>
          <w:r w:rsidR="006115DE" w:rsidRPr="00F32E0F" w:rsidDel="00F32E0F">
            <w:rPr>
              <w:rPrChange w:id="350" w:author="יותם ממן" w:date="2017-10-30T12:38:00Z">
                <w:rPr/>
              </w:rPrChange>
            </w:rPr>
            <w:delInstrText>http://www.nevo.co.il/case/6226633</w:delInstrText>
          </w:r>
          <w:r w:rsidR="006115DE" w:rsidRPr="00F32E0F" w:rsidDel="00F32E0F">
            <w:rPr>
              <w:rtl/>
              <w:rPrChange w:id="351" w:author="יותם ממן" w:date="2017-10-30T12:38:00Z">
                <w:rPr>
                  <w:rtl/>
                </w:rPr>
              </w:rPrChange>
            </w:rPr>
            <w:delInstrText xml:space="preserve">" </w:delInstrText>
          </w:r>
          <w:r w:rsidR="006115DE" w:rsidRPr="00F32E0F" w:rsidDel="00F32E0F">
            <w:rPr>
              <w:rPrChange w:id="352" w:author="יותם ממן" w:date="2017-10-30T12:38:00Z">
                <w:rPr/>
              </w:rPrChange>
            </w:rPr>
          </w:r>
          <w:r w:rsidR="006115DE" w:rsidRPr="00F32E0F" w:rsidDel="00F32E0F">
            <w:rPr>
              <w:rtl/>
              <w:rPrChange w:id="353" w:author="יותם ממן" w:date="2017-10-30T12:38:00Z">
                <w:rPr>
                  <w:rtl/>
                </w:rPr>
              </w:rPrChange>
            </w:rPr>
            <w:fldChar w:fldCharType="separate"/>
          </w:r>
        </w:del>
      </w:ins>
      <w:del w:id="354" w:author="יותם ממן" w:date="2017-10-30T12:38:00Z">
        <w:r w:rsidR="006115DE" w:rsidRPr="00F32E0F" w:rsidDel="00F32E0F">
          <w:rPr>
            <w:rFonts w:hint="eastAsia"/>
            <w:rtl/>
            <w:rPrChange w:id="355" w:author="יותם ממן" w:date="2017-10-30T12:38:00Z">
              <w:rPr>
                <w:rStyle w:val="Hyperlink"/>
                <w:rFonts w:hint="eastAsia"/>
                <w:rtl/>
              </w:rPr>
            </w:rPrChange>
          </w:rPr>
          <w:delText>ע</w:delText>
        </w:r>
        <w:r w:rsidR="006115DE" w:rsidRPr="00F32E0F" w:rsidDel="00F32E0F">
          <w:rPr>
            <w:rtl/>
            <w:rPrChange w:id="356" w:author="יותם ממן" w:date="2017-10-30T12:38:00Z">
              <w:rPr>
                <w:rStyle w:val="Hyperlink"/>
                <w:rtl/>
              </w:rPr>
            </w:rPrChange>
          </w:rPr>
          <w:delText>"פ 5339/98</w:delText>
        </w:r>
      </w:del>
      <w:ins w:id="357" w:author="hofit" w:date="2017-09-29T19:35:00Z">
        <w:del w:id="358" w:author="יותם ממן" w:date="2017-10-30T12:38:00Z">
          <w:r w:rsidR="006115DE" w:rsidRPr="00F32E0F" w:rsidDel="00F32E0F">
            <w:rPr>
              <w:rtl/>
            </w:rPr>
            <w:fldChar w:fldCharType="end"/>
          </w:r>
        </w:del>
      </w:ins>
      <w:ins w:id="359" w:author="יותם ממן" w:date="2017-10-30T12:38:00Z">
        <w:r w:rsidR="00F32E0F" w:rsidRPr="00F32E0F">
          <w:rPr>
            <w:color w:val="0000FF"/>
            <w:u w:val="single"/>
            <w:rtl/>
            <w:rPrChange w:id="360" w:author="יותם ממן" w:date="2017-10-30T12:38:00Z">
              <w:rPr>
                <w:rtl/>
              </w:rPr>
            </w:rPrChange>
          </w:rPr>
          <w:fldChar w:fldCharType="begin"/>
        </w:r>
        <w:r w:rsidR="00F32E0F" w:rsidRPr="00F32E0F">
          <w:rPr>
            <w:color w:val="0000FF"/>
            <w:u w:val="single"/>
            <w:rtl/>
            <w:rPrChange w:id="361" w:author="יותם ממן" w:date="2017-10-30T12:38:00Z">
              <w:rPr>
                <w:rtl/>
              </w:rPr>
            </w:rPrChange>
          </w:rPr>
          <w:instrText xml:space="preserve"> </w:instrText>
        </w:r>
        <w:r w:rsidR="00F32E0F" w:rsidRPr="00F32E0F">
          <w:rPr>
            <w:color w:val="0000FF"/>
            <w:u w:val="single"/>
            <w:rPrChange w:id="362" w:author="יותם ממן" w:date="2017-10-30T12:38:00Z">
              <w:rPr/>
            </w:rPrChange>
          </w:rPr>
          <w:instrText>HYPERLINK</w:instrText>
        </w:r>
        <w:r w:rsidR="00F32E0F" w:rsidRPr="00F32E0F">
          <w:rPr>
            <w:color w:val="0000FF"/>
            <w:u w:val="single"/>
            <w:rtl/>
            <w:rPrChange w:id="363" w:author="יותם ממן" w:date="2017-10-30T12:38:00Z">
              <w:rPr>
                <w:rtl/>
              </w:rPr>
            </w:rPrChange>
          </w:rPr>
          <w:instrText xml:space="preserve"> "</w:instrText>
        </w:r>
        <w:r w:rsidR="00F32E0F" w:rsidRPr="00F32E0F">
          <w:rPr>
            <w:color w:val="0000FF"/>
            <w:u w:val="single"/>
            <w:rPrChange w:id="364" w:author="יותם ממן" w:date="2017-10-30T12:38:00Z">
              <w:rPr/>
            </w:rPrChange>
          </w:rPr>
          <w:instrText>http://www.nevo.co.il/case/6226633</w:instrText>
        </w:r>
        <w:r w:rsidR="00F32E0F" w:rsidRPr="00F32E0F">
          <w:rPr>
            <w:color w:val="0000FF"/>
            <w:u w:val="single"/>
            <w:rtl/>
            <w:rPrChange w:id="365" w:author="יותם ממן" w:date="2017-10-30T12:38:00Z">
              <w:rPr>
                <w:rtl/>
              </w:rPr>
            </w:rPrChange>
          </w:rPr>
          <w:instrText xml:space="preserve">" </w:instrText>
        </w:r>
        <w:r w:rsidR="00F32E0F" w:rsidRPr="00F32E0F">
          <w:rPr>
            <w:color w:val="0000FF"/>
            <w:u w:val="single"/>
            <w:rtl/>
            <w:rPrChange w:id="366" w:author="יותם ממן" w:date="2017-10-30T12:38:00Z">
              <w:rPr>
                <w:rtl/>
              </w:rPr>
            </w:rPrChange>
          </w:rPr>
        </w:r>
        <w:r w:rsidR="00F32E0F" w:rsidRPr="00F32E0F">
          <w:rPr>
            <w:color w:val="0000FF"/>
            <w:u w:val="single"/>
            <w:rtl/>
            <w:rPrChange w:id="367" w:author="יותם ממן" w:date="2017-10-30T12:38:00Z">
              <w:rPr>
                <w:rtl/>
              </w:rPr>
            </w:rPrChange>
          </w:rPr>
          <w:fldChar w:fldCharType="separate"/>
        </w:r>
      </w:ins>
      <w:r w:rsidR="00F32E0F" w:rsidRPr="00F32E0F">
        <w:rPr>
          <w:rStyle w:val="Hyperlink"/>
          <w:rFonts w:hint="eastAsia"/>
          <w:rtl/>
          <w:rPrChange w:id="368" w:author="יותם ממן" w:date="2017-10-30T12:38:00Z">
            <w:rPr>
              <w:rStyle w:val="Hyperlink"/>
              <w:rFonts w:hint="eastAsia"/>
              <w:rtl/>
            </w:rPr>
          </w:rPrChange>
        </w:rPr>
        <w:t>ע</w:t>
      </w:r>
      <w:r w:rsidR="00F32E0F" w:rsidRPr="00F32E0F">
        <w:rPr>
          <w:rStyle w:val="Hyperlink"/>
          <w:rtl/>
          <w:rPrChange w:id="369" w:author="יותם ממן" w:date="2017-10-30T12:38:00Z">
            <w:rPr>
              <w:rStyle w:val="Hyperlink"/>
              <w:rtl/>
            </w:rPr>
          </w:rPrChange>
        </w:rPr>
        <w:t>"פ 5339/98 מ"י נ. פלוני</w:t>
      </w:r>
      <w:ins w:id="370" w:author="יותם ממן" w:date="2017-10-30T12:38:00Z">
        <w:r w:rsidR="00F32E0F" w:rsidRPr="00F32E0F">
          <w:rPr>
            <w:color w:val="0000FF"/>
            <w:u w:val="single"/>
            <w:rtl/>
            <w:rPrChange w:id="371" w:author="יותם ממן" w:date="2017-10-30T12:38:00Z">
              <w:rPr>
                <w:rtl/>
              </w:rPr>
            </w:rPrChange>
          </w:rPr>
          <w:fldChar w:fldCharType="end"/>
        </w:r>
      </w:ins>
      <w:r>
        <w:rPr>
          <w:rFonts w:hint="cs"/>
          <w:rtl/>
        </w:rPr>
        <w:t>, דינים עליון, כרך נ"ו עמ' 924).</w:t>
      </w:r>
      <w:r>
        <w:rPr>
          <w:color w:val="FFFFFF"/>
          <w:sz w:val="4"/>
          <w:szCs w:val="4"/>
          <w:rtl/>
        </w:rPr>
        <w:t>נ</w:t>
      </w:r>
    </w:p>
    <w:p w14:paraId="486F4F36" w14:textId="77777777" w:rsidR="00B26536" w:rsidRDefault="00B26536">
      <w:pPr>
        <w:ind w:left="567" w:firstLine="3"/>
        <w:rPr>
          <w:rFonts w:hint="cs"/>
          <w:rtl/>
        </w:rPr>
      </w:pPr>
    </w:p>
    <w:p w14:paraId="713EAC9F" w14:textId="77777777" w:rsidR="00B26536" w:rsidRDefault="00B26536">
      <w:pPr>
        <w:ind w:left="567" w:firstLine="3"/>
        <w:rPr>
          <w:rFonts w:hint="cs"/>
          <w:rtl/>
        </w:rPr>
      </w:pPr>
      <w:r>
        <w:rPr>
          <w:rFonts w:hint="cs"/>
          <w:rtl/>
        </w:rPr>
        <w:t xml:space="preserve">אין ספק שיש לנהוג משנה זהירות בעדותו של חולה נפש. אולם התרשמתי שעדותה של המתלוננת עומדת בכל המבחנים שפורטו לעיל, ויש ליתן לדבריה את מלוא המשקל והאמון. </w:t>
      </w:r>
    </w:p>
    <w:p w14:paraId="0C714015" w14:textId="77777777" w:rsidR="00B26536" w:rsidRDefault="00B26536">
      <w:pPr>
        <w:ind w:left="567"/>
        <w:rPr>
          <w:rFonts w:hint="cs"/>
          <w:rtl/>
        </w:rPr>
      </w:pPr>
      <w:r>
        <w:rPr>
          <w:rFonts w:hint="cs"/>
          <w:rtl/>
        </w:rPr>
        <w:t>המתלוננת נחקרה חקירה נגדית ממושכת ומתישה. הודעותיה במשטרה לא הוגשו ע"י הסניגור ועובדה זו אומרת דרשני.</w:t>
      </w:r>
      <w:r>
        <w:rPr>
          <w:color w:val="FFFFFF"/>
          <w:sz w:val="4"/>
          <w:szCs w:val="4"/>
          <w:rtl/>
        </w:rPr>
        <w:t>ב</w:t>
      </w:r>
    </w:p>
    <w:p w14:paraId="6FB423E4" w14:textId="77777777" w:rsidR="00B26536" w:rsidRDefault="00B26536">
      <w:pPr>
        <w:ind w:left="567"/>
        <w:rPr>
          <w:rFonts w:hint="cs"/>
          <w:rtl/>
        </w:rPr>
      </w:pPr>
      <w:r>
        <w:rPr>
          <w:rFonts w:hint="cs"/>
          <w:rtl/>
        </w:rPr>
        <w:t xml:space="preserve">בנקודות בהן סבור היה ב"כ הנאשם כי נמצאו סתירות או אי דיוקים, המתלוננת הסבירה את דבריה והסבריה הגיוניים ומתקבלים על הדעת. </w:t>
      </w:r>
    </w:p>
    <w:p w14:paraId="6CD1DFDB" w14:textId="77777777" w:rsidR="00B26536" w:rsidRDefault="00B26536">
      <w:pPr>
        <w:ind w:left="567"/>
        <w:rPr>
          <w:rFonts w:hint="cs"/>
          <w:rtl/>
        </w:rPr>
      </w:pPr>
      <w:r>
        <w:rPr>
          <w:rFonts w:hint="cs"/>
          <w:rtl/>
        </w:rPr>
        <w:t xml:space="preserve">עדותה של המתלוננת בנקודות המרכזיות עקבית ובהירה והמתלוננת חזרה שוב ושוב על גרסתה, בתלונתה במשטרה, בעימות, באוזני אנשים שונים שפגשה סמוך לאחר הארוע ואשר העידו על דברים ששמעו מפי המתלוננת ועל התנהגותה ומצבה הנפשי לאחר הארוע, ובעדותה בבית המשפט. </w:t>
      </w:r>
    </w:p>
    <w:p w14:paraId="4A85C27A" w14:textId="77777777" w:rsidR="00B26536" w:rsidRDefault="00B26536">
      <w:pPr>
        <w:ind w:left="567"/>
        <w:rPr>
          <w:rFonts w:hint="cs"/>
          <w:rtl/>
        </w:rPr>
      </w:pPr>
      <w:r>
        <w:rPr>
          <w:rFonts w:hint="cs"/>
          <w:rtl/>
        </w:rPr>
        <w:t xml:space="preserve">התרשמתי כי המתלוננת העידה עדות כנה ואמיתית, לא ניסתה להפריז בתאור הארוע ולמרות מוגבלותה תארה דברים כהווייתם והשתדלה לדייק בתאורם. </w:t>
      </w:r>
    </w:p>
    <w:p w14:paraId="0882AE25" w14:textId="77777777" w:rsidR="00B26536" w:rsidRDefault="00B26536">
      <w:pPr>
        <w:ind w:firstLine="567"/>
        <w:rPr>
          <w:rFonts w:hint="cs"/>
          <w:rtl/>
        </w:rPr>
      </w:pPr>
      <w:r>
        <w:rPr>
          <w:rFonts w:hint="cs"/>
          <w:rtl/>
        </w:rPr>
        <w:t>לדוגמא: המתלוננת לא טענה שהנאשם היכה אותה במהלך ארוע האונס.</w:t>
      </w:r>
      <w:r>
        <w:rPr>
          <w:color w:val="FFFFFF"/>
          <w:sz w:val="4"/>
          <w:szCs w:val="4"/>
          <w:rtl/>
        </w:rPr>
        <w:t>ו</w:t>
      </w:r>
    </w:p>
    <w:p w14:paraId="185F8388" w14:textId="77777777" w:rsidR="00B26536" w:rsidRDefault="00B26536">
      <w:pPr>
        <w:ind w:firstLine="567"/>
        <w:rPr>
          <w:rFonts w:hint="cs"/>
          <w:rtl/>
        </w:rPr>
      </w:pPr>
      <w:r>
        <w:rPr>
          <w:rFonts w:hint="cs"/>
          <w:rtl/>
        </w:rPr>
        <w:t>כשנשאלה המתלוננת על פרטים מסויימים אותם לא זכרה, לא חששה להודות שכך הדבר.</w:t>
      </w:r>
      <w:r>
        <w:rPr>
          <w:color w:val="FFFFFF"/>
          <w:sz w:val="4"/>
          <w:szCs w:val="4"/>
          <w:rtl/>
        </w:rPr>
        <w:t>נ</w:t>
      </w:r>
    </w:p>
    <w:p w14:paraId="2345B3D4" w14:textId="77777777" w:rsidR="00B26536" w:rsidRDefault="00B26536">
      <w:pPr>
        <w:ind w:left="567"/>
        <w:rPr>
          <w:rFonts w:hint="cs"/>
          <w:rtl/>
        </w:rPr>
      </w:pPr>
      <w:r>
        <w:rPr>
          <w:rFonts w:hint="cs"/>
          <w:rtl/>
        </w:rPr>
        <w:t xml:space="preserve">המתלוננת תארה גם את תחושותיה בעת הארוע ולאחריו ולא רק את השתלשלות הארועים. </w:t>
      </w:r>
    </w:p>
    <w:p w14:paraId="44108111" w14:textId="77777777" w:rsidR="00B26536" w:rsidRDefault="00B26536">
      <w:pPr>
        <w:ind w:left="567"/>
        <w:rPr>
          <w:rFonts w:hint="cs"/>
          <w:rtl/>
        </w:rPr>
      </w:pPr>
      <w:r>
        <w:rPr>
          <w:rFonts w:hint="cs"/>
          <w:rtl/>
        </w:rPr>
        <w:t xml:space="preserve">המתלוננת ציינה שהנאשם אומנם לא היכה אותה אבל הרגישה שהוא התעלל בה. היא תארה את הפחד והאימה שחוותה במעמד הארוע, ואת נוזל הזרע שניגר מגופה כמים על בגדיה התחתונים ומכנסיה בעת שנמלטה מהמקום לאחר הארוע. התאורים הללו גם הם מחזקים את מהימנות המתלוננת. </w:t>
      </w:r>
    </w:p>
    <w:p w14:paraId="483433BB" w14:textId="77777777" w:rsidR="00B26536" w:rsidRDefault="00B26536">
      <w:pPr>
        <w:rPr>
          <w:rFonts w:hint="cs"/>
          <w:rtl/>
        </w:rPr>
      </w:pPr>
    </w:p>
    <w:p w14:paraId="15B15C83" w14:textId="77777777" w:rsidR="00B26536" w:rsidRDefault="00B26536">
      <w:pPr>
        <w:ind w:left="567"/>
        <w:rPr>
          <w:rFonts w:hint="cs"/>
          <w:rtl/>
        </w:rPr>
      </w:pPr>
      <w:r>
        <w:rPr>
          <w:rFonts w:hint="cs"/>
          <w:rtl/>
        </w:rPr>
        <w:t>כפי שיפורט בהמשך, דבריה של המתלוננת נתמכים בראיות נוספות, הן בעדויות והן בראיות חפציות.</w:t>
      </w:r>
      <w:r>
        <w:rPr>
          <w:color w:val="FFFFFF"/>
          <w:sz w:val="4"/>
          <w:szCs w:val="4"/>
          <w:rtl/>
        </w:rPr>
        <w:t>ב</w:t>
      </w:r>
    </w:p>
    <w:p w14:paraId="5036BD52" w14:textId="77777777" w:rsidR="00B26536" w:rsidRDefault="00B26536">
      <w:pPr>
        <w:ind w:left="567"/>
        <w:rPr>
          <w:rFonts w:hint="cs"/>
          <w:rtl/>
        </w:rPr>
      </w:pPr>
      <w:r>
        <w:rPr>
          <w:rFonts w:hint="cs"/>
          <w:rtl/>
        </w:rPr>
        <w:t xml:space="preserve">ניתן אומנם למצוא סתירות מסויימות ואי דיוקים בדבריה, אולם הללו אינם בעניינים מהותיים לנשוא הדיון. </w:t>
      </w:r>
    </w:p>
    <w:p w14:paraId="5F09C150" w14:textId="77777777" w:rsidR="00B26536" w:rsidRDefault="00B26536">
      <w:pPr>
        <w:ind w:left="567"/>
        <w:rPr>
          <w:rFonts w:hint="cs"/>
          <w:rtl/>
        </w:rPr>
      </w:pPr>
      <w:r>
        <w:rPr>
          <w:rFonts w:hint="cs"/>
          <w:rtl/>
        </w:rPr>
        <w:t xml:space="preserve">חלקם אינם משמעותיים וניתן להסבירם בנקל, הן בעובדה שהמתלוננת עברה אירוע טראומטי והן בעובדה שלמתלוננת יכולת מוגבלת בתחומים מסויימים, מחמת היותה חולת נפש. </w:t>
      </w:r>
    </w:p>
    <w:p w14:paraId="144A01B1" w14:textId="77777777" w:rsidR="00B26536" w:rsidRDefault="00B26536">
      <w:pPr>
        <w:ind w:left="567"/>
        <w:rPr>
          <w:rFonts w:hint="cs"/>
          <w:rtl/>
        </w:rPr>
      </w:pPr>
      <w:r>
        <w:rPr>
          <w:rFonts w:hint="cs"/>
          <w:rtl/>
        </w:rPr>
        <w:t>המתלוננת סיפרה בעדותה כי היא סובלת ממחלת נפש ומקבלת טפול תרופתי באופן קבוע. המתלוננת אף הודתה כי היא מקיימת יחסי מין עם בן זוגה הנוכחי וכי עשתה כן עם שני חבריה הקודמים.</w:t>
      </w:r>
      <w:r>
        <w:rPr>
          <w:color w:val="FFFFFF"/>
          <w:sz w:val="4"/>
          <w:szCs w:val="4"/>
          <w:rtl/>
        </w:rPr>
        <w:t>ו</w:t>
      </w:r>
    </w:p>
    <w:p w14:paraId="762F9ECA" w14:textId="77777777" w:rsidR="00B26536" w:rsidRDefault="00B26536">
      <w:pPr>
        <w:rPr>
          <w:rFonts w:hint="cs"/>
          <w:rtl/>
        </w:rPr>
      </w:pPr>
    </w:p>
    <w:p w14:paraId="1BEBB421" w14:textId="77777777" w:rsidR="00B26536" w:rsidRDefault="00B26536">
      <w:pPr>
        <w:ind w:left="567"/>
        <w:rPr>
          <w:rFonts w:hint="cs"/>
          <w:rtl/>
        </w:rPr>
      </w:pPr>
      <w:r>
        <w:rPr>
          <w:rFonts w:hint="cs"/>
          <w:rtl/>
        </w:rPr>
        <w:t xml:space="preserve">המתלוננת תארה בעדותה בבית המשפט את השתלשלות הארועים במועד הארוע לפרטי פרטים. </w:t>
      </w:r>
    </w:p>
    <w:p w14:paraId="3C6A1C7F" w14:textId="77777777" w:rsidR="00B26536" w:rsidRDefault="00B26536">
      <w:pPr>
        <w:ind w:firstLine="567"/>
        <w:rPr>
          <w:rFonts w:hint="cs"/>
          <w:rtl/>
        </w:rPr>
      </w:pPr>
      <w:r>
        <w:rPr>
          <w:rFonts w:hint="cs"/>
          <w:rtl/>
        </w:rPr>
        <w:t xml:space="preserve">במועד האירוע שהתה המתלוננת בבנין מגוריה יחד עם שתי חברותיה ולנטינה ומרינה. </w:t>
      </w:r>
    </w:p>
    <w:p w14:paraId="4DD40B0E" w14:textId="77777777" w:rsidR="00B26536" w:rsidRDefault="00B26536">
      <w:pPr>
        <w:ind w:left="567"/>
        <w:rPr>
          <w:rFonts w:hint="cs"/>
          <w:rtl/>
        </w:rPr>
      </w:pPr>
      <w:r>
        <w:rPr>
          <w:rFonts w:hint="cs"/>
          <w:rtl/>
        </w:rPr>
        <w:t>המתלוננת הוזמנה טלפונית על ידי ג'ורג' למסיבת פרידה באתר הקרוואנים בו התגורר, מאחר והוא עמד לחזור לרומניה. המתלוננת הגיעה לאתר במונית עם שתי חברותיה והלכה לחפש את ג'ורג', בעוד חברותיה ממתינות לה במונית.</w:t>
      </w:r>
      <w:r>
        <w:rPr>
          <w:color w:val="FFFFFF"/>
          <w:sz w:val="4"/>
          <w:szCs w:val="4"/>
          <w:rtl/>
        </w:rPr>
        <w:t>נ</w:t>
      </w:r>
    </w:p>
    <w:p w14:paraId="5AB8E689" w14:textId="77777777" w:rsidR="00B26536" w:rsidRDefault="00B26536">
      <w:pPr>
        <w:ind w:left="567"/>
        <w:rPr>
          <w:rFonts w:hint="cs"/>
          <w:rtl/>
        </w:rPr>
      </w:pPr>
      <w:r>
        <w:rPr>
          <w:rFonts w:hint="cs"/>
          <w:rtl/>
        </w:rPr>
        <w:t xml:space="preserve">המתלוננת לא מצאה את ג'ורג' בחדרו ופגשה בנאשם שיצא מחדר סמוך, ואשר הציע להוביל אותה לג'ורג'. המתלוננת נתנה אמון בדבריו והלכה אחריו. כאשר הבחינה כי האזור חשוך, חששה וביקשה לחזור לכיוון המונית אל חברותיה. אולם הנאשם תפס אותה במעילה, הפיל אותה על הארץ, קרע את מעילה מעליה, אחז בה בחוזקה וגרר אותה לעבר הקרוואן החשוך בעוד היא נאבקת עמו, תוך כדי כך נפלו נעליה של המתלוננת מרגליה. </w:t>
      </w:r>
    </w:p>
    <w:p w14:paraId="0270F66E" w14:textId="77777777" w:rsidR="00B26536" w:rsidRDefault="00B26536">
      <w:pPr>
        <w:rPr>
          <w:rFonts w:hint="cs"/>
          <w:rtl/>
        </w:rPr>
      </w:pPr>
    </w:p>
    <w:p w14:paraId="42AA9993" w14:textId="77777777" w:rsidR="00B26536" w:rsidRDefault="00B26536">
      <w:pPr>
        <w:ind w:firstLine="567"/>
        <w:rPr>
          <w:rFonts w:hint="cs"/>
          <w:rtl/>
        </w:rPr>
      </w:pPr>
    </w:p>
    <w:p w14:paraId="25D27E6A" w14:textId="77777777" w:rsidR="00B26536" w:rsidRDefault="00B26536">
      <w:pPr>
        <w:ind w:firstLine="567"/>
        <w:rPr>
          <w:rFonts w:hint="cs"/>
          <w:rtl/>
        </w:rPr>
      </w:pPr>
    </w:p>
    <w:p w14:paraId="1748631B" w14:textId="77777777" w:rsidR="00B26536" w:rsidRDefault="00B26536">
      <w:pPr>
        <w:ind w:firstLine="567"/>
        <w:rPr>
          <w:rFonts w:hint="cs"/>
          <w:rtl/>
        </w:rPr>
      </w:pPr>
      <w:r>
        <w:rPr>
          <w:rFonts w:hint="cs"/>
          <w:rtl/>
        </w:rPr>
        <w:t>לדבריה:</w:t>
      </w:r>
    </w:p>
    <w:p w14:paraId="4F0EB7EF" w14:textId="77777777" w:rsidR="00B26536" w:rsidRDefault="00B26536">
      <w:pPr>
        <w:ind w:left="567"/>
        <w:rPr>
          <w:rFonts w:hint="cs"/>
          <w:b/>
          <w:bCs/>
          <w:rtl/>
        </w:rPr>
      </w:pPr>
      <w:r>
        <w:rPr>
          <w:rFonts w:hint="cs"/>
          <w:b/>
          <w:bCs/>
          <w:rtl/>
        </w:rPr>
        <w:t>" אני רציתי ללכת לכיוון המונית והוא רץ רץ, תפס במעיל ככה, הפיל אותי על הרצפה, קרע לי את כל המעיל, הנעליים שלי הלבנות שאני נופלת נפלו על הרצפה בחול שמה, הוא סחב אותי עם כל הגוף שלו, הוא תפס אותי ככה שאני לא יכולה לזוז... הרים אותי הרים אותי והגענו לבית של קרוואן עזוב, בית שהיה בו רק מקרר".</w:t>
      </w:r>
      <w:r>
        <w:rPr>
          <w:b/>
          <w:bCs/>
          <w:color w:val="FFFFFF"/>
          <w:sz w:val="4"/>
          <w:szCs w:val="4"/>
          <w:rtl/>
        </w:rPr>
        <w:t>ב</w:t>
      </w:r>
    </w:p>
    <w:p w14:paraId="02B31D5A" w14:textId="77777777" w:rsidR="00B26536" w:rsidRDefault="00B26536">
      <w:pPr>
        <w:ind w:firstLine="567"/>
        <w:rPr>
          <w:rFonts w:hint="cs"/>
          <w:rtl/>
        </w:rPr>
      </w:pPr>
      <w:r>
        <w:rPr>
          <w:rFonts w:hint="cs"/>
          <w:rtl/>
        </w:rPr>
        <w:t>(עמ' 9 לפרוטוקול מתאריך 14.5.00 שורות 5-11).</w:t>
      </w:r>
      <w:r>
        <w:rPr>
          <w:color w:val="FFFFFF"/>
          <w:sz w:val="4"/>
          <w:szCs w:val="4"/>
          <w:rtl/>
        </w:rPr>
        <w:t>ו</w:t>
      </w:r>
    </w:p>
    <w:p w14:paraId="2C79AAC9" w14:textId="77777777" w:rsidR="00B26536" w:rsidRDefault="00B26536">
      <w:pPr>
        <w:ind w:firstLine="567"/>
        <w:rPr>
          <w:rFonts w:hint="cs"/>
          <w:rtl/>
        </w:rPr>
      </w:pPr>
      <w:r>
        <w:rPr>
          <w:rFonts w:hint="cs"/>
          <w:rtl/>
        </w:rPr>
        <w:t>וכן:</w:t>
      </w:r>
    </w:p>
    <w:p w14:paraId="5299B77D" w14:textId="77777777" w:rsidR="00B26536" w:rsidRDefault="00B26536">
      <w:pPr>
        <w:ind w:left="567"/>
        <w:rPr>
          <w:rFonts w:hint="cs"/>
          <w:b/>
          <w:bCs/>
          <w:rtl/>
        </w:rPr>
      </w:pPr>
      <w:r>
        <w:rPr>
          <w:rFonts w:hint="cs"/>
          <w:b/>
          <w:bCs/>
          <w:rtl/>
        </w:rPr>
        <w:t>"... היה חושך, פחדתי מוות, רעדתי מפחד. חושך. היה מדרכה קטנה  כזאת ועליו ככה הוא הפיל אותי על המדרכה, על הרצפה, נפלתי והוא הרים אותי עוד פעם ככה בחיבוק הכניס אותי לבפנים והתחיל להתעלל בי שמה והתחיל לאנוס אותי שמה".</w:t>
      </w:r>
      <w:r>
        <w:rPr>
          <w:b/>
          <w:bCs/>
          <w:color w:val="FFFFFF"/>
          <w:sz w:val="4"/>
          <w:szCs w:val="4"/>
          <w:rtl/>
        </w:rPr>
        <w:t>נ</w:t>
      </w:r>
    </w:p>
    <w:p w14:paraId="6E21186A" w14:textId="77777777" w:rsidR="00B26536" w:rsidRDefault="00B26536">
      <w:pPr>
        <w:rPr>
          <w:rFonts w:hint="cs"/>
          <w:rtl/>
        </w:rPr>
      </w:pPr>
    </w:p>
    <w:p w14:paraId="06B28AD4" w14:textId="77777777" w:rsidR="00B26536" w:rsidRDefault="00B26536">
      <w:pPr>
        <w:ind w:left="567"/>
        <w:rPr>
          <w:rFonts w:hint="cs"/>
          <w:rtl/>
        </w:rPr>
      </w:pPr>
      <w:r>
        <w:rPr>
          <w:rFonts w:hint="cs"/>
          <w:rtl/>
        </w:rPr>
        <w:t xml:space="preserve">הנאשם הכניס את המתלוננת בניגוד לרצונה לקרוואן, השכיב אותה על גבה מעל מעילה שהניח על רצפת הקרוואן, ובניגוד לרצונה ותוך שימוש בכוח, הפשיטה מבגדיה ואיים עליה </w:t>
      </w:r>
      <w:r>
        <w:rPr>
          <w:rFonts w:hint="cs"/>
          <w:b/>
          <w:bCs/>
          <w:rtl/>
        </w:rPr>
        <w:t>"היום את מתה".</w:t>
      </w:r>
      <w:r>
        <w:rPr>
          <w:b/>
          <w:bCs/>
          <w:color w:val="FFFFFF"/>
          <w:sz w:val="4"/>
          <w:szCs w:val="4"/>
          <w:rtl/>
        </w:rPr>
        <w:t>ב</w:t>
      </w:r>
    </w:p>
    <w:p w14:paraId="0A84A549" w14:textId="77777777" w:rsidR="00B26536" w:rsidRDefault="00B26536">
      <w:pPr>
        <w:ind w:firstLine="567"/>
        <w:rPr>
          <w:rFonts w:hint="cs"/>
          <w:rtl/>
        </w:rPr>
      </w:pPr>
      <w:r>
        <w:rPr>
          <w:rFonts w:hint="cs"/>
          <w:rtl/>
        </w:rPr>
        <w:t>(עמ' 10 לפרוטוקול מתאריך 14.5.00 שורות 4-5).</w:t>
      </w:r>
      <w:r>
        <w:rPr>
          <w:color w:val="FFFFFF"/>
          <w:sz w:val="4"/>
          <w:szCs w:val="4"/>
          <w:rtl/>
        </w:rPr>
        <w:t>ו</w:t>
      </w:r>
    </w:p>
    <w:p w14:paraId="1DC592D3" w14:textId="77777777" w:rsidR="00B26536" w:rsidRDefault="00B26536">
      <w:pPr>
        <w:rPr>
          <w:rFonts w:hint="cs"/>
          <w:rtl/>
        </w:rPr>
      </w:pPr>
    </w:p>
    <w:p w14:paraId="3F9E700F" w14:textId="77777777" w:rsidR="00B26536" w:rsidRDefault="00B26536">
      <w:pPr>
        <w:ind w:firstLine="567"/>
        <w:rPr>
          <w:rFonts w:hint="cs"/>
          <w:rtl/>
        </w:rPr>
      </w:pPr>
      <w:r>
        <w:rPr>
          <w:rFonts w:hint="cs"/>
          <w:rtl/>
        </w:rPr>
        <w:t>לדברי המתלוננת:</w:t>
      </w:r>
    </w:p>
    <w:p w14:paraId="3C3DCD43" w14:textId="77777777" w:rsidR="00B26536" w:rsidRDefault="00B26536">
      <w:pPr>
        <w:ind w:left="567"/>
        <w:rPr>
          <w:rFonts w:hint="cs"/>
          <w:b/>
          <w:bCs/>
          <w:rtl/>
        </w:rPr>
      </w:pPr>
      <w:r>
        <w:rPr>
          <w:rFonts w:hint="cs"/>
          <w:b/>
          <w:bCs/>
          <w:rtl/>
        </w:rPr>
        <w:t>"הוריד לי את הבגדים, את המכנסיים, את החולצה למעלה עד פה למעלה (בגובה הכתפיים), את התחתונים הוא הוריד את הבגדים שלו והתחיל לאנוס".</w:t>
      </w:r>
      <w:r>
        <w:rPr>
          <w:b/>
          <w:bCs/>
          <w:color w:val="FFFFFF"/>
          <w:sz w:val="4"/>
          <w:szCs w:val="4"/>
          <w:rtl/>
        </w:rPr>
        <w:t>נ</w:t>
      </w:r>
    </w:p>
    <w:p w14:paraId="29F846B4" w14:textId="77777777" w:rsidR="00B26536" w:rsidRDefault="00B26536">
      <w:pPr>
        <w:ind w:firstLine="567"/>
        <w:rPr>
          <w:rFonts w:hint="cs"/>
          <w:rtl/>
        </w:rPr>
      </w:pPr>
      <w:r>
        <w:rPr>
          <w:rFonts w:hint="cs"/>
          <w:rtl/>
        </w:rPr>
        <w:t>(עמ' 10 לפרוטוקול מתאריך 14.5.00 שורות 1-2).</w:t>
      </w:r>
      <w:r>
        <w:rPr>
          <w:color w:val="FFFFFF"/>
          <w:sz w:val="4"/>
          <w:szCs w:val="4"/>
          <w:rtl/>
        </w:rPr>
        <w:t>ב</w:t>
      </w:r>
    </w:p>
    <w:p w14:paraId="34BD262E" w14:textId="77777777" w:rsidR="00B26536" w:rsidRDefault="00B26536">
      <w:pPr>
        <w:ind w:firstLine="567"/>
        <w:rPr>
          <w:rFonts w:hint="cs"/>
          <w:rtl/>
        </w:rPr>
      </w:pPr>
      <w:r>
        <w:rPr>
          <w:rFonts w:hint="cs"/>
          <w:rtl/>
        </w:rPr>
        <w:t>המתלוננת סיפרה כי הנאשם החדיר את איבר מינו לאיבר מינה עד שבא על סיפוקו:</w:t>
      </w:r>
    </w:p>
    <w:p w14:paraId="576E94CA" w14:textId="77777777" w:rsidR="00B26536" w:rsidRDefault="00B26536">
      <w:pPr>
        <w:ind w:firstLine="567"/>
        <w:rPr>
          <w:rFonts w:hint="cs"/>
          <w:b/>
          <w:bCs/>
          <w:rtl/>
        </w:rPr>
      </w:pPr>
      <w:r>
        <w:rPr>
          <w:rFonts w:hint="cs"/>
          <w:b/>
          <w:bCs/>
          <w:rtl/>
        </w:rPr>
        <w:t xml:space="preserve">"העדה: הוא שכב איתי, קיים יחסי מין. </w:t>
      </w:r>
    </w:p>
    <w:p w14:paraId="484F00AB" w14:textId="77777777" w:rsidR="00B26536" w:rsidRDefault="00B26536">
      <w:pPr>
        <w:ind w:firstLine="567"/>
        <w:rPr>
          <w:rFonts w:hint="cs"/>
          <w:b/>
          <w:bCs/>
          <w:rtl/>
        </w:rPr>
      </w:pPr>
      <w:r>
        <w:rPr>
          <w:rFonts w:hint="cs"/>
          <w:b/>
          <w:bCs/>
          <w:rtl/>
        </w:rPr>
        <w:t>"ש. איך זה ניגמר?</w:t>
      </w:r>
    </w:p>
    <w:p w14:paraId="19D9808E" w14:textId="77777777" w:rsidR="00B26536" w:rsidRDefault="00B26536">
      <w:pPr>
        <w:ind w:firstLine="567"/>
        <w:rPr>
          <w:rFonts w:hint="cs"/>
          <w:b/>
          <w:bCs/>
          <w:rtl/>
        </w:rPr>
      </w:pPr>
      <w:r>
        <w:rPr>
          <w:rFonts w:hint="cs"/>
          <w:b/>
          <w:bCs/>
          <w:rtl/>
        </w:rPr>
        <w:t>ת. הוא פינה את עצמו כמו שצריך.</w:t>
      </w:r>
      <w:r>
        <w:rPr>
          <w:b/>
          <w:bCs/>
          <w:color w:val="FFFFFF"/>
          <w:sz w:val="4"/>
          <w:szCs w:val="4"/>
          <w:rtl/>
        </w:rPr>
        <w:t>ו</w:t>
      </w:r>
    </w:p>
    <w:p w14:paraId="482598A8" w14:textId="77777777" w:rsidR="00B26536" w:rsidRDefault="00B26536">
      <w:pPr>
        <w:ind w:firstLine="567"/>
        <w:rPr>
          <w:rFonts w:hint="cs"/>
          <w:b/>
          <w:bCs/>
          <w:rtl/>
        </w:rPr>
      </w:pPr>
      <w:r>
        <w:rPr>
          <w:rFonts w:hint="cs"/>
          <w:b/>
          <w:bCs/>
          <w:rtl/>
        </w:rPr>
        <w:t>ש. מה זאת אומרת פינה את עצמו כמו שצריך?</w:t>
      </w:r>
    </w:p>
    <w:p w14:paraId="655E5366" w14:textId="77777777" w:rsidR="00B26536" w:rsidRDefault="00B26536">
      <w:pPr>
        <w:ind w:firstLine="567"/>
        <w:rPr>
          <w:rFonts w:hint="cs"/>
          <w:b/>
          <w:bCs/>
          <w:rtl/>
        </w:rPr>
      </w:pPr>
      <w:r>
        <w:rPr>
          <w:rFonts w:hint="cs"/>
          <w:b/>
          <w:bCs/>
          <w:rtl/>
        </w:rPr>
        <w:t>ת. שהוא גמר".</w:t>
      </w:r>
      <w:r>
        <w:rPr>
          <w:b/>
          <w:bCs/>
          <w:color w:val="FFFFFF"/>
          <w:sz w:val="4"/>
          <w:szCs w:val="4"/>
          <w:rtl/>
        </w:rPr>
        <w:t>נ</w:t>
      </w:r>
    </w:p>
    <w:p w14:paraId="6EB25F3F" w14:textId="77777777" w:rsidR="00B26536" w:rsidRDefault="00B26536">
      <w:pPr>
        <w:ind w:firstLine="567"/>
        <w:rPr>
          <w:rFonts w:hint="cs"/>
          <w:rtl/>
        </w:rPr>
      </w:pPr>
      <w:r>
        <w:rPr>
          <w:rFonts w:hint="cs"/>
          <w:rtl/>
        </w:rPr>
        <w:t>(עמ' 10 לפרוטוקול מתאריך 15.4.00 שורות 19-22).</w:t>
      </w:r>
      <w:r>
        <w:rPr>
          <w:color w:val="FFFFFF"/>
          <w:sz w:val="4"/>
          <w:szCs w:val="4"/>
          <w:rtl/>
        </w:rPr>
        <w:t>ב</w:t>
      </w:r>
    </w:p>
    <w:p w14:paraId="4BFCE301" w14:textId="77777777" w:rsidR="00B26536" w:rsidRDefault="00B26536">
      <w:pPr>
        <w:rPr>
          <w:rFonts w:hint="cs"/>
          <w:rtl/>
        </w:rPr>
      </w:pPr>
    </w:p>
    <w:p w14:paraId="3F9D8597" w14:textId="77777777" w:rsidR="00B26536" w:rsidRDefault="00B26536">
      <w:pPr>
        <w:ind w:left="567"/>
        <w:rPr>
          <w:rFonts w:hint="cs"/>
          <w:rtl/>
        </w:rPr>
      </w:pPr>
      <w:r>
        <w:rPr>
          <w:rFonts w:hint="cs"/>
          <w:rtl/>
        </w:rPr>
        <w:t>לאחר שהנאשם עזב אותה לנפשה קמה המתלוננת, אספה את נעליה שנשמטו קודם לכן מרגליה ורצה לעבר הכביש המוביל מבית דגן. שם עצרה רכב פרטי, סיפרה לנהג כי נאנסה ונהג הרכב הסיע אותה לביתה, משם בלווית חברותיה הסיע אותן לתחנת המשטרה בר"ג והמתלוננת הגישה תלונה.</w:t>
      </w:r>
      <w:r>
        <w:rPr>
          <w:color w:val="FFFFFF"/>
          <w:sz w:val="4"/>
          <w:szCs w:val="4"/>
          <w:rtl/>
        </w:rPr>
        <w:t>ו</w:t>
      </w:r>
    </w:p>
    <w:p w14:paraId="191ABEBC" w14:textId="77777777" w:rsidR="00B26536" w:rsidRDefault="00B26536">
      <w:pPr>
        <w:ind w:left="567"/>
        <w:rPr>
          <w:rFonts w:hint="cs"/>
          <w:rtl/>
        </w:rPr>
      </w:pPr>
      <w:r>
        <w:rPr>
          <w:rFonts w:hint="cs"/>
          <w:rtl/>
        </w:rPr>
        <w:t xml:space="preserve">לדברי המתלוננת, לאחר הארוע הרגישה את נוזל הזרע של הנאשם ניגר מגופה על תחתוניה ומכנסיה, וכן הרגישה כאבים עזים בגבה. </w:t>
      </w:r>
    </w:p>
    <w:p w14:paraId="3213F3B6" w14:textId="77777777" w:rsidR="00B26536" w:rsidRDefault="00B26536">
      <w:pPr>
        <w:ind w:firstLine="567"/>
        <w:rPr>
          <w:rFonts w:hint="cs"/>
          <w:b/>
          <w:bCs/>
          <w:rtl/>
        </w:rPr>
      </w:pPr>
    </w:p>
    <w:p w14:paraId="4279568C" w14:textId="77777777" w:rsidR="00B26536" w:rsidRDefault="00B26536">
      <w:pPr>
        <w:ind w:firstLine="567"/>
        <w:rPr>
          <w:rFonts w:hint="cs"/>
          <w:b/>
          <w:bCs/>
          <w:szCs w:val="28"/>
          <w:rtl/>
        </w:rPr>
      </w:pPr>
      <w:r>
        <w:rPr>
          <w:rFonts w:hint="cs"/>
          <w:b/>
          <w:bCs/>
          <w:rtl/>
        </w:rPr>
        <w:t xml:space="preserve">ארוע התקיפה  בביתה של המתלוננת (להלן: - "הארוע הראשון") - </w:t>
      </w:r>
    </w:p>
    <w:p w14:paraId="43FA1300" w14:textId="77777777" w:rsidR="00B26536" w:rsidRDefault="00B26536">
      <w:pPr>
        <w:ind w:left="567"/>
        <w:rPr>
          <w:rFonts w:hint="cs"/>
          <w:rtl/>
        </w:rPr>
      </w:pPr>
      <w:r>
        <w:rPr>
          <w:rFonts w:hint="cs"/>
          <w:rtl/>
        </w:rPr>
        <w:t xml:space="preserve">המתלוננת סיפרה בעדותה בבית המשפט על ארוע קודם שבו הנאשם תקף אותה וניסה לאנוס אותה  בביתה. כשלא נעתרה לבקשתו לתת לו נשיקה וזאת כחצי שנה לפני האירוע נשוא הדיון. </w:t>
      </w:r>
    </w:p>
    <w:p w14:paraId="6BB7AE2E" w14:textId="77777777" w:rsidR="00B26536" w:rsidRDefault="00B26536">
      <w:pPr>
        <w:ind w:left="567"/>
        <w:rPr>
          <w:rFonts w:hint="cs"/>
          <w:rtl/>
        </w:rPr>
      </w:pPr>
      <w:r>
        <w:rPr>
          <w:rFonts w:hint="cs"/>
          <w:rtl/>
        </w:rPr>
        <w:t xml:space="preserve">המתלוננת פגשה את הנאשם באתר בבית דגן במספר הזדמנויות לפני הארוע הראשון, מאחר והיו להם מכרים משותפים. </w:t>
      </w:r>
    </w:p>
    <w:p w14:paraId="00A209FC" w14:textId="77777777" w:rsidR="00B26536" w:rsidRDefault="00B26536">
      <w:pPr>
        <w:ind w:left="567"/>
        <w:rPr>
          <w:rFonts w:hint="cs"/>
          <w:rtl/>
        </w:rPr>
      </w:pPr>
      <w:r>
        <w:rPr>
          <w:rFonts w:hint="cs"/>
          <w:rtl/>
        </w:rPr>
        <w:t>במועד הארוע הראשון הנאשם פגש את המתלוננת באתר וביקש ממנה שתתיר לו להתגורר בביתה אשר נמצא בקרבת מקום עבודתו, ובתמורה הציע לשלם עבור מוצרי המזון ולעזור לה בעבודות הבית.</w:t>
      </w:r>
    </w:p>
    <w:p w14:paraId="6365B1FB" w14:textId="77777777" w:rsidR="00B26536" w:rsidRDefault="00B26536">
      <w:pPr>
        <w:ind w:left="567"/>
        <w:rPr>
          <w:rFonts w:hint="cs"/>
          <w:rtl/>
        </w:rPr>
      </w:pPr>
      <w:r>
        <w:rPr>
          <w:rFonts w:hint="cs"/>
          <w:rtl/>
        </w:rPr>
        <w:t xml:space="preserve">המתלוננת הסכימה להצעה דנן והשניים נסעו לביתה. </w:t>
      </w:r>
    </w:p>
    <w:p w14:paraId="4F69D52F" w14:textId="77777777" w:rsidR="00B26536" w:rsidRDefault="00B26536">
      <w:pPr>
        <w:ind w:left="567"/>
        <w:rPr>
          <w:rFonts w:hint="cs"/>
          <w:rtl/>
        </w:rPr>
      </w:pPr>
      <w:r>
        <w:rPr>
          <w:rFonts w:hint="cs"/>
          <w:rtl/>
        </w:rPr>
        <w:t xml:space="preserve">לאחר שהמתלוננת סרבה להעתר לבקשת הנאשם לנשקו, הנאשם אחז בה בחוזקה ובניגוד לרצונה, הפיל אותה על המיטה וניסה לאנוס אותה. המתלוננת נאבקה בנאשם וצעקה לעזרה לשכנה אנטולי.  במהלך המאבק ביניהם אף נשבר מכשיר הטלויזיה של המתלוננת. </w:t>
      </w:r>
    </w:p>
    <w:p w14:paraId="2A2439B4" w14:textId="77777777" w:rsidR="00B26536" w:rsidRDefault="00B26536">
      <w:pPr>
        <w:ind w:firstLine="567"/>
        <w:rPr>
          <w:rFonts w:hint="cs"/>
          <w:rtl/>
        </w:rPr>
      </w:pPr>
    </w:p>
    <w:p w14:paraId="4AC668C2" w14:textId="77777777" w:rsidR="00B26536" w:rsidRDefault="00B26536">
      <w:pPr>
        <w:ind w:firstLine="567"/>
        <w:rPr>
          <w:rFonts w:hint="cs"/>
          <w:rtl/>
        </w:rPr>
      </w:pPr>
      <w:r>
        <w:rPr>
          <w:rFonts w:hint="cs"/>
          <w:rtl/>
        </w:rPr>
        <w:t>לדבריה:</w:t>
      </w:r>
    </w:p>
    <w:p w14:paraId="38ADC76C" w14:textId="77777777" w:rsidR="00B26536" w:rsidRDefault="00B26536">
      <w:pPr>
        <w:ind w:left="567"/>
        <w:rPr>
          <w:rFonts w:hint="cs"/>
          <w:b/>
          <w:bCs/>
          <w:rtl/>
        </w:rPr>
      </w:pPr>
      <w:r>
        <w:rPr>
          <w:rFonts w:hint="cs"/>
          <w:b/>
          <w:bCs/>
          <w:rtl/>
        </w:rPr>
        <w:t>"... הוא ראה שתי מיטות אמרתי לו פה אני יושנת, אתה ישן פה. הוא נכנס, הוא אמר לי אני רוצה פופיק. פופיק ברומנית זו נשיקה. אמרתי לו אני לא רוצה. אז עוד פעם הוא עשה לי ככה והפיל אותי על המיטה, בשבילי זה נסיון לאונס,  הוא הפיל אותי ככה על המיטה ואני צעקתי אנטולי, אנטולי. איפה אנטולי? הגענו לטלויזיה דחף אותי על הטלויזיה, עם הטלויזיה נפלתי ככה ביחד.</w:t>
      </w:r>
    </w:p>
    <w:p w14:paraId="7DC8581E" w14:textId="77777777" w:rsidR="00B26536" w:rsidRDefault="00B26536">
      <w:pPr>
        <w:ind w:firstLine="567"/>
        <w:rPr>
          <w:rFonts w:hint="cs"/>
          <w:b/>
          <w:bCs/>
          <w:rtl/>
        </w:rPr>
      </w:pPr>
      <w:r>
        <w:rPr>
          <w:rFonts w:hint="cs"/>
          <w:b/>
          <w:bCs/>
          <w:rtl/>
        </w:rPr>
        <w:t>ש. ומה קרה לטלויזיה?</w:t>
      </w:r>
    </w:p>
    <w:p w14:paraId="09E96798" w14:textId="77777777" w:rsidR="00B26536" w:rsidRDefault="00B26536">
      <w:pPr>
        <w:ind w:firstLine="567"/>
        <w:rPr>
          <w:rFonts w:hint="cs"/>
          <w:b/>
          <w:bCs/>
          <w:rtl/>
        </w:rPr>
      </w:pPr>
      <w:r>
        <w:rPr>
          <w:rFonts w:hint="cs"/>
          <w:b/>
          <w:bCs/>
          <w:rtl/>
        </w:rPr>
        <w:t>ת. נשברה".</w:t>
      </w:r>
    </w:p>
    <w:p w14:paraId="5A37ECE3" w14:textId="77777777" w:rsidR="00B26536" w:rsidRDefault="00B26536">
      <w:pPr>
        <w:ind w:firstLine="567"/>
        <w:rPr>
          <w:rFonts w:hint="cs"/>
          <w:rtl/>
        </w:rPr>
      </w:pPr>
      <w:r>
        <w:rPr>
          <w:rFonts w:hint="cs"/>
          <w:rtl/>
        </w:rPr>
        <w:t>(עמ' 13 לפרוטוקול מתאריך 14.5.00 שורות 16-23).</w:t>
      </w:r>
    </w:p>
    <w:p w14:paraId="2E87A2EC" w14:textId="77777777" w:rsidR="00B26536" w:rsidRDefault="00B26536">
      <w:pPr>
        <w:ind w:left="567"/>
        <w:rPr>
          <w:rFonts w:hint="cs"/>
          <w:rtl/>
        </w:rPr>
      </w:pPr>
      <w:r>
        <w:rPr>
          <w:rFonts w:hint="cs"/>
          <w:rtl/>
        </w:rPr>
        <w:t xml:space="preserve">באותו לילה המתלוננת עזבה את דירתה, ירדה לשכנה אנטולי ולנה בביתו, שכן הנאשם סרב לעזוב את דירתה ובאותו לילה נשאר ללון בה. </w:t>
      </w:r>
    </w:p>
    <w:p w14:paraId="24820523" w14:textId="77777777" w:rsidR="00B26536" w:rsidRDefault="00B26536">
      <w:pPr>
        <w:ind w:firstLine="567"/>
        <w:rPr>
          <w:rFonts w:hint="cs"/>
          <w:rtl/>
        </w:rPr>
      </w:pPr>
      <w:r>
        <w:rPr>
          <w:rFonts w:hint="cs"/>
          <w:rtl/>
        </w:rPr>
        <w:t xml:space="preserve">כפי שיפורט בהמשך, לארוע דנן היה עד השכן אנטולי שיינבלט. </w:t>
      </w:r>
    </w:p>
    <w:p w14:paraId="2B0BDB8B" w14:textId="77777777" w:rsidR="00B26536" w:rsidRDefault="00B26536">
      <w:pPr>
        <w:ind w:left="567"/>
        <w:rPr>
          <w:rFonts w:hint="cs"/>
          <w:rtl/>
        </w:rPr>
      </w:pPr>
      <w:r>
        <w:rPr>
          <w:rFonts w:hint="cs"/>
          <w:rtl/>
        </w:rPr>
        <w:t>זאת ועוד, המתלוננת סיפרה על הארוע הראשון בזמן אמת - בנובמבר 1999 - לסטודנטית עדי כהן, ולמרים בראון העובדת הסוציאלית במרפאה הפסיכיאטרית של ביה"ח תל-השומר, אשר העידו על כך בביהמ"ש.</w:t>
      </w:r>
    </w:p>
    <w:p w14:paraId="00F23672" w14:textId="77777777" w:rsidR="00B26536" w:rsidRDefault="00B26536">
      <w:pPr>
        <w:ind w:left="567"/>
        <w:rPr>
          <w:rFonts w:hint="cs"/>
          <w:rtl/>
        </w:rPr>
      </w:pPr>
      <w:r>
        <w:rPr>
          <w:rFonts w:hint="cs"/>
          <w:rtl/>
        </w:rPr>
        <w:t>גב' בראון אף ניסתה להשפיע על המתלוננת להגיש תלונה במשטרה אך זו סרבה.</w:t>
      </w:r>
    </w:p>
    <w:p w14:paraId="671F69CF" w14:textId="77777777" w:rsidR="00B26536" w:rsidRDefault="00B26536">
      <w:pPr>
        <w:ind w:left="567"/>
        <w:rPr>
          <w:rFonts w:hint="cs"/>
          <w:rtl/>
        </w:rPr>
      </w:pPr>
    </w:p>
    <w:p w14:paraId="3B2B2575" w14:textId="77777777" w:rsidR="00B26536" w:rsidRDefault="00B26536">
      <w:pPr>
        <w:ind w:firstLine="567"/>
        <w:rPr>
          <w:rFonts w:hint="cs"/>
          <w:b/>
          <w:bCs/>
          <w:szCs w:val="28"/>
          <w:rtl/>
        </w:rPr>
      </w:pPr>
      <w:r>
        <w:rPr>
          <w:rFonts w:hint="cs"/>
          <w:b/>
          <w:bCs/>
          <w:szCs w:val="28"/>
          <w:rtl/>
        </w:rPr>
        <w:t xml:space="preserve">מחלת הנפש של המתלוננת - </w:t>
      </w:r>
    </w:p>
    <w:p w14:paraId="0148D718" w14:textId="77777777" w:rsidR="00B26536" w:rsidRDefault="00B26536">
      <w:pPr>
        <w:ind w:left="567"/>
        <w:rPr>
          <w:rFonts w:hint="cs"/>
          <w:rtl/>
        </w:rPr>
      </w:pPr>
    </w:p>
    <w:p w14:paraId="6270622C" w14:textId="77777777" w:rsidR="00B26536" w:rsidRDefault="00B26536">
      <w:pPr>
        <w:ind w:left="567"/>
        <w:rPr>
          <w:rFonts w:hint="cs"/>
          <w:rtl/>
        </w:rPr>
      </w:pPr>
      <w:r>
        <w:rPr>
          <w:rFonts w:hint="cs"/>
          <w:rtl/>
        </w:rPr>
        <w:t>דר' זגמן סנקוביץ רופא פסיכיאטר בביה"ח תל-השומר אשר מטפל במתלוננת ממאי 1998 העיד, כי המתלוננת אובחנה על ידו כסובלת ממחלת הנפש סכיזופרניה פרנואידית וטופלה מ- 27.5.98 ואילך במרפאה לבריאות הנפש בבית החולים תל-השומר.</w:t>
      </w:r>
    </w:p>
    <w:p w14:paraId="0C732381" w14:textId="77777777" w:rsidR="00B26536" w:rsidRDefault="00B26536">
      <w:pPr>
        <w:ind w:left="567"/>
        <w:rPr>
          <w:rFonts w:hint="cs"/>
          <w:rtl/>
        </w:rPr>
      </w:pPr>
      <w:r>
        <w:rPr>
          <w:rFonts w:hint="cs"/>
          <w:rtl/>
        </w:rPr>
        <w:t xml:space="preserve">בתקופה זו סבלה המתלוננת מהפרעות בתפקודים הנפשיים שהתבטאו בין היתר במחשבות שווא וליקוי בשיפוט המציאות. אם כי בטיפוס הפרנואידי של המחלה - המחלה בה לוקה המתלוננת, רמת הארגון הכללית של האישיות גבוהה יותר. </w:t>
      </w:r>
    </w:p>
    <w:p w14:paraId="3825D1EC" w14:textId="77777777" w:rsidR="00B26536" w:rsidRDefault="00B26536">
      <w:pPr>
        <w:ind w:left="567"/>
        <w:rPr>
          <w:rFonts w:hint="cs"/>
          <w:rtl/>
        </w:rPr>
      </w:pPr>
      <w:r>
        <w:rPr>
          <w:rFonts w:hint="cs"/>
          <w:rtl/>
        </w:rPr>
        <w:t>מחשבות השווא של המתלוננת התבטאו בתקופה הראשונה של הטיפול בכך ששמעה קולות דמיוניים וחששה שמנסים להרעילה.</w:t>
      </w:r>
    </w:p>
    <w:p w14:paraId="1DF31E35" w14:textId="77777777" w:rsidR="00B26536" w:rsidRDefault="00B26536">
      <w:pPr>
        <w:ind w:left="567"/>
        <w:rPr>
          <w:rFonts w:hint="cs"/>
          <w:rtl/>
        </w:rPr>
      </w:pPr>
      <w:r>
        <w:rPr>
          <w:rFonts w:hint="cs"/>
          <w:rtl/>
        </w:rPr>
        <w:t xml:space="preserve">ניתן ללמוד הן מהתיעוד הרפואי והן מעדותו של דר' סנקוביץ כי מחשבות השווא הללו נעלמו סמוך לאחר התחלת הטיפול התרופתי ומצבה של המתלוננת השתפר באופן משמעותי. </w:t>
      </w:r>
    </w:p>
    <w:p w14:paraId="12DA9812" w14:textId="77777777" w:rsidR="00B26536" w:rsidRDefault="00B26536">
      <w:pPr>
        <w:ind w:left="567"/>
        <w:rPr>
          <w:rFonts w:hint="cs"/>
          <w:b/>
          <w:bCs/>
          <w:rtl/>
        </w:rPr>
      </w:pPr>
      <w:r>
        <w:rPr>
          <w:rFonts w:hint="cs"/>
          <w:b/>
          <w:bCs/>
          <w:rtl/>
        </w:rPr>
        <w:t>"זה היה בהתחלה כשהיא הגיעה אלי, ותוך מספר חודשים הנושאים האלו נעלמו מהשיחות, וכששאלתי אותה עליהם היא הכחישה אותם".</w:t>
      </w:r>
    </w:p>
    <w:p w14:paraId="6708A295" w14:textId="77777777" w:rsidR="00B26536" w:rsidRDefault="00B26536">
      <w:pPr>
        <w:ind w:firstLine="567"/>
        <w:rPr>
          <w:rFonts w:hint="cs"/>
          <w:rtl/>
        </w:rPr>
      </w:pPr>
      <w:r>
        <w:rPr>
          <w:rFonts w:hint="cs"/>
          <w:rtl/>
        </w:rPr>
        <w:t>(עמ' 43 לפרוטוקול מתאריך 19.9.00 שורות 20-22).</w:t>
      </w:r>
    </w:p>
    <w:p w14:paraId="5152293C" w14:textId="77777777" w:rsidR="00B26536" w:rsidRDefault="00B26536">
      <w:pPr>
        <w:rPr>
          <w:rFonts w:hint="cs"/>
          <w:rtl/>
        </w:rPr>
      </w:pPr>
    </w:p>
    <w:p w14:paraId="5804CD58" w14:textId="77777777" w:rsidR="00B26536" w:rsidRDefault="00B26536">
      <w:pPr>
        <w:ind w:left="567"/>
        <w:rPr>
          <w:rFonts w:hint="cs"/>
          <w:rtl/>
        </w:rPr>
      </w:pPr>
      <w:r>
        <w:rPr>
          <w:rFonts w:hint="cs"/>
          <w:rtl/>
        </w:rPr>
        <w:t>התיק הרפואי של המתלוננת הוגש לביהמ"ש - ת7/ ו- ת8/ ומעיון בו אני למדה כי מפברואר 1999 ועד פברואר 2000 נטלה המתלוננת את תרופותיה באורח סדיר, ומצבה השתפר (ראה גם ת9/).</w:t>
      </w:r>
    </w:p>
    <w:p w14:paraId="4B468E0C" w14:textId="77777777" w:rsidR="00B26536" w:rsidRDefault="00B26536">
      <w:pPr>
        <w:ind w:left="567"/>
        <w:rPr>
          <w:rFonts w:hint="cs"/>
          <w:rtl/>
        </w:rPr>
      </w:pPr>
      <w:r>
        <w:rPr>
          <w:rFonts w:hint="cs"/>
          <w:rtl/>
        </w:rPr>
        <w:t>מתיעוד פגישותיהם של המתלוננת ודר' סנקוביץ, אשר נפסקו כחודש לפני הארוע באופן זמני, עקב שביתת הרופאים, אני למדה כי הסימפטומים הפסיכוטיים - מחשבות השווא והלוצינציות השמיעה נעלמו לחלוטין.  (ת8/ בעמ' 4 ו- 5).</w:t>
      </w:r>
    </w:p>
    <w:p w14:paraId="6CC43D78" w14:textId="77777777" w:rsidR="00B26536" w:rsidRDefault="00B26536">
      <w:pPr>
        <w:rPr>
          <w:rFonts w:hint="cs"/>
          <w:rtl/>
        </w:rPr>
      </w:pPr>
    </w:p>
    <w:p w14:paraId="3F772000" w14:textId="77777777" w:rsidR="00B26536" w:rsidRDefault="00B26536">
      <w:pPr>
        <w:ind w:left="567"/>
        <w:rPr>
          <w:rFonts w:hint="cs"/>
          <w:rtl/>
        </w:rPr>
      </w:pPr>
      <w:r>
        <w:rPr>
          <w:rFonts w:hint="cs"/>
          <w:rtl/>
        </w:rPr>
        <w:t>למתלוננת היו עדיין הפרעות בתפקודים הנפשיים בעיקר בתפיסת המציאות, במשך כל תקופת הטיפול והעד איבחן את ההפרעות הללו גם בפגישתם האחרונה, כחצי שנה לאחר האירוע נשוא הדיון.</w:t>
      </w:r>
    </w:p>
    <w:p w14:paraId="58138022" w14:textId="77777777" w:rsidR="00B26536" w:rsidRDefault="00B26536">
      <w:pPr>
        <w:ind w:firstLine="567"/>
        <w:rPr>
          <w:rFonts w:hint="cs"/>
          <w:rtl/>
        </w:rPr>
      </w:pPr>
      <w:r>
        <w:rPr>
          <w:rFonts w:hint="cs"/>
          <w:rtl/>
        </w:rPr>
        <w:t>לדבריו:</w:t>
      </w:r>
    </w:p>
    <w:p w14:paraId="7F2773E9" w14:textId="77777777" w:rsidR="00B26536" w:rsidRDefault="00B26536">
      <w:pPr>
        <w:ind w:firstLine="567"/>
        <w:rPr>
          <w:rFonts w:hint="cs"/>
          <w:b/>
          <w:bCs/>
          <w:rtl/>
        </w:rPr>
      </w:pPr>
      <w:r>
        <w:rPr>
          <w:rFonts w:hint="cs"/>
          <w:b/>
          <w:bCs/>
          <w:rtl/>
        </w:rPr>
        <w:t>"ש. אני מבינה שהיא היתה אצלך שלשום. האם תוכל לתאר לי את מצבה?</w:t>
      </w:r>
    </w:p>
    <w:p w14:paraId="2796B080" w14:textId="77777777" w:rsidR="00B26536" w:rsidRDefault="00B26536">
      <w:pPr>
        <w:ind w:left="567"/>
        <w:rPr>
          <w:rFonts w:hint="cs"/>
          <w:b/>
          <w:bCs/>
          <w:rtl/>
        </w:rPr>
      </w:pPr>
      <w:r>
        <w:rPr>
          <w:rFonts w:hint="cs"/>
          <w:b/>
          <w:bCs/>
          <w:rtl/>
        </w:rPr>
        <w:t>ת. לא שונה ממה שבדרך כלל. יש לה עדיין הפרעות במהלך החשיבה שאני מניח שגם עם הטיפול הטוב ביותר, עדיין יהיו קיימים. לא שמעתי על מחשבות שווא כמו שהיו בתחילת הטיפול שבעצם כעבור כמה חודשים נעלמו וגם הלוצינציות השמיעה, ועיסוק ברוב השיחה זה היה במעשה שהיא עברה שהיא מתארת אותו כאונס".</w:t>
      </w:r>
    </w:p>
    <w:p w14:paraId="5AFDE5E8" w14:textId="77777777" w:rsidR="00B26536" w:rsidRDefault="00B26536">
      <w:pPr>
        <w:ind w:firstLine="567"/>
        <w:rPr>
          <w:rFonts w:hint="cs"/>
          <w:rtl/>
        </w:rPr>
      </w:pPr>
      <w:r>
        <w:rPr>
          <w:rFonts w:hint="cs"/>
          <w:rtl/>
        </w:rPr>
        <w:t>(עמ' 46 לפרוטוקול מתאריך 19.9.00 שורות 14-19).</w:t>
      </w:r>
    </w:p>
    <w:p w14:paraId="5969D317" w14:textId="77777777" w:rsidR="00B26536" w:rsidRDefault="00B26536">
      <w:pPr>
        <w:ind w:left="567"/>
        <w:rPr>
          <w:rFonts w:hint="cs"/>
          <w:rtl/>
        </w:rPr>
      </w:pPr>
    </w:p>
    <w:p w14:paraId="4BD40314" w14:textId="77777777" w:rsidR="00B26536" w:rsidRDefault="00B26536">
      <w:pPr>
        <w:ind w:left="567"/>
        <w:rPr>
          <w:rFonts w:hint="cs"/>
          <w:rtl/>
        </w:rPr>
      </w:pPr>
      <w:r>
        <w:rPr>
          <w:rFonts w:hint="cs"/>
          <w:rtl/>
        </w:rPr>
        <w:t>דר' סנקוביץ הסביר את התנהגותה של המתלוננת במועד הארוע כאשר הסכימה ללכת עם הנאשם למרות שחצי שנה קודם לכן ניסה לאנוס אותה, כסימפטום של מחלתה.</w:t>
      </w:r>
    </w:p>
    <w:p w14:paraId="1F86FB6C" w14:textId="77777777" w:rsidR="00B26536" w:rsidRDefault="00B26536">
      <w:pPr>
        <w:ind w:firstLine="567"/>
        <w:rPr>
          <w:rFonts w:hint="cs"/>
          <w:rtl/>
        </w:rPr>
      </w:pPr>
      <w:r>
        <w:rPr>
          <w:rFonts w:hint="cs"/>
          <w:rtl/>
        </w:rPr>
        <w:t>לדבריו:</w:t>
      </w:r>
    </w:p>
    <w:p w14:paraId="186819F4" w14:textId="77777777" w:rsidR="00B26536" w:rsidRDefault="00B26536">
      <w:pPr>
        <w:ind w:firstLine="567"/>
        <w:rPr>
          <w:rFonts w:hint="cs"/>
          <w:b/>
          <w:bCs/>
          <w:rtl/>
        </w:rPr>
      </w:pPr>
      <w:r>
        <w:rPr>
          <w:rFonts w:hint="cs"/>
          <w:b/>
          <w:bCs/>
          <w:rtl/>
        </w:rPr>
        <w:t>"לי זה קשה להבין ולתפוס את זה, אני יכול לבסס את זה רק על חוסר שיפוט מצידה".</w:t>
      </w:r>
    </w:p>
    <w:p w14:paraId="6CB87690" w14:textId="77777777" w:rsidR="00B26536" w:rsidRDefault="00B26536">
      <w:pPr>
        <w:ind w:firstLine="567"/>
        <w:rPr>
          <w:rFonts w:hint="cs"/>
          <w:rtl/>
        </w:rPr>
      </w:pPr>
      <w:r>
        <w:rPr>
          <w:rFonts w:hint="cs"/>
          <w:rtl/>
        </w:rPr>
        <w:t>(עמ' 41 לפרוטוקול מ- 19.9.00 שורות 14, 15).</w:t>
      </w:r>
    </w:p>
    <w:p w14:paraId="7BA952BE" w14:textId="77777777" w:rsidR="00B26536" w:rsidRDefault="00B26536">
      <w:pPr>
        <w:ind w:firstLine="567"/>
        <w:rPr>
          <w:rFonts w:hint="cs"/>
          <w:rtl/>
        </w:rPr>
      </w:pPr>
    </w:p>
    <w:p w14:paraId="29D83A89" w14:textId="77777777" w:rsidR="00B26536" w:rsidRDefault="00B26536">
      <w:pPr>
        <w:ind w:firstLine="567"/>
        <w:rPr>
          <w:rFonts w:hint="cs"/>
          <w:rtl/>
        </w:rPr>
      </w:pPr>
      <w:r>
        <w:rPr>
          <w:rFonts w:hint="cs"/>
          <w:rtl/>
        </w:rPr>
        <w:t>דר' סנקוביץ אף התרשם שהמתלוננת איננה נוהגת לשקר, היפוכו של דבר.</w:t>
      </w:r>
    </w:p>
    <w:p w14:paraId="674A68D1" w14:textId="77777777" w:rsidR="00B26536" w:rsidRDefault="00B26536">
      <w:pPr>
        <w:ind w:firstLine="567"/>
        <w:rPr>
          <w:rFonts w:hint="cs"/>
          <w:rtl/>
        </w:rPr>
      </w:pPr>
      <w:r>
        <w:rPr>
          <w:rFonts w:hint="cs"/>
          <w:rtl/>
        </w:rPr>
        <w:t>לדבריו:</w:t>
      </w:r>
    </w:p>
    <w:p w14:paraId="2CA40BF8" w14:textId="77777777" w:rsidR="00B26536" w:rsidRDefault="00B26536">
      <w:pPr>
        <w:ind w:firstLine="567"/>
        <w:rPr>
          <w:rFonts w:hint="cs"/>
          <w:b/>
          <w:bCs/>
          <w:rtl/>
        </w:rPr>
      </w:pPr>
      <w:r>
        <w:rPr>
          <w:rFonts w:hint="cs"/>
          <w:b/>
          <w:bCs/>
          <w:rtl/>
        </w:rPr>
        <w:t>"ש. מה אתה אומר על אפשרות שהיא תספר שקרים?</w:t>
      </w:r>
    </w:p>
    <w:p w14:paraId="2C6BEE1B" w14:textId="77777777" w:rsidR="00B26536" w:rsidRDefault="00B26536">
      <w:pPr>
        <w:ind w:left="567"/>
        <w:rPr>
          <w:rFonts w:hint="cs"/>
          <w:b/>
          <w:bCs/>
          <w:rtl/>
        </w:rPr>
      </w:pPr>
      <w:r>
        <w:rPr>
          <w:rFonts w:hint="cs"/>
          <w:b/>
          <w:bCs/>
          <w:rtl/>
        </w:rPr>
        <w:t>ת. לא הכרתי אותה בתור אישה שמשקרת, והיא אפילו סיפרה דברים נכונים שלא היו נעימים לה איתם, אבל לא שמעתי ממנה שקרים".</w:t>
      </w:r>
    </w:p>
    <w:p w14:paraId="439A4073" w14:textId="77777777" w:rsidR="00B26536" w:rsidRDefault="00B26536">
      <w:pPr>
        <w:ind w:firstLine="567"/>
        <w:rPr>
          <w:rFonts w:hint="cs"/>
          <w:rtl/>
        </w:rPr>
      </w:pPr>
      <w:r>
        <w:rPr>
          <w:rFonts w:hint="cs"/>
          <w:rtl/>
        </w:rPr>
        <w:t>(עמ' 41 לפרוטוקול מ- 19.9.00 שורות 1-2).</w:t>
      </w:r>
    </w:p>
    <w:p w14:paraId="0FA74FED" w14:textId="77777777" w:rsidR="00B26536" w:rsidRDefault="00B26536">
      <w:pPr>
        <w:ind w:left="567"/>
        <w:rPr>
          <w:rFonts w:hint="cs"/>
          <w:rtl/>
        </w:rPr>
      </w:pPr>
      <w:r>
        <w:rPr>
          <w:rFonts w:hint="cs"/>
          <w:b/>
          <w:bCs/>
          <w:rtl/>
        </w:rPr>
        <w:t>דר' סנקוביץ</w:t>
      </w:r>
      <w:r>
        <w:rPr>
          <w:rFonts w:hint="cs"/>
          <w:rtl/>
        </w:rPr>
        <w:t xml:space="preserve"> הבהיר בעדותו בביהמ"ש, כי ידוע לו על קשר אחד ויחיד שהיה למתלוננת עם פועל רומני זר שהיה אמור לחזור לרומניה, ולכן כינה קשר זה במכתביו - ת9/ג' ו- ת9/ד'  כ"קשר לא קבוע". </w:t>
      </w:r>
    </w:p>
    <w:p w14:paraId="20B1E9E7" w14:textId="77777777" w:rsidR="00B26536" w:rsidRDefault="00B26536">
      <w:pPr>
        <w:rPr>
          <w:rFonts w:hint="cs"/>
          <w:rtl/>
        </w:rPr>
      </w:pPr>
    </w:p>
    <w:p w14:paraId="6466FC3C" w14:textId="77777777" w:rsidR="00B26536" w:rsidRDefault="00B26536">
      <w:pPr>
        <w:ind w:left="567"/>
        <w:rPr>
          <w:rFonts w:hint="cs"/>
          <w:rtl/>
        </w:rPr>
      </w:pPr>
      <w:r>
        <w:rPr>
          <w:rFonts w:hint="cs"/>
          <w:b/>
          <w:bCs/>
          <w:rtl/>
        </w:rPr>
        <w:t>מרים בראון</w:t>
      </w:r>
      <w:r>
        <w:rPr>
          <w:rFonts w:hint="cs"/>
          <w:rtl/>
        </w:rPr>
        <w:t xml:space="preserve"> עובדת סוציאלית במרפאה הפסיכיאטרית בתל-השומר החלה בקשר הטיפולי עם המתלוננת סמוך לתחילת הטיפול בה במרפאה, והמשיכה לטפל בה  ועד נובמבר 1999. התרשמותה מהמתלוננת מתיישבת עם אבחנתו של דר' סנקוביץ.</w:t>
      </w:r>
    </w:p>
    <w:p w14:paraId="5DE78846" w14:textId="77777777" w:rsidR="00B26536" w:rsidRDefault="00B26536">
      <w:pPr>
        <w:ind w:left="567"/>
        <w:rPr>
          <w:rFonts w:hint="cs"/>
          <w:rtl/>
        </w:rPr>
      </w:pPr>
      <w:r>
        <w:rPr>
          <w:rFonts w:hint="cs"/>
          <w:rtl/>
        </w:rPr>
        <w:t>לדבריה הבחינה כי המתלוננת סובלת מהפרעה בשיפוט המציאות, והיו לה מחשבות לא מציאותיות לגבי יכולותיה.</w:t>
      </w:r>
    </w:p>
    <w:p w14:paraId="1663D6A6" w14:textId="77777777" w:rsidR="00B26536" w:rsidRDefault="00B26536">
      <w:pPr>
        <w:ind w:left="567"/>
        <w:rPr>
          <w:rFonts w:hint="cs"/>
          <w:rtl/>
        </w:rPr>
      </w:pPr>
      <w:r>
        <w:rPr>
          <w:rFonts w:hint="cs"/>
          <w:rtl/>
        </w:rPr>
        <w:t xml:space="preserve">העדה לא הבחינה שהמתלוננת סובלת מדמיונות שווא - פסיכוזות. </w:t>
      </w:r>
    </w:p>
    <w:p w14:paraId="0F2E6364" w14:textId="77777777" w:rsidR="00B26536" w:rsidRDefault="00B26536">
      <w:pPr>
        <w:ind w:left="567"/>
        <w:rPr>
          <w:rFonts w:hint="cs"/>
          <w:rtl/>
        </w:rPr>
      </w:pPr>
      <w:r>
        <w:rPr>
          <w:rFonts w:hint="cs"/>
          <w:rtl/>
        </w:rPr>
        <w:t>המתלוננת החלה את טיפולה אצל גב' בראון באוגוסט 1998, דהיינו -  מספר חודשים לאחר שהחלה בטיפול אצל דר' סנקוביץ, כך שדבריה תואמים את אבחנתו של דר' סנקוביץ לפיה דמיונות השווא נעלמו בשלב הראשוני, מספר חודשים לאחר תחילת הקשר הטיפולי והטיפול התרופתי.</w:t>
      </w:r>
    </w:p>
    <w:p w14:paraId="01A7B8F1" w14:textId="77777777" w:rsidR="00B26536" w:rsidRDefault="00B26536">
      <w:pPr>
        <w:rPr>
          <w:rFonts w:hint="cs"/>
          <w:rtl/>
        </w:rPr>
      </w:pPr>
    </w:p>
    <w:p w14:paraId="1A6E9F37" w14:textId="77777777" w:rsidR="00B26536" w:rsidRDefault="00B26536">
      <w:pPr>
        <w:rPr>
          <w:rFonts w:hint="cs"/>
          <w:szCs w:val="28"/>
          <w:rtl/>
        </w:rPr>
      </w:pPr>
      <w:r>
        <w:rPr>
          <w:rFonts w:hint="cs"/>
          <w:b/>
          <w:bCs/>
          <w:rtl/>
        </w:rPr>
        <w:t>3.</w:t>
      </w:r>
      <w:r>
        <w:rPr>
          <w:rFonts w:hint="cs"/>
          <w:b/>
          <w:bCs/>
          <w:rtl/>
        </w:rPr>
        <w:tab/>
      </w:r>
      <w:r>
        <w:rPr>
          <w:rFonts w:hint="cs"/>
          <w:b/>
          <w:bCs/>
          <w:szCs w:val="28"/>
          <w:rtl/>
        </w:rPr>
        <w:t>ראיות התביעה האחרות - התמיכות והחיזוקים לדברי המתלוננת:</w:t>
      </w:r>
    </w:p>
    <w:p w14:paraId="20DEB429" w14:textId="77777777" w:rsidR="00B26536" w:rsidRDefault="00B26536">
      <w:pPr>
        <w:ind w:left="567"/>
        <w:rPr>
          <w:rFonts w:hint="cs"/>
          <w:rtl/>
        </w:rPr>
      </w:pPr>
    </w:p>
    <w:p w14:paraId="1AB24A32" w14:textId="77777777" w:rsidR="00B26536" w:rsidRDefault="00B26536">
      <w:pPr>
        <w:ind w:left="567"/>
        <w:rPr>
          <w:rFonts w:hint="cs"/>
          <w:b/>
          <w:bCs/>
          <w:rtl/>
        </w:rPr>
      </w:pPr>
      <w:r>
        <w:rPr>
          <w:rFonts w:hint="cs"/>
          <w:rtl/>
        </w:rPr>
        <w:t xml:space="preserve">כפי שיפורט בהמשך, בפני ביהמ"ש הובאו ראיות נוספות למכביר שיש בהן כדי לחזק ולאשש את דברי המתלוננת: עדויותיהם של </w:t>
      </w:r>
      <w:r>
        <w:rPr>
          <w:rFonts w:hint="cs"/>
          <w:b/>
          <w:bCs/>
          <w:rtl/>
        </w:rPr>
        <w:t>ולנטינה מרינה ואנטולי, אנשי המשטרה</w:t>
      </w:r>
      <w:r>
        <w:rPr>
          <w:rFonts w:hint="cs"/>
          <w:rtl/>
        </w:rPr>
        <w:t xml:space="preserve"> שגבו את תלונתה של המתלוננת והגיעו למקום הארוע למחרת עם המתלוננת על מנת לבצע הובלה והצבעה, והממצאים אובייקטיביים - </w:t>
      </w:r>
      <w:r>
        <w:rPr>
          <w:rFonts w:hint="cs"/>
          <w:b/>
          <w:bCs/>
          <w:rtl/>
        </w:rPr>
        <w:t xml:space="preserve">חבלות, סימני זרע בדיקת </w:t>
      </w:r>
      <w:r>
        <w:rPr>
          <w:b/>
          <w:bCs/>
        </w:rPr>
        <w:t>D.N.A.</w:t>
      </w:r>
      <w:r>
        <w:rPr>
          <w:rFonts w:hint="cs"/>
          <w:b/>
          <w:bCs/>
          <w:rtl/>
        </w:rPr>
        <w:t xml:space="preserve"> וצילומי זירת הארוע. </w:t>
      </w:r>
    </w:p>
    <w:p w14:paraId="44D53253" w14:textId="77777777" w:rsidR="00B26536" w:rsidRDefault="00B26536">
      <w:pPr>
        <w:rPr>
          <w:rFonts w:hint="cs"/>
          <w:rtl/>
        </w:rPr>
      </w:pPr>
    </w:p>
    <w:p w14:paraId="41F8674B" w14:textId="77777777" w:rsidR="00B26536" w:rsidRDefault="00B26536">
      <w:pPr>
        <w:ind w:firstLine="567"/>
        <w:rPr>
          <w:rFonts w:hint="cs"/>
          <w:rtl/>
        </w:rPr>
      </w:pPr>
      <w:r>
        <w:rPr>
          <w:rFonts w:hint="cs"/>
          <w:b/>
          <w:bCs/>
          <w:rtl/>
        </w:rPr>
        <w:t xml:space="preserve">ולנטינה חברתה של המתלוננת </w:t>
      </w:r>
      <w:r>
        <w:rPr>
          <w:rFonts w:hint="cs"/>
          <w:rtl/>
        </w:rPr>
        <w:t xml:space="preserve">סיפרה כי במועד הארוע המתלוננת הוזמנה למסיבת </w:t>
      </w:r>
    </w:p>
    <w:p w14:paraId="719F6ED3" w14:textId="77777777" w:rsidR="00B26536" w:rsidRDefault="00B26536">
      <w:pPr>
        <w:ind w:firstLine="567"/>
        <w:rPr>
          <w:rFonts w:hint="cs"/>
          <w:rtl/>
        </w:rPr>
      </w:pPr>
      <w:r>
        <w:rPr>
          <w:rFonts w:hint="cs"/>
          <w:rtl/>
        </w:rPr>
        <w:t xml:space="preserve">פרידה מג'ורג' שהיה ידידה. </w:t>
      </w:r>
    </w:p>
    <w:p w14:paraId="0C6B98E7" w14:textId="77777777" w:rsidR="00B26536" w:rsidRDefault="00B26536">
      <w:pPr>
        <w:ind w:left="567"/>
        <w:rPr>
          <w:rFonts w:hint="cs"/>
          <w:rtl/>
        </w:rPr>
      </w:pPr>
      <w:r>
        <w:rPr>
          <w:rFonts w:hint="cs"/>
          <w:rtl/>
        </w:rPr>
        <w:t>העדה לא רק שהיתה נוכחת במהלך השיחה הטלפונית שבין המתלוננת לג'ורג' היא אף שוחחה עמו באותו מעמד בטלפון.</w:t>
      </w:r>
    </w:p>
    <w:p w14:paraId="16D5A053" w14:textId="77777777" w:rsidR="00B26536" w:rsidRDefault="00B26536">
      <w:pPr>
        <w:ind w:left="567"/>
        <w:rPr>
          <w:rFonts w:hint="cs"/>
          <w:rtl/>
        </w:rPr>
      </w:pPr>
      <w:r>
        <w:rPr>
          <w:rFonts w:hint="cs"/>
          <w:rtl/>
        </w:rPr>
        <w:t>העדה אישרה את כל שסיפרה המתלוננת בנוגע להשתלשלות הארועים באותו ערב. נסיעתן של המתלוננת העדה וחברתן מרינה לאתר. המתלוננת ירדה מהמונית על מנת לחפש את ג'ורג', והחברות חזרו במונית לביתן, כאשר בוששה לחזור מאחר ונהג המונית סרב להמשיך ולהמתין במקום.</w:t>
      </w:r>
    </w:p>
    <w:p w14:paraId="1C7451CB" w14:textId="77777777" w:rsidR="00B26536" w:rsidRDefault="00B26536">
      <w:pPr>
        <w:ind w:left="567"/>
        <w:rPr>
          <w:rFonts w:hint="cs"/>
          <w:rtl/>
        </w:rPr>
      </w:pPr>
      <w:r>
        <w:rPr>
          <w:rFonts w:hint="cs"/>
          <w:rtl/>
        </w:rPr>
        <w:t xml:space="preserve">העדה תארה כיצד חזרה המתלוננת לביתה כשרק גרביה לרגליה, ללא נעלים וצעקה </w:t>
      </w:r>
      <w:r>
        <w:rPr>
          <w:rFonts w:hint="cs"/>
          <w:b/>
          <w:bCs/>
          <w:rtl/>
        </w:rPr>
        <w:t>"אונס אונס".</w:t>
      </w:r>
    </w:p>
    <w:p w14:paraId="357290B8" w14:textId="77777777" w:rsidR="00B26536" w:rsidRDefault="00B26536">
      <w:pPr>
        <w:ind w:left="567"/>
        <w:rPr>
          <w:rFonts w:hint="cs"/>
          <w:rtl/>
        </w:rPr>
      </w:pPr>
      <w:r>
        <w:rPr>
          <w:rFonts w:hint="cs"/>
          <w:rtl/>
        </w:rPr>
        <w:t>המתלוננת סיפרה לחברותיה את פרטי ארוע האונס, ונסעה עמן ועם הנהג שהסיעה לביתה, לתחנת המשטרה.</w:t>
      </w:r>
    </w:p>
    <w:p w14:paraId="0726B0A0" w14:textId="77777777" w:rsidR="00B26536" w:rsidRDefault="00B26536">
      <w:pPr>
        <w:ind w:left="567"/>
        <w:rPr>
          <w:rFonts w:hint="cs"/>
          <w:rtl/>
        </w:rPr>
      </w:pPr>
      <w:r>
        <w:rPr>
          <w:rFonts w:hint="cs"/>
          <w:rtl/>
        </w:rPr>
        <w:t xml:space="preserve">העדה אף התייחסה למצבה הנפשי של המתלוננת בסמוך לאחר הארוע וסיפרה כי </w:t>
      </w:r>
      <w:r>
        <w:rPr>
          <w:rFonts w:hint="cs"/>
          <w:b/>
          <w:bCs/>
          <w:rtl/>
        </w:rPr>
        <w:t xml:space="preserve">"היא היתה לחוצה כזאת". </w:t>
      </w:r>
      <w:r>
        <w:rPr>
          <w:rFonts w:hint="cs"/>
          <w:rtl/>
        </w:rPr>
        <w:t>(עמ' 6 לפרוטוקול מ- 17.9.00 שורה 14).</w:t>
      </w:r>
    </w:p>
    <w:p w14:paraId="72528C11" w14:textId="77777777" w:rsidR="00B26536" w:rsidRDefault="00B26536">
      <w:pPr>
        <w:ind w:left="567"/>
        <w:rPr>
          <w:rFonts w:hint="cs"/>
          <w:rtl/>
        </w:rPr>
      </w:pPr>
      <w:r>
        <w:rPr>
          <w:rFonts w:hint="cs"/>
          <w:rtl/>
        </w:rPr>
        <w:t>אני נותנת אמון מלא בדבריה של ולנטינה. העדה השתדלה לדייק בפרטים על אף הזמן הרב שחלף, ולתאר את הארועים כהוויתם, בכנות וללא הפרזה.</w:t>
      </w:r>
    </w:p>
    <w:p w14:paraId="63D44CE1" w14:textId="77777777" w:rsidR="00B26536" w:rsidRDefault="00B26536">
      <w:pPr>
        <w:rPr>
          <w:rFonts w:hint="cs"/>
          <w:rtl/>
        </w:rPr>
      </w:pPr>
    </w:p>
    <w:p w14:paraId="6296325F" w14:textId="77777777" w:rsidR="00B26536" w:rsidRDefault="00B26536">
      <w:pPr>
        <w:ind w:firstLine="567"/>
        <w:rPr>
          <w:rFonts w:hint="cs"/>
          <w:rtl/>
        </w:rPr>
      </w:pPr>
      <w:r>
        <w:rPr>
          <w:rFonts w:hint="cs"/>
          <w:b/>
          <w:bCs/>
          <w:rtl/>
        </w:rPr>
        <w:t>הודעתה במשטרה של נאילה אליאבה מרינה</w:t>
      </w:r>
      <w:r>
        <w:rPr>
          <w:rFonts w:hint="cs"/>
          <w:rtl/>
        </w:rPr>
        <w:t xml:space="preserve"> - ת26/ הוגשה בהסכמה. </w:t>
      </w:r>
    </w:p>
    <w:p w14:paraId="37175029" w14:textId="77777777" w:rsidR="00B26536" w:rsidRDefault="00B26536">
      <w:pPr>
        <w:ind w:left="567"/>
        <w:rPr>
          <w:rFonts w:hint="cs"/>
          <w:rtl/>
        </w:rPr>
      </w:pPr>
      <w:r>
        <w:rPr>
          <w:rFonts w:hint="cs"/>
          <w:rtl/>
        </w:rPr>
        <w:t xml:space="preserve">גם מרינה מתארת את השתלשלות הארועים במועד הארוע, כפי שתוארו על ידי המתלוננת ועל ידי ולנטינה. </w:t>
      </w:r>
    </w:p>
    <w:p w14:paraId="146B1315" w14:textId="77777777" w:rsidR="00B26536" w:rsidRDefault="00B26536">
      <w:pPr>
        <w:ind w:left="567"/>
        <w:rPr>
          <w:rFonts w:hint="cs"/>
          <w:rtl/>
        </w:rPr>
      </w:pPr>
      <w:r>
        <w:rPr>
          <w:rFonts w:hint="cs"/>
          <w:rtl/>
        </w:rPr>
        <w:t>בהודעתה במשטרה סיפרה העדה כי בערב הארוע היא נסעה יחד עם המתלוננת וולנטינה במונית לאתר הקראוונים בבית דגן. המתלוננת יצאה מהמונית לחפש את ג'ורג' על מנת שישלם עבור המונית והיא וולנטינה המתינו במונית. לאחר כחמש דקות ראתה את המתלוננת יוצאת מהבנין והולכת לכיוון ימין אל מאחורי הבנין.</w:t>
      </w:r>
    </w:p>
    <w:p w14:paraId="6AC7CC77" w14:textId="77777777" w:rsidR="00B26536" w:rsidRDefault="00B26536">
      <w:pPr>
        <w:ind w:left="567"/>
        <w:rPr>
          <w:rFonts w:hint="cs"/>
          <w:rtl/>
        </w:rPr>
      </w:pPr>
      <w:r>
        <w:rPr>
          <w:rFonts w:hint="cs"/>
          <w:rtl/>
        </w:rPr>
        <w:t>לאחר זמן מה יצאו השתיים מהמונית על מנת לחפש את המתלוננת ונכנסו לבנין.</w:t>
      </w:r>
    </w:p>
    <w:p w14:paraId="0DFBE825" w14:textId="77777777" w:rsidR="00B26536" w:rsidRDefault="00B26536">
      <w:pPr>
        <w:ind w:left="567"/>
        <w:rPr>
          <w:rFonts w:hint="cs"/>
          <w:rtl/>
        </w:rPr>
      </w:pPr>
      <w:r>
        <w:rPr>
          <w:rFonts w:hint="cs"/>
          <w:rtl/>
        </w:rPr>
        <w:t xml:space="preserve">הן ניגשו לחדרו של ג'ורג' אולם שותפו לחדר אמר להן כי המתלוננת איננה נמצאת שם. </w:t>
      </w:r>
    </w:p>
    <w:p w14:paraId="1405911C" w14:textId="77777777" w:rsidR="00B26536" w:rsidRDefault="00B26536">
      <w:pPr>
        <w:ind w:left="567"/>
        <w:rPr>
          <w:rFonts w:hint="cs"/>
          <w:rtl/>
        </w:rPr>
      </w:pPr>
      <w:r>
        <w:rPr>
          <w:rFonts w:hint="cs"/>
          <w:rtl/>
        </w:rPr>
        <w:t>החברות הלכו מסביב לבנין וקראו בשמה של המתלוננת, אולם לא נענו.</w:t>
      </w:r>
    </w:p>
    <w:p w14:paraId="349CA575" w14:textId="77777777" w:rsidR="00B26536" w:rsidRDefault="00B26536">
      <w:pPr>
        <w:ind w:left="567"/>
        <w:rPr>
          <w:rFonts w:hint="cs"/>
          <w:rtl/>
        </w:rPr>
      </w:pPr>
      <w:r>
        <w:rPr>
          <w:rFonts w:hint="cs"/>
          <w:rtl/>
        </w:rPr>
        <w:t>בשעה אחת לפנות בוקר חזרו השתיים במונית לביתה של וולנטינה וכרבע שעה לאחר מכן הגיעה המתלוננת בחברת גבר זר שהסיע אותה ממקום הארוע, וסיפרה להן כי נאנסה.</w:t>
      </w:r>
    </w:p>
    <w:p w14:paraId="78843B83" w14:textId="77777777" w:rsidR="00B26536" w:rsidRDefault="00B26536">
      <w:pPr>
        <w:ind w:left="567"/>
        <w:rPr>
          <w:rFonts w:hint="cs"/>
          <w:rtl/>
        </w:rPr>
      </w:pPr>
      <w:r>
        <w:rPr>
          <w:rFonts w:hint="cs"/>
          <w:rtl/>
        </w:rPr>
        <w:t>הגבר הזר שהגיע עם המתלוננת, הסיע את שלושתן לתחנת המשטרה.</w:t>
      </w:r>
    </w:p>
    <w:p w14:paraId="03EC11C5" w14:textId="77777777" w:rsidR="00B26536" w:rsidRDefault="00B26536">
      <w:pPr>
        <w:rPr>
          <w:rFonts w:hint="cs"/>
          <w:rtl/>
        </w:rPr>
      </w:pPr>
    </w:p>
    <w:p w14:paraId="12726BBD" w14:textId="77777777" w:rsidR="00B26536" w:rsidRDefault="00B26536">
      <w:pPr>
        <w:ind w:firstLine="567"/>
        <w:rPr>
          <w:rFonts w:hint="cs"/>
          <w:rtl/>
        </w:rPr>
      </w:pPr>
      <w:r>
        <w:rPr>
          <w:rFonts w:hint="cs"/>
          <w:b/>
          <w:bCs/>
          <w:rtl/>
        </w:rPr>
        <w:t xml:space="preserve">דבריו של אנטולי שיינבלט </w:t>
      </w:r>
      <w:r>
        <w:rPr>
          <w:rFonts w:hint="cs"/>
          <w:rtl/>
        </w:rPr>
        <w:t xml:space="preserve">שכנה של המתלוננת  מאששים את דברי המתלוננת בנוגע </w:t>
      </w:r>
    </w:p>
    <w:p w14:paraId="4A9BFBD7" w14:textId="77777777" w:rsidR="00B26536" w:rsidRDefault="00B26536">
      <w:pPr>
        <w:ind w:left="567"/>
        <w:rPr>
          <w:rFonts w:hint="cs"/>
          <w:rtl/>
        </w:rPr>
      </w:pPr>
      <w:r>
        <w:rPr>
          <w:rFonts w:hint="cs"/>
          <w:rtl/>
        </w:rPr>
        <w:t>לארוע הראשון - נסיון האונס שארע כחצי שנה לפני הארוע נשוא הדיון.</w:t>
      </w:r>
    </w:p>
    <w:p w14:paraId="5D193A33" w14:textId="77777777" w:rsidR="00B26536" w:rsidRDefault="00B26536">
      <w:pPr>
        <w:ind w:left="567"/>
        <w:rPr>
          <w:rFonts w:hint="cs"/>
          <w:rtl/>
        </w:rPr>
      </w:pPr>
      <w:r>
        <w:rPr>
          <w:rFonts w:hint="cs"/>
          <w:rtl/>
        </w:rPr>
        <w:t>אנטולי העיד כי אותו הערב המתלוננת שבה לביתה עם אדם נוסף אותו הציגה בפניו כ"גיצה" וסיפרה לו כי הוא אזרח רומני העובד בארץ.</w:t>
      </w:r>
    </w:p>
    <w:p w14:paraId="2BDAA13A" w14:textId="77777777" w:rsidR="00B26536" w:rsidRDefault="00B26536">
      <w:pPr>
        <w:ind w:left="567"/>
        <w:rPr>
          <w:rFonts w:hint="cs"/>
          <w:b/>
          <w:bCs/>
          <w:rtl/>
        </w:rPr>
      </w:pPr>
      <w:r>
        <w:rPr>
          <w:rFonts w:hint="cs"/>
          <w:rtl/>
        </w:rPr>
        <w:t xml:space="preserve">לדבריו: </w:t>
      </w:r>
      <w:r>
        <w:rPr>
          <w:rFonts w:hint="cs"/>
          <w:b/>
          <w:bCs/>
          <w:rtl/>
        </w:rPr>
        <w:t>"ומיד היא הכירה בינינו, זה היה החדש שלה שמו גיצה".</w:t>
      </w:r>
    </w:p>
    <w:p w14:paraId="7D67FAB8" w14:textId="77777777" w:rsidR="00B26536" w:rsidRDefault="00B26536">
      <w:pPr>
        <w:ind w:left="567"/>
        <w:rPr>
          <w:rFonts w:hint="cs"/>
          <w:rtl/>
        </w:rPr>
      </w:pPr>
      <w:r>
        <w:rPr>
          <w:rFonts w:hint="cs"/>
          <w:rtl/>
        </w:rPr>
        <w:t>(עמ' 20 לפרוטוקול מתאריך 17.9.00 שורה 25).</w:t>
      </w:r>
    </w:p>
    <w:p w14:paraId="190A5E15" w14:textId="77777777" w:rsidR="00B26536" w:rsidRDefault="00B26536">
      <w:pPr>
        <w:ind w:left="567"/>
        <w:rPr>
          <w:rFonts w:hint="cs"/>
          <w:rtl/>
        </w:rPr>
      </w:pPr>
      <w:r>
        <w:rPr>
          <w:rFonts w:hint="cs"/>
          <w:rtl/>
        </w:rPr>
        <w:t>השניים עלו לחדרה של המתלוננת, המתלוננת הזמינה גם את אנטולי לשבת עימם, השלושה שוחחו ושתו בירה ולאחר מכן הלך אנטולי לדירתו.</w:t>
      </w:r>
    </w:p>
    <w:p w14:paraId="3DC7FB35" w14:textId="77777777" w:rsidR="00B26536" w:rsidRDefault="00B26536">
      <w:pPr>
        <w:ind w:left="567"/>
        <w:rPr>
          <w:rFonts w:hint="cs"/>
          <w:rtl/>
        </w:rPr>
      </w:pPr>
      <w:r>
        <w:rPr>
          <w:rFonts w:hint="cs"/>
          <w:rtl/>
        </w:rPr>
        <w:t>העד התעורר למשמע צעקותיה של המתלוננת ורעש מאבק. כאשר פתח את דלת חדרו ראה את ה"מאבק" בין המתלוננת לנאשם.</w:t>
      </w:r>
    </w:p>
    <w:p w14:paraId="3BFD0735" w14:textId="77777777" w:rsidR="00B26536" w:rsidRDefault="00B26536">
      <w:pPr>
        <w:ind w:left="567"/>
        <w:rPr>
          <w:rFonts w:hint="cs"/>
          <w:rtl/>
        </w:rPr>
      </w:pPr>
      <w:r>
        <w:rPr>
          <w:rFonts w:hint="cs"/>
          <w:rtl/>
        </w:rPr>
        <w:t>לדבריו:</w:t>
      </w:r>
    </w:p>
    <w:p w14:paraId="750A45C1" w14:textId="77777777" w:rsidR="00B26536" w:rsidRDefault="00B26536">
      <w:pPr>
        <w:ind w:left="567"/>
        <w:rPr>
          <w:rFonts w:hint="cs"/>
          <w:b/>
          <w:bCs/>
          <w:rtl/>
        </w:rPr>
      </w:pPr>
      <w:r>
        <w:rPr>
          <w:rFonts w:hint="cs"/>
          <w:b/>
          <w:bCs/>
          <w:rtl/>
        </w:rPr>
        <w:t>"אני ראיתי ממש מאבק ביניהם. גיצה חיבק את ירדנה מאחור, ירדנה צועקת, מנסה לתפוס את משקוף הדלת, היא ממש התנגדה חזק, היא בעטה ברגליים, אני צעקתי תפסיקו, הם נרגעו... לאט לאט שכך המאבק. אני עליתי למעלה, הם ישבו ונשמו כמו רכבת, ירדנה היתה מאוד עצבנית היא אמרה שניסו לאנוס אותה, אני הצעתי להם לרדת אלי לחדר".</w:t>
      </w:r>
    </w:p>
    <w:p w14:paraId="26230496" w14:textId="77777777" w:rsidR="00B26536" w:rsidRDefault="00B26536">
      <w:pPr>
        <w:ind w:left="567"/>
        <w:rPr>
          <w:rFonts w:hint="cs"/>
          <w:rtl/>
        </w:rPr>
      </w:pPr>
      <w:r>
        <w:rPr>
          <w:rFonts w:hint="cs"/>
          <w:rtl/>
        </w:rPr>
        <w:t>(עמ' 21 לפרוטוקול מתאריך 17.9.00 שורות 8-11).</w:t>
      </w:r>
    </w:p>
    <w:p w14:paraId="2873B18E" w14:textId="77777777" w:rsidR="00B26536" w:rsidRDefault="00B26536">
      <w:pPr>
        <w:ind w:left="567"/>
        <w:rPr>
          <w:rFonts w:hint="cs"/>
          <w:rtl/>
        </w:rPr>
      </w:pPr>
      <w:r>
        <w:rPr>
          <w:rFonts w:hint="cs"/>
          <w:rtl/>
        </w:rPr>
        <w:t xml:space="preserve">המתלוננת ביקשה להזמין את המשטרה מיד לאחר הארוע, אולם אנטולי שכנע אותה שלא לעשות כן והמתלוננת הסכימה בתנאי שהנאשם ישלם עבור הנזק שגרם לטלויזיה. </w:t>
      </w:r>
    </w:p>
    <w:p w14:paraId="796F5DDD" w14:textId="77777777" w:rsidR="00B26536" w:rsidRDefault="00B26536">
      <w:pPr>
        <w:ind w:left="567"/>
        <w:rPr>
          <w:rFonts w:hint="cs"/>
          <w:rtl/>
        </w:rPr>
      </w:pPr>
      <w:r>
        <w:rPr>
          <w:rFonts w:hint="cs"/>
          <w:rtl/>
        </w:rPr>
        <w:t>(עמ' 25 לפרוטוקול מתאריך 17.9.00 שורות 16-21).</w:t>
      </w:r>
    </w:p>
    <w:p w14:paraId="4070D9DA" w14:textId="77777777" w:rsidR="00B26536" w:rsidRDefault="00B26536">
      <w:pPr>
        <w:ind w:left="567"/>
        <w:rPr>
          <w:rFonts w:hint="cs"/>
          <w:rtl/>
        </w:rPr>
      </w:pPr>
      <w:r>
        <w:rPr>
          <w:rFonts w:hint="cs"/>
          <w:rtl/>
        </w:rPr>
        <w:t xml:space="preserve">לדברי אנטולי המתלוננת סיפרה לו כי הנאשם ניסה לאנוס אותה, ובאותו לילה המתלוננת המפוחדת לנה בדירתו והנאשם לן בדירתה, שכן סרב לעזוב את הדירה. למחרת הסיעה  המתלוננת את הנאשם למרות חששותיה, למקום עבודתו. </w:t>
      </w:r>
    </w:p>
    <w:p w14:paraId="44624FB2" w14:textId="77777777" w:rsidR="00B26536" w:rsidRDefault="00B26536">
      <w:pPr>
        <w:ind w:left="567"/>
        <w:rPr>
          <w:rFonts w:hint="cs"/>
          <w:rtl/>
        </w:rPr>
      </w:pPr>
    </w:p>
    <w:p w14:paraId="0A982ECB" w14:textId="77777777" w:rsidR="00B26536" w:rsidRDefault="00B26536">
      <w:pPr>
        <w:ind w:left="567"/>
        <w:rPr>
          <w:rFonts w:hint="cs"/>
          <w:rtl/>
        </w:rPr>
      </w:pPr>
      <w:r>
        <w:rPr>
          <w:rFonts w:hint="cs"/>
          <w:rtl/>
        </w:rPr>
        <w:t>בליל הארוע נשוא כתב האישום העד התעורר משנתו למשמע צעקותיה של המתלוננת,  שצעקה כי נאנסה, ולמחרת ספרה לו את פרטי הארוע.</w:t>
      </w:r>
    </w:p>
    <w:p w14:paraId="0B47CE08" w14:textId="77777777" w:rsidR="00B26536" w:rsidRDefault="00B26536">
      <w:pPr>
        <w:rPr>
          <w:rFonts w:hint="cs"/>
          <w:rtl/>
        </w:rPr>
      </w:pPr>
    </w:p>
    <w:p w14:paraId="5CB7C9CB" w14:textId="77777777" w:rsidR="00B26536" w:rsidRDefault="00B26536">
      <w:pPr>
        <w:ind w:left="567"/>
        <w:rPr>
          <w:rFonts w:hint="cs"/>
          <w:rtl/>
        </w:rPr>
      </w:pPr>
      <w:r>
        <w:rPr>
          <w:rFonts w:hint="cs"/>
          <w:rtl/>
        </w:rPr>
        <w:t>דבריו של אנטולי מהימנים עלי. הוגשה אמרתו במשטרה - נ5/ אולם לא מצאתי סתירות בפרטים מהותיים בין האמור באמרתו במשטרה לבין דבריו בעדותו בביהמ"ש.</w:t>
      </w:r>
    </w:p>
    <w:p w14:paraId="11C55621" w14:textId="77777777" w:rsidR="00B26536" w:rsidRDefault="00B26536">
      <w:pPr>
        <w:ind w:left="567"/>
        <w:rPr>
          <w:rFonts w:hint="cs"/>
          <w:rtl/>
        </w:rPr>
      </w:pPr>
      <w:r>
        <w:rPr>
          <w:rFonts w:hint="cs"/>
          <w:rtl/>
        </w:rPr>
        <w:t xml:space="preserve">אכן בהודעתו במשטרה של אנטולי נרשם כי לשאלת החוקר ענה אנטולי, כי המתלוננת סיפרה לו על ארוע האינוס בשבת בלילה. </w:t>
      </w:r>
    </w:p>
    <w:p w14:paraId="5A85DA3F" w14:textId="77777777" w:rsidR="00B26536" w:rsidRDefault="00B26536">
      <w:pPr>
        <w:ind w:left="567"/>
        <w:rPr>
          <w:rFonts w:hint="cs"/>
          <w:rtl/>
        </w:rPr>
      </w:pPr>
      <w:r>
        <w:rPr>
          <w:rFonts w:hint="cs"/>
          <w:rtl/>
        </w:rPr>
        <w:t>אולם מהשתלשלות הארועים שתאר העד בהודעתו אני למדה, כי המתלוננת סיפרה לו על ארוע האונס רק למחרת בבוקר, כפי שטען אנטולי בעדותו בביהמ"ש.</w:t>
      </w:r>
    </w:p>
    <w:p w14:paraId="5C128DCF" w14:textId="77777777" w:rsidR="00B26536" w:rsidRDefault="00B26536">
      <w:pPr>
        <w:ind w:left="567"/>
        <w:rPr>
          <w:rFonts w:hint="cs"/>
          <w:rtl/>
        </w:rPr>
      </w:pPr>
    </w:p>
    <w:p w14:paraId="4ED71FC1" w14:textId="77777777" w:rsidR="00B26536" w:rsidRDefault="00B26536">
      <w:pPr>
        <w:ind w:left="567"/>
        <w:rPr>
          <w:rFonts w:hint="cs"/>
          <w:rtl/>
        </w:rPr>
      </w:pPr>
      <w:r>
        <w:rPr>
          <w:rFonts w:hint="cs"/>
          <w:rtl/>
        </w:rPr>
        <w:t>העד תאר את הארוע הראשון - בדירת המתלוננת בדייקנות, בכנות וללא הפרזה ואני מאמצת את דבריו.</w:t>
      </w:r>
    </w:p>
    <w:p w14:paraId="2DEA1BFC" w14:textId="77777777" w:rsidR="00B26536" w:rsidRDefault="00B26536">
      <w:pPr>
        <w:ind w:left="567"/>
        <w:rPr>
          <w:rFonts w:hint="cs"/>
          <w:rtl/>
        </w:rPr>
      </w:pPr>
      <w:r>
        <w:rPr>
          <w:rFonts w:hint="cs"/>
          <w:rtl/>
        </w:rPr>
        <w:t>יוער כי בעת שנגבתה האמרה - נ5/ יחסיו של אנטולי עם המתלוננת היו יחסי שכנות בלבד. אולם במועד מתן עדותו בביהמ"ש, אנטולי והמתלוננת היו בני זוג והתגוררו יחד.</w:t>
      </w:r>
    </w:p>
    <w:p w14:paraId="09406978" w14:textId="77777777" w:rsidR="00B26536" w:rsidRDefault="00B26536">
      <w:pPr>
        <w:ind w:left="567"/>
        <w:rPr>
          <w:rFonts w:hint="cs"/>
          <w:rtl/>
        </w:rPr>
      </w:pPr>
      <w:r>
        <w:rPr>
          <w:rFonts w:hint="cs"/>
          <w:rtl/>
        </w:rPr>
        <w:t>לפני מתן העדות  בביהמ"ש נתגלע סכסוך בין אנטולי לבין המתלוננת והיא אף הגישה נגדו תלונה במשטרה בגין תקיפה וביטלה אותה בסמוך לאחר מכן.</w:t>
      </w:r>
    </w:p>
    <w:p w14:paraId="071AC8AF" w14:textId="77777777" w:rsidR="00B26536" w:rsidRDefault="00B26536">
      <w:pPr>
        <w:ind w:left="567"/>
        <w:rPr>
          <w:rFonts w:hint="cs"/>
          <w:rtl/>
        </w:rPr>
      </w:pPr>
      <w:r>
        <w:rPr>
          <w:rFonts w:hint="cs"/>
          <w:rtl/>
        </w:rPr>
        <w:t xml:space="preserve">למרות הסכסוך שהתגלע ביניהם המשיך העד לדבוק בגרסתו התומכת ומאששת את גרסתה של המתלוננת. </w:t>
      </w:r>
    </w:p>
    <w:p w14:paraId="29919BDF" w14:textId="77777777" w:rsidR="00B26536" w:rsidRDefault="00B26536">
      <w:pPr>
        <w:ind w:left="567"/>
        <w:rPr>
          <w:rFonts w:hint="cs"/>
          <w:rtl/>
        </w:rPr>
      </w:pPr>
    </w:p>
    <w:p w14:paraId="521579A0" w14:textId="77777777" w:rsidR="00B26536" w:rsidRDefault="00B26536">
      <w:pPr>
        <w:ind w:left="567"/>
        <w:rPr>
          <w:rFonts w:hint="cs"/>
          <w:rtl/>
        </w:rPr>
      </w:pPr>
      <w:r>
        <w:rPr>
          <w:rFonts w:hint="cs"/>
          <w:rtl/>
        </w:rPr>
        <w:t>אני דוחה את טענת ב"כ הנאשם, לפיה העד כלל לא זיהה את הנאשם ומסר עדות כוזבת על מנת לעזור למתלוננת.</w:t>
      </w:r>
    </w:p>
    <w:p w14:paraId="1CE7D122" w14:textId="77777777" w:rsidR="00B26536" w:rsidRDefault="00B26536">
      <w:pPr>
        <w:ind w:left="567"/>
        <w:rPr>
          <w:rFonts w:hint="cs"/>
          <w:rtl/>
        </w:rPr>
      </w:pPr>
      <w:r>
        <w:rPr>
          <w:rFonts w:hint="cs"/>
          <w:rtl/>
        </w:rPr>
        <w:t>לדברי אנטולי, הוא ישב באותו ערב יחד עם הנאשם - "גיצה" והמתלוננת, הם שוחחו ביניהם ושתו בירה.</w:t>
      </w:r>
    </w:p>
    <w:p w14:paraId="044ECF4F" w14:textId="77777777" w:rsidR="00B26536" w:rsidRDefault="00B26536">
      <w:pPr>
        <w:ind w:left="567"/>
        <w:rPr>
          <w:rFonts w:hint="cs"/>
          <w:rtl/>
        </w:rPr>
      </w:pPr>
      <w:r>
        <w:rPr>
          <w:rFonts w:hint="cs"/>
          <w:rtl/>
        </w:rPr>
        <w:t>אין מדובר בפגישה חטופה כי אם בפגישה ממושכת ולכן אין פלא שהעד הצליח לזהות את הנאשם.</w:t>
      </w:r>
    </w:p>
    <w:p w14:paraId="5E73C7E3" w14:textId="77777777" w:rsidR="00B26536" w:rsidRDefault="00B26536">
      <w:pPr>
        <w:ind w:left="567"/>
        <w:rPr>
          <w:rFonts w:hint="cs"/>
          <w:rtl/>
        </w:rPr>
      </w:pPr>
      <w:r>
        <w:rPr>
          <w:rFonts w:hint="cs"/>
          <w:rtl/>
        </w:rPr>
        <w:t>לא התרשמתי שאנטולי מסר עדות כוזבת על מנת לעזור למתלוננת, לא היתה לו כל סיבה לעשות זאת, היפוכו של דבר - העד מסר עדותו לאחר שהמתלוננת התלוננה נגדו במשטרה וביטלה את תלונתה, כשהיא תואמת את הודעתו המקורית במשטרה – נ/5.</w:t>
      </w:r>
    </w:p>
    <w:p w14:paraId="1AC84687" w14:textId="77777777" w:rsidR="00B26536" w:rsidRDefault="00B26536">
      <w:pPr>
        <w:ind w:left="567"/>
        <w:rPr>
          <w:rFonts w:hint="cs"/>
          <w:rtl/>
        </w:rPr>
      </w:pPr>
    </w:p>
    <w:p w14:paraId="10467493" w14:textId="77777777" w:rsidR="00B26536" w:rsidRDefault="00B26536">
      <w:pPr>
        <w:ind w:left="567"/>
        <w:rPr>
          <w:rFonts w:hint="cs"/>
          <w:rtl/>
        </w:rPr>
      </w:pPr>
      <w:r>
        <w:rPr>
          <w:rFonts w:hint="cs"/>
          <w:rtl/>
        </w:rPr>
        <w:t xml:space="preserve">זאת ועוד, המתלוננת סיפרה על הארוע הראשון בזמן אמת גם לעדים נוספים. </w:t>
      </w:r>
    </w:p>
    <w:p w14:paraId="79F2E279" w14:textId="77777777" w:rsidR="00B26536" w:rsidRDefault="00B26536">
      <w:pPr>
        <w:ind w:left="567"/>
        <w:rPr>
          <w:rFonts w:hint="cs"/>
          <w:rtl/>
        </w:rPr>
      </w:pPr>
      <w:r>
        <w:rPr>
          <w:rFonts w:hint="cs"/>
          <w:rtl/>
        </w:rPr>
        <w:t>לדברי העד המתלוננת ביקשה לשתף אנשים במה שארע לה ובמצוקתה.</w:t>
      </w:r>
    </w:p>
    <w:p w14:paraId="75E72933" w14:textId="77777777" w:rsidR="00B26536" w:rsidRDefault="00B26536">
      <w:pPr>
        <w:ind w:left="567"/>
        <w:rPr>
          <w:rFonts w:hint="cs"/>
          <w:b/>
          <w:bCs/>
          <w:rtl/>
        </w:rPr>
      </w:pPr>
      <w:r>
        <w:rPr>
          <w:rFonts w:hint="cs"/>
          <w:b/>
          <w:bCs/>
          <w:rtl/>
        </w:rPr>
        <w:t>"היא בן אדם אמוציונלי, היא סיפרה לכולם כל הזמן היא דיברה על זה, הזכירה את זה, שגיצה עשה לה זה וזה...".</w:t>
      </w:r>
    </w:p>
    <w:p w14:paraId="40248370" w14:textId="77777777" w:rsidR="00B26536" w:rsidRDefault="00B26536">
      <w:pPr>
        <w:ind w:left="567"/>
        <w:rPr>
          <w:rFonts w:hint="cs"/>
          <w:rtl/>
        </w:rPr>
      </w:pPr>
      <w:r>
        <w:rPr>
          <w:rFonts w:hint="cs"/>
          <w:rtl/>
        </w:rPr>
        <w:t>(עמ' 29 לפרוטוקול מתאריך 29.9.00 שורות 21-22).</w:t>
      </w:r>
    </w:p>
    <w:p w14:paraId="53D3278B" w14:textId="77777777" w:rsidR="00B26536" w:rsidRDefault="00B26536">
      <w:pPr>
        <w:ind w:left="567"/>
        <w:rPr>
          <w:rFonts w:hint="cs"/>
          <w:b/>
          <w:bCs/>
          <w:rtl/>
        </w:rPr>
      </w:pPr>
      <w:r>
        <w:rPr>
          <w:rFonts w:hint="cs"/>
          <w:rtl/>
        </w:rPr>
        <w:t xml:space="preserve">ואכן כפי שיפורט בהמשך, המתלוננת סיפרה על הארוע הראשון גם </w:t>
      </w:r>
      <w:r>
        <w:rPr>
          <w:rFonts w:hint="cs"/>
          <w:b/>
          <w:bCs/>
          <w:rtl/>
        </w:rPr>
        <w:t xml:space="preserve">למרים בראון ולעדי כהן. </w:t>
      </w:r>
    </w:p>
    <w:p w14:paraId="66A0E0C0" w14:textId="77777777" w:rsidR="00B26536" w:rsidRDefault="00B26536">
      <w:pPr>
        <w:ind w:left="567" w:firstLine="567"/>
        <w:rPr>
          <w:rFonts w:hint="cs"/>
          <w:rtl/>
        </w:rPr>
      </w:pPr>
    </w:p>
    <w:p w14:paraId="44DB1D1C" w14:textId="77777777" w:rsidR="00B26536" w:rsidRDefault="00B26536">
      <w:pPr>
        <w:ind w:firstLine="567"/>
        <w:rPr>
          <w:rFonts w:hint="cs"/>
          <w:rtl/>
        </w:rPr>
      </w:pPr>
      <w:r>
        <w:rPr>
          <w:rFonts w:hint="cs"/>
          <w:b/>
          <w:bCs/>
          <w:szCs w:val="28"/>
          <w:rtl/>
        </w:rPr>
        <w:t>ממצאי זרע -</w:t>
      </w:r>
    </w:p>
    <w:p w14:paraId="24F8A293" w14:textId="77777777" w:rsidR="00B26536" w:rsidRDefault="00B26536">
      <w:pPr>
        <w:ind w:left="567"/>
        <w:rPr>
          <w:rFonts w:hint="cs"/>
          <w:rtl/>
        </w:rPr>
      </w:pPr>
      <w:r>
        <w:rPr>
          <w:rFonts w:hint="cs"/>
          <w:rtl/>
        </w:rPr>
        <w:t xml:space="preserve">הזרע שנמצא בדגימות שנלקחו מאיבר מינה של המתלוננת ממעילה מכנסיה ותחתוניה, זהה בפרופיל הגנטי לזרעו של הנאשם כך נקבע בחוות דעת המומחים - ת17/, ת22/ ו- ת23/. </w:t>
      </w:r>
    </w:p>
    <w:p w14:paraId="7181AE5A" w14:textId="77777777" w:rsidR="00B26536" w:rsidRDefault="00B26536">
      <w:pPr>
        <w:ind w:left="567"/>
        <w:rPr>
          <w:rFonts w:hint="cs"/>
          <w:rtl/>
        </w:rPr>
      </w:pPr>
      <w:r>
        <w:rPr>
          <w:rFonts w:hint="cs"/>
          <w:rtl/>
        </w:rPr>
        <w:t xml:space="preserve">לאחר "תיקון </w:t>
      </w:r>
      <w:r>
        <w:t>Q</w:t>
      </w:r>
      <w:r>
        <w:rPr>
          <w:rFonts w:hint="cs"/>
          <w:rtl/>
        </w:rPr>
        <w:t xml:space="preserve">" כמפורט בחוות דעתו של פרופ' מוטרו - ת23/, אשר נעשה לפרופיל ה- </w:t>
      </w:r>
      <w:r>
        <w:t>D.N.A.</w:t>
      </w:r>
      <w:r>
        <w:rPr>
          <w:rFonts w:hint="cs"/>
          <w:rtl/>
        </w:rPr>
        <w:t xml:space="preserve"> שנמצא בכל הדגימות שנבדקו, התקבל אומדן של 1 ל- 29.5 מיליון. </w:t>
      </w:r>
    </w:p>
    <w:p w14:paraId="170AA171" w14:textId="77777777" w:rsidR="00B26536" w:rsidRDefault="00B26536">
      <w:pPr>
        <w:ind w:left="567"/>
        <w:rPr>
          <w:rFonts w:hint="cs"/>
          <w:rtl/>
        </w:rPr>
      </w:pPr>
    </w:p>
    <w:p w14:paraId="0DE03183" w14:textId="77777777" w:rsidR="00B26536" w:rsidRDefault="00B26536">
      <w:pPr>
        <w:ind w:left="567"/>
        <w:rPr>
          <w:rFonts w:hint="cs"/>
          <w:rtl/>
        </w:rPr>
      </w:pPr>
      <w:r>
        <w:rPr>
          <w:rFonts w:hint="cs"/>
          <w:rtl/>
        </w:rPr>
        <w:t>מיקום כתמי הזרע על בגדי המתלוננת וגודלם, - מדובר בכתמים גדולים, תואם את דברי המתלוננת ומאשש את גרסתה.</w:t>
      </w:r>
    </w:p>
    <w:p w14:paraId="6CD830AD" w14:textId="77777777" w:rsidR="00B26536" w:rsidRDefault="00B26536">
      <w:pPr>
        <w:ind w:left="567"/>
        <w:rPr>
          <w:rFonts w:hint="cs"/>
          <w:rtl/>
        </w:rPr>
      </w:pPr>
      <w:r>
        <w:rPr>
          <w:rFonts w:hint="cs"/>
          <w:rtl/>
        </w:rPr>
        <w:t>כתם הזרע שנמצא בצדו הפנימי העליון של המעיל, מתיישב עם דברי המתלוננת לפיהם היא שכבה על המעיל בעת שהנאשם אנס אותה.</w:t>
      </w:r>
    </w:p>
    <w:p w14:paraId="3CD03EA1" w14:textId="77777777" w:rsidR="00B26536" w:rsidRDefault="00B26536">
      <w:pPr>
        <w:ind w:left="567"/>
        <w:rPr>
          <w:rFonts w:hint="cs"/>
          <w:rtl/>
        </w:rPr>
      </w:pPr>
      <w:r>
        <w:rPr>
          <w:rFonts w:hint="cs"/>
          <w:rtl/>
        </w:rPr>
        <w:t xml:space="preserve">כתמי הזרע ומיקומם על תחתוניה ומכנסיה של המתלוננת - באזור המפשעה, מתיישבים עם דברי המתלוננת לפיהם הנאשם בא על סיפוקו במהלך האונס בתוכה, ואת שחשה לאחר מכן. </w:t>
      </w:r>
    </w:p>
    <w:p w14:paraId="1BFF81FA" w14:textId="77777777" w:rsidR="00B26536" w:rsidRDefault="00B26536">
      <w:pPr>
        <w:ind w:left="567"/>
        <w:rPr>
          <w:rFonts w:hint="cs"/>
          <w:rtl/>
        </w:rPr>
      </w:pPr>
      <w:r>
        <w:rPr>
          <w:rFonts w:hint="cs"/>
          <w:rtl/>
        </w:rPr>
        <w:t>לדבריה:</w:t>
      </w:r>
    </w:p>
    <w:p w14:paraId="342A2558" w14:textId="77777777" w:rsidR="00B26536" w:rsidRDefault="00B26536">
      <w:pPr>
        <w:ind w:left="567"/>
        <w:rPr>
          <w:rFonts w:hint="cs"/>
          <w:b/>
          <w:bCs/>
          <w:rtl/>
        </w:rPr>
      </w:pPr>
      <w:r>
        <w:rPr>
          <w:rFonts w:hint="cs"/>
          <w:b/>
          <w:bCs/>
          <w:rtl/>
        </w:rPr>
        <w:t>"ש. איך את יודעת שהוא גמר את הרגשת?</w:t>
      </w:r>
    </w:p>
    <w:p w14:paraId="4FE76C6C" w14:textId="77777777" w:rsidR="00B26536" w:rsidRDefault="00B26536">
      <w:pPr>
        <w:ind w:left="567"/>
        <w:rPr>
          <w:rFonts w:hint="cs"/>
          <w:b/>
          <w:bCs/>
          <w:rtl/>
        </w:rPr>
      </w:pPr>
      <w:r>
        <w:rPr>
          <w:rFonts w:hint="cs"/>
          <w:b/>
          <w:bCs/>
          <w:rtl/>
        </w:rPr>
        <w:t>ת. אני הרגשתי את כל הזרע שלו. כשרצתי רצתי רצתי, הרגשתי שנוזל לי מים מים עד שיצאתי מבית דגן ועצרתי טרמפ".</w:t>
      </w:r>
    </w:p>
    <w:p w14:paraId="7C3741B3" w14:textId="77777777" w:rsidR="00B26536" w:rsidRDefault="00B26536">
      <w:pPr>
        <w:ind w:left="567"/>
        <w:rPr>
          <w:rFonts w:hint="cs"/>
          <w:rtl/>
        </w:rPr>
      </w:pPr>
      <w:r>
        <w:rPr>
          <w:rFonts w:hint="cs"/>
          <w:rtl/>
        </w:rPr>
        <w:t>(עמ' 10 לפרוטוקול מתאריך 14.5.00 שורה 26).</w:t>
      </w:r>
    </w:p>
    <w:p w14:paraId="6EE06164" w14:textId="77777777" w:rsidR="00B26536" w:rsidRDefault="00B26536">
      <w:pPr>
        <w:ind w:left="567"/>
        <w:rPr>
          <w:rFonts w:hint="cs"/>
          <w:rtl/>
        </w:rPr>
      </w:pPr>
    </w:p>
    <w:p w14:paraId="310532CA" w14:textId="77777777" w:rsidR="00B26536" w:rsidRDefault="00B26536">
      <w:pPr>
        <w:ind w:left="567"/>
        <w:rPr>
          <w:rFonts w:hint="cs"/>
          <w:rtl/>
        </w:rPr>
      </w:pPr>
      <w:r>
        <w:rPr>
          <w:rFonts w:hint="cs"/>
          <w:rtl/>
        </w:rPr>
        <w:t xml:space="preserve">יוער כי לאחר שהסניגור עתר לביהמ"ש לבדוק את גודלם של כתמי הזרע שנמצאו על בגדי המתלוננת, הוגשה לביהמ"ש חוות דעת משלימה של גב' חרמון - ת22/ בנדון. </w:t>
      </w:r>
    </w:p>
    <w:p w14:paraId="2F7A33CB" w14:textId="77777777" w:rsidR="00B26536" w:rsidRDefault="00B26536">
      <w:pPr>
        <w:ind w:left="567"/>
        <w:rPr>
          <w:rFonts w:hint="cs"/>
          <w:rtl/>
        </w:rPr>
      </w:pPr>
      <w:r>
        <w:rPr>
          <w:rFonts w:hint="cs"/>
          <w:rtl/>
        </w:rPr>
        <w:t xml:space="preserve">גב' חרמון בדקה את גודלם של כתמי הזרע על </w:t>
      </w:r>
      <w:r>
        <w:rPr>
          <w:rFonts w:hint="cs"/>
          <w:b/>
          <w:bCs/>
          <w:rtl/>
        </w:rPr>
        <w:t>כל אחד</w:t>
      </w:r>
      <w:r>
        <w:rPr>
          <w:rFonts w:hint="cs"/>
          <w:rtl/>
        </w:rPr>
        <w:t xml:space="preserve"> מפרטי הלבוש של המתלוננת.</w:t>
      </w:r>
    </w:p>
    <w:p w14:paraId="7E21C65D" w14:textId="77777777" w:rsidR="00B26536" w:rsidRDefault="00B26536">
      <w:pPr>
        <w:ind w:left="567"/>
        <w:rPr>
          <w:rFonts w:hint="cs"/>
          <w:rtl/>
        </w:rPr>
      </w:pPr>
      <w:r>
        <w:rPr>
          <w:rFonts w:hint="cs"/>
          <w:rtl/>
        </w:rPr>
        <w:t>לדבריה:</w:t>
      </w:r>
    </w:p>
    <w:p w14:paraId="70C3D2E5" w14:textId="77777777" w:rsidR="00B26536" w:rsidRDefault="00B26536">
      <w:pPr>
        <w:ind w:left="567"/>
        <w:rPr>
          <w:rFonts w:hint="cs"/>
          <w:b/>
          <w:bCs/>
          <w:rtl/>
        </w:rPr>
      </w:pPr>
      <w:r>
        <w:rPr>
          <w:rFonts w:hint="cs"/>
          <w:b/>
          <w:bCs/>
          <w:rtl/>
        </w:rPr>
        <w:t xml:space="preserve">"... יצויין עוד כי בבדיקת </w:t>
      </w:r>
      <w:r>
        <w:rPr>
          <w:b/>
          <w:bCs/>
        </w:rPr>
        <w:t>ACP</w:t>
      </w:r>
      <w:r>
        <w:rPr>
          <w:rFonts w:hint="cs"/>
          <w:b/>
          <w:bCs/>
          <w:rtl/>
        </w:rPr>
        <w:t xml:space="preserve"> שהיא בדיקה ראשונית לנוכחות כתמי זרע, ניתן לקבל מושג מה על גודל הכתם ומיקומו.</w:t>
      </w:r>
    </w:p>
    <w:p w14:paraId="237E97CD" w14:textId="77777777" w:rsidR="00B26536" w:rsidRDefault="00B26536">
      <w:pPr>
        <w:ind w:left="567"/>
        <w:rPr>
          <w:rFonts w:hint="cs"/>
          <w:b/>
          <w:bCs/>
          <w:rtl/>
        </w:rPr>
      </w:pPr>
      <w:r>
        <w:rPr>
          <w:rFonts w:hint="cs"/>
          <w:b/>
          <w:bCs/>
          <w:rtl/>
        </w:rPr>
        <w:t>הבדיקה נעשתה על נייר סופג בקוטר של 18 ס"מ, לפיכך אני יכולה לציין שאורך הכתמים בכל אחד מהמוצגים, (תחתונים, מכנסיים ומעיל) הוא 18 ס"מ לפחות".</w:t>
      </w:r>
    </w:p>
    <w:p w14:paraId="4A9249A5" w14:textId="77777777" w:rsidR="00B26536" w:rsidRDefault="00B26536">
      <w:pPr>
        <w:ind w:left="567"/>
        <w:rPr>
          <w:rFonts w:hint="cs"/>
          <w:rtl/>
        </w:rPr>
      </w:pPr>
      <w:r>
        <w:rPr>
          <w:rFonts w:hint="cs"/>
          <w:rtl/>
        </w:rPr>
        <w:t xml:space="preserve">המומחית הדגישה כי יתכן שהכתמים היו אף גדולים יותר מ- 18 ס"מ כל אחד. </w:t>
      </w:r>
    </w:p>
    <w:p w14:paraId="6920254B" w14:textId="77777777" w:rsidR="00B26536" w:rsidRDefault="00B26536">
      <w:pPr>
        <w:ind w:left="567"/>
        <w:rPr>
          <w:rFonts w:hint="cs"/>
          <w:b/>
          <w:bCs/>
          <w:rtl/>
        </w:rPr>
      </w:pPr>
      <w:r>
        <w:rPr>
          <w:rFonts w:hint="cs"/>
          <w:rtl/>
        </w:rPr>
        <w:t xml:space="preserve">המומחית ציינה כי לא ניתן לקבוע את כמות הזרע בכתמים הללו. (ועל כך – בהמשך). </w:t>
      </w:r>
    </w:p>
    <w:p w14:paraId="11438CBC" w14:textId="77777777" w:rsidR="00B26536" w:rsidRDefault="00B26536">
      <w:pPr>
        <w:rPr>
          <w:rFonts w:hint="cs"/>
          <w:rtl/>
        </w:rPr>
      </w:pPr>
    </w:p>
    <w:p w14:paraId="677ABDA5" w14:textId="77777777" w:rsidR="00B26536" w:rsidRDefault="00B26536">
      <w:pPr>
        <w:rPr>
          <w:rFonts w:hint="cs"/>
          <w:rtl/>
        </w:rPr>
      </w:pPr>
    </w:p>
    <w:p w14:paraId="6ACA495E" w14:textId="77777777" w:rsidR="00B26536" w:rsidRDefault="00B26536">
      <w:pPr>
        <w:rPr>
          <w:rFonts w:hint="cs"/>
          <w:rtl/>
        </w:rPr>
      </w:pPr>
    </w:p>
    <w:p w14:paraId="6D6D8099" w14:textId="77777777" w:rsidR="00B26536" w:rsidRDefault="00B26536">
      <w:pPr>
        <w:ind w:firstLine="567"/>
        <w:rPr>
          <w:rFonts w:hint="cs"/>
          <w:b/>
          <w:bCs/>
          <w:szCs w:val="28"/>
          <w:rtl/>
        </w:rPr>
      </w:pPr>
      <w:r>
        <w:rPr>
          <w:rFonts w:hint="cs"/>
          <w:b/>
          <w:bCs/>
          <w:szCs w:val="28"/>
          <w:rtl/>
        </w:rPr>
        <w:t>ממצאים פיזיים - חבלות</w:t>
      </w:r>
    </w:p>
    <w:p w14:paraId="1CEB6BB0" w14:textId="77777777" w:rsidR="00B26536" w:rsidRDefault="00B26536">
      <w:pPr>
        <w:ind w:left="567"/>
        <w:rPr>
          <w:rFonts w:hint="cs"/>
          <w:rtl/>
        </w:rPr>
      </w:pPr>
      <w:r>
        <w:rPr>
          <w:rFonts w:hint="cs"/>
          <w:rtl/>
        </w:rPr>
        <w:t xml:space="preserve">בחוות דעתו של </w:t>
      </w:r>
      <w:r>
        <w:rPr>
          <w:rFonts w:hint="cs"/>
          <w:b/>
          <w:bCs/>
          <w:rtl/>
        </w:rPr>
        <w:t>דר' לב גולדין</w:t>
      </w:r>
      <w:r>
        <w:rPr>
          <w:rFonts w:hint="cs"/>
          <w:rtl/>
        </w:rPr>
        <w:t xml:space="preserve"> מהמכון לרפואה משפטית – ת/20 ו- ת/21 מפורטים ממצאי הבדיקה שערך למתלוננת. הבדיקה נערכה בבוקר שלמחרת הארוע נשוא כתב האישום.</w:t>
      </w:r>
    </w:p>
    <w:p w14:paraId="0E8F0D64" w14:textId="77777777" w:rsidR="00B26536" w:rsidRDefault="00B26536">
      <w:pPr>
        <w:ind w:left="567"/>
        <w:rPr>
          <w:rFonts w:hint="cs"/>
          <w:rtl/>
        </w:rPr>
      </w:pPr>
      <w:r>
        <w:rPr>
          <w:rFonts w:hint="cs"/>
          <w:rtl/>
        </w:rPr>
        <w:t xml:space="preserve">דר' גולדין הוא עד ניטראלי, אשר מהימנותו אינה מוטלת בספק. בעדותו בביהמ"ש הסתמך העד על רישומיו וחוות הדעת אותם כתב בסמוך לאחר הבדיקה. העד ציין בעדותו כאשר לא זכר פרט זה או אחר, או שהדבר לא צויין ברישומיו. </w:t>
      </w:r>
    </w:p>
    <w:p w14:paraId="21016FA0" w14:textId="77777777" w:rsidR="00B26536" w:rsidRDefault="00B26536">
      <w:pPr>
        <w:rPr>
          <w:rFonts w:hint="cs"/>
          <w:rtl/>
        </w:rPr>
      </w:pPr>
    </w:p>
    <w:p w14:paraId="4F240CBD" w14:textId="77777777" w:rsidR="00B26536" w:rsidRDefault="00B26536">
      <w:pPr>
        <w:ind w:left="567"/>
        <w:rPr>
          <w:rFonts w:hint="cs"/>
          <w:rtl/>
        </w:rPr>
      </w:pPr>
      <w:r>
        <w:rPr>
          <w:rFonts w:hint="cs"/>
          <w:rtl/>
        </w:rPr>
        <w:t xml:space="preserve">דר' גולדין נטל דגימות מגופה של המתלוננת וערך את המסמך – ת/19, "טופס נטילת דוגמאות מנפגעי עבירות מין". </w:t>
      </w:r>
    </w:p>
    <w:p w14:paraId="350990AB" w14:textId="77777777" w:rsidR="00B26536" w:rsidRDefault="00B26536">
      <w:pPr>
        <w:ind w:left="567"/>
        <w:rPr>
          <w:rFonts w:hint="cs"/>
          <w:rtl/>
        </w:rPr>
      </w:pPr>
      <w:r>
        <w:rPr>
          <w:rFonts w:hint="cs"/>
          <w:rtl/>
        </w:rPr>
        <w:t xml:space="preserve">לדברי דר' גולדין, החבלות והסימנים שנמצאו על גופה של המתלוננת נגרמו פחות מיממה עובר לבדיקה. הדימומים, פצעי השפשוף והשריטה על גבה של המתלוננת ובמרפק השמאלי, נגרמו מחבלה כהה ישירה או בלתי ישירה, קרי ממכות או נפילה. </w:t>
      </w:r>
    </w:p>
    <w:p w14:paraId="4AFFBA13" w14:textId="77777777" w:rsidR="00B26536" w:rsidRDefault="00B26536">
      <w:pPr>
        <w:ind w:left="567"/>
        <w:rPr>
          <w:rFonts w:hint="cs"/>
          <w:rtl/>
        </w:rPr>
      </w:pPr>
      <w:r>
        <w:rPr>
          <w:rFonts w:hint="cs"/>
          <w:rtl/>
        </w:rPr>
        <w:t xml:space="preserve">הדימום התת עורי בזרועה השמאלית של המתלוננת מתיישב עם לחיצה ידנית של אדם. </w:t>
      </w:r>
    </w:p>
    <w:p w14:paraId="4F924F75" w14:textId="77777777" w:rsidR="00B26536" w:rsidRDefault="00B26536">
      <w:pPr>
        <w:ind w:left="567"/>
        <w:rPr>
          <w:rFonts w:hint="cs"/>
          <w:rtl/>
        </w:rPr>
      </w:pPr>
    </w:p>
    <w:p w14:paraId="3AFF0C34" w14:textId="77777777" w:rsidR="00B26536" w:rsidRDefault="00B26536">
      <w:pPr>
        <w:ind w:left="567"/>
        <w:rPr>
          <w:rFonts w:hint="cs"/>
          <w:rtl/>
        </w:rPr>
      </w:pPr>
      <w:r>
        <w:rPr>
          <w:rFonts w:hint="cs"/>
          <w:rtl/>
        </w:rPr>
        <w:t>סימני השריטות והחבלות שנמצאו על גופה של המתלוננת אופיים ומיקומם תומכים בדברי המתלוננת שסיפרה כי הנאשם אחז בה בחוזקה ב"חיבוק" מאחור, והפילה פעמיים על הרצפה על גבה.</w:t>
      </w:r>
    </w:p>
    <w:p w14:paraId="6583F26B" w14:textId="77777777" w:rsidR="00B26536" w:rsidRDefault="00B26536">
      <w:pPr>
        <w:ind w:left="567"/>
        <w:rPr>
          <w:rFonts w:hint="cs"/>
          <w:rtl/>
        </w:rPr>
      </w:pPr>
      <w:r>
        <w:rPr>
          <w:rFonts w:hint="cs"/>
          <w:rtl/>
        </w:rPr>
        <w:t>לדבריה:</w:t>
      </w:r>
    </w:p>
    <w:p w14:paraId="11F7D04F" w14:textId="77777777" w:rsidR="00B26536" w:rsidRDefault="00B26536">
      <w:pPr>
        <w:ind w:left="567"/>
        <w:rPr>
          <w:rFonts w:hint="cs"/>
          <w:b/>
          <w:bCs/>
          <w:rtl/>
        </w:rPr>
      </w:pPr>
      <w:r>
        <w:rPr>
          <w:rFonts w:hint="cs"/>
          <w:b/>
          <w:bCs/>
          <w:rtl/>
        </w:rPr>
        <w:t>"ת. הרגשתי כאבים, הרבה כאבים פה (העדה מראה על הגב התחתון) היה לי סימן כחול ואדום, היו לי כאבים שבועיים וחצי, והייתי כל הזמן שוכבת על המיטה על הגב.</w:t>
      </w:r>
    </w:p>
    <w:p w14:paraId="6AFF2D94" w14:textId="77777777" w:rsidR="00B26536" w:rsidRDefault="00B26536">
      <w:pPr>
        <w:ind w:left="567"/>
        <w:rPr>
          <w:rFonts w:hint="cs"/>
          <w:b/>
          <w:bCs/>
          <w:rtl/>
        </w:rPr>
      </w:pPr>
      <w:r>
        <w:rPr>
          <w:rFonts w:hint="cs"/>
          <w:b/>
          <w:bCs/>
          <w:rtl/>
        </w:rPr>
        <w:t>בית המשפט: ממה היו הכאבים?</w:t>
      </w:r>
    </w:p>
    <w:p w14:paraId="5A848086" w14:textId="77777777" w:rsidR="00B26536" w:rsidRDefault="00B26536">
      <w:pPr>
        <w:ind w:left="567"/>
        <w:rPr>
          <w:rFonts w:hint="cs"/>
          <w:b/>
          <w:bCs/>
          <w:rtl/>
        </w:rPr>
      </w:pPr>
      <w:r>
        <w:rPr>
          <w:rFonts w:hint="cs"/>
          <w:b/>
          <w:bCs/>
          <w:rtl/>
        </w:rPr>
        <w:t>ת. מהרצפה, מהמעקה, מהמדרכה הקטנה שהוא הפיל אותי ככה. לא שהוא הרביץ לי, הוא לא הרביץ לי, אבל הוא התעלל בי, הוא הפיל אותי בחוזקה ואני מנסה להתנגד ולהתנגד, אני לא יכולה הוא חזק...".</w:t>
      </w:r>
    </w:p>
    <w:p w14:paraId="284374F7" w14:textId="77777777" w:rsidR="00B26536" w:rsidRDefault="00B26536">
      <w:pPr>
        <w:ind w:left="567"/>
        <w:rPr>
          <w:rFonts w:hint="cs"/>
          <w:rtl/>
        </w:rPr>
      </w:pPr>
      <w:r>
        <w:rPr>
          <w:rFonts w:hint="cs"/>
          <w:rtl/>
        </w:rPr>
        <w:t>(עמ' 16 לפרוטוקול לתאריך 14.5.00 שורות 15-21)</w:t>
      </w:r>
    </w:p>
    <w:p w14:paraId="3EEAEADE" w14:textId="77777777" w:rsidR="00B26536" w:rsidRDefault="00B26536">
      <w:pPr>
        <w:ind w:left="567"/>
        <w:rPr>
          <w:rFonts w:hint="cs"/>
          <w:rtl/>
        </w:rPr>
      </w:pPr>
    </w:p>
    <w:p w14:paraId="554116E5" w14:textId="77777777" w:rsidR="00B26536" w:rsidRDefault="00B26536">
      <w:pPr>
        <w:ind w:left="567"/>
        <w:rPr>
          <w:rFonts w:hint="cs"/>
          <w:rtl/>
        </w:rPr>
      </w:pPr>
      <w:r>
        <w:rPr>
          <w:rFonts w:hint="cs"/>
          <w:rtl/>
        </w:rPr>
        <w:t>דר' גולדין סבור כי העדר ממצאים פיזיים המצביעים על גרירת המתלוננת - לדבריה הנאשם גרר אותה על הרצפה מהבנין בו מתגוררים הפועלים לקרוואן - אין בהם כדי לסתור את גרסתה, שכן ישנם מקרים ומצבים כאשר גרירה אינה מותירה סימנים על גוף הנגרר.</w:t>
      </w:r>
    </w:p>
    <w:p w14:paraId="3D183DA3" w14:textId="77777777" w:rsidR="00B26536" w:rsidRDefault="00B26536">
      <w:pPr>
        <w:ind w:left="567"/>
        <w:rPr>
          <w:rFonts w:hint="cs"/>
          <w:rtl/>
        </w:rPr>
      </w:pPr>
      <w:r>
        <w:rPr>
          <w:rFonts w:hint="cs"/>
          <w:rtl/>
        </w:rPr>
        <w:t>(עמ' 86 לפרוטוקול מתאריך 2.11.00 שורות 5-6).</w:t>
      </w:r>
    </w:p>
    <w:p w14:paraId="66016603" w14:textId="77777777" w:rsidR="00B26536" w:rsidRDefault="00B26536">
      <w:pPr>
        <w:ind w:left="567"/>
        <w:rPr>
          <w:rFonts w:hint="cs"/>
          <w:rtl/>
        </w:rPr>
      </w:pPr>
    </w:p>
    <w:p w14:paraId="5EB36C16" w14:textId="77777777" w:rsidR="00B26536" w:rsidRDefault="00B26536">
      <w:pPr>
        <w:ind w:left="567"/>
        <w:rPr>
          <w:rFonts w:hint="cs"/>
          <w:rtl/>
        </w:rPr>
      </w:pPr>
      <w:r>
        <w:rPr>
          <w:rFonts w:hint="cs"/>
          <w:rtl/>
        </w:rPr>
        <w:t>עוד חיווה דעתו המומחה (ת21/ בעמ' 4) כי העדר ממצאים - חבלות, באזור איבר המין של המתלוננת - אין בהם כדי לשלול את עקרי תלונתה .</w:t>
      </w:r>
    </w:p>
    <w:p w14:paraId="24467085" w14:textId="77777777" w:rsidR="00B26536" w:rsidRDefault="00B26536">
      <w:pPr>
        <w:rPr>
          <w:rFonts w:hint="cs"/>
          <w:rtl/>
        </w:rPr>
      </w:pPr>
    </w:p>
    <w:p w14:paraId="3D5760B4" w14:textId="77777777" w:rsidR="00B26536" w:rsidRDefault="00B26536">
      <w:pPr>
        <w:ind w:left="567"/>
        <w:rPr>
          <w:rFonts w:hint="cs"/>
          <w:rtl/>
        </w:rPr>
      </w:pPr>
      <w:r>
        <w:rPr>
          <w:rFonts w:hint="cs"/>
          <w:rtl/>
        </w:rPr>
        <w:t xml:space="preserve">זאת ועוד, סבורני כי בדבריה של המתלוננת מצוי הסבר אפשרי לעובדה שלא נמצאו חבלות באיבר מינה, שכן לאחר שהנאשם דחק עצמו בין רגליה, היא לא היתה מסוגלת להמשיך ולהאבק בו. </w:t>
      </w:r>
    </w:p>
    <w:p w14:paraId="5C25B0AE" w14:textId="77777777" w:rsidR="00B26536" w:rsidRDefault="00B26536">
      <w:pPr>
        <w:ind w:left="567"/>
        <w:rPr>
          <w:rFonts w:hint="cs"/>
          <w:rtl/>
        </w:rPr>
      </w:pPr>
      <w:r>
        <w:rPr>
          <w:rFonts w:hint="cs"/>
          <w:rtl/>
        </w:rPr>
        <w:t>לדבריה:</w:t>
      </w:r>
    </w:p>
    <w:p w14:paraId="2CF7F481" w14:textId="77777777" w:rsidR="00B26536" w:rsidRDefault="00B26536">
      <w:pPr>
        <w:ind w:left="567"/>
        <w:rPr>
          <w:rFonts w:hint="cs"/>
          <w:b/>
          <w:bCs/>
          <w:rtl/>
        </w:rPr>
      </w:pPr>
      <w:r>
        <w:rPr>
          <w:rFonts w:hint="cs"/>
          <w:b/>
          <w:bCs/>
          <w:rtl/>
        </w:rPr>
        <w:t>"ש. במהלך המקרה כשהיתה חדירה לתוכך ניסית להתנגד, הזזת את הרגליים, מנעת את זה ממנו?</w:t>
      </w:r>
    </w:p>
    <w:p w14:paraId="3F6BC4EA" w14:textId="77777777" w:rsidR="00B26536" w:rsidRDefault="00B26536">
      <w:pPr>
        <w:ind w:left="567"/>
        <w:rPr>
          <w:rFonts w:hint="cs"/>
          <w:b/>
          <w:bCs/>
          <w:rtl/>
        </w:rPr>
      </w:pPr>
      <w:r>
        <w:rPr>
          <w:rFonts w:hint="cs"/>
          <w:b/>
          <w:bCs/>
          <w:rtl/>
        </w:rPr>
        <w:t>ת. לא, הרגליים שלי היו ככה פתוחות, הידיים היו ככה, לא יכלתי לזוז, שמן כזה אני לא יכולה עליו, הוא שמן, מה אני יכולה עליו? זה קשה, הוא יותר חזק ממני".</w:t>
      </w:r>
    </w:p>
    <w:p w14:paraId="246E2CDC" w14:textId="77777777" w:rsidR="00B26536" w:rsidRDefault="00B26536">
      <w:pPr>
        <w:ind w:left="567"/>
        <w:rPr>
          <w:rFonts w:hint="cs"/>
          <w:rtl/>
        </w:rPr>
      </w:pPr>
      <w:r>
        <w:rPr>
          <w:rFonts w:hint="cs"/>
          <w:rtl/>
        </w:rPr>
        <w:t>(עמ' 50 לפרוטוקול מתאריך 14.5.00 שורות 16-18).</w:t>
      </w:r>
    </w:p>
    <w:p w14:paraId="31BBC452" w14:textId="77777777" w:rsidR="00B26536" w:rsidRDefault="00B26536">
      <w:pPr>
        <w:ind w:firstLine="567"/>
        <w:rPr>
          <w:rFonts w:hint="cs"/>
          <w:b/>
          <w:bCs/>
          <w:szCs w:val="28"/>
          <w:rtl/>
        </w:rPr>
      </w:pPr>
    </w:p>
    <w:p w14:paraId="0B6753CF" w14:textId="77777777" w:rsidR="00B26536" w:rsidRDefault="00B26536">
      <w:pPr>
        <w:ind w:firstLine="567"/>
        <w:rPr>
          <w:rFonts w:hint="cs"/>
          <w:b/>
          <w:bCs/>
          <w:rtl/>
        </w:rPr>
      </w:pPr>
      <w:r>
        <w:rPr>
          <w:rFonts w:hint="cs"/>
          <w:b/>
          <w:bCs/>
          <w:szCs w:val="28"/>
          <w:rtl/>
        </w:rPr>
        <w:t xml:space="preserve">מצבה הנפשי של המתלוננת לאחר הארוע - </w:t>
      </w:r>
    </w:p>
    <w:p w14:paraId="1606F3C2" w14:textId="77777777" w:rsidR="00B26536" w:rsidRDefault="00B26536">
      <w:pPr>
        <w:ind w:left="567"/>
        <w:rPr>
          <w:rFonts w:hint="cs"/>
          <w:rtl/>
        </w:rPr>
      </w:pPr>
      <w:r>
        <w:rPr>
          <w:rFonts w:hint="cs"/>
          <w:rtl/>
        </w:rPr>
        <w:t>עדים אשר תארו את מצבה הנפשי של המתלוננת סמוך לאחר הארוע, חלקם תארו אותו כמבולבל ונסער וחלקם כמוזר. אולם היו אף עדים שלא הבחינו בסימני מצוקה כלשהם.</w:t>
      </w:r>
    </w:p>
    <w:p w14:paraId="23C21EDD" w14:textId="77777777" w:rsidR="00B26536" w:rsidRDefault="00B26536">
      <w:pPr>
        <w:ind w:left="567"/>
        <w:rPr>
          <w:rFonts w:hint="cs"/>
          <w:rtl/>
        </w:rPr>
      </w:pPr>
    </w:p>
    <w:p w14:paraId="6926BF67" w14:textId="77777777" w:rsidR="00B26536" w:rsidRDefault="00B26536">
      <w:pPr>
        <w:ind w:left="567"/>
        <w:rPr>
          <w:rFonts w:hint="cs"/>
          <w:b/>
          <w:bCs/>
          <w:rtl/>
        </w:rPr>
      </w:pPr>
      <w:r>
        <w:rPr>
          <w:rFonts w:hint="cs"/>
          <w:b/>
          <w:bCs/>
          <w:rtl/>
        </w:rPr>
        <w:t>העדה ולנטינה,</w:t>
      </w:r>
      <w:r>
        <w:rPr>
          <w:rFonts w:hint="cs"/>
          <w:rtl/>
        </w:rPr>
        <w:t xml:space="preserve"> חברתה של המתלוננת סיפרה:</w:t>
      </w:r>
      <w:r>
        <w:rPr>
          <w:rFonts w:hint="cs"/>
          <w:b/>
          <w:bCs/>
          <w:rtl/>
        </w:rPr>
        <w:t xml:space="preserve"> </w:t>
      </w:r>
    </w:p>
    <w:p w14:paraId="0E89B853" w14:textId="77777777" w:rsidR="00B26536" w:rsidRDefault="00B26536">
      <w:pPr>
        <w:ind w:left="567"/>
        <w:rPr>
          <w:rFonts w:hint="cs"/>
          <w:b/>
          <w:bCs/>
          <w:rtl/>
        </w:rPr>
      </w:pPr>
      <w:r>
        <w:rPr>
          <w:rFonts w:hint="cs"/>
          <w:b/>
          <w:bCs/>
          <w:rtl/>
        </w:rPr>
        <w:t>"היא היתה רק עם גרביים בלי נעליים, היא היתה לחוצה כזאת, היא צעקה אונס אונס".</w:t>
      </w:r>
    </w:p>
    <w:p w14:paraId="5470FCD3" w14:textId="77777777" w:rsidR="00B26536" w:rsidRDefault="00B26536">
      <w:pPr>
        <w:ind w:left="567"/>
        <w:rPr>
          <w:rFonts w:hint="cs"/>
          <w:rtl/>
        </w:rPr>
      </w:pPr>
      <w:r>
        <w:rPr>
          <w:rFonts w:hint="cs"/>
          <w:rtl/>
        </w:rPr>
        <w:t>(עמ' 6 לפרוטוקול מתאריך 17.9.00 שורה 14).</w:t>
      </w:r>
    </w:p>
    <w:p w14:paraId="0DA01F18" w14:textId="77777777" w:rsidR="00B26536" w:rsidRDefault="00B26536">
      <w:pPr>
        <w:ind w:left="567"/>
        <w:rPr>
          <w:rFonts w:hint="cs"/>
          <w:rtl/>
        </w:rPr>
      </w:pPr>
    </w:p>
    <w:p w14:paraId="52D59989" w14:textId="77777777" w:rsidR="00B26536" w:rsidRDefault="00B26536">
      <w:pPr>
        <w:ind w:left="567"/>
        <w:rPr>
          <w:rFonts w:hint="cs"/>
          <w:rtl/>
        </w:rPr>
      </w:pPr>
      <w:r>
        <w:rPr>
          <w:rFonts w:hint="cs"/>
          <w:rtl/>
        </w:rPr>
        <w:t xml:space="preserve">שכנה של המתלוננת </w:t>
      </w:r>
      <w:r>
        <w:rPr>
          <w:rFonts w:hint="cs"/>
          <w:b/>
          <w:bCs/>
          <w:rtl/>
        </w:rPr>
        <w:t>אנטולי שיינבלט</w:t>
      </w:r>
      <w:r>
        <w:rPr>
          <w:rFonts w:hint="cs"/>
          <w:rtl/>
        </w:rPr>
        <w:t xml:space="preserve"> סיפר בעדותו בביהמ"ש:</w:t>
      </w:r>
    </w:p>
    <w:p w14:paraId="676FF0FD" w14:textId="77777777" w:rsidR="00B26536" w:rsidRDefault="00B26536">
      <w:pPr>
        <w:ind w:left="567"/>
        <w:rPr>
          <w:rFonts w:hint="cs"/>
          <w:b/>
          <w:bCs/>
          <w:rtl/>
        </w:rPr>
      </w:pPr>
      <w:r>
        <w:rPr>
          <w:rFonts w:hint="cs"/>
          <w:b/>
          <w:bCs/>
          <w:rtl/>
        </w:rPr>
        <w:t>"התעוררתי כי היה הרבה רעש, זה בית גדולה וירדנה רצה לתוך הבית וצעקה אונס, אונס אונס גיצה גיצה...".</w:t>
      </w:r>
    </w:p>
    <w:p w14:paraId="4C7CFA0B" w14:textId="77777777" w:rsidR="00B26536" w:rsidRDefault="00B26536">
      <w:pPr>
        <w:ind w:left="567"/>
        <w:rPr>
          <w:rFonts w:hint="cs"/>
          <w:rtl/>
        </w:rPr>
      </w:pPr>
      <w:r>
        <w:rPr>
          <w:rFonts w:hint="cs"/>
          <w:rtl/>
        </w:rPr>
        <w:t>(עמ' 22 לפרוטוקול שורות 8,9).</w:t>
      </w:r>
    </w:p>
    <w:p w14:paraId="7191538E" w14:textId="77777777" w:rsidR="00B26536" w:rsidRDefault="00B26536">
      <w:pPr>
        <w:ind w:left="567"/>
        <w:rPr>
          <w:rFonts w:hint="cs"/>
          <w:rtl/>
        </w:rPr>
      </w:pPr>
    </w:p>
    <w:p w14:paraId="6F3F6D70" w14:textId="77777777" w:rsidR="00B26536" w:rsidRDefault="00B26536">
      <w:pPr>
        <w:ind w:left="567"/>
        <w:rPr>
          <w:rFonts w:hint="cs"/>
          <w:b/>
          <w:bCs/>
          <w:rtl/>
        </w:rPr>
      </w:pPr>
    </w:p>
    <w:p w14:paraId="6F564F74" w14:textId="77777777" w:rsidR="00B26536" w:rsidRDefault="00B26536">
      <w:pPr>
        <w:ind w:left="567"/>
        <w:rPr>
          <w:rFonts w:hint="cs"/>
          <w:b/>
          <w:bCs/>
          <w:rtl/>
        </w:rPr>
      </w:pPr>
      <w:r>
        <w:rPr>
          <w:rFonts w:hint="cs"/>
          <w:b/>
          <w:bCs/>
          <w:rtl/>
        </w:rPr>
        <w:t>השוטר ירון שלוש</w:t>
      </w:r>
      <w:r>
        <w:rPr>
          <w:rFonts w:hint="cs"/>
          <w:rtl/>
        </w:rPr>
        <w:t xml:space="preserve"> סיפר כי כאשר פגש את המתלוננת בתחנת המשטרה: </w:t>
      </w:r>
      <w:r>
        <w:rPr>
          <w:rFonts w:hint="cs"/>
          <w:b/>
          <w:bCs/>
          <w:rtl/>
        </w:rPr>
        <w:t xml:space="preserve"> </w:t>
      </w:r>
    </w:p>
    <w:p w14:paraId="5D331963" w14:textId="77777777" w:rsidR="00B26536" w:rsidRDefault="00B26536">
      <w:pPr>
        <w:ind w:left="567"/>
        <w:rPr>
          <w:rFonts w:hint="cs"/>
          <w:b/>
          <w:bCs/>
          <w:rtl/>
        </w:rPr>
      </w:pPr>
      <w:r>
        <w:rPr>
          <w:rFonts w:hint="cs"/>
          <w:b/>
          <w:bCs/>
          <w:rtl/>
        </w:rPr>
        <w:t>"... היא נשמעה מאוד מבולבלת ומאוד נסערת דיברה קצת דברים לא מחוברים אחד לשני...".</w:t>
      </w:r>
    </w:p>
    <w:p w14:paraId="0C61DBBC" w14:textId="77777777" w:rsidR="00B26536" w:rsidRDefault="00B26536">
      <w:pPr>
        <w:ind w:left="567"/>
        <w:rPr>
          <w:rFonts w:hint="cs"/>
          <w:rtl/>
        </w:rPr>
      </w:pPr>
      <w:r>
        <w:rPr>
          <w:rFonts w:hint="cs"/>
          <w:rtl/>
        </w:rPr>
        <w:t>(עמ' 167 לפרוטוקול מתאריך 25.1.01 שורות 11-12).</w:t>
      </w:r>
    </w:p>
    <w:p w14:paraId="21377CF0" w14:textId="77777777" w:rsidR="00B26536" w:rsidRDefault="00B26536">
      <w:pPr>
        <w:ind w:left="567"/>
        <w:rPr>
          <w:rFonts w:hint="cs"/>
          <w:rtl/>
        </w:rPr>
      </w:pPr>
      <w:r>
        <w:rPr>
          <w:rFonts w:hint="cs"/>
          <w:rtl/>
        </w:rPr>
        <w:t>וכן:</w:t>
      </w:r>
    </w:p>
    <w:p w14:paraId="68C0BB28" w14:textId="77777777" w:rsidR="00B26536" w:rsidRDefault="00B26536">
      <w:pPr>
        <w:ind w:left="567"/>
        <w:rPr>
          <w:rFonts w:hint="cs"/>
          <w:b/>
          <w:bCs/>
          <w:rtl/>
        </w:rPr>
      </w:pPr>
      <w:r>
        <w:rPr>
          <w:rFonts w:hint="cs"/>
          <w:b/>
          <w:bCs/>
          <w:rtl/>
        </w:rPr>
        <w:t>"ש. מה היא דיברה לא לענין.</w:t>
      </w:r>
    </w:p>
    <w:p w14:paraId="44D8E1AC" w14:textId="77777777" w:rsidR="00B26536" w:rsidRDefault="00B26536">
      <w:pPr>
        <w:ind w:left="567"/>
        <w:rPr>
          <w:rFonts w:hint="cs"/>
          <w:b/>
          <w:bCs/>
          <w:rtl/>
        </w:rPr>
      </w:pPr>
      <w:r>
        <w:rPr>
          <w:rFonts w:hint="cs"/>
          <w:b/>
          <w:bCs/>
          <w:rtl/>
        </w:rPr>
        <w:t>ת. היא אמרה כל מני דברים כמו למשל, אני יודעת מי עשה לי את זה, בצורה שהיא אמרה לי היא לא היתה נסערת ביותר, היא היתה לא נינוחה".</w:t>
      </w:r>
    </w:p>
    <w:p w14:paraId="4F564BCA" w14:textId="77777777" w:rsidR="00B26536" w:rsidRDefault="00B26536">
      <w:pPr>
        <w:ind w:left="567"/>
        <w:rPr>
          <w:rFonts w:hint="cs"/>
          <w:rtl/>
        </w:rPr>
      </w:pPr>
      <w:r>
        <w:rPr>
          <w:rFonts w:hint="cs"/>
          <w:rtl/>
        </w:rPr>
        <w:t>(עמ' 184 לפרוטוקול מתאריך 25.1.01 שורות 9-12).</w:t>
      </w:r>
    </w:p>
    <w:p w14:paraId="3CA66916" w14:textId="77777777" w:rsidR="00B26536" w:rsidRDefault="00B26536">
      <w:pPr>
        <w:ind w:left="567"/>
        <w:rPr>
          <w:rFonts w:hint="cs"/>
          <w:rtl/>
        </w:rPr>
      </w:pPr>
    </w:p>
    <w:p w14:paraId="571A4FA0" w14:textId="77777777" w:rsidR="00B26536" w:rsidRDefault="00B26536">
      <w:pPr>
        <w:ind w:left="567"/>
        <w:rPr>
          <w:rFonts w:hint="cs"/>
          <w:b/>
          <w:bCs/>
          <w:rtl/>
        </w:rPr>
      </w:pPr>
    </w:p>
    <w:p w14:paraId="276D96C7" w14:textId="77777777" w:rsidR="00B26536" w:rsidRDefault="00B26536">
      <w:pPr>
        <w:ind w:left="567"/>
        <w:rPr>
          <w:rFonts w:hint="cs"/>
          <w:b/>
          <w:bCs/>
          <w:rtl/>
        </w:rPr>
      </w:pPr>
      <w:r>
        <w:rPr>
          <w:rFonts w:hint="cs"/>
          <w:b/>
          <w:bCs/>
          <w:rtl/>
        </w:rPr>
        <w:t>לדברי השוטרת קרן שטרית:</w:t>
      </w:r>
    </w:p>
    <w:p w14:paraId="323E081E" w14:textId="77777777" w:rsidR="00B26536" w:rsidRDefault="00B26536">
      <w:pPr>
        <w:ind w:left="567"/>
        <w:rPr>
          <w:rFonts w:hint="cs"/>
          <w:b/>
          <w:bCs/>
          <w:rtl/>
        </w:rPr>
      </w:pPr>
      <w:r>
        <w:rPr>
          <w:rFonts w:hint="cs"/>
          <w:b/>
          <w:bCs/>
          <w:rtl/>
        </w:rPr>
        <w:t>"היא היתה מוזרה, זה כאילו שהיא מספרת על זה שהיא נאנסה והיא מאוד מפחדת במונחים מאוד אינפנטיליים. כאילו כואב לי למטה כזה, אבל מצד שני אני לא יכולה להגיד לך שהיא היתה נסערת, זה כמו שהיא סיפרה סיפור שהלכה לטייל בגינה עם חברים וגם נאנסה".</w:t>
      </w:r>
    </w:p>
    <w:p w14:paraId="10CA26BE" w14:textId="77777777" w:rsidR="00B26536" w:rsidRDefault="00B26536">
      <w:pPr>
        <w:ind w:left="567"/>
        <w:rPr>
          <w:rFonts w:hint="cs"/>
          <w:rtl/>
        </w:rPr>
      </w:pPr>
      <w:r>
        <w:rPr>
          <w:rFonts w:hint="cs"/>
          <w:rtl/>
        </w:rPr>
        <w:t>(עמ' 65 לפרוטוקול מתאריך 19.9.00 שורות 15-19).</w:t>
      </w:r>
    </w:p>
    <w:p w14:paraId="363CF136" w14:textId="77777777" w:rsidR="00B26536" w:rsidRDefault="00B26536">
      <w:pPr>
        <w:ind w:left="567"/>
        <w:rPr>
          <w:rFonts w:hint="cs"/>
          <w:rtl/>
        </w:rPr>
      </w:pPr>
      <w:r>
        <w:rPr>
          <w:rFonts w:hint="cs"/>
          <w:rtl/>
        </w:rPr>
        <w:t>העדה הוסיפה שבעת מתן העדות, שעות ספורות לאחר הארוע, המתלוננת היתה</w:t>
      </w:r>
      <w:r>
        <w:rPr>
          <w:rFonts w:hint="cs"/>
          <w:b/>
          <w:bCs/>
          <w:rtl/>
        </w:rPr>
        <w:t xml:space="preserve"> "מאוד מבולבלת".</w:t>
      </w:r>
    </w:p>
    <w:p w14:paraId="5AFE6235" w14:textId="77777777" w:rsidR="00B26536" w:rsidRDefault="00B26536">
      <w:pPr>
        <w:ind w:left="567"/>
        <w:rPr>
          <w:rFonts w:hint="cs"/>
          <w:rtl/>
        </w:rPr>
      </w:pPr>
      <w:r>
        <w:rPr>
          <w:rFonts w:hint="cs"/>
          <w:rtl/>
        </w:rPr>
        <w:t>(עמ' 66 לפרוטוקול שורות 2-3).</w:t>
      </w:r>
    </w:p>
    <w:p w14:paraId="6C0A70EE" w14:textId="77777777" w:rsidR="00B26536" w:rsidRDefault="00B26536">
      <w:pPr>
        <w:ind w:left="567"/>
        <w:rPr>
          <w:rFonts w:hint="cs"/>
          <w:rtl/>
        </w:rPr>
      </w:pPr>
    </w:p>
    <w:p w14:paraId="679B46F4" w14:textId="77777777" w:rsidR="00B26536" w:rsidRDefault="00B26536">
      <w:pPr>
        <w:ind w:left="567"/>
        <w:rPr>
          <w:rFonts w:hint="cs"/>
          <w:rtl/>
        </w:rPr>
      </w:pPr>
      <w:r>
        <w:rPr>
          <w:rFonts w:hint="cs"/>
          <w:rtl/>
        </w:rPr>
        <w:t xml:space="preserve">העדים </w:t>
      </w:r>
      <w:r>
        <w:rPr>
          <w:rFonts w:hint="cs"/>
          <w:b/>
          <w:bCs/>
          <w:rtl/>
        </w:rPr>
        <w:t>שלומי חזן ולשנר נעמן</w:t>
      </w:r>
      <w:r>
        <w:rPr>
          <w:rFonts w:hint="cs"/>
          <w:rtl/>
        </w:rPr>
        <w:t xml:space="preserve"> לא הבחינו בסימני בלבול או מצוקה כלשהם בהתנהגות המתלוננת. </w:t>
      </w:r>
    </w:p>
    <w:p w14:paraId="4AFDFF71" w14:textId="77777777" w:rsidR="00B26536" w:rsidRDefault="00B26536">
      <w:pPr>
        <w:ind w:left="567"/>
        <w:rPr>
          <w:rFonts w:hint="cs"/>
          <w:rtl/>
        </w:rPr>
      </w:pPr>
    </w:p>
    <w:p w14:paraId="0D3D751C" w14:textId="77777777" w:rsidR="00B26536" w:rsidRDefault="00B26536">
      <w:pPr>
        <w:ind w:left="567"/>
        <w:rPr>
          <w:rFonts w:hint="cs"/>
          <w:rtl/>
        </w:rPr>
      </w:pPr>
      <w:r>
        <w:rPr>
          <w:rFonts w:hint="cs"/>
          <w:rtl/>
        </w:rPr>
        <w:t xml:space="preserve">ב"כ הנאשם טוענים כי העובדה שבהתנהגותה של המתלוננת סמוך לאחר הארוע לא ניכרו סימני מצוקה, כפי שהעידו </w:t>
      </w:r>
      <w:r>
        <w:rPr>
          <w:rFonts w:hint="cs"/>
          <w:b/>
          <w:bCs/>
          <w:rtl/>
        </w:rPr>
        <w:t>לשנר ושלומי חזן</w:t>
      </w:r>
      <w:r>
        <w:rPr>
          <w:rFonts w:hint="cs"/>
          <w:rtl/>
        </w:rPr>
        <w:t xml:space="preserve"> - מצביעה על כך שתלונתה הינה תלונת שקר.</w:t>
      </w:r>
    </w:p>
    <w:p w14:paraId="09C26B99" w14:textId="77777777" w:rsidR="00B26536" w:rsidRDefault="00B26536">
      <w:pPr>
        <w:ind w:left="567"/>
        <w:rPr>
          <w:rFonts w:hint="cs"/>
          <w:rtl/>
        </w:rPr>
      </w:pPr>
      <w:r>
        <w:rPr>
          <w:rFonts w:hint="cs"/>
          <w:rtl/>
        </w:rPr>
        <w:t>העד לשנר נעמן, שראה את המתלוננת בעת שהובילה את השוטרים אל מקום הארוע והצביעה עליו העיד:</w:t>
      </w:r>
    </w:p>
    <w:p w14:paraId="02A67772" w14:textId="77777777" w:rsidR="00B26536" w:rsidRDefault="00B26536">
      <w:pPr>
        <w:ind w:left="567"/>
        <w:rPr>
          <w:rFonts w:hint="cs"/>
          <w:b/>
          <w:bCs/>
          <w:rtl/>
        </w:rPr>
      </w:pPr>
      <w:r>
        <w:rPr>
          <w:rFonts w:hint="cs"/>
          <w:b/>
          <w:bCs/>
          <w:rtl/>
        </w:rPr>
        <w:t>"ש... מבחינת ההתנהגות שלה, איך היא התנהגה כאשר אתה נוכחת במקום ליד הקראוון?</w:t>
      </w:r>
    </w:p>
    <w:p w14:paraId="4740FFFE" w14:textId="77777777" w:rsidR="00B26536" w:rsidRDefault="00B26536">
      <w:pPr>
        <w:ind w:left="567"/>
        <w:rPr>
          <w:rFonts w:hint="cs"/>
          <w:b/>
          <w:bCs/>
          <w:rtl/>
        </w:rPr>
      </w:pPr>
      <w:r>
        <w:rPr>
          <w:rFonts w:hint="cs"/>
          <w:b/>
          <w:bCs/>
          <w:rtl/>
        </w:rPr>
        <w:t>ת. חוץ מלעשן סיגריות, שום דבר.</w:t>
      </w:r>
    </w:p>
    <w:p w14:paraId="23A99A3B" w14:textId="77777777" w:rsidR="00B26536" w:rsidRDefault="00B26536">
      <w:pPr>
        <w:ind w:left="567"/>
        <w:rPr>
          <w:rFonts w:hint="cs"/>
          <w:b/>
          <w:bCs/>
          <w:rtl/>
        </w:rPr>
      </w:pPr>
      <w:r>
        <w:rPr>
          <w:rFonts w:hint="cs"/>
          <w:b/>
          <w:bCs/>
          <w:rtl/>
        </w:rPr>
        <w:t>ש. היא היתה נראית לך רגועה? היסטרית?</w:t>
      </w:r>
    </w:p>
    <w:p w14:paraId="3C8E8394" w14:textId="77777777" w:rsidR="00B26536" w:rsidRDefault="00B26536">
      <w:pPr>
        <w:ind w:left="567"/>
        <w:rPr>
          <w:rFonts w:hint="cs"/>
          <w:b/>
          <w:bCs/>
          <w:rtl/>
        </w:rPr>
      </w:pPr>
      <w:r>
        <w:rPr>
          <w:rFonts w:hint="cs"/>
          <w:b/>
          <w:bCs/>
          <w:rtl/>
        </w:rPr>
        <w:t>ת. היא עמדה ליד השוטרת בדרך כלל, וזהו".</w:t>
      </w:r>
    </w:p>
    <w:p w14:paraId="425A9CCE" w14:textId="77777777" w:rsidR="00B26536" w:rsidRDefault="00B26536">
      <w:pPr>
        <w:ind w:left="567"/>
        <w:rPr>
          <w:rFonts w:hint="cs"/>
          <w:rtl/>
        </w:rPr>
      </w:pPr>
      <w:r>
        <w:rPr>
          <w:rFonts w:hint="cs"/>
          <w:rtl/>
        </w:rPr>
        <w:t>(עמ' 142 לפרוטוקול מתאריך 13.11.00 שורות 7-11).</w:t>
      </w:r>
    </w:p>
    <w:p w14:paraId="293E7516" w14:textId="77777777" w:rsidR="00B26536" w:rsidRDefault="00B26536">
      <w:pPr>
        <w:ind w:left="567"/>
        <w:rPr>
          <w:rFonts w:hint="cs"/>
          <w:rtl/>
        </w:rPr>
      </w:pPr>
      <w:r>
        <w:rPr>
          <w:rFonts w:hint="cs"/>
          <w:rtl/>
        </w:rPr>
        <w:t xml:space="preserve">כמפורט לעיל, השוטר </w:t>
      </w:r>
      <w:r>
        <w:rPr>
          <w:rFonts w:hint="cs"/>
          <w:b/>
          <w:bCs/>
          <w:rtl/>
        </w:rPr>
        <w:t>שלומי חזן</w:t>
      </w:r>
      <w:r>
        <w:rPr>
          <w:rFonts w:hint="cs"/>
          <w:rtl/>
        </w:rPr>
        <w:t xml:space="preserve"> לא הבחין בסימני מצוקה בהתנהגותה של המתלוננת.</w:t>
      </w:r>
    </w:p>
    <w:p w14:paraId="5C1E9632" w14:textId="77777777" w:rsidR="00B26536" w:rsidRDefault="00B26536">
      <w:pPr>
        <w:ind w:left="567"/>
        <w:rPr>
          <w:rFonts w:hint="cs"/>
          <w:rtl/>
        </w:rPr>
      </w:pPr>
      <w:r>
        <w:rPr>
          <w:rFonts w:hint="cs"/>
          <w:rtl/>
        </w:rPr>
        <w:t>(עמ' 159 לפרוטוקול מתאריך 25.1.01).</w:t>
      </w:r>
    </w:p>
    <w:p w14:paraId="1C74E7C3" w14:textId="77777777" w:rsidR="00B26536" w:rsidRDefault="00B26536">
      <w:pPr>
        <w:ind w:left="567"/>
        <w:rPr>
          <w:rFonts w:hint="cs"/>
          <w:rtl/>
        </w:rPr>
      </w:pPr>
    </w:p>
    <w:p w14:paraId="4BEBF762" w14:textId="77777777" w:rsidR="00B26536" w:rsidRDefault="00B26536">
      <w:pPr>
        <w:ind w:left="567"/>
        <w:rPr>
          <w:rFonts w:hint="cs"/>
          <w:rtl/>
        </w:rPr>
      </w:pPr>
      <w:r>
        <w:rPr>
          <w:rFonts w:hint="cs"/>
          <w:rtl/>
        </w:rPr>
        <w:t>כאמור, העדויות מצביעות בחלקן על מצב נפשי מבולבל ונסער, ובחלקן על התנהגות מוזרה של המתלוננת, והיו אף עדים שלא הבחינו בדבר חריג כלשהו בהתנהגות המתלוננת.</w:t>
      </w:r>
    </w:p>
    <w:p w14:paraId="367E58BF" w14:textId="77777777" w:rsidR="00B26536" w:rsidRDefault="00B26536">
      <w:pPr>
        <w:ind w:left="567"/>
        <w:rPr>
          <w:rFonts w:hint="cs"/>
          <w:rtl/>
        </w:rPr>
      </w:pPr>
      <w:r>
        <w:rPr>
          <w:rFonts w:hint="cs"/>
          <w:rtl/>
        </w:rPr>
        <w:t>סביר להניח כי התנהגותה החריגה של המתלוננת לאחר הארוע, הינה סמפטום למחלת הנפש בה היא לוקה, זאת אני למדה מדבריהם של שני המומחים - דר' סנקוביץ מטעם התביעה, ודר' מילר מטעם ההגנה.</w:t>
      </w:r>
    </w:p>
    <w:p w14:paraId="281F71AD" w14:textId="77777777" w:rsidR="00B26536" w:rsidRDefault="00B26536">
      <w:pPr>
        <w:rPr>
          <w:rFonts w:hint="cs"/>
          <w:b/>
          <w:bCs/>
          <w:rtl/>
        </w:rPr>
      </w:pPr>
    </w:p>
    <w:p w14:paraId="5958CEF7" w14:textId="77777777" w:rsidR="00B26536" w:rsidRDefault="00B26536">
      <w:pPr>
        <w:ind w:left="567"/>
        <w:rPr>
          <w:rFonts w:hint="cs"/>
          <w:rtl/>
        </w:rPr>
      </w:pPr>
      <w:r>
        <w:rPr>
          <w:rFonts w:hint="cs"/>
          <w:b/>
          <w:bCs/>
          <w:rtl/>
        </w:rPr>
        <w:t>לדברי דר' מילר המומחה מטעם ההגנה:</w:t>
      </w:r>
    </w:p>
    <w:p w14:paraId="3F08C0C2" w14:textId="77777777" w:rsidR="00B26536" w:rsidRDefault="00B26536">
      <w:pPr>
        <w:ind w:left="567"/>
        <w:rPr>
          <w:rFonts w:hint="cs"/>
          <w:b/>
          <w:bCs/>
          <w:rtl/>
        </w:rPr>
      </w:pPr>
      <w:r>
        <w:rPr>
          <w:rFonts w:hint="cs"/>
          <w:b/>
          <w:bCs/>
          <w:rtl/>
        </w:rPr>
        <w:t>"ש. מאפיין נוסף של המחלה הזו כפי שאני ניסיתי ללמוד זה תופעה של "השכחת רגשות". אם אני אגיד לך שהמתלוננת הזו לאחר שחוותה אונס קשה לגרסתה, הגיעה לתחנת המשטרה וסיפרה את הסיפור מבלי לבכות, לא באופן היסטרי, כמו סיפור, זה מתאים לתופעה של השכחת רגשות. נכון?</w:t>
      </w:r>
    </w:p>
    <w:p w14:paraId="4DD7A2F3" w14:textId="77777777" w:rsidR="00B26536" w:rsidRDefault="00B26536">
      <w:pPr>
        <w:ind w:left="567"/>
        <w:rPr>
          <w:rFonts w:hint="cs"/>
          <w:b/>
          <w:bCs/>
          <w:rtl/>
        </w:rPr>
      </w:pPr>
      <w:r>
        <w:rPr>
          <w:rFonts w:hint="cs"/>
          <w:b/>
          <w:bCs/>
          <w:rtl/>
        </w:rPr>
        <w:t>ת. כן, זה אצל סכיזופרניים, עוצמת הביטוי הרגשי עלולה להיות שטוחה יותר ורדודה יותר מאשר אצל חולים אחרים".</w:t>
      </w:r>
    </w:p>
    <w:p w14:paraId="64932143" w14:textId="77777777" w:rsidR="00B26536" w:rsidRDefault="00B26536">
      <w:pPr>
        <w:ind w:left="567"/>
        <w:rPr>
          <w:rFonts w:hint="cs"/>
          <w:rtl/>
        </w:rPr>
      </w:pPr>
      <w:r>
        <w:rPr>
          <w:rFonts w:hint="cs"/>
          <w:rtl/>
        </w:rPr>
        <w:t>(עמ' 243 לפרוטוקול מתאריך 18.3.00).</w:t>
      </w:r>
    </w:p>
    <w:p w14:paraId="7B6FF123" w14:textId="77777777" w:rsidR="00B26536" w:rsidRDefault="00B26536">
      <w:pPr>
        <w:ind w:left="567"/>
        <w:rPr>
          <w:rFonts w:hint="cs"/>
          <w:rtl/>
        </w:rPr>
      </w:pPr>
    </w:p>
    <w:p w14:paraId="1082B7D7" w14:textId="77777777" w:rsidR="00B26536" w:rsidRDefault="00B26536">
      <w:pPr>
        <w:ind w:left="567"/>
        <w:rPr>
          <w:rFonts w:hint="cs"/>
          <w:rtl/>
        </w:rPr>
      </w:pPr>
      <w:r>
        <w:rPr>
          <w:rFonts w:hint="cs"/>
          <w:b/>
          <w:bCs/>
          <w:rtl/>
        </w:rPr>
        <w:t>דר' סנקוביץ</w:t>
      </w:r>
      <w:r>
        <w:rPr>
          <w:rFonts w:hint="cs"/>
          <w:rtl/>
        </w:rPr>
        <w:t xml:space="preserve"> תאר בעדותו בביהמ"ש את מצבה הנפשי של המתלוננת בעת שסיפרה לו על הארוע נשוא כתב האישום כחצי שנה לאחר האונס. גם לדבריו התנהגותה לאחר הארוע הושפעה ממחלתה.</w:t>
      </w:r>
    </w:p>
    <w:p w14:paraId="01D36AC8" w14:textId="77777777" w:rsidR="00B26536" w:rsidRDefault="00B26536">
      <w:pPr>
        <w:ind w:left="567"/>
        <w:rPr>
          <w:rFonts w:hint="cs"/>
          <w:b/>
          <w:bCs/>
          <w:rtl/>
        </w:rPr>
      </w:pPr>
      <w:r>
        <w:rPr>
          <w:rFonts w:hint="cs"/>
          <w:b/>
          <w:bCs/>
          <w:rtl/>
        </w:rPr>
        <w:t>"ש. ואיך היא תארה את המעשה? באופן שוטף או מלאת התרגשות? כמצב סיפורי?</w:t>
      </w:r>
    </w:p>
    <w:p w14:paraId="26B42C8F" w14:textId="77777777" w:rsidR="00B26536" w:rsidRDefault="00B26536">
      <w:pPr>
        <w:ind w:left="567"/>
        <w:rPr>
          <w:rFonts w:hint="cs"/>
          <w:b/>
          <w:bCs/>
          <w:rtl/>
        </w:rPr>
      </w:pPr>
      <w:r>
        <w:rPr>
          <w:rFonts w:hint="cs"/>
          <w:b/>
          <w:bCs/>
          <w:rtl/>
        </w:rPr>
        <w:t>ת. לא בהתרגשות, עד כמה שעומק הרגשות שלה מאפשרים לה כשצריך להדגיש שבמחלה הזאת אנשים לא רק פגועים בחשיבה שלהם אלא גם כן ברגש. עומק הרגשות הוא די שיטחי, אבל היא היתה מרוגשת והיא תארה את זה כחוויה לא נעימה".</w:t>
      </w:r>
    </w:p>
    <w:p w14:paraId="691E42BD" w14:textId="77777777" w:rsidR="00B26536" w:rsidRDefault="00B26536">
      <w:pPr>
        <w:ind w:left="567"/>
        <w:rPr>
          <w:rFonts w:hint="cs"/>
          <w:rtl/>
        </w:rPr>
      </w:pPr>
      <w:r>
        <w:rPr>
          <w:rFonts w:hint="cs"/>
          <w:rtl/>
        </w:rPr>
        <w:t>(עמ' 46 לפרוטוקול מתאריך 19.9.00 שורות  20-25).</w:t>
      </w:r>
    </w:p>
    <w:p w14:paraId="48F346DE" w14:textId="77777777" w:rsidR="00B26536" w:rsidRDefault="00B26536">
      <w:pPr>
        <w:ind w:left="567"/>
        <w:rPr>
          <w:rFonts w:hint="cs"/>
          <w:rtl/>
        </w:rPr>
      </w:pPr>
    </w:p>
    <w:p w14:paraId="37F2964E" w14:textId="77777777" w:rsidR="00B26536" w:rsidRDefault="00B26536">
      <w:pPr>
        <w:ind w:left="567"/>
        <w:rPr>
          <w:rFonts w:hint="cs"/>
          <w:rtl/>
        </w:rPr>
      </w:pPr>
      <w:r>
        <w:rPr>
          <w:rFonts w:hint="cs"/>
          <w:rtl/>
        </w:rPr>
        <w:t xml:space="preserve">גם מנוסתה של המתלוננת מזירת הארוע כאשר רק גרביה לרגליה, מצביעה על כך שהמתלוננת חוותה ארוע טראומטי קשה כפי שסיפרה בעדותה, וכי נמלטה מהמקום מבולבלת ונסערת. לכן אף לא זכרה המתלוננת כי רצה לכביש יחפה. </w:t>
      </w:r>
    </w:p>
    <w:p w14:paraId="707CF823" w14:textId="77777777" w:rsidR="00B26536" w:rsidRDefault="00B26536">
      <w:pPr>
        <w:ind w:left="567"/>
        <w:rPr>
          <w:rFonts w:hint="cs"/>
          <w:rtl/>
        </w:rPr>
      </w:pPr>
      <w:r>
        <w:rPr>
          <w:rFonts w:hint="cs"/>
          <w:rtl/>
        </w:rPr>
        <w:t>למרות שלדברי המתלוננת היא נמלטה לאחר ארוע האונס מהאתר לעבר הכביש לאחר שנעלה את נעליה:</w:t>
      </w:r>
    </w:p>
    <w:p w14:paraId="054853B3" w14:textId="77777777" w:rsidR="00B26536" w:rsidRDefault="00B26536">
      <w:pPr>
        <w:ind w:left="567"/>
        <w:rPr>
          <w:rFonts w:hint="cs"/>
          <w:b/>
          <w:bCs/>
          <w:rtl/>
        </w:rPr>
      </w:pPr>
      <w:r>
        <w:rPr>
          <w:rFonts w:hint="cs"/>
          <w:b/>
          <w:bCs/>
          <w:rtl/>
        </w:rPr>
        <w:t>"... אני רצתי לנעליים שנפלו לי לבשתי מהר מהר את הנעליים ורצתי רצתי עד שתפסתי טרמפ...".</w:t>
      </w:r>
    </w:p>
    <w:p w14:paraId="42BFAC9B" w14:textId="77777777" w:rsidR="00B26536" w:rsidRDefault="00B26536">
      <w:pPr>
        <w:ind w:left="567"/>
        <w:rPr>
          <w:rFonts w:hint="cs"/>
          <w:rtl/>
        </w:rPr>
      </w:pPr>
      <w:r>
        <w:rPr>
          <w:rFonts w:hint="cs"/>
          <w:rtl/>
        </w:rPr>
        <w:t>(עמ' 7 לפרוטוקול מתאריך 14.5.00 שורות 7-8).</w:t>
      </w:r>
    </w:p>
    <w:p w14:paraId="4E4D8116" w14:textId="77777777" w:rsidR="00B26536" w:rsidRDefault="00B26536">
      <w:pPr>
        <w:ind w:left="567"/>
        <w:rPr>
          <w:rFonts w:hint="cs"/>
          <w:rtl/>
        </w:rPr>
      </w:pPr>
      <w:r>
        <w:rPr>
          <w:rFonts w:hint="cs"/>
          <w:rtl/>
        </w:rPr>
        <w:t xml:space="preserve">אין ספק כי המתלוננת נמלטה מהמקום ללא נעלים, על כך העידו עדים שפגשו בה בסמוך לאחר ארוע האונס. </w:t>
      </w:r>
    </w:p>
    <w:p w14:paraId="0E5E0D79" w14:textId="77777777" w:rsidR="00B26536" w:rsidRDefault="00B26536">
      <w:pPr>
        <w:ind w:left="567"/>
        <w:rPr>
          <w:rFonts w:hint="cs"/>
          <w:b/>
          <w:bCs/>
          <w:rtl/>
        </w:rPr>
      </w:pPr>
    </w:p>
    <w:p w14:paraId="4937A4B0" w14:textId="77777777" w:rsidR="00B26536" w:rsidRDefault="00B26536">
      <w:pPr>
        <w:ind w:left="567"/>
        <w:rPr>
          <w:rFonts w:hint="cs"/>
          <w:b/>
          <w:bCs/>
          <w:rtl/>
        </w:rPr>
      </w:pPr>
      <w:r>
        <w:rPr>
          <w:rFonts w:hint="cs"/>
          <w:b/>
          <w:bCs/>
          <w:rtl/>
        </w:rPr>
        <w:t>לדברי השוטר ירון שלוש:</w:t>
      </w:r>
    </w:p>
    <w:p w14:paraId="76B5C395" w14:textId="77777777" w:rsidR="00B26536" w:rsidRDefault="00B26536">
      <w:pPr>
        <w:ind w:left="567"/>
        <w:rPr>
          <w:rFonts w:hint="cs"/>
          <w:b/>
          <w:bCs/>
          <w:rtl/>
        </w:rPr>
      </w:pPr>
      <w:r>
        <w:rPr>
          <w:rFonts w:hint="cs"/>
          <w:b/>
          <w:bCs/>
          <w:rtl/>
        </w:rPr>
        <w:t>"... הגרביים שלה היו מאוד מלוכלכות וזה סימן לזה שהיא הלכה יחפה כנראה בשטח עצמו... וכשהיא הגיעה לתחנה ראיתי אותה בלי נעליים ואז ניגשתי אליה ושאלתי אותה מה קרה".</w:t>
      </w:r>
    </w:p>
    <w:p w14:paraId="361D2E8E" w14:textId="77777777" w:rsidR="00B26536" w:rsidRDefault="00B26536">
      <w:pPr>
        <w:ind w:left="567"/>
        <w:rPr>
          <w:rFonts w:hint="cs"/>
          <w:rtl/>
        </w:rPr>
      </w:pPr>
      <w:r>
        <w:rPr>
          <w:rFonts w:hint="cs"/>
          <w:rtl/>
        </w:rPr>
        <w:t>(עמ' 181 לפרוטוקול מתאריך 25.1.01 שורות 19-22).</w:t>
      </w:r>
    </w:p>
    <w:p w14:paraId="188FC824" w14:textId="77777777" w:rsidR="00B26536" w:rsidRDefault="00B26536">
      <w:pPr>
        <w:ind w:left="567"/>
        <w:rPr>
          <w:rFonts w:hint="cs"/>
          <w:rtl/>
        </w:rPr>
      </w:pPr>
    </w:p>
    <w:p w14:paraId="5EFDDCA7" w14:textId="77777777" w:rsidR="00B26536" w:rsidRDefault="00B26536">
      <w:pPr>
        <w:ind w:left="567"/>
        <w:rPr>
          <w:rFonts w:hint="cs"/>
          <w:rtl/>
        </w:rPr>
      </w:pPr>
      <w:r>
        <w:rPr>
          <w:rFonts w:hint="cs"/>
          <w:b/>
          <w:bCs/>
          <w:rtl/>
        </w:rPr>
        <w:t>ולנטינה פריידלין</w:t>
      </w:r>
      <w:r>
        <w:rPr>
          <w:rFonts w:hint="cs"/>
          <w:rtl/>
        </w:rPr>
        <w:t>, חברתה של המתלוננת סיפרה כי כשחזרה המתלוננת לביתה היתה ללא נעליה, כשרק גרביה לרגליה. (עמ' 6 לפרוטוקול מתאריך 17.9.00 שורה 14).</w:t>
      </w:r>
    </w:p>
    <w:p w14:paraId="4C06C8C3" w14:textId="77777777" w:rsidR="00B26536" w:rsidRDefault="00B26536">
      <w:pPr>
        <w:rPr>
          <w:rFonts w:hint="cs"/>
          <w:rtl/>
        </w:rPr>
      </w:pPr>
    </w:p>
    <w:p w14:paraId="3B50AF5E" w14:textId="77777777" w:rsidR="00B26536" w:rsidRDefault="00B26536">
      <w:pPr>
        <w:ind w:firstLine="567"/>
        <w:rPr>
          <w:rFonts w:hint="cs"/>
          <w:rtl/>
        </w:rPr>
      </w:pPr>
      <w:r>
        <w:rPr>
          <w:rFonts w:hint="cs"/>
          <w:b/>
          <w:bCs/>
          <w:szCs w:val="28"/>
          <w:rtl/>
        </w:rPr>
        <w:t>תלונה מיידית -</w:t>
      </w:r>
    </w:p>
    <w:p w14:paraId="21646A6A" w14:textId="77777777" w:rsidR="00B26536" w:rsidRDefault="00B26536">
      <w:pPr>
        <w:ind w:left="567"/>
        <w:rPr>
          <w:rFonts w:hint="cs"/>
          <w:rtl/>
        </w:rPr>
      </w:pPr>
      <w:r>
        <w:rPr>
          <w:rFonts w:hint="cs"/>
          <w:rtl/>
        </w:rPr>
        <w:t>המתלוננת הגישה תלונה במשטרה מיד לאחר הארוע.</w:t>
      </w:r>
    </w:p>
    <w:p w14:paraId="24532001" w14:textId="77777777" w:rsidR="00B26536" w:rsidRDefault="00B26536">
      <w:pPr>
        <w:ind w:left="567"/>
        <w:rPr>
          <w:rFonts w:hint="cs"/>
          <w:rtl/>
        </w:rPr>
      </w:pPr>
      <w:r>
        <w:rPr>
          <w:rFonts w:hint="cs"/>
          <w:rtl/>
        </w:rPr>
        <w:t>לאחר שהנאשם ביצע במתלוננת את זממו הוא עזב את המקום. המתלוננת רצה לעבר הכביש ועצרה רכב חולף. היא סיפרה לנהג כי נאנסה והוא הציע לקחתה לתחנת המשטרה. המתלוננת סברה כי המשטרה תבקש לגבות הודעות גם מחברותיה שנסעו עמה לאתר הקראוונים בעקבות הזמנתו של ג'ורג', ולכן ביקשה מהנהג שיסיע אותה לביתה.</w:t>
      </w:r>
    </w:p>
    <w:p w14:paraId="23FF8262" w14:textId="77777777" w:rsidR="00B26536" w:rsidRDefault="00B26536">
      <w:pPr>
        <w:ind w:left="567"/>
        <w:rPr>
          <w:rFonts w:hint="cs"/>
          <w:rtl/>
        </w:rPr>
      </w:pPr>
      <w:r>
        <w:rPr>
          <w:rFonts w:hint="cs"/>
          <w:rtl/>
        </w:rPr>
        <w:t>לדבריה:</w:t>
      </w:r>
    </w:p>
    <w:p w14:paraId="1C39B009" w14:textId="77777777" w:rsidR="00B26536" w:rsidRDefault="00B26536">
      <w:pPr>
        <w:ind w:left="567"/>
        <w:rPr>
          <w:rFonts w:hint="cs"/>
          <w:b/>
          <w:bCs/>
          <w:rtl/>
        </w:rPr>
      </w:pPr>
      <w:r>
        <w:rPr>
          <w:rFonts w:hint="cs"/>
          <w:b/>
          <w:bCs/>
          <w:rtl/>
        </w:rPr>
        <w:t>"אז אמרתי לו אני לא יכולה ללכת עכשיו למשטרה כי היו איתי שתי בחורות מריאנה וולנטינה היו במונית, אני לא יכולה, איך אלך לבד, כל אחת צריכה לתת עדות...".</w:t>
      </w:r>
    </w:p>
    <w:p w14:paraId="6C231937" w14:textId="77777777" w:rsidR="00B26536" w:rsidRDefault="00B26536">
      <w:pPr>
        <w:ind w:left="567"/>
        <w:rPr>
          <w:rFonts w:hint="cs"/>
          <w:rtl/>
        </w:rPr>
      </w:pPr>
      <w:r>
        <w:rPr>
          <w:rFonts w:hint="cs"/>
          <w:rtl/>
        </w:rPr>
        <w:t>(עמ' 51 לפרוטוקול מתאריך 14.5.00 שורות 18-20).</w:t>
      </w:r>
    </w:p>
    <w:p w14:paraId="198B4BEB" w14:textId="77777777" w:rsidR="00B26536" w:rsidRDefault="00B26536">
      <w:pPr>
        <w:ind w:left="567"/>
        <w:rPr>
          <w:rFonts w:hint="cs"/>
          <w:rtl/>
        </w:rPr>
      </w:pPr>
      <w:r>
        <w:rPr>
          <w:rFonts w:hint="cs"/>
          <w:rtl/>
        </w:rPr>
        <w:t>הנהג הסיע את המתלוננת לביתה, שם פגשה את חברותיה וסיפרה להן את שארע, והשלוש נסעו עם הנהג לתחנת המשטרה.</w:t>
      </w:r>
    </w:p>
    <w:p w14:paraId="0FEC3072" w14:textId="77777777" w:rsidR="00B26536" w:rsidRDefault="00B26536">
      <w:pPr>
        <w:ind w:left="567"/>
        <w:rPr>
          <w:rFonts w:hint="cs"/>
          <w:rtl/>
        </w:rPr>
      </w:pPr>
    </w:p>
    <w:p w14:paraId="730B301F" w14:textId="77777777" w:rsidR="00B26536" w:rsidRDefault="00B26536">
      <w:pPr>
        <w:ind w:left="567"/>
        <w:rPr>
          <w:rFonts w:hint="cs"/>
          <w:rtl/>
        </w:rPr>
      </w:pPr>
      <w:r>
        <w:rPr>
          <w:rFonts w:hint="cs"/>
          <w:rtl/>
        </w:rPr>
        <w:t>כאמור לעיל תלונתה במשטרה של המתלוננת הוגשה עוד באותו לילה, שעות ספורות לאחר הארוע נשוא כתב האישום.</w:t>
      </w:r>
    </w:p>
    <w:p w14:paraId="0F4203A2" w14:textId="77777777" w:rsidR="00B26536" w:rsidRDefault="00B26536">
      <w:pPr>
        <w:ind w:left="567"/>
        <w:rPr>
          <w:rFonts w:hint="cs"/>
          <w:rtl/>
        </w:rPr>
      </w:pPr>
      <w:r>
        <w:rPr>
          <w:rFonts w:hint="cs"/>
          <w:rtl/>
        </w:rPr>
        <w:t>התנהגותה של המתלוננת אשר סיפרה את שארע לה לכל מי שנקרה בדרכה, בסמוך לאחר הארוע והגשת תלונה מיידית במשטרה, יש בהן כדי לתמוך בדבריה ולחזקם.</w:t>
      </w:r>
    </w:p>
    <w:p w14:paraId="729226C1" w14:textId="77777777" w:rsidR="00B26536" w:rsidRDefault="00B26536">
      <w:pPr>
        <w:ind w:left="567"/>
        <w:rPr>
          <w:rFonts w:hint="cs"/>
          <w:b/>
          <w:bCs/>
          <w:rtl/>
        </w:rPr>
      </w:pPr>
    </w:p>
    <w:p w14:paraId="6BE5B033" w14:textId="77777777" w:rsidR="00B26536" w:rsidRDefault="00B26536">
      <w:pPr>
        <w:ind w:left="567"/>
        <w:rPr>
          <w:rFonts w:hint="cs"/>
          <w:b/>
          <w:bCs/>
          <w:rtl/>
        </w:rPr>
      </w:pPr>
      <w:r>
        <w:rPr>
          <w:rFonts w:hint="cs"/>
          <w:b/>
          <w:bCs/>
          <w:rtl/>
        </w:rPr>
        <w:t>"כיום נראה כי "תלונה מיידית", תוכל לספק את "חובת ההנמקה" הקבועה כיום בסעיף 54א(ב) ל</w:t>
      </w:r>
      <w:ins w:id="372" w:author="hofit" w:date="2017-09-29T19:39:00Z">
        <w:del w:id="373" w:author="יותם ממן" w:date="2017-10-30T12:35:00Z">
          <w:r w:rsidR="006115DE" w:rsidRPr="00F32E0F" w:rsidDel="00F32E0F">
            <w:rPr>
              <w:b/>
              <w:bCs/>
              <w:rtl/>
            </w:rPr>
            <w:fldChar w:fldCharType="begin"/>
          </w:r>
          <w:r w:rsidR="006115DE" w:rsidRPr="00F32E0F" w:rsidDel="00F32E0F">
            <w:rPr>
              <w:b/>
              <w:bCs/>
              <w:rtl/>
              <w:rPrChange w:id="374" w:author="יותם ממן" w:date="2017-10-30T12:35:00Z">
                <w:rPr>
                  <w:b/>
                  <w:bCs/>
                  <w:rtl/>
                </w:rPr>
              </w:rPrChange>
            </w:rPr>
            <w:delInstrText xml:space="preserve"> </w:delInstrText>
          </w:r>
          <w:r w:rsidR="006115DE" w:rsidRPr="00F32E0F" w:rsidDel="00F32E0F">
            <w:rPr>
              <w:b/>
              <w:bCs/>
              <w:rPrChange w:id="375" w:author="יותם ממן" w:date="2017-10-30T12:35:00Z">
                <w:rPr>
                  <w:b/>
                  <w:bCs/>
                </w:rPr>
              </w:rPrChange>
            </w:rPr>
            <w:delInstrText>HYPERLINK</w:delInstrText>
          </w:r>
          <w:r w:rsidR="006115DE" w:rsidRPr="00F32E0F" w:rsidDel="00F32E0F">
            <w:rPr>
              <w:b/>
              <w:bCs/>
              <w:rtl/>
              <w:rPrChange w:id="376" w:author="יותם ממן" w:date="2017-10-30T12:35:00Z">
                <w:rPr>
                  <w:b/>
                  <w:bCs/>
                  <w:rtl/>
                </w:rPr>
              </w:rPrChange>
            </w:rPr>
            <w:delInstrText xml:space="preserve"> "</w:delInstrText>
          </w:r>
          <w:r w:rsidR="006115DE" w:rsidRPr="00F32E0F" w:rsidDel="00F32E0F">
            <w:rPr>
              <w:b/>
              <w:bCs/>
              <w:rPrChange w:id="377" w:author="יותם ממן" w:date="2017-10-30T12:35:00Z">
                <w:rPr>
                  <w:b/>
                  <w:bCs/>
                </w:rPr>
              </w:rPrChange>
            </w:rPr>
            <w:delInstrText>http://www.nevo.co.il/law/98569</w:delInstrText>
          </w:r>
          <w:r w:rsidR="006115DE" w:rsidRPr="00F32E0F" w:rsidDel="00F32E0F">
            <w:rPr>
              <w:b/>
              <w:bCs/>
              <w:rtl/>
              <w:rPrChange w:id="378" w:author="יותם ממן" w:date="2017-10-30T12:35:00Z">
                <w:rPr>
                  <w:b/>
                  <w:bCs/>
                  <w:rtl/>
                </w:rPr>
              </w:rPrChange>
            </w:rPr>
            <w:delInstrText xml:space="preserve">" </w:delInstrText>
          </w:r>
          <w:r w:rsidR="006115DE" w:rsidRPr="00F32E0F" w:rsidDel="00F32E0F">
            <w:rPr>
              <w:b/>
              <w:bCs/>
              <w:rPrChange w:id="379" w:author="יותם ממן" w:date="2017-10-30T12:35:00Z">
                <w:rPr>
                  <w:b/>
                  <w:bCs/>
                </w:rPr>
              </w:rPrChange>
            </w:rPr>
          </w:r>
          <w:r w:rsidR="006115DE" w:rsidRPr="00F32E0F" w:rsidDel="00F32E0F">
            <w:rPr>
              <w:b/>
              <w:bCs/>
              <w:rtl/>
              <w:rPrChange w:id="380" w:author="יותם ממן" w:date="2017-10-30T12:35:00Z">
                <w:rPr>
                  <w:b/>
                  <w:bCs/>
                  <w:rtl/>
                </w:rPr>
              </w:rPrChange>
            </w:rPr>
            <w:fldChar w:fldCharType="separate"/>
          </w:r>
        </w:del>
      </w:ins>
      <w:del w:id="381" w:author="יותם ממן" w:date="2017-10-30T12:35:00Z">
        <w:r w:rsidR="006115DE" w:rsidRPr="00F32E0F" w:rsidDel="00F32E0F">
          <w:rPr>
            <w:rFonts w:hint="eastAsia"/>
            <w:b/>
            <w:bCs/>
            <w:rtl/>
            <w:rPrChange w:id="382" w:author="יותם ממן" w:date="2017-10-30T12:35:00Z">
              <w:rPr>
                <w:rStyle w:val="Hyperlink"/>
                <w:rFonts w:hint="eastAsia"/>
                <w:b/>
                <w:bCs/>
                <w:rtl/>
              </w:rPr>
            </w:rPrChange>
          </w:rPr>
          <w:delText>פקודת</w:delText>
        </w:r>
        <w:r w:rsidR="006115DE" w:rsidRPr="00F32E0F" w:rsidDel="00F32E0F">
          <w:rPr>
            <w:b/>
            <w:bCs/>
            <w:rtl/>
            <w:rPrChange w:id="383" w:author="יותם ממן" w:date="2017-10-30T12:35:00Z">
              <w:rPr>
                <w:rStyle w:val="Hyperlink"/>
                <w:b/>
                <w:bCs/>
                <w:rtl/>
              </w:rPr>
            </w:rPrChange>
          </w:rPr>
          <w:delText xml:space="preserve"> הראיות</w:delText>
        </w:r>
      </w:del>
      <w:ins w:id="384" w:author="hofit" w:date="2017-09-29T19:39:00Z">
        <w:del w:id="385" w:author="יותם ממן" w:date="2017-10-30T12:35:00Z">
          <w:r w:rsidR="006115DE" w:rsidRPr="00F32E0F" w:rsidDel="00F32E0F">
            <w:rPr>
              <w:b/>
              <w:bCs/>
              <w:rtl/>
            </w:rPr>
            <w:fldChar w:fldCharType="end"/>
          </w:r>
        </w:del>
      </w:ins>
      <w:ins w:id="386" w:author="יותם ממן" w:date="2017-10-30T12:35:00Z">
        <w:r w:rsidR="00F32E0F" w:rsidRPr="00F32E0F">
          <w:rPr>
            <w:rFonts w:hint="eastAsia"/>
            <w:b/>
            <w:bCs/>
            <w:rtl/>
            <w:rPrChange w:id="387" w:author="יותם ממן" w:date="2017-10-30T12:35:00Z">
              <w:rPr>
                <w:rStyle w:val="Hyperlink"/>
                <w:rFonts w:hint="eastAsia"/>
                <w:b/>
                <w:bCs/>
                <w:rtl/>
              </w:rPr>
            </w:rPrChange>
          </w:rPr>
          <w:t>פקודת</w:t>
        </w:r>
        <w:r w:rsidR="00F32E0F" w:rsidRPr="00F32E0F">
          <w:rPr>
            <w:b/>
            <w:bCs/>
            <w:rtl/>
            <w:rPrChange w:id="388" w:author="יותם ממן" w:date="2017-10-30T12:35:00Z">
              <w:rPr>
                <w:rStyle w:val="Hyperlink"/>
                <w:b/>
                <w:bCs/>
                <w:rtl/>
              </w:rPr>
            </w:rPrChange>
          </w:rPr>
          <w:t xml:space="preserve"> הראיות</w:t>
        </w:r>
      </w:ins>
      <w:r>
        <w:rPr>
          <w:rFonts w:hint="cs"/>
          <w:b/>
          <w:bCs/>
          <w:rtl/>
        </w:rPr>
        <w:t>".</w:t>
      </w:r>
    </w:p>
    <w:p w14:paraId="65A5788E" w14:textId="77777777" w:rsidR="00B26536" w:rsidRDefault="00B26536">
      <w:pPr>
        <w:ind w:left="567"/>
        <w:rPr>
          <w:rFonts w:hint="cs"/>
          <w:rtl/>
        </w:rPr>
      </w:pPr>
      <w:r>
        <w:rPr>
          <w:rFonts w:hint="cs"/>
          <w:rtl/>
        </w:rPr>
        <w:t>(ראה ספרו של כב' השופט י. קדמי, על הראיות חלק ראשון בעמ' 234).</w:t>
      </w:r>
    </w:p>
    <w:p w14:paraId="180ECC4F" w14:textId="77777777" w:rsidR="00B26536" w:rsidRDefault="00B26536">
      <w:pPr>
        <w:ind w:left="567"/>
        <w:rPr>
          <w:rFonts w:hint="cs"/>
          <w:rtl/>
        </w:rPr>
      </w:pPr>
    </w:p>
    <w:p w14:paraId="0AC0BBAF" w14:textId="77777777" w:rsidR="00B26536" w:rsidRDefault="00B26536">
      <w:pPr>
        <w:ind w:left="567"/>
        <w:rPr>
          <w:rFonts w:hint="cs"/>
          <w:b/>
          <w:bCs/>
          <w:rtl/>
        </w:rPr>
      </w:pPr>
      <w:r>
        <w:rPr>
          <w:rFonts w:hint="cs"/>
          <w:b/>
          <w:bCs/>
          <w:rtl/>
        </w:rPr>
        <w:t>לדברי העדה ולנטינה פריידלין:</w:t>
      </w:r>
    </w:p>
    <w:p w14:paraId="1EECD8E8" w14:textId="77777777" w:rsidR="00B26536" w:rsidRDefault="00B26536">
      <w:pPr>
        <w:ind w:left="567"/>
        <w:rPr>
          <w:rFonts w:hint="cs"/>
          <w:b/>
          <w:bCs/>
          <w:rtl/>
        </w:rPr>
      </w:pPr>
      <w:r>
        <w:rPr>
          <w:rFonts w:hint="cs"/>
          <w:b/>
          <w:bCs/>
          <w:rtl/>
        </w:rPr>
        <w:t>"ת. כעבור 10-15 דקות היא הגיעה, אז אנחנו ישבנו וחיכינו ולא ידענו מה לעשות, האם לפנות למשטרה, כשהיא הגיעה אנחנו נסענו כולנו למשטרה.</w:t>
      </w:r>
    </w:p>
    <w:p w14:paraId="7F49F5D3" w14:textId="77777777" w:rsidR="00B26536" w:rsidRDefault="00B26536">
      <w:pPr>
        <w:ind w:left="567"/>
        <w:rPr>
          <w:rFonts w:hint="cs"/>
          <w:b/>
          <w:bCs/>
          <w:rtl/>
        </w:rPr>
      </w:pPr>
      <w:r>
        <w:rPr>
          <w:rFonts w:hint="cs"/>
          <w:b/>
          <w:bCs/>
          <w:rtl/>
        </w:rPr>
        <w:t>ש. למה נסעתם למשטרה.</w:t>
      </w:r>
    </w:p>
    <w:p w14:paraId="53688CAC" w14:textId="77777777" w:rsidR="00B26536" w:rsidRDefault="00B26536">
      <w:pPr>
        <w:ind w:left="567"/>
        <w:rPr>
          <w:rFonts w:hint="cs"/>
          <w:b/>
          <w:bCs/>
          <w:rtl/>
        </w:rPr>
      </w:pPr>
      <w:r>
        <w:rPr>
          <w:rFonts w:hint="cs"/>
          <w:b/>
          <w:bCs/>
          <w:rtl/>
        </w:rPr>
        <w:t>ת. היא היתה רק עם גרביים בלי נעליים, היא היתה לחוצה כזאת היא צעקה אונס אונס. ואז נסענו למשטרת רמת גן. משם לקחו אותנו לראשון לציון בלילה".</w:t>
      </w:r>
    </w:p>
    <w:p w14:paraId="6CE98769" w14:textId="77777777" w:rsidR="00B26536" w:rsidRDefault="00B26536">
      <w:pPr>
        <w:ind w:left="567"/>
        <w:rPr>
          <w:rFonts w:hint="cs"/>
          <w:rtl/>
        </w:rPr>
      </w:pPr>
      <w:r>
        <w:rPr>
          <w:rFonts w:hint="cs"/>
          <w:rtl/>
        </w:rPr>
        <w:t>(עמ' 6 לפרוטוקול מתארך 17.9.00 שורות 11-15).</w:t>
      </w:r>
    </w:p>
    <w:p w14:paraId="55FCBAAF" w14:textId="77777777" w:rsidR="00B26536" w:rsidRDefault="00B26536">
      <w:pPr>
        <w:ind w:left="567"/>
        <w:rPr>
          <w:rFonts w:hint="cs"/>
          <w:rtl/>
        </w:rPr>
      </w:pPr>
    </w:p>
    <w:p w14:paraId="5B92A902" w14:textId="77777777" w:rsidR="00B26536" w:rsidRDefault="00B26536">
      <w:pPr>
        <w:ind w:left="567"/>
        <w:rPr>
          <w:rFonts w:hint="cs"/>
          <w:b/>
          <w:bCs/>
          <w:rtl/>
        </w:rPr>
      </w:pPr>
    </w:p>
    <w:p w14:paraId="246A9EF9" w14:textId="77777777" w:rsidR="00B26536" w:rsidRDefault="00B26536">
      <w:pPr>
        <w:ind w:left="567"/>
        <w:rPr>
          <w:rFonts w:hint="cs"/>
          <w:b/>
          <w:bCs/>
          <w:rtl/>
        </w:rPr>
      </w:pPr>
    </w:p>
    <w:p w14:paraId="296189DB" w14:textId="77777777" w:rsidR="00B26536" w:rsidRDefault="00B26536">
      <w:pPr>
        <w:ind w:left="567"/>
        <w:rPr>
          <w:rFonts w:hint="cs"/>
          <w:b/>
          <w:bCs/>
          <w:rtl/>
        </w:rPr>
      </w:pPr>
    </w:p>
    <w:p w14:paraId="1DF25068" w14:textId="77777777" w:rsidR="00B26536" w:rsidRDefault="00B26536">
      <w:pPr>
        <w:ind w:left="567"/>
        <w:rPr>
          <w:rFonts w:hint="cs"/>
          <w:b/>
          <w:bCs/>
          <w:rtl/>
        </w:rPr>
      </w:pPr>
      <w:r>
        <w:rPr>
          <w:rFonts w:hint="cs"/>
          <w:b/>
          <w:bCs/>
          <w:rtl/>
        </w:rPr>
        <w:t>בהודעתה במשטרה - ת26/ אמרה נאילה אליאבה:</w:t>
      </w:r>
    </w:p>
    <w:p w14:paraId="740361F2" w14:textId="77777777" w:rsidR="00B26536" w:rsidRDefault="00B26536">
      <w:pPr>
        <w:ind w:left="567"/>
        <w:rPr>
          <w:rFonts w:hint="cs"/>
          <w:b/>
          <w:bCs/>
          <w:rtl/>
        </w:rPr>
      </w:pPr>
      <w:r>
        <w:rPr>
          <w:rFonts w:hint="cs"/>
          <w:b/>
          <w:bCs/>
          <w:rtl/>
        </w:rPr>
        <w:t>"... חזרנו לבני ברק לבית של ולנטינה ורבע שעה אחרי זה הגיעה ירדנה עם גבר שאני לא יודעת מיהו היא נכנסה לדירה שלה בבני ברק ואמרה שאנסו אותה וקילקלו (כך במקור) אותה והבחור הביא אותנו לתחנת המשטרה".</w:t>
      </w:r>
    </w:p>
    <w:p w14:paraId="40D17BA6" w14:textId="77777777" w:rsidR="00B26536" w:rsidRDefault="00B26536">
      <w:pPr>
        <w:ind w:left="567"/>
        <w:rPr>
          <w:rFonts w:hint="cs"/>
          <w:rtl/>
        </w:rPr>
      </w:pPr>
      <w:r>
        <w:rPr>
          <w:rFonts w:hint="cs"/>
          <w:rtl/>
        </w:rPr>
        <w:t>(ת26/ עמ' 1 שורות 27-28, ובעמ' 2 שורות 1-2).</w:t>
      </w:r>
    </w:p>
    <w:p w14:paraId="3F815729" w14:textId="77777777" w:rsidR="00B26536" w:rsidRDefault="00B26536">
      <w:pPr>
        <w:ind w:left="567"/>
        <w:rPr>
          <w:rFonts w:hint="cs"/>
          <w:rtl/>
        </w:rPr>
      </w:pPr>
    </w:p>
    <w:p w14:paraId="5FF9A126" w14:textId="77777777" w:rsidR="00B26536" w:rsidRDefault="00B26536">
      <w:pPr>
        <w:ind w:left="567"/>
        <w:rPr>
          <w:rFonts w:hint="cs"/>
          <w:rtl/>
        </w:rPr>
      </w:pPr>
      <w:r>
        <w:rPr>
          <w:rFonts w:hint="cs"/>
          <w:b/>
          <w:bCs/>
          <w:rtl/>
        </w:rPr>
        <w:t>לאנטולי</w:t>
      </w:r>
      <w:r>
        <w:rPr>
          <w:rFonts w:hint="cs"/>
          <w:rtl/>
        </w:rPr>
        <w:t xml:space="preserve"> שכנה סיפרה המתלוננת על ארוע האונס למחרת בבוקר. </w:t>
      </w:r>
    </w:p>
    <w:p w14:paraId="06A8262B" w14:textId="77777777" w:rsidR="00B26536" w:rsidRDefault="00B26536">
      <w:pPr>
        <w:ind w:firstLine="567"/>
        <w:rPr>
          <w:rFonts w:hint="cs"/>
          <w:rtl/>
        </w:rPr>
      </w:pPr>
      <w:r>
        <w:rPr>
          <w:rFonts w:hint="cs"/>
          <w:rtl/>
        </w:rPr>
        <w:t>לדבריו:</w:t>
      </w:r>
    </w:p>
    <w:p w14:paraId="7BCD00A8" w14:textId="77777777" w:rsidR="00B26536" w:rsidRDefault="00B26536">
      <w:pPr>
        <w:ind w:left="567"/>
        <w:rPr>
          <w:rFonts w:hint="cs"/>
          <w:b/>
          <w:bCs/>
          <w:rtl/>
        </w:rPr>
      </w:pPr>
      <w:r>
        <w:rPr>
          <w:rFonts w:hint="cs"/>
          <w:b/>
          <w:bCs/>
          <w:rtl/>
        </w:rPr>
        <w:t>"ש. מתי היא סיפרה לך על האונס.</w:t>
      </w:r>
    </w:p>
    <w:p w14:paraId="029F205A" w14:textId="77777777" w:rsidR="00B26536" w:rsidRDefault="00B26536">
      <w:pPr>
        <w:ind w:left="567"/>
        <w:rPr>
          <w:rFonts w:hint="cs"/>
          <w:b/>
          <w:bCs/>
          <w:rtl/>
        </w:rPr>
      </w:pPr>
      <w:r>
        <w:rPr>
          <w:rFonts w:hint="cs"/>
          <w:b/>
          <w:bCs/>
          <w:rtl/>
        </w:rPr>
        <w:t>ת. בבוקר.</w:t>
      </w:r>
    </w:p>
    <w:p w14:paraId="2DA8BECA" w14:textId="77777777" w:rsidR="00B26536" w:rsidRDefault="00B26536">
      <w:pPr>
        <w:ind w:left="567"/>
        <w:rPr>
          <w:rFonts w:hint="cs"/>
          <w:b/>
          <w:bCs/>
          <w:rtl/>
        </w:rPr>
      </w:pPr>
      <w:r>
        <w:rPr>
          <w:rFonts w:hint="cs"/>
          <w:b/>
          <w:bCs/>
          <w:rtl/>
        </w:rPr>
        <w:t>.....</w:t>
      </w:r>
    </w:p>
    <w:p w14:paraId="3DAC17AA" w14:textId="77777777" w:rsidR="00B26536" w:rsidRDefault="00B26536">
      <w:pPr>
        <w:ind w:left="567"/>
        <w:rPr>
          <w:rFonts w:hint="cs"/>
          <w:b/>
          <w:bCs/>
          <w:rtl/>
        </w:rPr>
      </w:pPr>
      <w:r>
        <w:rPr>
          <w:rFonts w:hint="cs"/>
          <w:b/>
          <w:bCs/>
          <w:rtl/>
        </w:rPr>
        <w:t>ת. בלילה אני אפילו לא יצאתי מהחדר שלי, בבוקר היא סיפרה לי".</w:t>
      </w:r>
    </w:p>
    <w:p w14:paraId="0E149BCB" w14:textId="77777777" w:rsidR="00B26536" w:rsidRDefault="00B26536">
      <w:pPr>
        <w:ind w:left="567"/>
        <w:rPr>
          <w:rFonts w:hint="cs"/>
          <w:rtl/>
        </w:rPr>
      </w:pPr>
      <w:r>
        <w:rPr>
          <w:rFonts w:hint="cs"/>
          <w:rtl/>
        </w:rPr>
        <w:t>(עמ' 30 לפרוטוקול מתאריך 17.9.00 שורות 7-18).</w:t>
      </w:r>
    </w:p>
    <w:p w14:paraId="47A975B7" w14:textId="77777777" w:rsidR="00B26536" w:rsidRDefault="00B26536">
      <w:pPr>
        <w:ind w:firstLine="567"/>
        <w:rPr>
          <w:rFonts w:hint="cs"/>
          <w:b/>
          <w:bCs/>
          <w:rtl/>
        </w:rPr>
      </w:pPr>
    </w:p>
    <w:p w14:paraId="4B15C572" w14:textId="77777777" w:rsidR="00B26536" w:rsidRDefault="00B26536">
      <w:pPr>
        <w:ind w:firstLine="567"/>
        <w:rPr>
          <w:rFonts w:hint="cs"/>
          <w:rtl/>
        </w:rPr>
      </w:pPr>
      <w:r>
        <w:rPr>
          <w:rFonts w:hint="cs"/>
          <w:b/>
          <w:bCs/>
          <w:rtl/>
        </w:rPr>
        <w:t>לדברי אנטולי שיינבלט:</w:t>
      </w:r>
    </w:p>
    <w:p w14:paraId="1D4489B2" w14:textId="77777777" w:rsidR="00B26536" w:rsidRDefault="00B26536">
      <w:pPr>
        <w:ind w:left="567"/>
        <w:rPr>
          <w:rFonts w:hint="cs"/>
          <w:b/>
          <w:bCs/>
          <w:rtl/>
        </w:rPr>
      </w:pPr>
      <w:r>
        <w:rPr>
          <w:rFonts w:hint="cs"/>
          <w:b/>
          <w:bCs/>
          <w:rtl/>
        </w:rPr>
        <w:t>"... התעוררתי כי היה הרבה רעש, זה בית גדולה (כך במקור) וירדנה רצה לתוך הביתה, וצעקה אונס אונס אונס, אונס גיצה גיצה".</w:t>
      </w:r>
    </w:p>
    <w:p w14:paraId="69633EFD" w14:textId="77777777" w:rsidR="00B26536" w:rsidRDefault="00B26536">
      <w:pPr>
        <w:ind w:left="567"/>
        <w:rPr>
          <w:rFonts w:hint="cs"/>
          <w:rtl/>
        </w:rPr>
      </w:pPr>
      <w:r>
        <w:rPr>
          <w:rFonts w:hint="cs"/>
          <w:rtl/>
        </w:rPr>
        <w:t>(עמ' 22 לפרוטוקול מתאריך 17.9.00 שורות 8-9).</w:t>
      </w:r>
    </w:p>
    <w:p w14:paraId="1F745B23" w14:textId="77777777" w:rsidR="00B26536" w:rsidRDefault="00B26536">
      <w:pPr>
        <w:ind w:left="567"/>
        <w:rPr>
          <w:rFonts w:hint="cs"/>
          <w:rtl/>
        </w:rPr>
      </w:pPr>
    </w:p>
    <w:p w14:paraId="4DD8FE6B" w14:textId="77777777" w:rsidR="00B26536" w:rsidRDefault="00B26536">
      <w:pPr>
        <w:ind w:left="567"/>
        <w:rPr>
          <w:rFonts w:hint="cs"/>
          <w:b/>
          <w:bCs/>
          <w:rtl/>
        </w:rPr>
      </w:pPr>
      <w:r>
        <w:rPr>
          <w:rFonts w:hint="cs"/>
          <w:b/>
          <w:bCs/>
          <w:rtl/>
        </w:rPr>
        <w:t>העובדת הסוציאלית אסתר פלדמן אשר טיפלה במתלוננת העידה:</w:t>
      </w:r>
    </w:p>
    <w:p w14:paraId="18A52B43" w14:textId="77777777" w:rsidR="00B26536" w:rsidRDefault="00B26536">
      <w:pPr>
        <w:ind w:left="567"/>
        <w:rPr>
          <w:rFonts w:hint="cs"/>
          <w:b/>
          <w:bCs/>
          <w:rtl/>
        </w:rPr>
      </w:pPr>
      <w:r>
        <w:rPr>
          <w:rFonts w:hint="cs"/>
          <w:b/>
          <w:bCs/>
          <w:rtl/>
        </w:rPr>
        <w:t>"... באחת ההזדמנויות היא צלצלה חיפשה אותי, אולי את עדי ואח"כ אותי, ובהתרגשות רבה היא סיפרה לי בטלפון דיברה ודיברה ברוב התרגשות, ולפחות משיחת הטלפון נשמע שעבר עליה ארוע קשה, אני יודעת שהיא שיתפה את עדי בסיפור, גם לי היא אמרה".</w:t>
      </w:r>
    </w:p>
    <w:p w14:paraId="13795B65" w14:textId="77777777" w:rsidR="00B26536" w:rsidRDefault="00B26536">
      <w:pPr>
        <w:ind w:left="567"/>
        <w:rPr>
          <w:rFonts w:hint="cs"/>
          <w:rtl/>
        </w:rPr>
      </w:pPr>
      <w:r>
        <w:rPr>
          <w:rFonts w:hint="cs"/>
          <w:rtl/>
        </w:rPr>
        <w:t>(עמ' 16 לפרוטוקול מתאריך 17.9.00 שורות 18-20).</w:t>
      </w:r>
    </w:p>
    <w:p w14:paraId="31B3F20E" w14:textId="77777777" w:rsidR="00B26536" w:rsidRDefault="00B26536">
      <w:pPr>
        <w:rPr>
          <w:rFonts w:hint="cs"/>
          <w:rtl/>
        </w:rPr>
      </w:pPr>
    </w:p>
    <w:p w14:paraId="5F59DE0C" w14:textId="77777777" w:rsidR="00B26536" w:rsidRDefault="00B26536">
      <w:pPr>
        <w:ind w:firstLine="567"/>
        <w:rPr>
          <w:rFonts w:hint="cs"/>
          <w:b/>
          <w:bCs/>
          <w:rtl/>
        </w:rPr>
      </w:pPr>
      <w:r>
        <w:rPr>
          <w:rFonts w:hint="cs"/>
          <w:b/>
          <w:bCs/>
          <w:rtl/>
        </w:rPr>
        <w:t>הסטודנטית לעבודה סוציאלית, עדי כהן אשר טיפלה במתלוננת העידה:</w:t>
      </w:r>
    </w:p>
    <w:p w14:paraId="15A85FD5" w14:textId="77777777" w:rsidR="00B26536" w:rsidRDefault="00B26536">
      <w:pPr>
        <w:ind w:left="567"/>
        <w:rPr>
          <w:rFonts w:hint="cs"/>
          <w:b/>
          <w:bCs/>
          <w:rtl/>
        </w:rPr>
      </w:pPr>
      <w:r>
        <w:rPr>
          <w:rFonts w:hint="cs"/>
          <w:b/>
          <w:bCs/>
          <w:rtl/>
        </w:rPr>
        <w:t>"היא תיארה לי את כל המקרה, דיברתי איתה בערך יומיים שלושה אחרי שזה קרה היא סיפרה לי שנאנסה, היא סיפרה לי את כל הפרטים של האירוע, עם מי נסעה ואיך קרה".</w:t>
      </w:r>
    </w:p>
    <w:p w14:paraId="77713050" w14:textId="77777777" w:rsidR="00B26536" w:rsidRDefault="00B26536">
      <w:pPr>
        <w:ind w:left="567"/>
        <w:rPr>
          <w:rFonts w:hint="cs"/>
          <w:rtl/>
        </w:rPr>
      </w:pPr>
      <w:r>
        <w:rPr>
          <w:rFonts w:hint="cs"/>
          <w:rtl/>
        </w:rPr>
        <w:t>(עמ' 71 לפרוטוקול מתאריך 19.9.00 שורות 1-3).</w:t>
      </w:r>
    </w:p>
    <w:p w14:paraId="4C576745" w14:textId="77777777" w:rsidR="00B26536" w:rsidRDefault="00B26536">
      <w:pPr>
        <w:ind w:left="567"/>
        <w:rPr>
          <w:rFonts w:hint="cs"/>
          <w:rtl/>
        </w:rPr>
      </w:pPr>
    </w:p>
    <w:p w14:paraId="5021A5CC" w14:textId="77777777" w:rsidR="00B26536" w:rsidRDefault="00B26536">
      <w:pPr>
        <w:ind w:left="567"/>
        <w:rPr>
          <w:rFonts w:hint="cs"/>
          <w:rtl/>
        </w:rPr>
      </w:pPr>
      <w:r>
        <w:rPr>
          <w:rFonts w:hint="cs"/>
          <w:rtl/>
        </w:rPr>
        <w:t xml:space="preserve">דר' סנקוביץ נפגש עם המתלוננת כחצי שנה לאחר האירוע ובפגישתם סיפרה לו המתלוננת על ארוע האונס ובמשך כל הפגישה עסקו בארוע זה. </w:t>
      </w:r>
    </w:p>
    <w:p w14:paraId="35E253E2" w14:textId="77777777" w:rsidR="00B26536" w:rsidRDefault="00B26536">
      <w:pPr>
        <w:ind w:left="567"/>
        <w:rPr>
          <w:rFonts w:hint="cs"/>
          <w:rtl/>
        </w:rPr>
      </w:pPr>
      <w:r>
        <w:rPr>
          <w:rFonts w:hint="cs"/>
          <w:rtl/>
        </w:rPr>
        <w:t>לדבריו:</w:t>
      </w:r>
    </w:p>
    <w:p w14:paraId="46B8D799" w14:textId="77777777" w:rsidR="00B26536" w:rsidRDefault="00B26536">
      <w:pPr>
        <w:ind w:left="567"/>
        <w:rPr>
          <w:rFonts w:hint="cs"/>
          <w:rtl/>
        </w:rPr>
      </w:pPr>
      <w:r>
        <w:rPr>
          <w:rFonts w:hint="cs"/>
          <w:b/>
          <w:bCs/>
          <w:rtl/>
        </w:rPr>
        <w:t>"...היא היתה מרוגשת והיא תארה את זה כחויה לא נעימה".</w:t>
      </w:r>
    </w:p>
    <w:p w14:paraId="3C33E1E6" w14:textId="77777777" w:rsidR="00B26536" w:rsidRDefault="00B26536">
      <w:pPr>
        <w:ind w:left="567"/>
        <w:rPr>
          <w:rFonts w:hint="cs"/>
          <w:rtl/>
        </w:rPr>
      </w:pPr>
      <w:r>
        <w:rPr>
          <w:rFonts w:hint="cs"/>
          <w:rtl/>
        </w:rPr>
        <w:t>(עמ' 46 לפרוטוקול מתאריך 19.9.00 שורות 18-19 וכן 24, 25).</w:t>
      </w:r>
    </w:p>
    <w:p w14:paraId="2D6DFBD0" w14:textId="77777777" w:rsidR="00B26536" w:rsidRDefault="00B26536">
      <w:pPr>
        <w:ind w:left="567"/>
        <w:rPr>
          <w:rFonts w:hint="cs"/>
          <w:rtl/>
        </w:rPr>
      </w:pPr>
    </w:p>
    <w:p w14:paraId="6F622A6F" w14:textId="77777777" w:rsidR="00B26536" w:rsidRDefault="00B26536">
      <w:pPr>
        <w:ind w:left="567"/>
        <w:rPr>
          <w:rFonts w:hint="cs"/>
          <w:rtl/>
        </w:rPr>
      </w:pPr>
      <w:r>
        <w:rPr>
          <w:rFonts w:hint="cs"/>
          <w:rtl/>
        </w:rPr>
        <w:t xml:space="preserve">כאמור לעיל, התנהגותה של המתלוננת לאחר הארוע, תלונה מיידית במשטרה והחזרה על עיקרי תלונתה באוזני אנשים שונים במטרה לדווח על שאירע לה, וכן לחלוק עמם ולשתפם במצוקתה ובטראומה שחוותה, תומכת ומחזקת את עדותה. </w:t>
      </w:r>
    </w:p>
    <w:p w14:paraId="2402D64B" w14:textId="77777777" w:rsidR="00B26536" w:rsidRDefault="00B26536">
      <w:pPr>
        <w:ind w:left="1134"/>
        <w:rPr>
          <w:rFonts w:hint="cs"/>
          <w:rtl/>
        </w:rPr>
      </w:pPr>
    </w:p>
    <w:p w14:paraId="1BE3B95D" w14:textId="77777777" w:rsidR="00B26536" w:rsidRDefault="00B26536">
      <w:pPr>
        <w:ind w:firstLine="567"/>
        <w:rPr>
          <w:rFonts w:hint="cs"/>
          <w:szCs w:val="28"/>
          <w:rtl/>
        </w:rPr>
      </w:pPr>
      <w:r>
        <w:rPr>
          <w:rFonts w:hint="cs"/>
          <w:b/>
          <w:bCs/>
          <w:szCs w:val="28"/>
          <w:rtl/>
        </w:rPr>
        <w:t xml:space="preserve">זירת הארוע - </w:t>
      </w:r>
    </w:p>
    <w:p w14:paraId="0A4AEE85" w14:textId="77777777" w:rsidR="00B26536" w:rsidRDefault="00B26536">
      <w:pPr>
        <w:ind w:left="567"/>
        <w:rPr>
          <w:rFonts w:hint="cs"/>
          <w:rtl/>
        </w:rPr>
      </w:pPr>
      <w:r>
        <w:rPr>
          <w:rFonts w:hint="cs"/>
          <w:rtl/>
        </w:rPr>
        <w:t xml:space="preserve">המתלוננת טענה כאמור לעיל, כי נאנסה בקרוואן נטוש שהיה בו מקרר אחד. </w:t>
      </w:r>
    </w:p>
    <w:p w14:paraId="77AD0D99" w14:textId="77777777" w:rsidR="00B26536" w:rsidRDefault="00B26536">
      <w:pPr>
        <w:ind w:left="567"/>
        <w:rPr>
          <w:rFonts w:hint="cs"/>
          <w:rtl/>
        </w:rPr>
      </w:pPr>
      <w:r>
        <w:rPr>
          <w:rFonts w:hint="cs"/>
          <w:rtl/>
        </w:rPr>
        <w:t xml:space="preserve">ב"כ הנאשם טוענים כי במועד הארוע הקרוואן היה מלא במקררים ישנים שאוחסנו בו, כשמונה מקררים בכל חדר. </w:t>
      </w:r>
    </w:p>
    <w:p w14:paraId="44EFAA02" w14:textId="77777777" w:rsidR="00B26536" w:rsidRDefault="00B26536">
      <w:pPr>
        <w:ind w:left="567"/>
        <w:rPr>
          <w:rFonts w:hint="cs"/>
          <w:rtl/>
        </w:rPr>
      </w:pPr>
      <w:r>
        <w:rPr>
          <w:rFonts w:hint="cs"/>
          <w:rtl/>
        </w:rPr>
        <w:t>במהלך ההובלה וההצבעה הצביעה המתלוננת על הקרוואן שבו ארע האונס. השוטרים קרן שיטרית וירון שלוש העידו כי במהלך ההצבעה הם עמדו מחוץ לקרוואן והסתכלו פנימה.</w:t>
      </w:r>
    </w:p>
    <w:p w14:paraId="3959D948" w14:textId="77777777" w:rsidR="00B26536" w:rsidRDefault="00B26536">
      <w:pPr>
        <w:ind w:left="567"/>
        <w:rPr>
          <w:rFonts w:hint="cs"/>
          <w:rtl/>
        </w:rPr>
      </w:pPr>
      <w:r>
        <w:rPr>
          <w:rFonts w:hint="cs"/>
          <w:rtl/>
        </w:rPr>
        <w:t>קרן הבחינה במקרר שהיה בצד שמאל של הדלת ואשר נראה בצילום - ת28/, והשוטר ירון שלוש הבחין שבקראוון יש שניים או שלושה מקררים והעד ציין כי בחדר יש שטח פנוי שיכול להכיל לפחות שני אנשים בשכיבה.</w:t>
      </w:r>
    </w:p>
    <w:p w14:paraId="46F16EBB" w14:textId="77777777" w:rsidR="00B26536" w:rsidRDefault="00B26536">
      <w:pPr>
        <w:ind w:left="567"/>
        <w:rPr>
          <w:rFonts w:hint="cs"/>
          <w:rtl/>
        </w:rPr>
      </w:pPr>
      <w:r>
        <w:rPr>
          <w:rFonts w:hint="cs"/>
          <w:rtl/>
        </w:rPr>
        <w:t>(עמ' 168-170 לפרוטוקול מ- 25.1.01).</w:t>
      </w:r>
    </w:p>
    <w:p w14:paraId="3731D207" w14:textId="77777777" w:rsidR="00B26536" w:rsidRDefault="00B26536">
      <w:pPr>
        <w:ind w:left="567"/>
        <w:rPr>
          <w:rFonts w:hint="cs"/>
          <w:rtl/>
        </w:rPr>
      </w:pPr>
    </w:p>
    <w:p w14:paraId="0D532512" w14:textId="77777777" w:rsidR="00B26536" w:rsidRDefault="00B26536">
      <w:pPr>
        <w:ind w:left="567"/>
        <w:rPr>
          <w:rFonts w:hint="cs"/>
          <w:rtl/>
        </w:rPr>
      </w:pPr>
      <w:r>
        <w:rPr>
          <w:rFonts w:hint="cs"/>
          <w:rtl/>
        </w:rPr>
        <w:t xml:space="preserve">זאת ועוד, </w:t>
      </w:r>
      <w:r>
        <w:rPr>
          <w:rFonts w:hint="cs"/>
          <w:b/>
          <w:bCs/>
          <w:rtl/>
        </w:rPr>
        <w:t xml:space="preserve">אלי כליף </w:t>
      </w:r>
      <w:r>
        <w:rPr>
          <w:rFonts w:hint="cs"/>
          <w:rtl/>
        </w:rPr>
        <w:t>ממז"פ צילם את הקרוואן הנדון, בבוקר שלאחר האירוע - ת28/ ומהתמונות הללו אני למדה כי יש שני מקררים - אחד מימין ואחד מצד שמאל ועדיין יש שטח פנוי לשני אנשים בשכיבה.</w:t>
      </w:r>
    </w:p>
    <w:p w14:paraId="49C1E4CD" w14:textId="77777777" w:rsidR="00B26536" w:rsidRDefault="00B26536">
      <w:pPr>
        <w:ind w:left="567"/>
        <w:rPr>
          <w:rFonts w:hint="cs"/>
          <w:rtl/>
        </w:rPr>
      </w:pPr>
      <w:r>
        <w:rPr>
          <w:rFonts w:hint="cs"/>
          <w:rtl/>
        </w:rPr>
        <w:t xml:space="preserve">התמונות זוהו הן על ידי השוטרת </w:t>
      </w:r>
      <w:r>
        <w:rPr>
          <w:rFonts w:hint="cs"/>
          <w:b/>
          <w:bCs/>
          <w:rtl/>
        </w:rPr>
        <w:t>קרן שטרית</w:t>
      </w:r>
      <w:r>
        <w:rPr>
          <w:rFonts w:hint="cs"/>
          <w:rtl/>
        </w:rPr>
        <w:t xml:space="preserve"> (עמ' 186 לפרוטוקול מתאריך 25.1.01) הן על ידי השוטר </w:t>
      </w:r>
      <w:r>
        <w:rPr>
          <w:rFonts w:hint="cs"/>
          <w:b/>
          <w:bCs/>
          <w:rtl/>
        </w:rPr>
        <w:t>ירון שלוש</w:t>
      </w:r>
      <w:r>
        <w:rPr>
          <w:rFonts w:hint="cs"/>
          <w:rtl/>
        </w:rPr>
        <w:t xml:space="preserve"> (עמ' 169 לפרוטוקול מתאריך 25.1.01), והן על ידי השוטר </w:t>
      </w:r>
      <w:r>
        <w:rPr>
          <w:rFonts w:hint="cs"/>
          <w:b/>
          <w:bCs/>
          <w:rtl/>
        </w:rPr>
        <w:t>דבחי אלייקים</w:t>
      </w:r>
      <w:r>
        <w:rPr>
          <w:rFonts w:hint="cs"/>
          <w:rtl/>
        </w:rPr>
        <w:t xml:space="preserve"> (עמ' 228 לפרוטוקול מתאריך 18.3.01) כצילום של הקראוון מבחוץ, וקראוון זה לדברי השוטרים </w:t>
      </w:r>
      <w:r>
        <w:rPr>
          <w:rFonts w:hint="cs"/>
          <w:b/>
          <w:bCs/>
          <w:rtl/>
        </w:rPr>
        <w:t>קרן שיטרית, וירון שלוש</w:t>
      </w:r>
      <w:r>
        <w:rPr>
          <w:rFonts w:hint="cs"/>
          <w:rtl/>
        </w:rPr>
        <w:t xml:space="preserve"> הוא הקרוואן עליו הצביעה המתלוננת כזירת הארוע.</w:t>
      </w:r>
    </w:p>
    <w:p w14:paraId="2E736E55" w14:textId="77777777" w:rsidR="00B26536" w:rsidRDefault="00B26536">
      <w:pPr>
        <w:ind w:left="567"/>
        <w:rPr>
          <w:rFonts w:hint="cs"/>
          <w:rtl/>
        </w:rPr>
      </w:pPr>
    </w:p>
    <w:p w14:paraId="1D5C6EE6" w14:textId="77777777" w:rsidR="00B26536" w:rsidRDefault="00B26536">
      <w:pPr>
        <w:ind w:left="567"/>
        <w:rPr>
          <w:rFonts w:hint="cs"/>
          <w:rtl/>
        </w:rPr>
      </w:pPr>
      <w:r>
        <w:rPr>
          <w:rFonts w:hint="cs"/>
          <w:rtl/>
        </w:rPr>
        <w:t xml:space="preserve">העד </w:t>
      </w:r>
      <w:r>
        <w:rPr>
          <w:rFonts w:hint="cs"/>
          <w:b/>
          <w:bCs/>
          <w:rtl/>
        </w:rPr>
        <w:t>אלי כליף</w:t>
      </w:r>
      <w:r>
        <w:rPr>
          <w:rFonts w:hint="cs"/>
          <w:rtl/>
        </w:rPr>
        <w:t xml:space="preserve"> אף העיד על פנים הקראוון כפי שהיה בעת הצילום,  וציין שהיה שטח ריק ופנוי למכביר על הרצפה. (עמ' 161).</w:t>
      </w:r>
    </w:p>
    <w:p w14:paraId="7E1733FC" w14:textId="77777777" w:rsidR="00B26536" w:rsidRDefault="00B26536">
      <w:pPr>
        <w:ind w:left="567"/>
        <w:rPr>
          <w:rFonts w:hint="cs"/>
          <w:rtl/>
        </w:rPr>
      </w:pPr>
      <w:r>
        <w:rPr>
          <w:rFonts w:hint="cs"/>
          <w:rtl/>
        </w:rPr>
        <w:t xml:space="preserve">התמונות ודברי השוטרים תומכים בתאור שמסרה המתלוננת לפיו הקרוואן </w:t>
      </w:r>
      <w:r>
        <w:rPr>
          <w:rFonts w:hint="cs"/>
          <w:b/>
          <w:bCs/>
          <w:rtl/>
        </w:rPr>
        <w:t>"עזוב ויש בו רק מקרר אחד"</w:t>
      </w:r>
      <w:r>
        <w:rPr>
          <w:rFonts w:hint="cs"/>
          <w:rtl/>
        </w:rPr>
        <w:t>. למרות שבתמונות ניתן להבחין כי במקום היו מצויים שלושה מקררים, שניים קטנים בצד ימין ואחד גדול בצד שמאל, ובמקרר זה הבחינה המתלוננת.</w:t>
      </w:r>
    </w:p>
    <w:p w14:paraId="5B3240DB" w14:textId="77777777" w:rsidR="00B26536" w:rsidRDefault="00B26536">
      <w:pPr>
        <w:ind w:left="567"/>
        <w:rPr>
          <w:rFonts w:hint="cs"/>
          <w:rtl/>
        </w:rPr>
      </w:pPr>
    </w:p>
    <w:p w14:paraId="31EF0A92" w14:textId="77777777" w:rsidR="00B26536" w:rsidRDefault="00B26536">
      <w:pPr>
        <w:ind w:left="567"/>
        <w:rPr>
          <w:rFonts w:hint="cs"/>
          <w:rtl/>
        </w:rPr>
      </w:pPr>
      <w:r>
        <w:rPr>
          <w:rFonts w:hint="cs"/>
          <w:rtl/>
        </w:rPr>
        <w:t>התמונות שצולמו בזירת הארוע בבוקר שלאחר הארוע מעידות כאלף עדים על תכולת הקראוון במועד הרלוונטי. על כך העידו גם אנשי המשטרה ואני מאמצת את דבריהם.</w:t>
      </w:r>
    </w:p>
    <w:p w14:paraId="3A7543ED" w14:textId="77777777" w:rsidR="00B26536" w:rsidRDefault="00B26536">
      <w:pPr>
        <w:ind w:left="567"/>
        <w:rPr>
          <w:rFonts w:hint="cs"/>
          <w:rtl/>
        </w:rPr>
      </w:pPr>
      <w:r>
        <w:rPr>
          <w:rFonts w:hint="cs"/>
          <w:rtl/>
        </w:rPr>
        <w:t xml:space="preserve">אני דוחה את גרסת הנאשם ועד ההגנה לשנר לפיהם הקראוון הנדון היה מלא מקררים עד אפס מקום בליל הארוע. עדותם סותרת ראיה אובייקטיבית (התמונות - ת28/), וכן את דבריהם של מספר עדים ניטרליים. </w:t>
      </w:r>
    </w:p>
    <w:p w14:paraId="3FBBC07A" w14:textId="77777777" w:rsidR="00B26536" w:rsidRDefault="00B26536">
      <w:pPr>
        <w:rPr>
          <w:rFonts w:hint="cs"/>
          <w:rtl/>
        </w:rPr>
      </w:pPr>
    </w:p>
    <w:p w14:paraId="20D3D8F2" w14:textId="77777777" w:rsidR="00B26536" w:rsidRDefault="00B26536">
      <w:pPr>
        <w:rPr>
          <w:rFonts w:hint="cs"/>
          <w:b/>
          <w:bCs/>
          <w:szCs w:val="28"/>
          <w:rtl/>
        </w:rPr>
      </w:pPr>
      <w:r>
        <w:rPr>
          <w:rFonts w:hint="cs"/>
          <w:b/>
          <w:bCs/>
          <w:szCs w:val="28"/>
          <w:rtl/>
        </w:rPr>
        <w:t>4.</w:t>
      </w:r>
      <w:r>
        <w:rPr>
          <w:rFonts w:hint="cs"/>
          <w:b/>
          <w:bCs/>
          <w:szCs w:val="28"/>
          <w:rtl/>
        </w:rPr>
        <w:tab/>
        <w:t>הערכת ראיות ההגנה</w:t>
      </w:r>
    </w:p>
    <w:p w14:paraId="7A368078" w14:textId="77777777" w:rsidR="00B26536" w:rsidRDefault="00B26536">
      <w:pPr>
        <w:ind w:firstLine="567"/>
        <w:rPr>
          <w:rFonts w:hint="cs"/>
          <w:b/>
          <w:bCs/>
          <w:rtl/>
        </w:rPr>
      </w:pPr>
      <w:r>
        <w:rPr>
          <w:rFonts w:hint="cs"/>
          <w:rtl/>
        </w:rPr>
        <w:t xml:space="preserve">מטעם ההגנה העידו </w:t>
      </w:r>
      <w:r>
        <w:rPr>
          <w:rFonts w:hint="cs"/>
          <w:b/>
          <w:bCs/>
          <w:rtl/>
        </w:rPr>
        <w:t xml:space="preserve">הנאשם ועדי ההגנה חברו יונל, מנהל אתר הקראוונים לשנר נעמן, </w:t>
      </w:r>
    </w:p>
    <w:p w14:paraId="17EB8384" w14:textId="77777777" w:rsidR="00B26536" w:rsidRDefault="00B26536">
      <w:pPr>
        <w:ind w:firstLine="567"/>
        <w:rPr>
          <w:rFonts w:hint="cs"/>
          <w:b/>
          <w:bCs/>
          <w:szCs w:val="28"/>
          <w:rtl/>
        </w:rPr>
      </w:pPr>
      <w:r>
        <w:rPr>
          <w:rFonts w:hint="cs"/>
          <w:b/>
          <w:bCs/>
          <w:rtl/>
        </w:rPr>
        <w:t xml:space="preserve">מוגרבי יאיר, דבחי אלקיים ודר' אורי מילר. </w:t>
      </w:r>
      <w:r>
        <w:rPr>
          <w:rFonts w:hint="cs"/>
          <w:b/>
          <w:bCs/>
          <w:szCs w:val="28"/>
          <w:rtl/>
        </w:rPr>
        <w:t xml:space="preserve"> </w:t>
      </w:r>
    </w:p>
    <w:p w14:paraId="4121259C" w14:textId="77777777" w:rsidR="00B26536" w:rsidRDefault="00B26536">
      <w:pPr>
        <w:ind w:firstLine="567"/>
        <w:rPr>
          <w:rFonts w:hint="cs"/>
          <w:b/>
          <w:bCs/>
          <w:rtl/>
        </w:rPr>
      </w:pPr>
    </w:p>
    <w:p w14:paraId="2FACB687" w14:textId="77777777" w:rsidR="00B26536" w:rsidRDefault="00B26536">
      <w:pPr>
        <w:ind w:firstLine="567"/>
        <w:rPr>
          <w:rFonts w:hint="cs"/>
          <w:b/>
          <w:bCs/>
          <w:szCs w:val="28"/>
          <w:rtl/>
        </w:rPr>
      </w:pPr>
      <w:r>
        <w:rPr>
          <w:rFonts w:hint="cs"/>
          <w:b/>
          <w:bCs/>
          <w:szCs w:val="28"/>
          <w:rtl/>
        </w:rPr>
        <w:t>באשר לעדות הנאשם:</w:t>
      </w:r>
    </w:p>
    <w:p w14:paraId="0FE31F41" w14:textId="77777777" w:rsidR="00B26536" w:rsidRDefault="00B26536">
      <w:pPr>
        <w:ind w:firstLine="567"/>
        <w:rPr>
          <w:rFonts w:hint="cs"/>
          <w:rtl/>
        </w:rPr>
      </w:pPr>
    </w:p>
    <w:p w14:paraId="1732BBA9" w14:textId="77777777" w:rsidR="00B26536" w:rsidRDefault="00B26536">
      <w:pPr>
        <w:ind w:firstLine="567"/>
        <w:rPr>
          <w:rFonts w:hint="cs"/>
          <w:rtl/>
        </w:rPr>
      </w:pPr>
      <w:r>
        <w:rPr>
          <w:rFonts w:hint="cs"/>
          <w:rtl/>
        </w:rPr>
        <w:t>הנאשם מודה כי קיים יחסי מין עם המתלוננת אך כופר בכך שעשה זאת ללא הסכמתה.</w:t>
      </w:r>
    </w:p>
    <w:p w14:paraId="1055FAF8" w14:textId="77777777" w:rsidR="00B26536" w:rsidRDefault="00B26536">
      <w:pPr>
        <w:ind w:left="567"/>
        <w:rPr>
          <w:rFonts w:hint="cs"/>
          <w:rtl/>
        </w:rPr>
      </w:pPr>
      <w:r>
        <w:rPr>
          <w:rFonts w:hint="cs"/>
          <w:rtl/>
        </w:rPr>
        <w:t>הנאשם כופר בכך שגרר את המתלוננת בכוח לקראוון עזוב, גרם לה לחבלות בגופה, ואנס אותה.</w:t>
      </w:r>
    </w:p>
    <w:p w14:paraId="4D89B4E4" w14:textId="77777777" w:rsidR="00B26536" w:rsidRDefault="00B26536">
      <w:pPr>
        <w:ind w:left="567"/>
        <w:rPr>
          <w:rFonts w:hint="cs"/>
          <w:rtl/>
        </w:rPr>
      </w:pPr>
      <w:r>
        <w:rPr>
          <w:rFonts w:hint="cs"/>
          <w:rtl/>
        </w:rPr>
        <w:t>הגרסה שהעלה הנאשם הן בחקירתו במשטרה והן בעדותו בביהמ"ש היא, כי קיים יחסי מין עם המתלוננת בהסכמתה ותמורת תשלום, והמתלוננת נמלטה ממנו בטרם סיים את האקט המיני.</w:t>
      </w:r>
    </w:p>
    <w:p w14:paraId="36ED5C88" w14:textId="77777777" w:rsidR="00B26536" w:rsidRDefault="00B26536">
      <w:pPr>
        <w:ind w:left="567"/>
        <w:rPr>
          <w:rFonts w:hint="cs"/>
          <w:rtl/>
        </w:rPr>
      </w:pPr>
      <w:r>
        <w:rPr>
          <w:rFonts w:hint="cs"/>
          <w:rtl/>
        </w:rPr>
        <w:t xml:space="preserve">גרסתו של הנאשם אינה מהימנה עלי, וכפי שיפורט בהמשך אינה סבירה, אינה הגיונית ואין לה כל אחיזה בחומר הראיות שהוגש לביהמ"ש. </w:t>
      </w:r>
    </w:p>
    <w:p w14:paraId="4B038EBE" w14:textId="77777777" w:rsidR="00B26536" w:rsidRDefault="00B26536">
      <w:pPr>
        <w:ind w:left="567"/>
        <w:rPr>
          <w:rFonts w:hint="cs"/>
          <w:rtl/>
        </w:rPr>
      </w:pPr>
      <w:r>
        <w:rPr>
          <w:rFonts w:hint="cs"/>
          <w:rtl/>
        </w:rPr>
        <w:t>היפוכו של דבר, גרסת הנאשם עומדת בסתירה לראיות אובייקטיביות שהוגשו לביהמ"ש.</w:t>
      </w:r>
    </w:p>
    <w:p w14:paraId="6287F7D9" w14:textId="77777777" w:rsidR="00B26536" w:rsidRDefault="00B26536">
      <w:pPr>
        <w:ind w:left="567"/>
        <w:rPr>
          <w:rFonts w:hint="cs"/>
          <w:rtl/>
        </w:rPr>
      </w:pPr>
    </w:p>
    <w:p w14:paraId="153C1E18" w14:textId="77777777" w:rsidR="00B26536" w:rsidRDefault="00B26536">
      <w:pPr>
        <w:ind w:left="567"/>
        <w:rPr>
          <w:rFonts w:hint="cs"/>
          <w:rtl/>
        </w:rPr>
      </w:pPr>
      <w:r>
        <w:rPr>
          <w:rFonts w:hint="cs"/>
          <w:rtl/>
        </w:rPr>
        <w:t xml:space="preserve">לדברי הנאשם בעדותו בביהמ"ש הוא פגש את המתלוננת במסדרון מחוץ לחדרו והיא זו שהציעה לו לקיים עמה יחסי מין. </w:t>
      </w:r>
    </w:p>
    <w:p w14:paraId="3E5B4587" w14:textId="77777777" w:rsidR="00B26536" w:rsidRDefault="00B26536">
      <w:pPr>
        <w:ind w:left="567"/>
        <w:rPr>
          <w:rFonts w:hint="cs"/>
          <w:b/>
          <w:bCs/>
          <w:rtl/>
        </w:rPr>
      </w:pPr>
      <w:r>
        <w:rPr>
          <w:rFonts w:hint="cs"/>
          <w:b/>
          <w:bCs/>
          <w:rtl/>
        </w:rPr>
        <w:t>"... ולאחר מכן אני לא יודע מה דיברו ביניהם, אילי נכנס לחדר, ירדנה נכנסה לחדר כדי להסתכל ואז היא הגיעה אלי ואז היא שאלה אותי - רוצה פיקי פיקי?</w:t>
      </w:r>
    </w:p>
    <w:p w14:paraId="4E871878" w14:textId="77777777" w:rsidR="00B26536" w:rsidRDefault="00B26536">
      <w:pPr>
        <w:ind w:firstLine="567"/>
        <w:rPr>
          <w:rFonts w:hint="cs"/>
          <w:b/>
          <w:bCs/>
          <w:rtl/>
        </w:rPr>
      </w:pPr>
      <w:r>
        <w:rPr>
          <w:rFonts w:hint="cs"/>
          <w:b/>
          <w:bCs/>
          <w:rtl/>
        </w:rPr>
        <w:t>ש. מי פנה למי?</w:t>
      </w:r>
    </w:p>
    <w:p w14:paraId="2FC297ED" w14:textId="77777777" w:rsidR="00B26536" w:rsidRDefault="00B26536">
      <w:pPr>
        <w:ind w:firstLine="567"/>
        <w:rPr>
          <w:rFonts w:hint="cs"/>
          <w:b/>
          <w:bCs/>
          <w:rtl/>
        </w:rPr>
      </w:pPr>
      <w:r>
        <w:rPr>
          <w:rFonts w:hint="cs"/>
          <w:b/>
          <w:bCs/>
          <w:rtl/>
        </w:rPr>
        <w:t>ת. כן. היא פנתה אלי - אתה רוצה פיקי פיקי?</w:t>
      </w:r>
    </w:p>
    <w:p w14:paraId="574B1AE4" w14:textId="77777777" w:rsidR="00B26536" w:rsidRDefault="00B26536">
      <w:pPr>
        <w:ind w:firstLine="567"/>
        <w:rPr>
          <w:rFonts w:hint="cs"/>
          <w:b/>
          <w:bCs/>
          <w:rtl/>
        </w:rPr>
      </w:pPr>
      <w:r>
        <w:rPr>
          <w:rFonts w:hint="cs"/>
          <w:b/>
          <w:bCs/>
          <w:rtl/>
        </w:rPr>
        <w:t>ש. תסביר בבקשה לבית המשפט מה זה פיקי פיקי כי בית המשפט לא יודע.</w:t>
      </w:r>
    </w:p>
    <w:p w14:paraId="775374B7" w14:textId="77777777" w:rsidR="00B26536" w:rsidRDefault="00B26536">
      <w:pPr>
        <w:ind w:firstLine="567"/>
        <w:rPr>
          <w:rFonts w:hint="cs"/>
          <w:b/>
          <w:bCs/>
          <w:rtl/>
        </w:rPr>
      </w:pPr>
      <w:r>
        <w:rPr>
          <w:rFonts w:hint="cs"/>
          <w:b/>
          <w:bCs/>
          <w:rtl/>
        </w:rPr>
        <w:t>ת. להזדיין".</w:t>
      </w:r>
    </w:p>
    <w:p w14:paraId="57B19327" w14:textId="77777777" w:rsidR="00B26536" w:rsidRDefault="00B26536">
      <w:pPr>
        <w:ind w:firstLine="567"/>
        <w:rPr>
          <w:rFonts w:hint="cs"/>
          <w:rtl/>
        </w:rPr>
      </w:pPr>
      <w:r>
        <w:rPr>
          <w:rFonts w:hint="cs"/>
          <w:rtl/>
        </w:rPr>
        <w:t>(עמ' 199 לפרוטוקול מתאריך 7.2.01 שורות 13-20).</w:t>
      </w:r>
    </w:p>
    <w:p w14:paraId="526736FA" w14:textId="77777777" w:rsidR="00B26536" w:rsidRDefault="00B26536">
      <w:pPr>
        <w:ind w:firstLine="567"/>
        <w:rPr>
          <w:rFonts w:hint="cs"/>
          <w:rtl/>
        </w:rPr>
      </w:pPr>
    </w:p>
    <w:p w14:paraId="5CB4FFAB" w14:textId="77777777" w:rsidR="00B26536" w:rsidRDefault="00B26536">
      <w:pPr>
        <w:ind w:firstLine="567"/>
        <w:rPr>
          <w:rFonts w:hint="cs"/>
          <w:rtl/>
        </w:rPr>
      </w:pPr>
      <w:r>
        <w:rPr>
          <w:rFonts w:hint="cs"/>
          <w:rtl/>
        </w:rPr>
        <w:t>בהודעותיו במשטרה:</w:t>
      </w:r>
    </w:p>
    <w:p w14:paraId="26C11DB6" w14:textId="77777777" w:rsidR="00B26536" w:rsidRDefault="00B26536">
      <w:pPr>
        <w:ind w:left="567"/>
        <w:rPr>
          <w:rFonts w:hint="cs"/>
          <w:b/>
          <w:bCs/>
          <w:rtl/>
        </w:rPr>
      </w:pPr>
      <w:r>
        <w:rPr>
          <w:rFonts w:hint="cs"/>
          <w:b/>
          <w:bCs/>
          <w:rtl/>
        </w:rPr>
        <w:t>"הסתכלתי עליה והיא הסתכלה עלי היא אמרה לי רוצה "פיקי פיקי"? זאת אומרת רוצה להזדיין וביקשה ממני 150 ש"ח".</w:t>
      </w:r>
    </w:p>
    <w:p w14:paraId="599D99BF" w14:textId="77777777" w:rsidR="00B26536" w:rsidRDefault="00B26536">
      <w:pPr>
        <w:ind w:firstLine="567"/>
        <w:rPr>
          <w:rFonts w:hint="cs"/>
          <w:rtl/>
        </w:rPr>
      </w:pPr>
      <w:r>
        <w:rPr>
          <w:rFonts w:hint="cs"/>
          <w:rtl/>
        </w:rPr>
        <w:t>(ת1/ עמ' 1 שורות 18-19).</w:t>
      </w:r>
    </w:p>
    <w:p w14:paraId="0E200AEF" w14:textId="77777777" w:rsidR="00B26536" w:rsidRDefault="00B26536">
      <w:pPr>
        <w:ind w:firstLine="567"/>
        <w:rPr>
          <w:rFonts w:hint="cs"/>
          <w:rtl/>
        </w:rPr>
      </w:pPr>
      <w:r>
        <w:rPr>
          <w:rFonts w:hint="cs"/>
          <w:b/>
          <w:bCs/>
          <w:rtl/>
        </w:rPr>
        <w:t>"הייתי במסדרון וראיתי את ירדנה ואמרה לי 150 ש"ח "פיקי פיקי"".</w:t>
      </w:r>
    </w:p>
    <w:p w14:paraId="7E501E6E" w14:textId="77777777" w:rsidR="00B26536" w:rsidRDefault="00B26536">
      <w:pPr>
        <w:ind w:firstLine="567"/>
        <w:rPr>
          <w:rFonts w:hint="cs"/>
          <w:rtl/>
        </w:rPr>
      </w:pPr>
      <w:r>
        <w:rPr>
          <w:rFonts w:hint="cs"/>
          <w:rtl/>
        </w:rPr>
        <w:t>(ת2/ עמ' 1 שורות 11-12).</w:t>
      </w:r>
    </w:p>
    <w:p w14:paraId="62AC5739" w14:textId="77777777" w:rsidR="00B26536" w:rsidRDefault="00B26536">
      <w:pPr>
        <w:ind w:left="567"/>
        <w:rPr>
          <w:rFonts w:hint="cs"/>
          <w:rtl/>
        </w:rPr>
      </w:pPr>
    </w:p>
    <w:p w14:paraId="089B09E4" w14:textId="77777777" w:rsidR="00B26536" w:rsidRDefault="00B26536">
      <w:pPr>
        <w:ind w:left="567"/>
        <w:rPr>
          <w:rFonts w:hint="cs"/>
          <w:rtl/>
        </w:rPr>
      </w:pPr>
      <w:r>
        <w:rPr>
          <w:rFonts w:hint="cs"/>
          <w:rtl/>
        </w:rPr>
        <w:t xml:space="preserve">הנאשם סיפר על "המו"מ" שהתנהל ביניהם, לטענתו לגבי גובה הסכום אותו ישלם למתלוננת כתמורה לקיום יחסי המין, משא ומתן שהסתיים בהסכמה. </w:t>
      </w:r>
    </w:p>
    <w:p w14:paraId="3ED71DAF" w14:textId="77777777" w:rsidR="00B26536" w:rsidRDefault="00B26536">
      <w:pPr>
        <w:ind w:left="567"/>
        <w:rPr>
          <w:rFonts w:hint="cs"/>
          <w:b/>
          <w:bCs/>
          <w:rtl/>
        </w:rPr>
      </w:pPr>
      <w:r>
        <w:rPr>
          <w:rFonts w:hint="cs"/>
          <w:b/>
          <w:bCs/>
          <w:rtl/>
        </w:rPr>
        <w:t>"היא אמרה שהיא רוצה להזדיין ב- 150 ש"ח, ואני אמרתי שאין לי 150, יש לי רק 100. היא אמרה שזה בסדר ואז נתתי לה 100 ש"ח"</w:t>
      </w:r>
    </w:p>
    <w:p w14:paraId="5D9AA2B5" w14:textId="77777777" w:rsidR="00B26536" w:rsidRDefault="00B26536">
      <w:pPr>
        <w:ind w:firstLine="567"/>
        <w:rPr>
          <w:rFonts w:hint="cs"/>
          <w:rtl/>
        </w:rPr>
      </w:pPr>
      <w:r>
        <w:rPr>
          <w:rFonts w:hint="cs"/>
          <w:rtl/>
        </w:rPr>
        <w:t>(עמ' 200 לפרוטוקול מתאריך 7.2.01 שורות 1-3).</w:t>
      </w:r>
    </w:p>
    <w:p w14:paraId="1060D552" w14:textId="77777777" w:rsidR="00B26536" w:rsidRDefault="00B26536">
      <w:pPr>
        <w:ind w:firstLine="567"/>
        <w:rPr>
          <w:rFonts w:hint="cs"/>
          <w:rtl/>
        </w:rPr>
      </w:pPr>
    </w:p>
    <w:p w14:paraId="6DE45CEA" w14:textId="77777777" w:rsidR="00B26536" w:rsidRDefault="00B26536">
      <w:pPr>
        <w:ind w:firstLine="567"/>
        <w:rPr>
          <w:rFonts w:hint="cs"/>
          <w:rtl/>
        </w:rPr>
      </w:pPr>
      <w:r>
        <w:rPr>
          <w:rFonts w:hint="cs"/>
          <w:rtl/>
        </w:rPr>
        <w:t>בהמשך המתלוננת הובילה את הנאשם לגרם המדרגות שמאחורי הבנין והחלה במעשה:</w:t>
      </w:r>
    </w:p>
    <w:p w14:paraId="6CCD6AB3" w14:textId="77777777" w:rsidR="00B26536" w:rsidRDefault="00B26536">
      <w:pPr>
        <w:ind w:left="567"/>
        <w:rPr>
          <w:rFonts w:hint="cs"/>
          <w:b/>
          <w:bCs/>
          <w:rtl/>
        </w:rPr>
      </w:pPr>
      <w:r>
        <w:rPr>
          <w:rFonts w:hint="cs"/>
          <w:b/>
          <w:bCs/>
          <w:rtl/>
        </w:rPr>
        <w:t>"היא אמרה לי בוא איתי אחרי הבניין. אני הלכתי איתה, ואז היא נכנסה איפה שהמדרגות, יש שם דלת, ופה הדלת ופה המדרגות.</w:t>
      </w:r>
    </w:p>
    <w:p w14:paraId="1F83523C" w14:textId="77777777" w:rsidR="00B26536" w:rsidRDefault="00B26536">
      <w:pPr>
        <w:ind w:left="567"/>
        <w:rPr>
          <w:rFonts w:hint="cs"/>
          <w:b/>
          <w:bCs/>
          <w:rtl/>
        </w:rPr>
      </w:pPr>
      <w:r>
        <w:rPr>
          <w:rFonts w:hint="cs"/>
          <w:b/>
          <w:bCs/>
          <w:rtl/>
        </w:rPr>
        <w:t>ש. תתאר עכשיו לבית המשפט בדיוק מה ארע באותו רגע, כלומר, איזה פעולות נעשו, מה אתה עשית, מה היא עשתה?</w:t>
      </w:r>
    </w:p>
    <w:p w14:paraId="0BF68F5B" w14:textId="77777777" w:rsidR="00B26536" w:rsidRDefault="00B26536">
      <w:pPr>
        <w:ind w:firstLine="567"/>
        <w:rPr>
          <w:rFonts w:hint="cs"/>
          <w:b/>
          <w:bCs/>
          <w:rtl/>
        </w:rPr>
      </w:pPr>
      <w:r>
        <w:rPr>
          <w:rFonts w:hint="cs"/>
          <w:b/>
          <w:bCs/>
          <w:rtl/>
        </w:rPr>
        <w:t>היא באה, היא  זרקה מעליה את המעיל, היא הורידה את המכנסיים והתכופפה.</w:t>
      </w:r>
    </w:p>
    <w:p w14:paraId="0CE65B72" w14:textId="77777777" w:rsidR="00B26536" w:rsidRDefault="00B26536">
      <w:pPr>
        <w:ind w:firstLine="567"/>
        <w:rPr>
          <w:rFonts w:hint="cs"/>
          <w:b/>
          <w:bCs/>
          <w:rtl/>
        </w:rPr>
      </w:pPr>
      <w:r>
        <w:rPr>
          <w:rFonts w:hint="cs"/>
          <w:b/>
          <w:bCs/>
          <w:rtl/>
        </w:rPr>
        <w:t>ש. איזה מכנסיים?</w:t>
      </w:r>
    </w:p>
    <w:p w14:paraId="7C4EDF87" w14:textId="77777777" w:rsidR="00B26536" w:rsidRDefault="00B26536">
      <w:pPr>
        <w:ind w:firstLine="567"/>
        <w:rPr>
          <w:rFonts w:hint="cs"/>
          <w:b/>
          <w:bCs/>
          <w:rtl/>
        </w:rPr>
      </w:pPr>
      <w:r>
        <w:rPr>
          <w:rFonts w:hint="cs"/>
          <w:b/>
          <w:bCs/>
          <w:rtl/>
        </w:rPr>
        <w:t>ת. המכנסיים והתחתונים, והיא התכופפה, ואז גם אני הורדתי את המכנסיים.</w:t>
      </w:r>
    </w:p>
    <w:p w14:paraId="78E24A4E" w14:textId="77777777" w:rsidR="00B26536" w:rsidRDefault="00B26536">
      <w:pPr>
        <w:ind w:firstLine="567"/>
        <w:rPr>
          <w:rFonts w:hint="cs"/>
          <w:b/>
          <w:bCs/>
          <w:rtl/>
        </w:rPr>
      </w:pPr>
      <w:r>
        <w:rPr>
          <w:rFonts w:hint="cs"/>
          <w:b/>
          <w:bCs/>
          <w:rtl/>
        </w:rPr>
        <w:t>ש. עד איפה היא הורידה את המכנסיים והתחתונים?</w:t>
      </w:r>
    </w:p>
    <w:p w14:paraId="1C4993BD" w14:textId="77777777" w:rsidR="00B26536" w:rsidRDefault="00B26536">
      <w:pPr>
        <w:ind w:firstLine="567"/>
        <w:rPr>
          <w:rFonts w:hint="cs"/>
          <w:b/>
          <w:bCs/>
          <w:rtl/>
        </w:rPr>
      </w:pPr>
      <w:r>
        <w:rPr>
          <w:rFonts w:hint="cs"/>
          <w:b/>
          <w:bCs/>
          <w:rtl/>
        </w:rPr>
        <w:t>ת. לכיוון הברך על יד הברך.</w:t>
      </w:r>
    </w:p>
    <w:p w14:paraId="4DB587CF" w14:textId="77777777" w:rsidR="00B26536" w:rsidRDefault="00B26536">
      <w:pPr>
        <w:ind w:firstLine="567"/>
        <w:rPr>
          <w:rFonts w:hint="cs"/>
          <w:b/>
          <w:bCs/>
          <w:rtl/>
        </w:rPr>
      </w:pPr>
      <w:r>
        <w:rPr>
          <w:rFonts w:hint="cs"/>
          <w:b/>
          <w:bCs/>
          <w:rtl/>
        </w:rPr>
        <w:t>ש. מה אתה עשית?</w:t>
      </w:r>
    </w:p>
    <w:p w14:paraId="4827FB59" w14:textId="77777777" w:rsidR="00B26536" w:rsidRDefault="00B26536">
      <w:pPr>
        <w:ind w:left="567"/>
        <w:rPr>
          <w:rFonts w:hint="cs"/>
          <w:b/>
          <w:bCs/>
          <w:rtl/>
        </w:rPr>
      </w:pPr>
      <w:r>
        <w:rPr>
          <w:rFonts w:hint="cs"/>
          <w:b/>
          <w:bCs/>
          <w:rtl/>
        </w:rPr>
        <w:t>ת. גם אני הורדתי את המכנסיים ואז היא לקחה לי את איבר המין. והיא הכניסה אותי ואני הספקתי לעשות פעמיים, ואז היא ברחה".</w:t>
      </w:r>
    </w:p>
    <w:p w14:paraId="40E2556E" w14:textId="77777777" w:rsidR="00B26536" w:rsidRDefault="00B26536">
      <w:pPr>
        <w:ind w:firstLine="567"/>
        <w:rPr>
          <w:rFonts w:hint="cs"/>
          <w:rtl/>
        </w:rPr>
      </w:pPr>
      <w:r>
        <w:rPr>
          <w:rFonts w:hint="cs"/>
          <w:rtl/>
        </w:rPr>
        <w:t>(עמ' 201 לפרוטוקול מתאריך 7.2.01 שורות 2-16).</w:t>
      </w:r>
    </w:p>
    <w:p w14:paraId="45F43D78" w14:textId="77777777" w:rsidR="00B26536" w:rsidRDefault="00B26536">
      <w:pPr>
        <w:ind w:firstLine="567"/>
        <w:rPr>
          <w:rFonts w:hint="cs"/>
          <w:rtl/>
        </w:rPr>
      </w:pPr>
      <w:r>
        <w:rPr>
          <w:rFonts w:hint="cs"/>
          <w:rtl/>
        </w:rPr>
        <w:t>בהמשך הדיון הובהר ש</w:t>
      </w:r>
      <w:r>
        <w:rPr>
          <w:rFonts w:hint="cs"/>
          <w:b/>
          <w:bCs/>
          <w:rtl/>
        </w:rPr>
        <w:t>"פעמים"</w:t>
      </w:r>
      <w:r>
        <w:rPr>
          <w:rFonts w:hint="cs"/>
          <w:rtl/>
        </w:rPr>
        <w:t xml:space="preserve"> ,זה במובן שתי תנועות. </w:t>
      </w:r>
    </w:p>
    <w:p w14:paraId="45E6FCA2" w14:textId="77777777" w:rsidR="00B26536" w:rsidRDefault="00B26536">
      <w:pPr>
        <w:ind w:firstLine="567"/>
        <w:rPr>
          <w:rFonts w:hint="cs"/>
          <w:b/>
          <w:bCs/>
          <w:rtl/>
        </w:rPr>
      </w:pPr>
      <w:r>
        <w:rPr>
          <w:rFonts w:hint="cs"/>
          <w:b/>
          <w:bCs/>
          <w:rtl/>
        </w:rPr>
        <w:t>"ואז היא ברחה, היא ברחה לצד ואני תפסתי אותה ביד ושאלתי אותה.</w:t>
      </w:r>
    </w:p>
    <w:p w14:paraId="4976BD1A" w14:textId="77777777" w:rsidR="00B26536" w:rsidRDefault="00B26536">
      <w:pPr>
        <w:ind w:firstLine="567"/>
        <w:rPr>
          <w:rFonts w:hint="cs"/>
          <w:b/>
          <w:bCs/>
          <w:rtl/>
        </w:rPr>
      </w:pPr>
      <w:r>
        <w:rPr>
          <w:rFonts w:hint="cs"/>
          <w:b/>
          <w:bCs/>
          <w:rtl/>
        </w:rPr>
        <w:t>ש. איך תפסת אותה ביד?</w:t>
      </w:r>
    </w:p>
    <w:p w14:paraId="6B4157A6" w14:textId="77777777" w:rsidR="00B26536" w:rsidRDefault="00B26536">
      <w:pPr>
        <w:ind w:firstLine="567"/>
        <w:rPr>
          <w:rFonts w:hint="cs"/>
          <w:b/>
          <w:bCs/>
          <w:rtl/>
        </w:rPr>
      </w:pPr>
      <w:r>
        <w:rPr>
          <w:rFonts w:hint="cs"/>
          <w:b/>
          <w:bCs/>
          <w:rtl/>
        </w:rPr>
        <w:t>ת. ככה (הנאשם מצביע כשהוא אוחז בידו בזרועו של המתורגמן).</w:t>
      </w:r>
    </w:p>
    <w:p w14:paraId="44CC66E7" w14:textId="77777777" w:rsidR="00B26536" w:rsidRDefault="00B26536">
      <w:pPr>
        <w:ind w:firstLine="567"/>
        <w:rPr>
          <w:rFonts w:hint="cs"/>
          <w:b/>
          <w:bCs/>
          <w:rtl/>
        </w:rPr>
      </w:pPr>
      <w:r>
        <w:rPr>
          <w:rFonts w:hint="cs"/>
          <w:b/>
          <w:bCs/>
          <w:rtl/>
        </w:rPr>
        <w:t>ש. ואז?</w:t>
      </w:r>
    </w:p>
    <w:p w14:paraId="70947F76" w14:textId="77777777" w:rsidR="00B26536" w:rsidRDefault="00B26536">
      <w:pPr>
        <w:ind w:left="567"/>
        <w:rPr>
          <w:rFonts w:hint="cs"/>
          <w:b/>
          <w:bCs/>
          <w:rtl/>
        </w:rPr>
      </w:pPr>
      <w:r>
        <w:rPr>
          <w:rFonts w:hint="cs"/>
          <w:b/>
          <w:bCs/>
          <w:rtl/>
        </w:rPr>
        <w:t>ת. ואני אמרתי לה איפה את בורחת, איפה את הולכת? אני שילמתי לך, אני עוד לא גמרתי".</w:t>
      </w:r>
    </w:p>
    <w:p w14:paraId="0BEAC004" w14:textId="77777777" w:rsidR="00B26536" w:rsidRDefault="00B26536">
      <w:pPr>
        <w:ind w:firstLine="567"/>
        <w:rPr>
          <w:rFonts w:hint="cs"/>
          <w:rtl/>
        </w:rPr>
      </w:pPr>
      <w:r>
        <w:rPr>
          <w:rFonts w:hint="cs"/>
          <w:rtl/>
        </w:rPr>
        <w:t>(עמ' 202 לפרוטוקול מתאריך 7.2.01 שורות 8-15).</w:t>
      </w:r>
    </w:p>
    <w:p w14:paraId="47D50D87" w14:textId="77777777" w:rsidR="00B26536" w:rsidRDefault="00B26536">
      <w:pPr>
        <w:ind w:firstLine="567"/>
        <w:rPr>
          <w:rFonts w:hint="cs"/>
          <w:rtl/>
        </w:rPr>
      </w:pPr>
      <w:r>
        <w:rPr>
          <w:rFonts w:hint="cs"/>
          <w:rtl/>
        </w:rPr>
        <w:t>וכן:</w:t>
      </w:r>
    </w:p>
    <w:p w14:paraId="5374D719" w14:textId="77777777" w:rsidR="00B26536" w:rsidRDefault="00B26536">
      <w:pPr>
        <w:ind w:left="567"/>
        <w:rPr>
          <w:rFonts w:hint="cs"/>
          <w:b/>
          <w:bCs/>
          <w:rtl/>
        </w:rPr>
      </w:pPr>
      <w:r>
        <w:rPr>
          <w:rFonts w:hint="cs"/>
          <w:b/>
          <w:bCs/>
          <w:rtl/>
        </w:rPr>
        <w:t xml:space="preserve">"אני תפסתי אותה בזרוע, שאלתי אותה למה את הולכת, והיא פשוט נתנה לי בעיטה עם הרגל שלה, ואז אני דחפתי אותה עם ברגל שלי בתחת ואמרתי לה - לכי. </w:t>
      </w:r>
    </w:p>
    <w:p w14:paraId="446CB8DE" w14:textId="77777777" w:rsidR="00B26536" w:rsidRDefault="00B26536">
      <w:pPr>
        <w:ind w:firstLine="567"/>
        <w:rPr>
          <w:rFonts w:hint="cs"/>
          <w:b/>
          <w:bCs/>
          <w:rtl/>
        </w:rPr>
      </w:pPr>
      <w:r>
        <w:rPr>
          <w:rFonts w:hint="cs"/>
          <w:b/>
          <w:bCs/>
          <w:rtl/>
        </w:rPr>
        <w:t>ש. ומה עם הכסף?</w:t>
      </w:r>
    </w:p>
    <w:p w14:paraId="19FCEDE0" w14:textId="77777777" w:rsidR="00B26536" w:rsidRDefault="00B26536">
      <w:pPr>
        <w:ind w:firstLine="567"/>
        <w:rPr>
          <w:rFonts w:hint="cs"/>
          <w:b/>
          <w:bCs/>
          <w:rtl/>
        </w:rPr>
      </w:pPr>
      <w:r>
        <w:rPr>
          <w:rFonts w:hint="cs"/>
          <w:b/>
          <w:bCs/>
          <w:rtl/>
        </w:rPr>
        <w:t>ת. היא לקחה את הכסף ולא נתנה לי חזרה והלכה".</w:t>
      </w:r>
    </w:p>
    <w:p w14:paraId="173E59F5" w14:textId="77777777" w:rsidR="00B26536" w:rsidRDefault="00B26536">
      <w:pPr>
        <w:ind w:firstLine="567"/>
        <w:rPr>
          <w:rFonts w:hint="cs"/>
          <w:rtl/>
        </w:rPr>
      </w:pPr>
      <w:r>
        <w:rPr>
          <w:rFonts w:hint="cs"/>
          <w:rtl/>
        </w:rPr>
        <w:t>(עמ' 203 לפרוטוקול מתאריך 7.2.01 שורות 6-12).</w:t>
      </w:r>
    </w:p>
    <w:p w14:paraId="4E0DCC97" w14:textId="77777777" w:rsidR="00B26536" w:rsidRDefault="00B26536">
      <w:pPr>
        <w:rPr>
          <w:rFonts w:hint="cs"/>
          <w:b/>
          <w:bCs/>
          <w:szCs w:val="28"/>
          <w:rtl/>
        </w:rPr>
      </w:pPr>
    </w:p>
    <w:p w14:paraId="026EACBA" w14:textId="77777777" w:rsidR="00B26536" w:rsidRDefault="00B26536">
      <w:pPr>
        <w:ind w:left="567"/>
        <w:rPr>
          <w:rFonts w:hint="cs"/>
          <w:rtl/>
        </w:rPr>
      </w:pPr>
      <w:r>
        <w:rPr>
          <w:rFonts w:hint="cs"/>
          <w:rtl/>
        </w:rPr>
        <w:t>גרסתו של הנאשם בנוגע לסיום יחסי המין שקיים עם המתלוננת מלאה בתמיהות ותהיות ובלשון המעטה מגוחכת לחלוטין.</w:t>
      </w:r>
    </w:p>
    <w:p w14:paraId="6AE51650" w14:textId="77777777" w:rsidR="00B26536" w:rsidRDefault="00B26536">
      <w:pPr>
        <w:ind w:left="567"/>
        <w:rPr>
          <w:rFonts w:hint="cs"/>
          <w:rtl/>
        </w:rPr>
      </w:pPr>
      <w:r>
        <w:rPr>
          <w:rFonts w:hint="cs"/>
          <w:rtl/>
        </w:rPr>
        <w:t xml:space="preserve">"ההסברים" שנתן הנאשם לחוקריו כשנשאל כיצד נמצאו כתמי זרע שלו על מעילה, מכנסיה ותחתוניה של המתלוננת מופרכים ואינם מתיישבים לא עם מיקומם של הכתמים הללו בתחתונים ובמכנסיים - באזור המפשעה ובמעיל בצד הפנימי העליון, ולא עם גודלם. </w:t>
      </w:r>
    </w:p>
    <w:p w14:paraId="7195E47C" w14:textId="77777777" w:rsidR="00B26536" w:rsidRDefault="00B26536">
      <w:pPr>
        <w:ind w:firstLine="567"/>
        <w:rPr>
          <w:rFonts w:hint="cs"/>
          <w:b/>
          <w:bCs/>
          <w:rtl/>
        </w:rPr>
      </w:pPr>
      <w:r>
        <w:rPr>
          <w:rFonts w:hint="cs"/>
          <w:rtl/>
        </w:rPr>
        <w:t xml:space="preserve">לדברי המומחית גב' חרמון אורכו של כל אחד מהכתמים הללו היה </w:t>
      </w:r>
      <w:r>
        <w:rPr>
          <w:rFonts w:hint="cs"/>
          <w:b/>
          <w:bCs/>
          <w:rtl/>
        </w:rPr>
        <w:t>לפחות</w:t>
      </w:r>
      <w:r>
        <w:rPr>
          <w:rFonts w:hint="cs"/>
          <w:rtl/>
        </w:rPr>
        <w:t xml:space="preserve"> </w:t>
      </w:r>
      <w:r>
        <w:rPr>
          <w:rFonts w:hint="cs"/>
          <w:b/>
          <w:bCs/>
          <w:rtl/>
        </w:rPr>
        <w:t>18 ס"מ.</w:t>
      </w:r>
    </w:p>
    <w:p w14:paraId="1E6B6FB2" w14:textId="77777777" w:rsidR="00B26536" w:rsidRDefault="00B26536">
      <w:pPr>
        <w:ind w:firstLine="567"/>
        <w:rPr>
          <w:rFonts w:hint="cs"/>
          <w:b/>
          <w:bCs/>
          <w:rtl/>
        </w:rPr>
      </w:pPr>
      <w:r>
        <w:rPr>
          <w:rFonts w:hint="cs"/>
          <w:b/>
          <w:bCs/>
          <w:rtl/>
        </w:rPr>
        <w:t>(ראה: ת22/).</w:t>
      </w:r>
    </w:p>
    <w:p w14:paraId="1AA8C2E1" w14:textId="77777777" w:rsidR="00B26536" w:rsidRDefault="00B26536">
      <w:pPr>
        <w:ind w:firstLine="567"/>
        <w:rPr>
          <w:rFonts w:hint="cs"/>
          <w:rtl/>
        </w:rPr>
      </w:pPr>
    </w:p>
    <w:p w14:paraId="5748E297" w14:textId="77777777" w:rsidR="00B26536" w:rsidRDefault="00B26536">
      <w:pPr>
        <w:ind w:firstLine="567"/>
        <w:rPr>
          <w:rFonts w:hint="cs"/>
          <w:rtl/>
        </w:rPr>
      </w:pPr>
      <w:r>
        <w:rPr>
          <w:rFonts w:hint="cs"/>
          <w:rtl/>
        </w:rPr>
        <w:t xml:space="preserve">זאת ועוד, "ההסברים" הללו לא ניתנו באמרתו הראשונה  של הנאשם במשטרה. </w:t>
      </w:r>
    </w:p>
    <w:p w14:paraId="2229A52E" w14:textId="77777777" w:rsidR="00B26536" w:rsidRDefault="00B26536">
      <w:pPr>
        <w:ind w:left="567"/>
        <w:rPr>
          <w:rFonts w:hint="cs"/>
          <w:rtl/>
        </w:rPr>
      </w:pPr>
      <w:r>
        <w:rPr>
          <w:rFonts w:hint="cs"/>
          <w:rtl/>
        </w:rPr>
        <w:t>באמרתו הראשונה במשטרה - ת1/ שנגבתה מהנאשם ב- 20.3.00, מיד בסמוך למעצרו סיפר הנאשם מיוזמתו לחוקר כי האקט המיני הופסק באמצע, בטרם הגיע לסיפוק מיני.</w:t>
      </w:r>
    </w:p>
    <w:p w14:paraId="32B2A5E3" w14:textId="77777777" w:rsidR="00B26536" w:rsidRDefault="00B26536">
      <w:pPr>
        <w:ind w:left="567"/>
        <w:rPr>
          <w:rFonts w:hint="cs"/>
          <w:b/>
          <w:bCs/>
          <w:rtl/>
        </w:rPr>
      </w:pPr>
      <w:r>
        <w:rPr>
          <w:rFonts w:hint="cs"/>
          <w:b/>
          <w:bCs/>
          <w:rtl/>
        </w:rPr>
        <w:t>"הכנסתי את איבר מיני לאיבר מינה אולי 3 פעמים והיא לפתע נרתעה, הרימה את מכנסיה למעלה ושאלתי למה את הולכת אני שילמתי לך כסף ולמה את עוזבת באמצע עוד לא גמרתי...".</w:t>
      </w:r>
    </w:p>
    <w:p w14:paraId="0A92B695" w14:textId="77777777" w:rsidR="00B26536" w:rsidRDefault="00B26536">
      <w:pPr>
        <w:ind w:left="567"/>
        <w:rPr>
          <w:rFonts w:hint="cs"/>
          <w:rtl/>
        </w:rPr>
      </w:pPr>
    </w:p>
    <w:p w14:paraId="39731FB0" w14:textId="77777777" w:rsidR="00B26536" w:rsidRDefault="00B26536">
      <w:pPr>
        <w:ind w:left="567"/>
        <w:rPr>
          <w:rFonts w:hint="cs"/>
          <w:rtl/>
        </w:rPr>
      </w:pPr>
      <w:r>
        <w:rPr>
          <w:rFonts w:hint="cs"/>
          <w:rtl/>
        </w:rPr>
        <w:t>באמרתו השניה במשטרה - ת2/ מ- 24.3.00 חזר הנאשם תחילה על גרסתו אותה מסר בת1/ לפיה הוא לא סיים את האקט המיני ולא בא על סיפוקו.</w:t>
      </w:r>
    </w:p>
    <w:p w14:paraId="10936733" w14:textId="77777777" w:rsidR="00B26536" w:rsidRDefault="00B26536">
      <w:pPr>
        <w:ind w:firstLine="567"/>
        <w:rPr>
          <w:rFonts w:hint="cs"/>
          <w:b/>
          <w:bCs/>
          <w:rtl/>
        </w:rPr>
      </w:pPr>
      <w:r>
        <w:rPr>
          <w:rFonts w:hint="cs"/>
          <w:b/>
          <w:bCs/>
          <w:rtl/>
        </w:rPr>
        <w:t>"ולמה את לא נותנת לי את הכסף בחזרה כי לא גמרתי".</w:t>
      </w:r>
    </w:p>
    <w:p w14:paraId="01EAD537" w14:textId="77777777" w:rsidR="00B26536" w:rsidRDefault="00B26536">
      <w:pPr>
        <w:ind w:left="567"/>
        <w:rPr>
          <w:rFonts w:hint="cs"/>
          <w:b/>
          <w:bCs/>
          <w:rtl/>
        </w:rPr>
      </w:pPr>
      <w:r>
        <w:rPr>
          <w:rFonts w:hint="cs"/>
          <w:rtl/>
        </w:rPr>
        <w:t>ובהמשך כשהחוקר שאל</w:t>
      </w:r>
      <w:r>
        <w:rPr>
          <w:rFonts w:hint="cs"/>
          <w:b/>
          <w:bCs/>
          <w:rtl/>
        </w:rPr>
        <w:t xml:space="preserve"> "האם אתה גמרת?"</w:t>
      </w:r>
      <w:r>
        <w:rPr>
          <w:rFonts w:hint="cs"/>
          <w:rtl/>
        </w:rPr>
        <w:t xml:space="preserve"> ענה הנאשם: </w:t>
      </w:r>
      <w:r>
        <w:rPr>
          <w:rFonts w:hint="cs"/>
          <w:b/>
          <w:bCs/>
          <w:rtl/>
        </w:rPr>
        <w:t>"אני לא גמרתי אני לא יודע אם גמרתי או לא, לא יצא לי כלום אם זה מה שאתה שואל".</w:t>
      </w:r>
    </w:p>
    <w:p w14:paraId="29024F9C" w14:textId="77777777" w:rsidR="00B26536" w:rsidRDefault="00B26536">
      <w:pPr>
        <w:ind w:left="567"/>
        <w:rPr>
          <w:rFonts w:hint="cs"/>
          <w:rtl/>
        </w:rPr>
      </w:pPr>
    </w:p>
    <w:p w14:paraId="58B4E917" w14:textId="77777777" w:rsidR="00B26536" w:rsidRDefault="00B26536">
      <w:pPr>
        <w:ind w:left="567"/>
        <w:rPr>
          <w:rFonts w:hint="cs"/>
          <w:rtl/>
        </w:rPr>
      </w:pPr>
      <w:r>
        <w:rPr>
          <w:rFonts w:hint="cs"/>
          <w:rtl/>
        </w:rPr>
        <w:t xml:space="preserve">אולם כאשר החוקר המשיך לחקור בנושא, "הסביר" הנאשם שבדרך כלל הוא איננו יודע אם הוא מגיע לסיפוקו אם לאו, כאשר איננו רואה אם נפלט זרע. </w:t>
      </w:r>
    </w:p>
    <w:p w14:paraId="2F5F0AE5" w14:textId="77777777" w:rsidR="00B26536" w:rsidRDefault="00B26536">
      <w:pPr>
        <w:ind w:left="567"/>
        <w:rPr>
          <w:rFonts w:hint="cs"/>
          <w:rtl/>
        </w:rPr>
      </w:pPr>
      <w:r>
        <w:rPr>
          <w:rFonts w:hint="cs"/>
          <w:rtl/>
        </w:rPr>
        <w:t xml:space="preserve">גרסה מופרכת ומגוחכת לחלוטין, דהיינו - הנאשם לדבריו איננו מרגיש כלל כאשר הוא מגיע לסיפוק מיני. </w:t>
      </w:r>
    </w:p>
    <w:p w14:paraId="6C31D07A" w14:textId="77777777" w:rsidR="00B26536" w:rsidRDefault="00B26536">
      <w:pPr>
        <w:ind w:firstLine="567"/>
        <w:rPr>
          <w:rFonts w:hint="cs"/>
          <w:b/>
          <w:bCs/>
          <w:rtl/>
        </w:rPr>
      </w:pPr>
      <w:r>
        <w:rPr>
          <w:rFonts w:hint="cs"/>
          <w:b/>
          <w:bCs/>
          <w:rtl/>
        </w:rPr>
        <w:t>"ש. אתה בדרך כלל מרגיש שאתה גומר ביחסי מין?</w:t>
      </w:r>
    </w:p>
    <w:p w14:paraId="4E17B7A1" w14:textId="77777777" w:rsidR="00B26536" w:rsidRDefault="00B26536">
      <w:pPr>
        <w:ind w:left="567"/>
        <w:rPr>
          <w:rFonts w:hint="cs"/>
          <w:b/>
          <w:bCs/>
          <w:rtl/>
        </w:rPr>
      </w:pPr>
      <w:r>
        <w:rPr>
          <w:rFonts w:hint="cs"/>
          <w:b/>
          <w:bCs/>
          <w:rtl/>
        </w:rPr>
        <w:t>ת. אני לא יודע, בדרך כלל הולך לזונות... ושמים לי מן בלון על הזין ולאחר חצי שעה אני יוצא החוצה, לא יודע אם אני גמרתי או לא גמרתי".</w:t>
      </w:r>
    </w:p>
    <w:p w14:paraId="7EEC771F" w14:textId="77777777" w:rsidR="00B26536" w:rsidRDefault="00B26536">
      <w:pPr>
        <w:ind w:left="567"/>
        <w:rPr>
          <w:rFonts w:hint="cs"/>
          <w:rtl/>
        </w:rPr>
      </w:pPr>
    </w:p>
    <w:p w14:paraId="50A2E615" w14:textId="77777777" w:rsidR="00B26536" w:rsidRDefault="00B26536">
      <w:pPr>
        <w:ind w:left="567"/>
        <w:rPr>
          <w:rFonts w:hint="cs"/>
          <w:rtl/>
        </w:rPr>
      </w:pPr>
      <w:r>
        <w:rPr>
          <w:rFonts w:hint="cs"/>
          <w:rtl/>
        </w:rPr>
        <w:t>בהמשך כאשר נאמר לנאשם כי על תחתוניה של המתלוננת נמצאו כתמי זרע והתבקשה תגובתו לכך. ענה הנאשם:</w:t>
      </w:r>
    </w:p>
    <w:p w14:paraId="14619D5B" w14:textId="77777777" w:rsidR="00B26536" w:rsidRDefault="00B26536">
      <w:pPr>
        <w:ind w:firstLine="567"/>
        <w:rPr>
          <w:rFonts w:hint="cs"/>
          <w:rtl/>
        </w:rPr>
      </w:pPr>
      <w:r>
        <w:rPr>
          <w:rFonts w:hint="cs"/>
          <w:b/>
          <w:bCs/>
          <w:rtl/>
        </w:rPr>
        <w:t>"ת. אני לא יודע מה אני אומר לא יודע".</w:t>
      </w:r>
    </w:p>
    <w:p w14:paraId="7FDE6AD8" w14:textId="77777777" w:rsidR="00B26536" w:rsidRDefault="00B26536">
      <w:pPr>
        <w:ind w:left="567"/>
        <w:rPr>
          <w:rFonts w:hint="cs"/>
          <w:rtl/>
        </w:rPr>
      </w:pPr>
      <w:r>
        <w:rPr>
          <w:rFonts w:hint="cs"/>
          <w:rtl/>
        </w:rPr>
        <w:t xml:space="preserve">הנאשם לא נתן הסבר כלשהו, </w:t>
      </w:r>
      <w:r>
        <w:rPr>
          <w:rFonts w:hint="cs"/>
          <w:b/>
          <w:bCs/>
          <w:rtl/>
        </w:rPr>
        <w:t xml:space="preserve">גם לא את ההסברים שהעלו סניגוריו בסיכומיהם </w:t>
      </w:r>
      <w:r>
        <w:rPr>
          <w:rFonts w:hint="cs"/>
          <w:rtl/>
        </w:rPr>
        <w:t>להמצאותם של כתמי זרע שלו בתחתוניה, מכנסיה ועל פנים מעילה של המתלוננת.</w:t>
      </w:r>
    </w:p>
    <w:p w14:paraId="12B5E8EB" w14:textId="77777777" w:rsidR="00B26536" w:rsidRDefault="00B26536">
      <w:pPr>
        <w:ind w:left="567"/>
        <w:rPr>
          <w:rFonts w:hint="cs"/>
          <w:rtl/>
        </w:rPr>
      </w:pPr>
    </w:p>
    <w:p w14:paraId="67B52A01" w14:textId="77777777" w:rsidR="00B26536" w:rsidRDefault="00B26536">
      <w:pPr>
        <w:ind w:left="567"/>
        <w:rPr>
          <w:rFonts w:hint="cs"/>
          <w:rtl/>
        </w:rPr>
      </w:pPr>
      <w:r>
        <w:rPr>
          <w:rFonts w:hint="cs"/>
          <w:rtl/>
        </w:rPr>
        <w:t>בעדותו בביהמ"ש "שכלל" הנאשם את גרסתו וטען כי היה חשוך במקום ולכן הוא לא ראה אם פלט זרע או לא. ונשאלת השאלה, כיצד יתכן שהנאשם לא הרגיש אם פלט או לא פלט את זרעו?</w:t>
      </w:r>
    </w:p>
    <w:p w14:paraId="2C194FC4" w14:textId="77777777" w:rsidR="00B26536" w:rsidRDefault="00B26536">
      <w:pPr>
        <w:ind w:left="567"/>
        <w:rPr>
          <w:rFonts w:hint="cs"/>
          <w:b/>
          <w:bCs/>
          <w:rtl/>
        </w:rPr>
      </w:pPr>
      <w:r>
        <w:rPr>
          <w:rFonts w:hint="cs"/>
          <w:b/>
          <w:bCs/>
          <w:rtl/>
        </w:rPr>
        <w:t>"ש. האם אתה זוכר אם גמרת, כלומר אם הגעת לסיפוק או לא?</w:t>
      </w:r>
    </w:p>
    <w:p w14:paraId="6215DF27" w14:textId="77777777" w:rsidR="00B26536" w:rsidRDefault="00B26536">
      <w:pPr>
        <w:ind w:left="567"/>
        <w:rPr>
          <w:rFonts w:hint="cs"/>
          <w:b/>
          <w:bCs/>
          <w:rtl/>
        </w:rPr>
      </w:pPr>
      <w:r>
        <w:rPr>
          <w:rFonts w:hint="cs"/>
          <w:b/>
          <w:bCs/>
          <w:rtl/>
        </w:rPr>
        <w:t>ת. אני לא זוכר כי היה חושך, ואני לא ראיתי אם יצא משהו או לא. אני אמרתי לה שאני עוד לא גמרתי כי הזיין שלי עוד עמד".</w:t>
      </w:r>
    </w:p>
    <w:p w14:paraId="7C1EC9E9" w14:textId="77777777" w:rsidR="00B26536" w:rsidRDefault="00B26536">
      <w:pPr>
        <w:ind w:left="567"/>
        <w:rPr>
          <w:rFonts w:hint="cs"/>
          <w:rtl/>
        </w:rPr>
      </w:pPr>
      <w:r>
        <w:rPr>
          <w:rFonts w:hint="cs"/>
          <w:rtl/>
        </w:rPr>
        <w:t>(עמ' 202 לפרוטוקול מתאריך 7.2.01 שורות 21-23).</w:t>
      </w:r>
    </w:p>
    <w:p w14:paraId="4434DB51" w14:textId="77777777" w:rsidR="00B26536" w:rsidRDefault="00B26536">
      <w:pPr>
        <w:ind w:left="567"/>
        <w:rPr>
          <w:rFonts w:hint="cs"/>
          <w:b/>
          <w:bCs/>
          <w:rtl/>
        </w:rPr>
      </w:pPr>
      <w:r>
        <w:rPr>
          <w:rFonts w:hint="cs"/>
          <w:b/>
          <w:bCs/>
          <w:rtl/>
        </w:rPr>
        <w:t>"ש. ... האם היו לך מקרים קודמים שבו לא ידעת אם גמרת או לא?</w:t>
      </w:r>
    </w:p>
    <w:p w14:paraId="3ACE8D04" w14:textId="77777777" w:rsidR="00B26536" w:rsidRDefault="00B26536">
      <w:pPr>
        <w:ind w:left="567"/>
        <w:rPr>
          <w:rFonts w:hint="cs"/>
          <w:b/>
          <w:bCs/>
          <w:rtl/>
        </w:rPr>
      </w:pPr>
      <w:r>
        <w:rPr>
          <w:rFonts w:hint="cs"/>
          <w:b/>
          <w:bCs/>
          <w:rtl/>
        </w:rPr>
        <w:t>ת. אני כשהייתי בפעם אחרת בתל-אביב, ואז היו שמים לי קונדום, ואז לא הייתי יודע".</w:t>
      </w:r>
    </w:p>
    <w:p w14:paraId="21049D15" w14:textId="77777777" w:rsidR="00B26536" w:rsidRDefault="00B26536">
      <w:pPr>
        <w:ind w:left="567"/>
        <w:rPr>
          <w:rFonts w:hint="cs"/>
          <w:rtl/>
        </w:rPr>
      </w:pPr>
      <w:r>
        <w:rPr>
          <w:rFonts w:hint="cs"/>
          <w:rtl/>
        </w:rPr>
        <w:t>(עמ' 203 לפרוטוקול מתאריך 7.2.01 שורות 2-5).</w:t>
      </w:r>
    </w:p>
    <w:p w14:paraId="490B052C" w14:textId="77777777" w:rsidR="00B26536" w:rsidRDefault="00B26536">
      <w:pPr>
        <w:ind w:left="567"/>
        <w:rPr>
          <w:rFonts w:hint="cs"/>
          <w:rtl/>
        </w:rPr>
      </w:pPr>
    </w:p>
    <w:p w14:paraId="46D23AF5" w14:textId="77777777" w:rsidR="00B26536" w:rsidRDefault="00B26536">
      <w:pPr>
        <w:ind w:left="567"/>
        <w:rPr>
          <w:rFonts w:hint="cs"/>
          <w:rtl/>
        </w:rPr>
      </w:pPr>
      <w:r>
        <w:rPr>
          <w:rFonts w:hint="cs"/>
          <w:rtl/>
        </w:rPr>
        <w:t>כאמור לעיל, הגרסה תמוהה ובלתי מהימנה ואין בה כדי להסביר את הממצאים - כתמי הזרע הגדולים - שנמצאו על בגדיה של המתלוננת.</w:t>
      </w:r>
    </w:p>
    <w:p w14:paraId="0A2C97E8" w14:textId="77777777" w:rsidR="00B26536" w:rsidRDefault="00B26536">
      <w:pPr>
        <w:ind w:left="567"/>
        <w:rPr>
          <w:rFonts w:hint="cs"/>
          <w:rtl/>
        </w:rPr>
      </w:pPr>
      <w:r>
        <w:rPr>
          <w:rFonts w:hint="cs"/>
          <w:rtl/>
        </w:rPr>
        <w:t xml:space="preserve">אם אכן הורידה המתלוננת את מעילה לפני קיום יחסי המין וזרקה אותו כטענת הנאשם, אין הסבר לעובדה שכתם זרע גדול נמצא בצד הפנימי העליון של המעיל. </w:t>
      </w:r>
    </w:p>
    <w:p w14:paraId="6BCC5D05" w14:textId="77777777" w:rsidR="00B26536" w:rsidRDefault="00B26536">
      <w:pPr>
        <w:ind w:left="567"/>
        <w:rPr>
          <w:rFonts w:hint="cs"/>
          <w:rtl/>
        </w:rPr>
      </w:pPr>
      <w:r>
        <w:rPr>
          <w:rFonts w:hint="cs"/>
          <w:rtl/>
        </w:rPr>
        <w:t xml:space="preserve">הכתמים הללו מיקומם וגודלם מתיישבים אך ורק עם גרסת המתלוננת. </w:t>
      </w:r>
    </w:p>
    <w:p w14:paraId="1A197C6F" w14:textId="77777777" w:rsidR="00B26536" w:rsidRDefault="00B26536">
      <w:pPr>
        <w:ind w:left="567"/>
        <w:rPr>
          <w:rFonts w:hint="cs"/>
          <w:b/>
          <w:bCs/>
          <w:szCs w:val="28"/>
          <w:rtl/>
        </w:rPr>
      </w:pPr>
    </w:p>
    <w:p w14:paraId="5EC76C4A" w14:textId="77777777" w:rsidR="00B26536" w:rsidRDefault="00B26536">
      <w:pPr>
        <w:ind w:left="567"/>
        <w:rPr>
          <w:rFonts w:hint="cs"/>
          <w:b/>
          <w:bCs/>
          <w:szCs w:val="28"/>
          <w:rtl/>
        </w:rPr>
      </w:pPr>
      <w:r>
        <w:rPr>
          <w:rFonts w:hint="cs"/>
          <w:b/>
          <w:bCs/>
          <w:szCs w:val="28"/>
          <w:rtl/>
        </w:rPr>
        <w:t>באשר לעדותם של עדי ההגנה -</w:t>
      </w:r>
    </w:p>
    <w:p w14:paraId="2392350A" w14:textId="77777777" w:rsidR="00B26536" w:rsidRDefault="00B26536">
      <w:pPr>
        <w:rPr>
          <w:rFonts w:hint="cs"/>
          <w:rtl/>
        </w:rPr>
      </w:pPr>
    </w:p>
    <w:p w14:paraId="3B099886" w14:textId="77777777" w:rsidR="00B26536" w:rsidRDefault="00B26536">
      <w:pPr>
        <w:ind w:firstLine="567"/>
        <w:rPr>
          <w:rFonts w:hint="cs"/>
          <w:rtl/>
        </w:rPr>
      </w:pPr>
      <w:r>
        <w:rPr>
          <w:rFonts w:hint="cs"/>
          <w:b/>
          <w:bCs/>
          <w:rtl/>
        </w:rPr>
        <w:t>דר' מילר</w:t>
      </w:r>
      <w:r>
        <w:rPr>
          <w:rFonts w:hint="cs"/>
          <w:rtl/>
        </w:rPr>
        <w:t xml:space="preserve"> המומחה מטעם ההגנה בחוות דעתו - הניח מספר הנחות שאין להן כל תימוכין </w:t>
      </w:r>
    </w:p>
    <w:p w14:paraId="7A2D28FD" w14:textId="77777777" w:rsidR="00B26536" w:rsidRDefault="00B26536">
      <w:pPr>
        <w:ind w:firstLine="567"/>
        <w:rPr>
          <w:rFonts w:hint="cs"/>
          <w:rtl/>
        </w:rPr>
      </w:pPr>
      <w:r>
        <w:rPr>
          <w:rFonts w:hint="cs"/>
          <w:rtl/>
        </w:rPr>
        <w:t>בחומר הראיות, ולכן לא ניתן לקבל את האמור בחוות דעתו בנושאים הללו.</w:t>
      </w:r>
    </w:p>
    <w:p w14:paraId="318A69B9" w14:textId="77777777" w:rsidR="00B26536" w:rsidRDefault="00B26536">
      <w:pPr>
        <w:ind w:left="567"/>
        <w:rPr>
          <w:rFonts w:hint="cs"/>
          <w:rtl/>
        </w:rPr>
      </w:pPr>
      <w:r>
        <w:rPr>
          <w:rFonts w:hint="cs"/>
          <w:rtl/>
        </w:rPr>
        <w:t xml:space="preserve">המומחה ציין כי הניח שהמתלוננת לא נטלה את תרופותיה באופן סדיר במועד הרלוונטי וזאת למרות שאין לכך תימוכין בחומר הראיות ועל אף העובדה שרופאה של המתלוננת, דר' סנקוביץ העיד כי נהגה לקחת את התרופות בתקופה הרלוונטית כסדרן. (עמ' 48 לפרוטוקול מתאריך 19.9.00 שורות 12-13 , 20-22). </w:t>
      </w:r>
    </w:p>
    <w:p w14:paraId="2606A2C5" w14:textId="77777777" w:rsidR="00B26536" w:rsidRDefault="00B26536">
      <w:pPr>
        <w:ind w:left="567"/>
        <w:rPr>
          <w:rFonts w:hint="cs"/>
          <w:rtl/>
        </w:rPr>
      </w:pPr>
      <w:r>
        <w:rPr>
          <w:rFonts w:hint="cs"/>
          <w:rtl/>
        </w:rPr>
        <w:t>המומחה הודה כי ככלל ניתן לומר על חולה שדואג לצרכיו הבסיסיים, כגון דיור, כי תפקודו סביר. (עמ' 233 לפרוטוקול).</w:t>
      </w:r>
    </w:p>
    <w:p w14:paraId="679F1AC2" w14:textId="77777777" w:rsidR="00B26536" w:rsidRDefault="00B26536">
      <w:pPr>
        <w:ind w:left="567"/>
        <w:rPr>
          <w:rFonts w:hint="cs"/>
          <w:rtl/>
        </w:rPr>
      </w:pPr>
      <w:r>
        <w:rPr>
          <w:rFonts w:hint="cs"/>
          <w:rtl/>
        </w:rPr>
        <w:t>המתלוננת דאגה באופן שוטף לצרכיה הבסיסיים ולכן ניתן לקבוע כי תפקודה בתקופה הרלוונטית היה סביר.</w:t>
      </w:r>
    </w:p>
    <w:p w14:paraId="5DD27159" w14:textId="77777777" w:rsidR="00B26536" w:rsidRDefault="00B26536">
      <w:pPr>
        <w:ind w:left="567"/>
        <w:rPr>
          <w:rFonts w:hint="cs"/>
          <w:rtl/>
        </w:rPr>
      </w:pPr>
      <w:r>
        <w:rPr>
          <w:rFonts w:hint="cs"/>
          <w:rtl/>
        </w:rPr>
        <w:t>העד התייחס לאפשרויות תאורטיות כגון: השפעת צריכת אלכוהול על חולי נפש וכן לאפשרות של "שינוי לבבות" בעת קיום יחסי מין - תופעה שלדעת המומחה אפשרית גם אצל נשים בריאות, אך יתכן ומתבטאת בצורה קיצונית יותר בנשים החולות בסכיזופרניה שכן אחד ממאפייני המחלה הוא קוטביות ברגשות - הופעת דחף חזק שמתגבר ומבטל דחף חזק קודם לו. (עמ' 239 ו- 240 לפרוטוקול מתאריך 18.3.01).</w:t>
      </w:r>
    </w:p>
    <w:p w14:paraId="6D533A3F" w14:textId="77777777" w:rsidR="00B26536" w:rsidRDefault="00B26536">
      <w:pPr>
        <w:ind w:left="567"/>
        <w:rPr>
          <w:rFonts w:hint="cs"/>
          <w:rtl/>
        </w:rPr>
      </w:pPr>
    </w:p>
    <w:p w14:paraId="2CEE77B4" w14:textId="77777777" w:rsidR="00B26536" w:rsidRDefault="00B26536">
      <w:pPr>
        <w:ind w:left="567"/>
        <w:rPr>
          <w:rFonts w:hint="cs"/>
          <w:rtl/>
        </w:rPr>
      </w:pPr>
      <w:r>
        <w:rPr>
          <w:rFonts w:hint="cs"/>
          <w:rtl/>
        </w:rPr>
        <w:t xml:space="preserve">בענין צריכת האלכוהול - לא ידוע אם המתלוננת צרכה אלכוהול במועד הארוע, ואם כן כמה צרכה, ואם היתה לכך השפעה על מצבה הנפשי. </w:t>
      </w:r>
    </w:p>
    <w:p w14:paraId="5372EEC2" w14:textId="77777777" w:rsidR="00B26536" w:rsidRDefault="00B26536">
      <w:pPr>
        <w:ind w:left="567"/>
        <w:rPr>
          <w:rFonts w:hint="cs"/>
          <w:rtl/>
        </w:rPr>
      </w:pPr>
      <w:r>
        <w:rPr>
          <w:rFonts w:hint="cs"/>
          <w:rtl/>
        </w:rPr>
        <w:t>באשר לאפשרות של "שינוי לבבות" לא הובאה הוכחה מדעית להשערה של המומחה לפיה לנשים החולות בסכיזופרניה, יש נטיה יותר חזקה לכך מאשר לנשים בריאות, והדבר נאמר באופן סתמי לחלוטין.</w:t>
      </w:r>
    </w:p>
    <w:p w14:paraId="7B3E756B" w14:textId="77777777" w:rsidR="00B26536" w:rsidRDefault="00B26536">
      <w:pPr>
        <w:ind w:left="567"/>
        <w:rPr>
          <w:rFonts w:hint="cs"/>
          <w:u w:val="single"/>
          <w:rtl/>
        </w:rPr>
      </w:pPr>
      <w:r>
        <w:rPr>
          <w:rFonts w:hint="cs"/>
          <w:b/>
          <w:bCs/>
          <w:rtl/>
        </w:rPr>
        <w:t>לסיכום:</w:t>
      </w:r>
      <w:r>
        <w:rPr>
          <w:rFonts w:hint="cs"/>
          <w:rtl/>
        </w:rPr>
        <w:t xml:space="preserve"> דר' מילר איננו קובע באופן חד משמעי שהמתלוננת שיקרה בעדותה או שתלונתה נובעת מדמיונות שווא. </w:t>
      </w:r>
      <w:r>
        <w:rPr>
          <w:rFonts w:hint="cs"/>
          <w:u w:val="single"/>
          <w:rtl/>
        </w:rPr>
        <w:t xml:space="preserve">המומחה מעלה מספר אפשרויות - אשר כולן סבירות לדידו באותה מידה - ואחת מהן היא שהמתלוננת אכן סיפרה בתלונתה את האמת האובייקטיבית. </w:t>
      </w:r>
    </w:p>
    <w:p w14:paraId="262B8E1F" w14:textId="77777777" w:rsidR="00B26536" w:rsidRDefault="00B26536">
      <w:pPr>
        <w:ind w:left="567"/>
        <w:rPr>
          <w:rFonts w:hint="cs"/>
          <w:rtl/>
        </w:rPr>
      </w:pPr>
      <w:r>
        <w:rPr>
          <w:rFonts w:hint="cs"/>
          <w:rtl/>
        </w:rPr>
        <w:t>(עמ' 242 לפרוטוקול מתאריך 18.3.01).</w:t>
      </w:r>
    </w:p>
    <w:p w14:paraId="6FF805AA" w14:textId="77777777" w:rsidR="00B26536" w:rsidRDefault="00B26536">
      <w:pPr>
        <w:ind w:left="1134"/>
        <w:rPr>
          <w:rFonts w:hint="cs"/>
          <w:rtl/>
        </w:rPr>
      </w:pPr>
    </w:p>
    <w:p w14:paraId="18FE32C3" w14:textId="77777777" w:rsidR="00B26536" w:rsidRDefault="00B26536">
      <w:pPr>
        <w:ind w:firstLine="567"/>
        <w:rPr>
          <w:rFonts w:hint="cs"/>
          <w:rtl/>
        </w:rPr>
      </w:pPr>
      <w:r>
        <w:rPr>
          <w:rFonts w:hint="cs"/>
          <w:b/>
          <w:bCs/>
          <w:rtl/>
        </w:rPr>
        <w:t xml:space="preserve">עד ההגנה מוגרבי </w:t>
      </w:r>
      <w:r>
        <w:rPr>
          <w:rFonts w:hint="cs"/>
          <w:rtl/>
        </w:rPr>
        <w:t xml:space="preserve">חמיה לשעבר של המתלוננת תאר בעדותו בביהמ"ש את פחדיה של </w:t>
      </w:r>
    </w:p>
    <w:p w14:paraId="6AEE1ACF" w14:textId="77777777" w:rsidR="00B26536" w:rsidRDefault="00B26536">
      <w:pPr>
        <w:ind w:left="567"/>
        <w:rPr>
          <w:rFonts w:hint="cs"/>
          <w:rtl/>
        </w:rPr>
      </w:pPr>
      <w:r>
        <w:rPr>
          <w:rFonts w:hint="cs"/>
          <w:rtl/>
        </w:rPr>
        <w:t xml:space="preserve">המתלוננת לפיהם מנסים להרעילה ודבריו תואמים את דברי דר' סנקוביץ שסיפר על מצבה של המתלוננת בתחילת הטיפול ואופיין של מחשבות השווא מהן סבלה. </w:t>
      </w:r>
    </w:p>
    <w:p w14:paraId="4B876B56" w14:textId="77777777" w:rsidR="00B26536" w:rsidRDefault="00B26536">
      <w:pPr>
        <w:ind w:left="567"/>
        <w:rPr>
          <w:rFonts w:hint="cs"/>
          <w:rtl/>
        </w:rPr>
      </w:pPr>
      <w:r>
        <w:rPr>
          <w:rFonts w:hint="cs"/>
          <w:rtl/>
        </w:rPr>
        <w:t xml:space="preserve">עדותו איננה נוגעת לתקופה הרלוונטית ואין בה כדי לאשש או לתמוך בגרסת הנאשם. </w:t>
      </w:r>
    </w:p>
    <w:p w14:paraId="252DB110" w14:textId="77777777" w:rsidR="00B26536" w:rsidRDefault="00B26536">
      <w:pPr>
        <w:ind w:left="567"/>
        <w:rPr>
          <w:rFonts w:hint="cs"/>
          <w:rtl/>
        </w:rPr>
      </w:pPr>
      <w:r>
        <w:rPr>
          <w:rFonts w:hint="cs"/>
          <w:rtl/>
        </w:rPr>
        <w:t>העד אף איננו עד מומחה ולא ניתן ללמוד מדבריו אם המתלוננת סובלת מהפרעות פסיכיאטריות כאלה או אחרות, ומה הקשר בינן לבין האפשרות שהמציאה את הסיפור.</w:t>
      </w:r>
    </w:p>
    <w:p w14:paraId="64EE7F16" w14:textId="77777777" w:rsidR="00B26536" w:rsidRDefault="00B26536">
      <w:pPr>
        <w:rPr>
          <w:rFonts w:hint="cs"/>
          <w:b/>
          <w:bCs/>
          <w:szCs w:val="28"/>
          <w:rtl/>
        </w:rPr>
      </w:pPr>
    </w:p>
    <w:p w14:paraId="2C8E6BC0" w14:textId="77777777" w:rsidR="00B26536" w:rsidRDefault="00B26536">
      <w:pPr>
        <w:ind w:firstLine="567"/>
        <w:rPr>
          <w:rFonts w:hint="cs"/>
          <w:b/>
          <w:bCs/>
          <w:rtl/>
        </w:rPr>
      </w:pPr>
    </w:p>
    <w:p w14:paraId="6EC868C8" w14:textId="77777777" w:rsidR="00B26536" w:rsidRDefault="00B26536">
      <w:pPr>
        <w:ind w:firstLine="567"/>
        <w:rPr>
          <w:rFonts w:hint="cs"/>
          <w:b/>
          <w:bCs/>
          <w:rtl/>
        </w:rPr>
      </w:pPr>
    </w:p>
    <w:p w14:paraId="1968BE2A" w14:textId="77777777" w:rsidR="00B26536" w:rsidRDefault="00B26536">
      <w:pPr>
        <w:ind w:firstLine="567"/>
        <w:rPr>
          <w:rFonts w:hint="cs"/>
          <w:rtl/>
        </w:rPr>
      </w:pPr>
      <w:r>
        <w:rPr>
          <w:rFonts w:hint="cs"/>
          <w:b/>
          <w:bCs/>
          <w:rtl/>
        </w:rPr>
        <w:t>עד ההגנה יונל</w:t>
      </w:r>
      <w:r>
        <w:rPr>
          <w:rFonts w:hint="cs"/>
          <w:rtl/>
        </w:rPr>
        <w:t xml:space="preserve"> העיד כי אינו יודע דבר על הארוע נשוא הדיון (עמ' 115 לפרוטוקול </w:t>
      </w:r>
    </w:p>
    <w:p w14:paraId="62540E53" w14:textId="77777777" w:rsidR="00B26536" w:rsidRDefault="00B26536">
      <w:pPr>
        <w:ind w:left="567"/>
        <w:rPr>
          <w:rFonts w:hint="cs"/>
          <w:rtl/>
        </w:rPr>
      </w:pPr>
      <w:r>
        <w:rPr>
          <w:rFonts w:hint="cs"/>
          <w:rtl/>
        </w:rPr>
        <w:t>מתאריך 2.11.00) ולאחר ששמע את המתלוננת צועקת בשמו של ג'ורג' בליל הארוע, לא שמע דבר.</w:t>
      </w:r>
    </w:p>
    <w:p w14:paraId="4DB6616A" w14:textId="77777777" w:rsidR="00B26536" w:rsidRDefault="00B26536">
      <w:pPr>
        <w:ind w:left="567"/>
        <w:rPr>
          <w:rFonts w:hint="cs"/>
          <w:rtl/>
        </w:rPr>
      </w:pPr>
      <w:r>
        <w:rPr>
          <w:rFonts w:hint="cs"/>
          <w:rtl/>
        </w:rPr>
        <w:t xml:space="preserve">אין בעדותו של יונל כדי לסתור את עדות המתלוננת. המתלוננת לא טענה כי צעקה לעזרה במסדרון, עובר למעשה האונס, אלא כשהיתה כבר בקראוון. </w:t>
      </w:r>
    </w:p>
    <w:p w14:paraId="68C4027C" w14:textId="77777777" w:rsidR="00B26536" w:rsidRDefault="00B26536">
      <w:pPr>
        <w:ind w:left="567"/>
        <w:rPr>
          <w:rFonts w:hint="cs"/>
          <w:rtl/>
        </w:rPr>
      </w:pPr>
      <w:r>
        <w:rPr>
          <w:rFonts w:hint="cs"/>
          <w:rtl/>
        </w:rPr>
        <w:t>העד העיד כי במועד הרלוונטי הקראוון היה מלא מקררים (עמ' 107 לפרוטוקול מתאריך 2.11.00) - דבריו סותרים ראיה אובייקטיבית, תמונות הקראוון (ת28/) שצולמו בבוקר שלאחר הארוע, ויש בכך כדי לפגום במהימנותו.</w:t>
      </w:r>
    </w:p>
    <w:p w14:paraId="42A04D3A" w14:textId="77777777" w:rsidR="00B26536" w:rsidRDefault="00B26536">
      <w:pPr>
        <w:ind w:left="567"/>
        <w:rPr>
          <w:rFonts w:hint="cs"/>
          <w:rtl/>
        </w:rPr>
      </w:pPr>
      <w:r>
        <w:rPr>
          <w:rFonts w:hint="cs"/>
          <w:rtl/>
        </w:rPr>
        <w:t xml:space="preserve">דבריו אף סותרים את דבריהם של השוטרים קרן שיטרית, ירון שלוש וכליף. אשר על כן אני דוחה את דברי העד בנושא זה מכל וכל. </w:t>
      </w:r>
    </w:p>
    <w:p w14:paraId="1ABF7F6B" w14:textId="77777777" w:rsidR="00B26536" w:rsidRDefault="00B26536">
      <w:pPr>
        <w:ind w:left="1134"/>
        <w:rPr>
          <w:rFonts w:hint="cs"/>
          <w:rtl/>
        </w:rPr>
      </w:pPr>
    </w:p>
    <w:p w14:paraId="3F87DB14" w14:textId="77777777" w:rsidR="00B26536" w:rsidRDefault="00B26536">
      <w:pPr>
        <w:ind w:firstLine="567"/>
        <w:rPr>
          <w:rFonts w:hint="cs"/>
          <w:rtl/>
        </w:rPr>
      </w:pPr>
      <w:r>
        <w:rPr>
          <w:rFonts w:hint="cs"/>
          <w:b/>
          <w:bCs/>
          <w:rtl/>
        </w:rPr>
        <w:t>עד ההגנה</w:t>
      </w:r>
      <w:r>
        <w:rPr>
          <w:rFonts w:hint="cs"/>
          <w:rtl/>
        </w:rPr>
        <w:t xml:space="preserve"> </w:t>
      </w:r>
      <w:r>
        <w:rPr>
          <w:rFonts w:hint="cs"/>
          <w:b/>
          <w:bCs/>
          <w:rtl/>
        </w:rPr>
        <w:t xml:space="preserve">לשנר נאמן </w:t>
      </w:r>
      <w:r>
        <w:rPr>
          <w:rFonts w:hint="cs"/>
          <w:rtl/>
        </w:rPr>
        <w:t xml:space="preserve">העיד כי לא ראה בקראוון סימנים למאבק שהתחולל במקום </w:t>
      </w:r>
    </w:p>
    <w:p w14:paraId="59EC5260" w14:textId="77777777" w:rsidR="00B26536" w:rsidRDefault="00B26536">
      <w:pPr>
        <w:ind w:left="567"/>
        <w:rPr>
          <w:rFonts w:hint="cs"/>
          <w:rtl/>
        </w:rPr>
      </w:pPr>
      <w:r>
        <w:rPr>
          <w:rFonts w:hint="cs"/>
          <w:rtl/>
        </w:rPr>
        <w:t xml:space="preserve">כנטען, הקראוון היה מלא מקררים עד אפס מקום, ועל הרצפה היתה שכבת אבק. </w:t>
      </w:r>
    </w:p>
    <w:p w14:paraId="5A210AFC" w14:textId="77777777" w:rsidR="00B26536" w:rsidRDefault="00B26536">
      <w:pPr>
        <w:ind w:left="567"/>
        <w:rPr>
          <w:rFonts w:hint="cs"/>
          <w:rtl/>
        </w:rPr>
      </w:pPr>
      <w:r>
        <w:rPr>
          <w:rFonts w:hint="cs"/>
          <w:rtl/>
        </w:rPr>
        <w:t>(עמ' 138 לפרוטוקול מתאריך 13.11.00 שורות 13-21).</w:t>
      </w:r>
    </w:p>
    <w:p w14:paraId="40AF44C8" w14:textId="77777777" w:rsidR="00B26536" w:rsidRDefault="00B26536">
      <w:pPr>
        <w:ind w:left="567"/>
        <w:rPr>
          <w:rFonts w:hint="cs"/>
          <w:rtl/>
        </w:rPr>
      </w:pPr>
      <w:r>
        <w:rPr>
          <w:rFonts w:hint="cs"/>
          <w:rtl/>
        </w:rPr>
        <w:t>דבריו של העד בענין המקררים סותרים את דבריהם של אנשי המשטרה שדבריהם מהימנים עלי ואף ראיה אובייקטיבית - התמונות  של הקראוון - ת28/ שצולמו על ידי הצלם המשטרתי כליף.</w:t>
      </w:r>
    </w:p>
    <w:p w14:paraId="1EEE8154" w14:textId="77777777" w:rsidR="00B26536" w:rsidRDefault="00B26536">
      <w:pPr>
        <w:ind w:left="567"/>
        <w:rPr>
          <w:rFonts w:hint="cs"/>
          <w:rtl/>
        </w:rPr>
      </w:pPr>
    </w:p>
    <w:p w14:paraId="3EE430BC" w14:textId="77777777" w:rsidR="00B26536" w:rsidRDefault="00B26536">
      <w:pPr>
        <w:ind w:left="567"/>
        <w:rPr>
          <w:rFonts w:hint="cs"/>
          <w:rtl/>
        </w:rPr>
      </w:pPr>
      <w:r>
        <w:rPr>
          <w:rFonts w:hint="cs"/>
          <w:rtl/>
        </w:rPr>
        <w:t>כאמור לעיל, אלי כליף צלם המשטרה העיד, כי הגיע לאתר בסמוך לשעה שמונה בבוקר למחרת הארוע, צילם את הקראוון עליו הצביעו השוטרים שהיו נוכחים במקום, ובאותו קראוון היו רק 3 מקררים וחלל פנוי על הרצפה. (עמ' 161 לפרוטוקול מתאריך 25.1.01).</w:t>
      </w:r>
    </w:p>
    <w:p w14:paraId="532E5F22" w14:textId="77777777" w:rsidR="00B26536" w:rsidRDefault="00B26536">
      <w:pPr>
        <w:ind w:left="567"/>
        <w:rPr>
          <w:rFonts w:hint="cs"/>
          <w:rtl/>
        </w:rPr>
      </w:pPr>
      <w:r>
        <w:rPr>
          <w:rFonts w:hint="cs"/>
          <w:rtl/>
        </w:rPr>
        <w:t>לוח התצלומים שהגיש העד - ת28/ מלמד על מראה הקראוון מבחוץ ומבפנים וניתן לראות כי אכן היו שם 3 מקררים בלבד. אשר על כן אני דוחה את דבריו של העד בענין זה.</w:t>
      </w:r>
    </w:p>
    <w:p w14:paraId="35047617" w14:textId="77777777" w:rsidR="00B26536" w:rsidRDefault="00B26536">
      <w:pPr>
        <w:ind w:left="567"/>
        <w:rPr>
          <w:rFonts w:hint="cs"/>
          <w:rtl/>
        </w:rPr>
      </w:pPr>
    </w:p>
    <w:p w14:paraId="073328ED" w14:textId="77777777" w:rsidR="00B26536" w:rsidRDefault="00B26536">
      <w:pPr>
        <w:ind w:left="567"/>
        <w:rPr>
          <w:rFonts w:hint="cs"/>
          <w:rtl/>
        </w:rPr>
      </w:pPr>
      <w:r>
        <w:rPr>
          <w:rFonts w:hint="cs"/>
          <w:rtl/>
        </w:rPr>
        <w:t>זאת ועוד, בחקירתו הנגדית הודה העד כי אינו בטוח כלל היכן ארע האונס:</w:t>
      </w:r>
    </w:p>
    <w:p w14:paraId="50B5B409" w14:textId="77777777" w:rsidR="00B26536" w:rsidRDefault="00B26536">
      <w:pPr>
        <w:ind w:left="567"/>
        <w:rPr>
          <w:rFonts w:hint="cs"/>
          <w:b/>
          <w:bCs/>
          <w:rtl/>
        </w:rPr>
      </w:pPr>
      <w:r>
        <w:rPr>
          <w:rFonts w:hint="cs"/>
          <w:b/>
          <w:bCs/>
          <w:rtl/>
        </w:rPr>
        <w:t>"ש. בקיצור, אתה לא יודע איפה זה קרה, ואתה לא יודע איך נראה המקום שזו זה קרה כי אתה לא היתה שם כשזה קרה?</w:t>
      </w:r>
    </w:p>
    <w:p w14:paraId="65C88FFD" w14:textId="77777777" w:rsidR="00B26536" w:rsidRDefault="00B26536">
      <w:pPr>
        <w:ind w:left="567"/>
        <w:rPr>
          <w:rFonts w:hint="cs"/>
          <w:b/>
          <w:bCs/>
          <w:rtl/>
        </w:rPr>
      </w:pPr>
      <w:r>
        <w:rPr>
          <w:rFonts w:hint="cs"/>
          <w:b/>
          <w:bCs/>
          <w:rtl/>
        </w:rPr>
        <w:t>ת. ברור. אם הגעתי אחרי הארוע אז בטח שלא הייתי שם".</w:t>
      </w:r>
    </w:p>
    <w:p w14:paraId="5A48CB21" w14:textId="77777777" w:rsidR="00B26536" w:rsidRDefault="00B26536">
      <w:pPr>
        <w:ind w:left="567"/>
        <w:rPr>
          <w:rFonts w:hint="cs"/>
          <w:rtl/>
        </w:rPr>
      </w:pPr>
      <w:r>
        <w:rPr>
          <w:rFonts w:hint="cs"/>
          <w:rtl/>
        </w:rPr>
        <w:t>(עמ' 145 לפרוטוקול מתאריך 13.11.00 שורות 18-20).</w:t>
      </w:r>
    </w:p>
    <w:p w14:paraId="35A5923F" w14:textId="77777777" w:rsidR="00B26536" w:rsidRDefault="00B26536">
      <w:pPr>
        <w:ind w:left="567"/>
        <w:rPr>
          <w:rFonts w:hint="cs"/>
          <w:rtl/>
        </w:rPr>
      </w:pPr>
    </w:p>
    <w:p w14:paraId="2BE84BE3" w14:textId="77777777" w:rsidR="00B26536" w:rsidRDefault="00B26536">
      <w:pPr>
        <w:rPr>
          <w:rFonts w:hint="cs"/>
          <w:b/>
          <w:bCs/>
          <w:szCs w:val="28"/>
          <w:rtl/>
        </w:rPr>
      </w:pPr>
      <w:r>
        <w:rPr>
          <w:rFonts w:hint="cs"/>
          <w:b/>
          <w:bCs/>
          <w:szCs w:val="28"/>
          <w:rtl/>
        </w:rPr>
        <w:t>5.</w:t>
      </w:r>
      <w:r>
        <w:rPr>
          <w:rFonts w:hint="cs"/>
          <w:b/>
          <w:bCs/>
          <w:szCs w:val="28"/>
          <w:rtl/>
        </w:rPr>
        <w:tab/>
        <w:t>באשר לטענות הנאשם -</w:t>
      </w:r>
    </w:p>
    <w:p w14:paraId="09B40482" w14:textId="77777777" w:rsidR="00B26536" w:rsidRDefault="00B26536">
      <w:pPr>
        <w:ind w:firstLine="567"/>
        <w:rPr>
          <w:rFonts w:hint="cs"/>
          <w:szCs w:val="28"/>
          <w:rtl/>
        </w:rPr>
      </w:pPr>
      <w:r>
        <w:rPr>
          <w:rFonts w:hint="cs"/>
          <w:b/>
          <w:bCs/>
          <w:szCs w:val="28"/>
          <w:rtl/>
        </w:rPr>
        <w:t>טענת הנאשם לפיה קיים יחסי מין עם המתלוננת תמורת תשלום  -</w:t>
      </w:r>
    </w:p>
    <w:p w14:paraId="5A1D95D0" w14:textId="77777777" w:rsidR="00B26536" w:rsidRDefault="00B26536">
      <w:pPr>
        <w:ind w:left="567"/>
        <w:rPr>
          <w:rFonts w:hint="cs"/>
          <w:rtl/>
        </w:rPr>
      </w:pPr>
    </w:p>
    <w:p w14:paraId="3C093B4F" w14:textId="77777777" w:rsidR="00B26536" w:rsidRDefault="00B26536">
      <w:pPr>
        <w:ind w:left="567"/>
        <w:rPr>
          <w:rFonts w:hint="cs"/>
          <w:rtl/>
        </w:rPr>
      </w:pPr>
      <w:r>
        <w:rPr>
          <w:rFonts w:hint="cs"/>
          <w:rtl/>
        </w:rPr>
        <w:t>כאמור לעיל, הנאשם טוען כי יחסי המין בינו לבין המתלוננת נעשו בהסכמה ותמורת תשלום שנתן לה. המתלוננת דחתה טענה זו מכל וכל, ואמרה כי כשנמלטה מהמקום אף לא היה לה כסף ולכן נסעה בטרמפ.</w:t>
      </w:r>
    </w:p>
    <w:p w14:paraId="49350B02" w14:textId="77777777" w:rsidR="00B26536" w:rsidRDefault="00B26536">
      <w:pPr>
        <w:ind w:left="567"/>
        <w:rPr>
          <w:rFonts w:hint="cs"/>
          <w:b/>
          <w:bCs/>
          <w:rtl/>
        </w:rPr>
      </w:pPr>
      <w:r>
        <w:rPr>
          <w:rFonts w:hint="cs"/>
          <w:b/>
          <w:bCs/>
          <w:rtl/>
        </w:rPr>
        <w:t xml:space="preserve">"בית המשפט: הנאשם אומר שאת הסכמת לשכב איתו תמורת כסף ובגלל שהוא לא נתן לך את כל הסכום את ברחת באמצע. </w:t>
      </w:r>
    </w:p>
    <w:p w14:paraId="12F4263E" w14:textId="77777777" w:rsidR="00B26536" w:rsidRDefault="00B26536">
      <w:pPr>
        <w:ind w:left="567"/>
        <w:rPr>
          <w:rFonts w:hint="cs"/>
          <w:b/>
          <w:bCs/>
          <w:rtl/>
        </w:rPr>
      </w:pPr>
      <w:r>
        <w:rPr>
          <w:rFonts w:hint="cs"/>
          <w:b/>
          <w:bCs/>
          <w:rtl/>
        </w:rPr>
        <w:t>ת. בקבר של אבא שלי ואמא שלי, לא. לא היה דבר כזה לא קיבלתי אגורה וגם לא היה לי שחוקה ואני עצרתי טרמפ".</w:t>
      </w:r>
    </w:p>
    <w:p w14:paraId="3B6BDC2F" w14:textId="77777777" w:rsidR="00B26536" w:rsidRDefault="00B26536">
      <w:pPr>
        <w:ind w:firstLine="567"/>
        <w:rPr>
          <w:rFonts w:hint="cs"/>
          <w:rtl/>
        </w:rPr>
      </w:pPr>
      <w:r>
        <w:rPr>
          <w:rFonts w:hint="cs"/>
          <w:rtl/>
        </w:rPr>
        <w:t>(עמ' 16 לפרוטוקול מתאריך 14.5.00 שורות 5-8).</w:t>
      </w:r>
    </w:p>
    <w:p w14:paraId="33EAD1BD" w14:textId="77777777" w:rsidR="00B26536" w:rsidRDefault="00B26536">
      <w:pPr>
        <w:rPr>
          <w:rFonts w:hint="cs"/>
          <w:rtl/>
        </w:rPr>
      </w:pPr>
    </w:p>
    <w:p w14:paraId="527D1142" w14:textId="77777777" w:rsidR="00B26536" w:rsidRDefault="00B26536">
      <w:pPr>
        <w:ind w:firstLine="567"/>
        <w:rPr>
          <w:rFonts w:hint="cs"/>
          <w:b/>
          <w:bCs/>
          <w:rtl/>
        </w:rPr>
      </w:pPr>
      <w:r>
        <w:rPr>
          <w:rFonts w:hint="cs"/>
          <w:b/>
          <w:bCs/>
          <w:rtl/>
        </w:rPr>
        <w:t xml:space="preserve">"... עו"ד קפלנסקי: את באת אליו הצעת לו לתת לו מין תמורת כסף. </w:t>
      </w:r>
    </w:p>
    <w:p w14:paraId="230BE366" w14:textId="77777777" w:rsidR="00B26536" w:rsidRDefault="00B26536">
      <w:pPr>
        <w:ind w:firstLine="567"/>
        <w:rPr>
          <w:rFonts w:hint="cs"/>
          <w:b/>
          <w:bCs/>
          <w:rtl/>
        </w:rPr>
      </w:pPr>
      <w:r>
        <w:rPr>
          <w:rFonts w:hint="cs"/>
          <w:b/>
          <w:bCs/>
          <w:rtl/>
        </w:rPr>
        <w:t>העדה:  לא. זה שקר, זה הכל שקר".</w:t>
      </w:r>
    </w:p>
    <w:p w14:paraId="1A1F9267" w14:textId="77777777" w:rsidR="00B26536" w:rsidRDefault="00B26536">
      <w:pPr>
        <w:ind w:firstLine="567"/>
        <w:rPr>
          <w:rFonts w:hint="cs"/>
          <w:rtl/>
        </w:rPr>
      </w:pPr>
      <w:r>
        <w:rPr>
          <w:rFonts w:hint="cs"/>
          <w:rtl/>
        </w:rPr>
        <w:t>(עמ' 54 לפרוטוקול שורות 18, 20 לפרוטוקול).</w:t>
      </w:r>
    </w:p>
    <w:p w14:paraId="484044CC" w14:textId="77777777" w:rsidR="00B26536" w:rsidRDefault="00B26536">
      <w:pPr>
        <w:ind w:firstLine="567"/>
        <w:rPr>
          <w:rFonts w:hint="cs"/>
          <w:b/>
          <w:bCs/>
          <w:rtl/>
        </w:rPr>
      </w:pPr>
      <w:r>
        <w:rPr>
          <w:rFonts w:hint="cs"/>
          <w:b/>
          <w:bCs/>
          <w:rtl/>
        </w:rPr>
        <w:t>"... ת. לא היה לי כסף בכלל, לא היה לי כלום אני עצרתי ככה נתתי יד, עצרתי טרמפ".</w:t>
      </w:r>
    </w:p>
    <w:p w14:paraId="649C159B" w14:textId="77777777" w:rsidR="00B26536" w:rsidRDefault="00B26536">
      <w:pPr>
        <w:ind w:firstLine="567"/>
        <w:rPr>
          <w:rFonts w:hint="cs"/>
          <w:rtl/>
        </w:rPr>
      </w:pPr>
      <w:r>
        <w:rPr>
          <w:rFonts w:hint="cs"/>
          <w:rtl/>
        </w:rPr>
        <w:t>עמ' לפרוטוקול 51 שורות 26, 27).</w:t>
      </w:r>
    </w:p>
    <w:p w14:paraId="52F5D0CC" w14:textId="77777777" w:rsidR="00B26536" w:rsidRDefault="00B26536">
      <w:pPr>
        <w:rPr>
          <w:rFonts w:hint="cs"/>
          <w:rtl/>
        </w:rPr>
      </w:pPr>
    </w:p>
    <w:p w14:paraId="3B57F4C2" w14:textId="77777777" w:rsidR="00B26536" w:rsidRDefault="00B26536">
      <w:pPr>
        <w:ind w:left="567"/>
        <w:rPr>
          <w:rFonts w:hint="cs"/>
          <w:rtl/>
        </w:rPr>
      </w:pPr>
      <w:r>
        <w:rPr>
          <w:rFonts w:hint="cs"/>
          <w:rtl/>
        </w:rPr>
        <w:t xml:space="preserve">הנאשם בעדותו בביהמ"ש הגדיל לעשות וטען שידוע לו כי המתלוננת נוהגת לקיים יחסי מין עם פועלים זרים תמורת תשלום או טובות הנאה. </w:t>
      </w:r>
    </w:p>
    <w:p w14:paraId="3855775E" w14:textId="77777777" w:rsidR="00B26536" w:rsidRDefault="00B26536">
      <w:pPr>
        <w:ind w:firstLine="567"/>
        <w:rPr>
          <w:rFonts w:hint="cs"/>
          <w:rtl/>
        </w:rPr>
      </w:pPr>
      <w:r>
        <w:rPr>
          <w:rFonts w:hint="cs"/>
          <w:b/>
          <w:bCs/>
          <w:rtl/>
        </w:rPr>
        <w:t>"האנשים סיפרו שהיא  לוקחת מהם כסף, ושהיא שוכבת איתם. זה אנשים סיפרו".</w:t>
      </w:r>
    </w:p>
    <w:p w14:paraId="41D1102A" w14:textId="77777777" w:rsidR="00B26536" w:rsidRDefault="00B26536">
      <w:pPr>
        <w:ind w:firstLine="567"/>
        <w:rPr>
          <w:rFonts w:hint="cs"/>
          <w:rtl/>
        </w:rPr>
      </w:pPr>
      <w:r>
        <w:rPr>
          <w:rFonts w:hint="cs"/>
          <w:rtl/>
        </w:rPr>
        <w:t>(עמ' 211 לפרוטוקול מתאריך 7.2.01 שורות 15-16).</w:t>
      </w:r>
    </w:p>
    <w:p w14:paraId="0C65EBE2" w14:textId="77777777" w:rsidR="00B26536" w:rsidRDefault="00B26536">
      <w:pPr>
        <w:ind w:firstLine="567"/>
        <w:rPr>
          <w:rFonts w:hint="cs"/>
          <w:rtl/>
        </w:rPr>
      </w:pPr>
      <w:r>
        <w:rPr>
          <w:rFonts w:hint="cs"/>
          <w:b/>
          <w:bCs/>
          <w:rtl/>
        </w:rPr>
        <w:t>"... היא לקחה אותם הביתה, הם היו קונים אוכל, שתיה והיו הולכים איתה הביתה".</w:t>
      </w:r>
    </w:p>
    <w:p w14:paraId="3D1701A9" w14:textId="77777777" w:rsidR="00B26536" w:rsidRDefault="00B26536">
      <w:pPr>
        <w:ind w:firstLine="567"/>
        <w:rPr>
          <w:rFonts w:hint="cs"/>
          <w:rtl/>
        </w:rPr>
      </w:pPr>
      <w:r>
        <w:rPr>
          <w:rFonts w:hint="cs"/>
          <w:rtl/>
        </w:rPr>
        <w:t>(עמ' 211 שורות 21-22).</w:t>
      </w:r>
    </w:p>
    <w:p w14:paraId="36A791F4" w14:textId="77777777" w:rsidR="00B26536" w:rsidRDefault="00B26536">
      <w:pPr>
        <w:rPr>
          <w:rFonts w:hint="cs"/>
          <w:rtl/>
        </w:rPr>
      </w:pPr>
    </w:p>
    <w:p w14:paraId="55970426" w14:textId="77777777" w:rsidR="00B26536" w:rsidRDefault="00B26536">
      <w:pPr>
        <w:ind w:left="567"/>
        <w:rPr>
          <w:rFonts w:hint="cs"/>
          <w:rtl/>
        </w:rPr>
      </w:pPr>
      <w:r>
        <w:rPr>
          <w:rFonts w:hint="cs"/>
          <w:b/>
          <w:bCs/>
          <w:rtl/>
        </w:rPr>
        <w:t>עד ההגנה</w:t>
      </w:r>
      <w:r>
        <w:rPr>
          <w:rFonts w:hint="cs"/>
          <w:rtl/>
        </w:rPr>
        <w:t xml:space="preserve"> </w:t>
      </w:r>
      <w:r>
        <w:rPr>
          <w:rFonts w:hint="cs"/>
          <w:b/>
          <w:bCs/>
          <w:rtl/>
        </w:rPr>
        <w:t>יונל העיד</w:t>
      </w:r>
      <w:r>
        <w:rPr>
          <w:rFonts w:hint="cs"/>
          <w:rtl/>
        </w:rPr>
        <w:t>, כי המתלוננת נהגה לבוא להסיע את חברה סטליאן הביתה ואחר כך את ג'ורג' ומרסלו:</w:t>
      </w:r>
    </w:p>
    <w:p w14:paraId="1D86FCB9" w14:textId="77777777" w:rsidR="00B26536" w:rsidRDefault="00B26536">
      <w:pPr>
        <w:ind w:firstLine="567"/>
        <w:rPr>
          <w:rFonts w:hint="cs"/>
          <w:b/>
          <w:bCs/>
          <w:rtl/>
        </w:rPr>
      </w:pPr>
      <w:r>
        <w:rPr>
          <w:rFonts w:hint="cs"/>
          <w:b/>
          <w:bCs/>
          <w:rtl/>
        </w:rPr>
        <w:t>"... היא היתה לוקחת מישהו. מי זה מישהו?</w:t>
      </w:r>
    </w:p>
    <w:p w14:paraId="5E9A13A8" w14:textId="77777777" w:rsidR="00B26536" w:rsidRDefault="00B26536">
      <w:pPr>
        <w:ind w:firstLine="567"/>
        <w:rPr>
          <w:rFonts w:hint="cs"/>
          <w:b/>
          <w:bCs/>
          <w:rtl/>
        </w:rPr>
      </w:pPr>
      <w:r>
        <w:rPr>
          <w:rFonts w:hint="cs"/>
          <w:b/>
          <w:bCs/>
          <w:rtl/>
        </w:rPr>
        <w:t>ת. זה היה ג'ורג'י, ג'ורג'י, מרסלו.</w:t>
      </w:r>
    </w:p>
    <w:p w14:paraId="57F0F4B0" w14:textId="77777777" w:rsidR="00B26536" w:rsidRDefault="00B26536">
      <w:pPr>
        <w:ind w:firstLine="567"/>
        <w:rPr>
          <w:rFonts w:hint="cs"/>
          <w:b/>
          <w:bCs/>
          <w:rtl/>
        </w:rPr>
      </w:pPr>
      <w:r>
        <w:rPr>
          <w:rFonts w:hint="cs"/>
          <w:b/>
          <w:bCs/>
          <w:rtl/>
        </w:rPr>
        <w:t>ש. היא היתה לוקחת את זה ופעם את זה?</w:t>
      </w:r>
    </w:p>
    <w:p w14:paraId="51E7E9EA" w14:textId="77777777" w:rsidR="00B26536" w:rsidRDefault="00B26536">
      <w:pPr>
        <w:ind w:firstLine="567"/>
        <w:rPr>
          <w:rFonts w:hint="cs"/>
          <w:b/>
          <w:bCs/>
          <w:rtl/>
        </w:rPr>
      </w:pPr>
      <w:r>
        <w:rPr>
          <w:rFonts w:hint="cs"/>
          <w:b/>
          <w:bCs/>
          <w:rtl/>
        </w:rPr>
        <w:t>ת. כן, כן, כן".</w:t>
      </w:r>
    </w:p>
    <w:p w14:paraId="49059804" w14:textId="77777777" w:rsidR="00B26536" w:rsidRDefault="00B26536">
      <w:pPr>
        <w:ind w:firstLine="567"/>
        <w:rPr>
          <w:rFonts w:hint="cs"/>
          <w:rtl/>
        </w:rPr>
      </w:pPr>
      <w:r>
        <w:rPr>
          <w:rFonts w:hint="cs"/>
          <w:rtl/>
        </w:rPr>
        <w:t>(עמ' 101 לפרוטוקול מתאריך 2.11.00 שורה 26, עמ' 102 שורות 1-3).</w:t>
      </w:r>
    </w:p>
    <w:p w14:paraId="76A59B68" w14:textId="77777777" w:rsidR="00B26536" w:rsidRDefault="00B26536">
      <w:pPr>
        <w:ind w:left="567"/>
        <w:rPr>
          <w:rFonts w:hint="cs"/>
          <w:rtl/>
        </w:rPr>
      </w:pPr>
      <w:r>
        <w:rPr>
          <w:rFonts w:hint="cs"/>
          <w:rtl/>
        </w:rPr>
        <w:t xml:space="preserve">אולם אין בדברי יונל כדי לתמוך בדבריו של הנאשם לפיהם המתלוננת נהגה לקיים יחסי מין תמורת כסף. </w:t>
      </w:r>
    </w:p>
    <w:p w14:paraId="4A47C956" w14:textId="77777777" w:rsidR="00B26536" w:rsidRDefault="00B26536">
      <w:pPr>
        <w:ind w:left="567"/>
        <w:rPr>
          <w:rFonts w:hint="cs"/>
          <w:rtl/>
        </w:rPr>
      </w:pPr>
      <w:r>
        <w:rPr>
          <w:rFonts w:hint="cs"/>
          <w:rtl/>
        </w:rPr>
        <w:t>המתלוננת הודתה כי עמדה בקשרי חברות וידידות עם אנשים מסויימים וג'ורג' ביניהם ונהגה להסיעם מהאתר לביתה.</w:t>
      </w:r>
    </w:p>
    <w:p w14:paraId="3F03B917" w14:textId="77777777" w:rsidR="00B26536" w:rsidRDefault="00B26536">
      <w:pPr>
        <w:rPr>
          <w:rFonts w:hint="cs"/>
          <w:rtl/>
        </w:rPr>
      </w:pPr>
    </w:p>
    <w:p w14:paraId="0CE080D3" w14:textId="77777777" w:rsidR="00B26536" w:rsidRDefault="00B26536">
      <w:pPr>
        <w:ind w:left="567"/>
        <w:rPr>
          <w:rFonts w:hint="cs"/>
          <w:rtl/>
        </w:rPr>
      </w:pPr>
      <w:r>
        <w:rPr>
          <w:rFonts w:hint="cs"/>
          <w:rtl/>
        </w:rPr>
        <w:t>ב"כ הנאשם מבקש למצוא חיזוק לגרסת הנאשם במכתבים של העובדות הסוציאליות אסתר פלדמן ועדי כהן - ת5/ ו- ת6/ לדר' סנקוביץ בהם נאמר:</w:t>
      </w:r>
    </w:p>
    <w:p w14:paraId="1BBACD7C" w14:textId="77777777" w:rsidR="00B26536" w:rsidRDefault="00B26536">
      <w:pPr>
        <w:ind w:left="567"/>
        <w:rPr>
          <w:rFonts w:hint="cs"/>
          <w:b/>
          <w:bCs/>
          <w:rtl/>
        </w:rPr>
      </w:pPr>
      <w:r>
        <w:rPr>
          <w:rFonts w:hint="cs"/>
          <w:b/>
          <w:bCs/>
          <w:rtl/>
        </w:rPr>
        <w:t xml:space="preserve">"ירדנה מקיימת יחסי מין עם גברים שונים ואינה משתמשת באמצעי מניעה". </w:t>
      </w:r>
    </w:p>
    <w:p w14:paraId="6869D5AD" w14:textId="77777777" w:rsidR="00B26536" w:rsidRDefault="00B26536">
      <w:pPr>
        <w:ind w:left="567"/>
        <w:rPr>
          <w:rFonts w:hint="cs"/>
          <w:rtl/>
        </w:rPr>
      </w:pPr>
      <w:r>
        <w:rPr>
          <w:rFonts w:hint="cs"/>
          <w:rtl/>
        </w:rPr>
        <w:t>אולם כותבת המכתב עדי כהן העידה בביהמ"ש כי באמירה זו ביקשה לשכנע את הרופא לעזור לה, ולגרום למתלוננת להשתמש באמצעי מניעה:</w:t>
      </w:r>
    </w:p>
    <w:p w14:paraId="3F374090" w14:textId="77777777" w:rsidR="00B26536" w:rsidRDefault="00B26536">
      <w:pPr>
        <w:ind w:firstLine="567"/>
        <w:rPr>
          <w:rFonts w:hint="cs"/>
          <w:b/>
          <w:bCs/>
          <w:rtl/>
        </w:rPr>
      </w:pPr>
      <w:r>
        <w:rPr>
          <w:rFonts w:hint="cs"/>
          <w:b/>
          <w:bCs/>
          <w:rtl/>
        </w:rPr>
        <w:t>"ניסחנו את זה בצורה כזאת שהוא ינקוט פעולה וישכנע אותה לקחת אמצעי מניעה...".</w:t>
      </w:r>
    </w:p>
    <w:p w14:paraId="45B4B1AC" w14:textId="77777777" w:rsidR="00B26536" w:rsidRDefault="00B26536">
      <w:pPr>
        <w:ind w:firstLine="567"/>
        <w:rPr>
          <w:rFonts w:hint="cs"/>
          <w:rtl/>
        </w:rPr>
      </w:pPr>
      <w:r>
        <w:rPr>
          <w:rFonts w:hint="cs"/>
          <w:rtl/>
        </w:rPr>
        <w:t>(עמ' 75 לפרוטוקול מתאריך 19.9.00 שורות 16-17).</w:t>
      </w:r>
    </w:p>
    <w:p w14:paraId="4010F9C3" w14:textId="77777777" w:rsidR="00B26536" w:rsidRDefault="00B26536">
      <w:pPr>
        <w:ind w:left="567"/>
        <w:rPr>
          <w:rFonts w:hint="cs"/>
          <w:rtl/>
        </w:rPr>
      </w:pPr>
      <w:r>
        <w:rPr>
          <w:rFonts w:hint="cs"/>
          <w:b/>
          <w:bCs/>
          <w:rtl/>
        </w:rPr>
        <w:t>עדי כהן</w:t>
      </w:r>
      <w:r>
        <w:rPr>
          <w:rFonts w:hint="cs"/>
          <w:rtl/>
        </w:rPr>
        <w:t xml:space="preserve"> העידה כי כוונתה במכתב היתה לשלוש מערכות יחסים שקיימה המתלוננת בתקופות שונות עם פועלים זרים, שהיו יציבות ונמשכו כל עוד שהו אותם גברים בארץ.</w:t>
      </w:r>
    </w:p>
    <w:p w14:paraId="664A855B" w14:textId="77777777" w:rsidR="00B26536" w:rsidRDefault="00B26536">
      <w:pPr>
        <w:ind w:left="567"/>
        <w:rPr>
          <w:rFonts w:hint="cs"/>
          <w:rtl/>
        </w:rPr>
      </w:pPr>
      <w:r>
        <w:rPr>
          <w:rFonts w:hint="cs"/>
          <w:b/>
          <w:bCs/>
          <w:rtl/>
        </w:rPr>
        <w:t>גב' פלדמן</w:t>
      </w:r>
      <w:r>
        <w:rPr>
          <w:rFonts w:hint="cs"/>
          <w:rtl/>
        </w:rPr>
        <w:t xml:space="preserve"> העידה כי האמור במכתב מתייחס ליחסיה של המתלוננת עם שני גברים, עמם היו לה קשרים רומנטיים ממושכים בפרקי זמן שונים ותו לא.</w:t>
      </w:r>
    </w:p>
    <w:p w14:paraId="53EAD3E4" w14:textId="77777777" w:rsidR="00B26536" w:rsidRDefault="00B26536">
      <w:pPr>
        <w:ind w:firstLine="567"/>
        <w:rPr>
          <w:rFonts w:hint="cs"/>
          <w:rtl/>
        </w:rPr>
      </w:pPr>
      <w:r>
        <w:rPr>
          <w:rFonts w:hint="cs"/>
          <w:rtl/>
        </w:rPr>
        <w:t xml:space="preserve">גם במכתב שכתב </w:t>
      </w:r>
      <w:r>
        <w:rPr>
          <w:rFonts w:hint="cs"/>
          <w:b/>
          <w:bCs/>
          <w:rtl/>
        </w:rPr>
        <w:t>דר' סנקוביץ</w:t>
      </w:r>
      <w:r>
        <w:rPr>
          <w:rFonts w:hint="cs"/>
          <w:rtl/>
        </w:rPr>
        <w:t xml:space="preserve"> למשטרה נאמר:</w:t>
      </w:r>
    </w:p>
    <w:p w14:paraId="72CFB7E1" w14:textId="77777777" w:rsidR="00B26536" w:rsidRDefault="00B26536">
      <w:pPr>
        <w:ind w:left="567"/>
        <w:rPr>
          <w:rFonts w:hint="cs"/>
          <w:b/>
          <w:bCs/>
          <w:rtl/>
        </w:rPr>
      </w:pPr>
      <w:r>
        <w:rPr>
          <w:rFonts w:hint="cs"/>
          <w:b/>
          <w:bCs/>
          <w:rtl/>
        </w:rPr>
        <w:t>"לדעתי יש עדיין הפרעות בשיפוט שמקשות על תפקודה. מקיימת יחסים ללא שימוש באמצעי מניעה למרות שאין לה קשרים קבועים ואין ביכולתה לגדל ילד".</w:t>
      </w:r>
    </w:p>
    <w:p w14:paraId="25CE1BB7" w14:textId="77777777" w:rsidR="00B26536" w:rsidRDefault="00B26536">
      <w:pPr>
        <w:ind w:firstLine="567"/>
        <w:rPr>
          <w:rFonts w:hint="cs"/>
          <w:rtl/>
        </w:rPr>
      </w:pPr>
      <w:r>
        <w:rPr>
          <w:rFonts w:hint="cs"/>
          <w:rtl/>
        </w:rPr>
        <w:t>(ת9/ד')</w:t>
      </w:r>
    </w:p>
    <w:p w14:paraId="6F0A0163" w14:textId="77777777" w:rsidR="00B26536" w:rsidRDefault="00B26536">
      <w:pPr>
        <w:ind w:left="567"/>
        <w:rPr>
          <w:rFonts w:hint="cs"/>
          <w:rtl/>
        </w:rPr>
      </w:pPr>
      <w:r>
        <w:rPr>
          <w:rFonts w:hint="cs"/>
          <w:rtl/>
        </w:rPr>
        <w:t xml:space="preserve">דר' סנקוביץ העיד כי כוונתו היתה ליחסי המתלוננת עם חברה והוא הגדיר את הקשר כלא קבוע מאחר וידע כי החבר נמצא בארץ לתקופה מוגבלת בלבד. </w:t>
      </w:r>
    </w:p>
    <w:p w14:paraId="6DE41EDC" w14:textId="77777777" w:rsidR="00B26536" w:rsidRDefault="00B26536">
      <w:pPr>
        <w:ind w:left="567"/>
        <w:rPr>
          <w:rFonts w:hint="cs"/>
          <w:b/>
          <w:bCs/>
          <w:rtl/>
        </w:rPr>
      </w:pPr>
      <w:r>
        <w:rPr>
          <w:rFonts w:hint="cs"/>
          <w:b/>
          <w:bCs/>
          <w:rtl/>
        </w:rPr>
        <w:t xml:space="preserve">"מה שהיה ידוע לי זה אותו קשר יחיד עם פועל זר שהיה נשמע ממה שהיא תארה כקשר לא קבוע. רק לקשר הזה התכוונתי כקשרים לא קבועים. </w:t>
      </w:r>
    </w:p>
    <w:p w14:paraId="6380CD57" w14:textId="77777777" w:rsidR="00B26536" w:rsidRDefault="00B26536">
      <w:pPr>
        <w:ind w:firstLine="567"/>
        <w:rPr>
          <w:rFonts w:hint="cs"/>
          <w:b/>
          <w:bCs/>
          <w:rtl/>
        </w:rPr>
      </w:pPr>
      <w:r>
        <w:rPr>
          <w:rFonts w:hint="cs"/>
          <w:b/>
          <w:bCs/>
          <w:rtl/>
        </w:rPr>
        <w:t>ש. ובאיזה מובן לא קבוע?</w:t>
      </w:r>
    </w:p>
    <w:p w14:paraId="5F526057" w14:textId="77777777" w:rsidR="00B26536" w:rsidRDefault="00B26536">
      <w:pPr>
        <w:ind w:firstLine="567"/>
        <w:rPr>
          <w:rFonts w:hint="cs"/>
          <w:b/>
          <w:bCs/>
          <w:rtl/>
        </w:rPr>
      </w:pPr>
      <w:r>
        <w:rPr>
          <w:rFonts w:hint="cs"/>
          <w:b/>
          <w:bCs/>
          <w:rtl/>
        </w:rPr>
        <w:t>ת. האיש התכוון לחזור לרומניה והיה תקופה קצרה בארץ...".</w:t>
      </w:r>
    </w:p>
    <w:p w14:paraId="7646CC5C" w14:textId="77777777" w:rsidR="00B26536" w:rsidRDefault="00B26536">
      <w:pPr>
        <w:ind w:firstLine="567"/>
        <w:rPr>
          <w:rFonts w:hint="cs"/>
          <w:rtl/>
        </w:rPr>
      </w:pPr>
      <w:r>
        <w:rPr>
          <w:rFonts w:hint="cs"/>
          <w:rtl/>
        </w:rPr>
        <w:t>(עמ' 40 לפרוטוקול מתאריך 19.9.00 שורות 1-5).</w:t>
      </w:r>
    </w:p>
    <w:p w14:paraId="151ACEB3" w14:textId="77777777" w:rsidR="00B26536" w:rsidRDefault="00B26536">
      <w:pPr>
        <w:ind w:left="567"/>
        <w:rPr>
          <w:rFonts w:hint="cs"/>
          <w:rtl/>
        </w:rPr>
      </w:pPr>
      <w:r>
        <w:rPr>
          <w:rFonts w:hint="cs"/>
          <w:rtl/>
        </w:rPr>
        <w:t xml:space="preserve">אין באמירות הללו על אף ניסוחן האומלל, כדי לתמוך בגרסתו של הנאשם. כותבי המכתבים העידו בבית המשפט והסבירו את האמור במכתביהם, ושוכנעתי כי משמעות המשפטים הללו שונה לחלוטין מהפרשנות שמבקשים ליתן להם ב"כ הנאשם. </w:t>
      </w:r>
    </w:p>
    <w:p w14:paraId="40786472" w14:textId="77777777" w:rsidR="00B26536" w:rsidRDefault="00B26536">
      <w:pPr>
        <w:rPr>
          <w:rFonts w:hint="cs"/>
          <w:rtl/>
        </w:rPr>
      </w:pPr>
    </w:p>
    <w:p w14:paraId="65B244D3" w14:textId="77777777" w:rsidR="00B26536" w:rsidRDefault="00B26536">
      <w:pPr>
        <w:ind w:left="567"/>
        <w:rPr>
          <w:rFonts w:hint="cs"/>
          <w:rtl/>
        </w:rPr>
      </w:pPr>
      <w:r>
        <w:rPr>
          <w:rFonts w:hint="cs"/>
          <w:rtl/>
        </w:rPr>
        <w:t>ב"כ הנאשם הגישו מספר תמונות לביהמ"ש, בהן מצולמת המתלוננת כשהיא חבוקה  בין ידידיה וחבריה בבית דגן, ובמקום בילוי נוסף (נ1/ - נ4/)</w:t>
      </w:r>
    </w:p>
    <w:p w14:paraId="03074393" w14:textId="77777777" w:rsidR="00B26536" w:rsidRDefault="00B26536">
      <w:pPr>
        <w:ind w:left="567"/>
        <w:rPr>
          <w:rFonts w:hint="cs"/>
          <w:rtl/>
        </w:rPr>
      </w:pPr>
      <w:r>
        <w:rPr>
          <w:rFonts w:hint="cs"/>
          <w:rtl/>
        </w:rPr>
        <w:t xml:space="preserve">יוער כי המתלוננת סיפרה, ואין על כך מחלוקת, כי נהגה לבוא לאתר ולהצטרף לחברה או לידידה באותו זמן לארוחות המשותפות או לשתות עמו ועם חבריו. לכל היותר מצביעות התמונות הללו על מערכת יחסים ידידותית בין אותם אנשים המצולמים בתמונה, ולא על מערכת יחסים של יצאנית ולקוחותיה. </w:t>
      </w:r>
    </w:p>
    <w:p w14:paraId="48B8079D" w14:textId="77777777" w:rsidR="00B26536" w:rsidRDefault="00B26536">
      <w:pPr>
        <w:rPr>
          <w:rFonts w:hint="cs"/>
          <w:rtl/>
        </w:rPr>
      </w:pPr>
    </w:p>
    <w:p w14:paraId="5708E821" w14:textId="77777777" w:rsidR="00B26536" w:rsidRDefault="00B26536">
      <w:pPr>
        <w:ind w:left="567"/>
        <w:rPr>
          <w:rFonts w:hint="cs"/>
          <w:rtl/>
        </w:rPr>
      </w:pPr>
      <w:r>
        <w:rPr>
          <w:rFonts w:hint="cs"/>
          <w:rtl/>
        </w:rPr>
        <w:t xml:space="preserve">זאת ועוד, מהראיות שהוגשו לביהמ"ש כפי שיפורט בהמשך, מצטיירת תמונה שונה לחלוטין, והראיות הללו סותרות את דברי הנאשם בענין זה. </w:t>
      </w:r>
    </w:p>
    <w:p w14:paraId="0BBE1F85" w14:textId="77777777" w:rsidR="00B26536" w:rsidRDefault="00B26536">
      <w:pPr>
        <w:ind w:left="567"/>
        <w:rPr>
          <w:rFonts w:hint="cs"/>
          <w:rtl/>
        </w:rPr>
      </w:pPr>
      <w:r>
        <w:rPr>
          <w:rFonts w:hint="cs"/>
          <w:rtl/>
        </w:rPr>
        <w:t>המתלוננת סיפרה בכנות ומבלי להסתיר דבר כי קיימה יחסי מין עם חבריה הקודמים, ושהיא מקיימת יחסי מין עם חברה הנוכחי, אולם הדגישה כי היא אינה נוהגת לקיים יחסי מין עם גברים אחרים שאינם חבריה.</w:t>
      </w:r>
    </w:p>
    <w:p w14:paraId="17CBE984" w14:textId="77777777" w:rsidR="00B26536" w:rsidRDefault="00B26536">
      <w:pPr>
        <w:ind w:firstLine="567"/>
        <w:rPr>
          <w:rFonts w:hint="cs"/>
          <w:rtl/>
        </w:rPr>
      </w:pPr>
      <w:r>
        <w:rPr>
          <w:rFonts w:hint="cs"/>
          <w:rtl/>
        </w:rPr>
        <w:t>בעדותה בביהמ"ש:</w:t>
      </w:r>
    </w:p>
    <w:p w14:paraId="04CA2946" w14:textId="77777777" w:rsidR="00B26536" w:rsidRDefault="00B26536">
      <w:pPr>
        <w:ind w:firstLine="567"/>
        <w:rPr>
          <w:rFonts w:hint="cs"/>
          <w:b/>
          <w:bCs/>
          <w:rtl/>
        </w:rPr>
      </w:pPr>
      <w:r>
        <w:rPr>
          <w:rFonts w:hint="cs"/>
          <w:b/>
          <w:bCs/>
          <w:rtl/>
        </w:rPr>
        <w:t>"... יש לי חבר אז אני שוכבת איתו. וכשאין לי חבר אז אני לא שוכבת איתו".</w:t>
      </w:r>
    </w:p>
    <w:p w14:paraId="5A9E1E5F" w14:textId="77777777" w:rsidR="00B26536" w:rsidRDefault="00B26536">
      <w:pPr>
        <w:ind w:firstLine="567"/>
        <w:rPr>
          <w:rFonts w:hint="cs"/>
          <w:rtl/>
        </w:rPr>
      </w:pPr>
      <w:r>
        <w:rPr>
          <w:rFonts w:hint="cs"/>
          <w:rtl/>
        </w:rPr>
        <w:t>(עמ' 29 לפרוטוקול מתאריך 14.5.00 שורות 9-10).</w:t>
      </w:r>
    </w:p>
    <w:p w14:paraId="7F000856" w14:textId="77777777" w:rsidR="00B26536" w:rsidRDefault="00B26536">
      <w:pPr>
        <w:ind w:firstLine="567"/>
        <w:rPr>
          <w:rFonts w:hint="cs"/>
          <w:rtl/>
        </w:rPr>
      </w:pPr>
      <w:r>
        <w:rPr>
          <w:rFonts w:hint="cs"/>
          <w:rtl/>
        </w:rPr>
        <w:t>וכן:</w:t>
      </w:r>
    </w:p>
    <w:p w14:paraId="3F4CC5AD" w14:textId="77777777" w:rsidR="00B26536" w:rsidRDefault="00B26536">
      <w:pPr>
        <w:ind w:left="567"/>
        <w:rPr>
          <w:rFonts w:hint="cs"/>
          <w:b/>
          <w:bCs/>
          <w:rtl/>
        </w:rPr>
      </w:pPr>
      <w:r>
        <w:rPr>
          <w:rFonts w:hint="cs"/>
          <w:b/>
          <w:bCs/>
          <w:rtl/>
        </w:rPr>
        <w:t>"... למה אני מחפשת לבוא לשכב עם גברים חס וחלילה? אני מבקשת שיהיה לי חבר, שיהיה לי משפחה משלי. את מבינה מה שקורה? אני לא מחפשת לשכב עם גברים".</w:t>
      </w:r>
    </w:p>
    <w:p w14:paraId="7F485031" w14:textId="77777777" w:rsidR="00B26536" w:rsidRDefault="00B26536">
      <w:pPr>
        <w:ind w:firstLine="567"/>
        <w:rPr>
          <w:rFonts w:hint="cs"/>
          <w:rtl/>
        </w:rPr>
      </w:pPr>
      <w:r>
        <w:rPr>
          <w:rFonts w:hint="cs"/>
          <w:rtl/>
        </w:rPr>
        <w:t>(עמ' 31 לפרוטוקול מתאריך 15.4.00 שורות 11-13).</w:t>
      </w:r>
    </w:p>
    <w:p w14:paraId="1439598C" w14:textId="77777777" w:rsidR="00B26536" w:rsidRDefault="00B26536">
      <w:pPr>
        <w:rPr>
          <w:rFonts w:hint="cs"/>
          <w:rtl/>
        </w:rPr>
      </w:pPr>
    </w:p>
    <w:p w14:paraId="772CF924" w14:textId="77777777" w:rsidR="00B26536" w:rsidRDefault="00B26536">
      <w:pPr>
        <w:ind w:left="567"/>
        <w:rPr>
          <w:rFonts w:hint="cs"/>
          <w:b/>
          <w:bCs/>
          <w:rtl/>
        </w:rPr>
      </w:pPr>
      <w:r>
        <w:rPr>
          <w:rFonts w:hint="cs"/>
          <w:rtl/>
        </w:rPr>
        <w:t>דבריה של המתלוננת בענין זה נתמכים בדבריהם של עדים נוספים:</w:t>
      </w:r>
      <w:r>
        <w:rPr>
          <w:rFonts w:hint="cs"/>
          <w:b/>
          <w:bCs/>
          <w:rtl/>
        </w:rPr>
        <w:t xml:space="preserve"> אנטולי שיינבלט, העובדת הסוציאלית מרים בראון והסטודנטית לעבודה סוציאלית עדי כהן.</w:t>
      </w:r>
    </w:p>
    <w:p w14:paraId="135EDD81" w14:textId="77777777" w:rsidR="00B26536" w:rsidRDefault="00B26536">
      <w:pPr>
        <w:ind w:left="567"/>
        <w:rPr>
          <w:rFonts w:hint="cs"/>
          <w:rtl/>
        </w:rPr>
      </w:pPr>
    </w:p>
    <w:p w14:paraId="3964686B" w14:textId="77777777" w:rsidR="00B26536" w:rsidRDefault="00B26536">
      <w:pPr>
        <w:ind w:left="567"/>
        <w:rPr>
          <w:rFonts w:hint="cs"/>
          <w:rtl/>
        </w:rPr>
      </w:pPr>
      <w:r>
        <w:rPr>
          <w:rFonts w:hint="cs"/>
          <w:b/>
          <w:bCs/>
          <w:rtl/>
        </w:rPr>
        <w:t xml:space="preserve">אנטולי </w:t>
      </w:r>
      <w:r>
        <w:rPr>
          <w:rFonts w:hint="cs"/>
          <w:rtl/>
        </w:rPr>
        <w:t>דחה מכל וכל את האפשרות שהועלתה בפניו, לפיה המתלוננת נוהגת לקיים יחסי מין תמורת תשלום:</w:t>
      </w:r>
    </w:p>
    <w:p w14:paraId="5C06A072" w14:textId="77777777" w:rsidR="00B26536" w:rsidRDefault="00B26536">
      <w:pPr>
        <w:ind w:firstLine="567"/>
        <w:rPr>
          <w:rFonts w:hint="cs"/>
          <w:b/>
          <w:bCs/>
          <w:rtl/>
        </w:rPr>
      </w:pPr>
      <w:r>
        <w:rPr>
          <w:rFonts w:hint="cs"/>
          <w:b/>
          <w:bCs/>
          <w:rtl/>
        </w:rPr>
        <w:t>"ש. האם ירדנה מוכרת בתור אחת שנותנת שירותי מין בתשלום?</w:t>
      </w:r>
    </w:p>
    <w:p w14:paraId="05460B83" w14:textId="77777777" w:rsidR="00B26536" w:rsidRDefault="00B26536">
      <w:pPr>
        <w:ind w:firstLine="567"/>
        <w:rPr>
          <w:rFonts w:hint="cs"/>
          <w:b/>
          <w:bCs/>
          <w:rtl/>
        </w:rPr>
      </w:pPr>
      <w:r>
        <w:rPr>
          <w:rFonts w:hint="cs"/>
          <w:b/>
          <w:bCs/>
          <w:rtl/>
        </w:rPr>
        <w:t>ת. לא בשום אופן לא".</w:t>
      </w:r>
    </w:p>
    <w:p w14:paraId="6B3448C0" w14:textId="77777777" w:rsidR="00B26536" w:rsidRDefault="00B26536">
      <w:pPr>
        <w:ind w:firstLine="567"/>
        <w:rPr>
          <w:rFonts w:hint="cs"/>
          <w:rtl/>
        </w:rPr>
      </w:pPr>
      <w:r>
        <w:rPr>
          <w:rFonts w:hint="cs"/>
          <w:rtl/>
        </w:rPr>
        <w:t>(נ5/ שורות 11-13).</w:t>
      </w:r>
    </w:p>
    <w:p w14:paraId="4FD7D560" w14:textId="77777777" w:rsidR="00B26536" w:rsidRDefault="00B26536">
      <w:pPr>
        <w:ind w:firstLine="567"/>
        <w:rPr>
          <w:rFonts w:hint="cs"/>
          <w:b/>
          <w:bCs/>
          <w:rtl/>
        </w:rPr>
      </w:pPr>
      <w:r>
        <w:rPr>
          <w:rFonts w:hint="cs"/>
          <w:rtl/>
        </w:rPr>
        <w:t xml:space="preserve">ובעדותו אמר: </w:t>
      </w:r>
      <w:r>
        <w:rPr>
          <w:rFonts w:hint="cs"/>
          <w:b/>
          <w:bCs/>
          <w:rtl/>
        </w:rPr>
        <w:t>"אין בהתנהגות שלה התנהגות של זונה".</w:t>
      </w:r>
    </w:p>
    <w:p w14:paraId="2621A5CF" w14:textId="77777777" w:rsidR="00B26536" w:rsidRDefault="00B26536">
      <w:pPr>
        <w:ind w:firstLine="567"/>
        <w:rPr>
          <w:rFonts w:hint="cs"/>
          <w:rtl/>
        </w:rPr>
      </w:pPr>
      <w:r>
        <w:rPr>
          <w:rFonts w:hint="cs"/>
          <w:rtl/>
        </w:rPr>
        <w:t>(עמ' 26 לפרוטוקול מתאריך 17.9.00 שורות 6-9).</w:t>
      </w:r>
    </w:p>
    <w:p w14:paraId="73E2B92F" w14:textId="77777777" w:rsidR="00B26536" w:rsidRDefault="00B26536">
      <w:pPr>
        <w:rPr>
          <w:rFonts w:hint="cs"/>
          <w:rtl/>
        </w:rPr>
      </w:pPr>
    </w:p>
    <w:p w14:paraId="5BE728BF" w14:textId="77777777" w:rsidR="00B26536" w:rsidRDefault="00B26536">
      <w:pPr>
        <w:ind w:firstLine="567"/>
        <w:rPr>
          <w:rFonts w:hint="cs"/>
          <w:b/>
          <w:bCs/>
          <w:rtl/>
        </w:rPr>
      </w:pPr>
      <w:r>
        <w:rPr>
          <w:rFonts w:hint="cs"/>
          <w:b/>
          <w:bCs/>
          <w:rtl/>
        </w:rPr>
        <w:t>העובדת הסוציאלית מרים בראון העידה:</w:t>
      </w:r>
    </w:p>
    <w:p w14:paraId="4E131E26" w14:textId="77777777" w:rsidR="00B26536" w:rsidRDefault="00B26536">
      <w:pPr>
        <w:ind w:left="567"/>
        <w:rPr>
          <w:rFonts w:hint="cs"/>
          <w:b/>
          <w:bCs/>
          <w:rtl/>
        </w:rPr>
      </w:pPr>
      <w:r>
        <w:rPr>
          <w:rFonts w:hint="cs"/>
          <w:b/>
          <w:bCs/>
          <w:rtl/>
        </w:rPr>
        <w:t>"ש. אני מתכוונת לקשרים עם כל מיני גברים בו זמנית, לא קשרים ממושכים, היא דיברה איתך על אורח חיים כזה.</w:t>
      </w:r>
    </w:p>
    <w:p w14:paraId="4E786DD2" w14:textId="77777777" w:rsidR="00B26536" w:rsidRDefault="00B26536">
      <w:pPr>
        <w:ind w:firstLine="567"/>
        <w:rPr>
          <w:rFonts w:hint="cs"/>
          <w:b/>
          <w:bCs/>
          <w:rtl/>
        </w:rPr>
      </w:pPr>
      <w:r>
        <w:rPr>
          <w:rFonts w:hint="cs"/>
          <w:b/>
          <w:bCs/>
          <w:rtl/>
        </w:rPr>
        <w:t>ת. לא".</w:t>
      </w:r>
    </w:p>
    <w:p w14:paraId="7D19FF35" w14:textId="77777777" w:rsidR="00B26536" w:rsidRDefault="00B26536">
      <w:pPr>
        <w:ind w:firstLine="567"/>
        <w:rPr>
          <w:rFonts w:hint="cs"/>
          <w:rtl/>
        </w:rPr>
      </w:pPr>
      <w:r>
        <w:rPr>
          <w:rFonts w:hint="cs"/>
          <w:rtl/>
        </w:rPr>
        <w:t>(עמ' 33 לפרוטוקול מתאריך 17.9.00 שורות 1-2).</w:t>
      </w:r>
    </w:p>
    <w:p w14:paraId="69608000" w14:textId="77777777" w:rsidR="00B26536" w:rsidRDefault="00B26536">
      <w:pPr>
        <w:rPr>
          <w:rFonts w:hint="cs"/>
          <w:rtl/>
        </w:rPr>
      </w:pPr>
    </w:p>
    <w:p w14:paraId="361B61A2" w14:textId="77777777" w:rsidR="00B26536" w:rsidRDefault="00B26536">
      <w:pPr>
        <w:ind w:firstLine="567"/>
        <w:rPr>
          <w:rFonts w:hint="cs"/>
          <w:b/>
          <w:bCs/>
          <w:rtl/>
        </w:rPr>
      </w:pPr>
      <w:r>
        <w:rPr>
          <w:rFonts w:hint="cs"/>
          <w:b/>
          <w:bCs/>
          <w:rtl/>
        </w:rPr>
        <w:t>עדי כהן סטודנטית לעבודה סוציאלית העידה:</w:t>
      </w:r>
    </w:p>
    <w:p w14:paraId="537D5154" w14:textId="77777777" w:rsidR="00B26536" w:rsidRDefault="00B26536">
      <w:pPr>
        <w:ind w:left="567"/>
        <w:rPr>
          <w:rFonts w:hint="cs"/>
          <w:b/>
          <w:bCs/>
          <w:rtl/>
        </w:rPr>
      </w:pPr>
      <w:r>
        <w:rPr>
          <w:rFonts w:hint="cs"/>
          <w:b/>
          <w:bCs/>
          <w:rtl/>
        </w:rPr>
        <w:t>"ש. מה את אומרת על האפשרות כי ירדנה בתקופה שהכרת אותה ו/או לפני כן קיימה יחסי מין מזדמנים עם גברים שונים בו זמנית?</w:t>
      </w:r>
    </w:p>
    <w:p w14:paraId="09A5D651" w14:textId="77777777" w:rsidR="00B26536" w:rsidRDefault="00B26536">
      <w:pPr>
        <w:ind w:left="567"/>
        <w:rPr>
          <w:rFonts w:hint="cs"/>
          <w:b/>
          <w:bCs/>
          <w:rtl/>
        </w:rPr>
      </w:pPr>
      <w:r>
        <w:rPr>
          <w:rFonts w:hint="cs"/>
          <w:b/>
          <w:bCs/>
          <w:rtl/>
        </w:rPr>
        <w:t>ת. היא היתה מאוד מודעת לקשר בין בני זוג, ברגע שהיה לה חבר היא לא חשבה על אף אחד אחר".</w:t>
      </w:r>
    </w:p>
    <w:p w14:paraId="3A1B89E3" w14:textId="77777777" w:rsidR="00B26536" w:rsidRDefault="00B26536">
      <w:pPr>
        <w:ind w:firstLine="567"/>
        <w:rPr>
          <w:rFonts w:hint="cs"/>
          <w:rtl/>
        </w:rPr>
      </w:pPr>
      <w:r>
        <w:rPr>
          <w:rFonts w:hint="cs"/>
          <w:rtl/>
        </w:rPr>
        <w:t>(עמ' 70 לפרוטוקול מתאריך 19.9.00 שורות 19-20).</w:t>
      </w:r>
    </w:p>
    <w:p w14:paraId="4D85A69A" w14:textId="77777777" w:rsidR="00B26536" w:rsidRDefault="00B26536">
      <w:pPr>
        <w:ind w:firstLine="567"/>
        <w:rPr>
          <w:rFonts w:hint="cs"/>
          <w:rtl/>
        </w:rPr>
      </w:pPr>
      <w:r>
        <w:rPr>
          <w:rFonts w:hint="cs"/>
          <w:rtl/>
        </w:rPr>
        <w:t>וכן:</w:t>
      </w:r>
    </w:p>
    <w:p w14:paraId="1B553352" w14:textId="77777777" w:rsidR="00B26536" w:rsidRDefault="00B26536">
      <w:pPr>
        <w:ind w:firstLine="567"/>
        <w:rPr>
          <w:rFonts w:hint="cs"/>
          <w:b/>
          <w:bCs/>
          <w:rtl/>
        </w:rPr>
      </w:pPr>
      <w:r>
        <w:rPr>
          <w:rFonts w:hint="cs"/>
          <w:b/>
          <w:bCs/>
          <w:rtl/>
        </w:rPr>
        <w:t>"ש. את יכולה לאשר לי שמדובר בבחורה שמחפשת תשומת לב באופן...</w:t>
      </w:r>
    </w:p>
    <w:p w14:paraId="2E9E8E4E" w14:textId="77777777" w:rsidR="00B26536" w:rsidRDefault="00B26536">
      <w:pPr>
        <w:ind w:left="567"/>
        <w:rPr>
          <w:rFonts w:hint="cs"/>
          <w:b/>
          <w:bCs/>
          <w:rtl/>
        </w:rPr>
      </w:pPr>
      <w:r>
        <w:rPr>
          <w:rFonts w:hint="cs"/>
          <w:b/>
          <w:bCs/>
          <w:rtl/>
        </w:rPr>
        <w:t>ת. היא מחפשת תשומת לב אבל לא בצורה כזאת, היא מחפשת קשרים אמיתיים ולא מחפשת סתם".</w:t>
      </w:r>
    </w:p>
    <w:p w14:paraId="13C6250C" w14:textId="77777777" w:rsidR="00B26536" w:rsidRDefault="00B26536">
      <w:pPr>
        <w:ind w:firstLine="567"/>
        <w:rPr>
          <w:rFonts w:hint="cs"/>
          <w:rtl/>
        </w:rPr>
      </w:pPr>
      <w:r>
        <w:rPr>
          <w:rFonts w:hint="cs"/>
          <w:rtl/>
        </w:rPr>
        <w:t>(עמ' 78 לפרוטוקול מתאריך  19.9.00 שורות 6-8).</w:t>
      </w:r>
    </w:p>
    <w:p w14:paraId="3388079D" w14:textId="77777777" w:rsidR="00B26536" w:rsidRDefault="00B26536">
      <w:pPr>
        <w:rPr>
          <w:rFonts w:hint="cs"/>
          <w:rtl/>
        </w:rPr>
      </w:pPr>
    </w:p>
    <w:p w14:paraId="0498EC1A" w14:textId="77777777" w:rsidR="00B26536" w:rsidRDefault="00B26536">
      <w:pPr>
        <w:ind w:left="567"/>
        <w:rPr>
          <w:rFonts w:hint="cs"/>
          <w:rtl/>
        </w:rPr>
      </w:pPr>
      <w:r>
        <w:rPr>
          <w:rFonts w:hint="cs"/>
          <w:rtl/>
        </w:rPr>
        <w:t xml:space="preserve">כמפורט בעמ' 12 להכרעת הדין עדותו של </w:t>
      </w:r>
      <w:r>
        <w:rPr>
          <w:rFonts w:hint="cs"/>
          <w:b/>
          <w:bCs/>
          <w:rtl/>
        </w:rPr>
        <w:t>אנטולי</w:t>
      </w:r>
      <w:r>
        <w:rPr>
          <w:rFonts w:hint="cs"/>
          <w:rtl/>
        </w:rPr>
        <w:t xml:space="preserve"> מהימנה עלי ואני מאמצת את דבריו במלואם. </w:t>
      </w:r>
    </w:p>
    <w:p w14:paraId="79A661A8" w14:textId="77777777" w:rsidR="00B26536" w:rsidRDefault="00B26536">
      <w:pPr>
        <w:ind w:left="567"/>
        <w:rPr>
          <w:rFonts w:hint="cs"/>
          <w:rtl/>
        </w:rPr>
      </w:pPr>
      <w:r>
        <w:rPr>
          <w:rFonts w:hint="cs"/>
          <w:b/>
          <w:bCs/>
          <w:rtl/>
        </w:rPr>
        <w:t>העובדת הסוציאלית מרים בראון והסטודנטית עדי כהן</w:t>
      </w:r>
      <w:r>
        <w:rPr>
          <w:rFonts w:hint="cs"/>
          <w:rtl/>
        </w:rPr>
        <w:t xml:space="preserve"> הן עדות ניאטרליות אשר הכירו את המתלוננת במסגרת עבודתן ואין להן כל מעורבות אישית בפרשה, דבריהן מהימנים עלי לחלוטין ועדותן תומכת ומחזקת את דברי המתלוננת בנושא זה.</w:t>
      </w:r>
    </w:p>
    <w:p w14:paraId="7EFD5D6B" w14:textId="77777777" w:rsidR="00B26536" w:rsidRDefault="00B26536">
      <w:pPr>
        <w:rPr>
          <w:rFonts w:hint="cs"/>
          <w:rtl/>
        </w:rPr>
      </w:pPr>
    </w:p>
    <w:p w14:paraId="58F5C795" w14:textId="77777777" w:rsidR="00B26536" w:rsidRDefault="00B26536">
      <w:pPr>
        <w:ind w:left="567"/>
        <w:rPr>
          <w:rFonts w:hint="cs"/>
          <w:rtl/>
        </w:rPr>
      </w:pPr>
      <w:r>
        <w:rPr>
          <w:rFonts w:hint="cs"/>
          <w:rtl/>
        </w:rPr>
        <w:t>אני מאמצת את דבריה של המתלוננת לפיהם היא לא נתנה שירותי מין תמורת תשלום, לא לנאשם ולא לאחרים, ואני דוחה מכל וכל את הטענה שהועלתה ע"י הנאשם לפיה הוא קיים יחסי מין עם המתלוננת במועד הארוע בהסכמתה ותמורת תשלום, וכי היא זו שהציעה לו שירותי מין, כפי שטען בהודעתו במשטרה ובעדותו בבית המשפט.</w:t>
      </w:r>
    </w:p>
    <w:p w14:paraId="67F686C1" w14:textId="77777777" w:rsidR="00B26536" w:rsidRDefault="00B26536">
      <w:pPr>
        <w:ind w:left="567"/>
        <w:rPr>
          <w:rFonts w:hint="cs"/>
          <w:rtl/>
        </w:rPr>
      </w:pPr>
      <w:r>
        <w:rPr>
          <w:rFonts w:hint="cs"/>
          <w:rtl/>
        </w:rPr>
        <w:t>אין תימוכין בחומר הראיות לטענתו של הנאשם ואף הובאו ראיות למכביר הסותרות טענה זו.</w:t>
      </w:r>
    </w:p>
    <w:p w14:paraId="779C7BF7" w14:textId="77777777" w:rsidR="00B26536" w:rsidRDefault="00B26536">
      <w:pPr>
        <w:rPr>
          <w:rFonts w:hint="cs"/>
          <w:b/>
          <w:bCs/>
          <w:rtl/>
        </w:rPr>
      </w:pPr>
    </w:p>
    <w:p w14:paraId="494CBB79" w14:textId="77777777" w:rsidR="00B26536" w:rsidRDefault="00B26536">
      <w:pPr>
        <w:ind w:firstLine="567"/>
        <w:rPr>
          <w:rFonts w:hint="cs"/>
          <w:b/>
          <w:bCs/>
          <w:rtl/>
        </w:rPr>
      </w:pPr>
      <w:r>
        <w:rPr>
          <w:rFonts w:hint="cs"/>
          <w:b/>
          <w:bCs/>
          <w:szCs w:val="28"/>
          <w:rtl/>
        </w:rPr>
        <w:t>הטענה בדבר מחשבות שווא -  עלילת שקר</w:t>
      </w:r>
    </w:p>
    <w:p w14:paraId="1FC0FDD5" w14:textId="77777777" w:rsidR="00B26536" w:rsidRDefault="00B26536">
      <w:pPr>
        <w:ind w:left="567"/>
        <w:rPr>
          <w:rFonts w:hint="cs"/>
          <w:rtl/>
        </w:rPr>
      </w:pPr>
    </w:p>
    <w:p w14:paraId="49D684EF" w14:textId="77777777" w:rsidR="00B26536" w:rsidRDefault="00B26536">
      <w:pPr>
        <w:ind w:left="567"/>
        <w:rPr>
          <w:rFonts w:hint="cs"/>
          <w:rtl/>
        </w:rPr>
      </w:pPr>
      <w:r>
        <w:rPr>
          <w:rFonts w:hint="cs"/>
          <w:rtl/>
        </w:rPr>
        <w:t>טוען ב"כ הנאשם כי דבריה של המתלוננת הם עלילת שקר, אחת מאותן מחשבות שווא שלה שהן תוצאה של מחלת הנפש בה היא לוקה, ולכן גם אם עדותה קבילה, אין ליתן לה משקל כלשהו.</w:t>
      </w:r>
    </w:p>
    <w:p w14:paraId="45B69346" w14:textId="77777777" w:rsidR="00B26536" w:rsidRDefault="00B26536">
      <w:pPr>
        <w:ind w:left="567"/>
        <w:rPr>
          <w:rFonts w:hint="cs"/>
          <w:rtl/>
        </w:rPr>
      </w:pPr>
      <w:r>
        <w:rPr>
          <w:rFonts w:hint="cs"/>
          <w:rtl/>
        </w:rPr>
        <w:t xml:space="preserve">טוענים ב"כ הנאשם כי ניתן ללמוד מתלונתה של המתלוננת נגד אנטולי שהוגשה במשטרה בתאריך 30.7.00 ואשר לפיה טענה המתלוננת כי חברה אנטולי תקף אותה וניסה לחונקה ומיד לאחר מכן ביטלה את תלונתה, כי המתלוננת נוהגת להגיש תלונות כוזבות. </w:t>
      </w:r>
    </w:p>
    <w:p w14:paraId="083CC517" w14:textId="77777777" w:rsidR="00B26536" w:rsidRDefault="00B26536">
      <w:pPr>
        <w:rPr>
          <w:rFonts w:hint="cs"/>
          <w:rtl/>
        </w:rPr>
      </w:pPr>
    </w:p>
    <w:p w14:paraId="1E61C2F9" w14:textId="77777777" w:rsidR="00B26536" w:rsidRDefault="00B26536">
      <w:pPr>
        <w:ind w:left="567"/>
        <w:rPr>
          <w:rFonts w:hint="cs"/>
          <w:rtl/>
        </w:rPr>
      </w:pPr>
      <w:r>
        <w:rPr>
          <w:rFonts w:hint="cs"/>
          <w:rtl/>
        </w:rPr>
        <w:t>העובדה שהמתלוננת הגישה תלונה נגד אנטולי בגין תקיפה ולאחר מכן ביטלה אותה, אין לה כל רלוונטיות לענייננו גם לא לענין מהימנותם של אנטולי והמתלוננת.</w:t>
      </w:r>
    </w:p>
    <w:p w14:paraId="2781861A" w14:textId="77777777" w:rsidR="00B26536" w:rsidRDefault="00B26536">
      <w:pPr>
        <w:ind w:left="567"/>
        <w:rPr>
          <w:rFonts w:hint="cs"/>
          <w:rtl/>
        </w:rPr>
      </w:pPr>
      <w:r>
        <w:rPr>
          <w:rFonts w:hint="cs"/>
          <w:rtl/>
        </w:rPr>
        <w:t xml:space="preserve">התלונה הוגשה לאחר שהמתלוננת מסרה את עדותה בביהמ"ש, וכחודשיים לפני מועד עדותו של אנטולי בביהמ"ש. </w:t>
      </w:r>
    </w:p>
    <w:p w14:paraId="2F025D67" w14:textId="77777777" w:rsidR="00B26536" w:rsidRDefault="00B26536">
      <w:pPr>
        <w:ind w:left="567"/>
        <w:rPr>
          <w:rFonts w:hint="cs"/>
          <w:rtl/>
        </w:rPr>
      </w:pPr>
      <w:r>
        <w:rPr>
          <w:rFonts w:hint="cs"/>
          <w:rtl/>
        </w:rPr>
        <w:t>לא ניתן ללמוד מחומר הראיות שהוגש לביהמ"ש בהסכמת הצדדים, כי זו תלונה שקרית. לא פעם מוגשות תלונות במשטרה ולאחר מכן חוזרים בהם המתלוננים מתלונתם מסיבות שונות. כמובן שלא ניתן להסיק מכך שתלונת המתלוננת נגד הנאשם בנוגע לארוע נשוא כתב האישום היא עלילת שקר.</w:t>
      </w:r>
    </w:p>
    <w:p w14:paraId="08C5F69D" w14:textId="77777777" w:rsidR="00B26536" w:rsidRDefault="00B26536">
      <w:pPr>
        <w:rPr>
          <w:rFonts w:hint="cs"/>
          <w:rtl/>
        </w:rPr>
      </w:pPr>
    </w:p>
    <w:p w14:paraId="2D928F5F" w14:textId="77777777" w:rsidR="00B26536" w:rsidRDefault="00B26536">
      <w:pPr>
        <w:ind w:left="567"/>
        <w:rPr>
          <w:rFonts w:hint="cs"/>
          <w:rtl/>
        </w:rPr>
      </w:pPr>
      <w:r>
        <w:rPr>
          <w:rFonts w:hint="cs"/>
          <w:rtl/>
        </w:rPr>
        <w:t>ב"כ הנאשם מבקשים לבסס את טענתם כי מדובר בתלונת שקר בין היתר על חוות דעתו של דר' מילר - נ11/.</w:t>
      </w:r>
    </w:p>
    <w:p w14:paraId="6A92FB0A" w14:textId="77777777" w:rsidR="00B26536" w:rsidRDefault="00B26536">
      <w:pPr>
        <w:ind w:left="567"/>
        <w:rPr>
          <w:rFonts w:hint="cs"/>
          <w:rtl/>
        </w:rPr>
      </w:pPr>
      <w:r>
        <w:rPr>
          <w:rFonts w:hint="cs"/>
          <w:b/>
          <w:bCs/>
          <w:rtl/>
        </w:rPr>
        <w:t>דר' מילר</w:t>
      </w:r>
      <w:r>
        <w:rPr>
          <w:rFonts w:hint="cs"/>
          <w:rtl/>
        </w:rPr>
        <w:t xml:space="preserve"> נחקר חקירה נגדית ומדבריו בביהמ"ש עולה כי תפיסת המציאות של חולי סכיזופרניה יכולה להיות סובייקטיבית ותלושה מהמציאות, וכשכך הדבר אף שהחולה מודע לחובתו לומר את האמת הרי שהוא עצמו אינו מבחין בין האמת והמציאות לבין מחשבות השווא שהן סימפטומים של מחלתו. </w:t>
      </w:r>
    </w:p>
    <w:p w14:paraId="23B58C12" w14:textId="77777777" w:rsidR="00B26536" w:rsidRDefault="00B26536">
      <w:pPr>
        <w:ind w:left="567"/>
        <w:rPr>
          <w:rFonts w:hint="cs"/>
          <w:rtl/>
        </w:rPr>
      </w:pPr>
      <w:r>
        <w:rPr>
          <w:rFonts w:hint="cs"/>
          <w:rtl/>
        </w:rPr>
        <w:t xml:space="preserve">העד סבור בהסתמך על המסמכים בתיקה הרפואי של המתלוננת ומבלי שבדק אותה, כי אפשרות זו תיתכן לגביה. </w:t>
      </w:r>
    </w:p>
    <w:p w14:paraId="06CB556D" w14:textId="77777777" w:rsidR="00B26536" w:rsidRDefault="00B26536">
      <w:pPr>
        <w:ind w:left="567"/>
        <w:rPr>
          <w:rFonts w:hint="cs"/>
          <w:rtl/>
        </w:rPr>
      </w:pPr>
      <w:r>
        <w:rPr>
          <w:rFonts w:hint="cs"/>
          <w:rtl/>
        </w:rPr>
        <w:t xml:space="preserve">יוער כי לדברי העד ניתן להבחין בבדיקה פסיכיאטרית של החולה אם מדובר במחשבות שווא או בארוע שארע במציאות. </w:t>
      </w:r>
    </w:p>
    <w:p w14:paraId="4198E3A1" w14:textId="77777777" w:rsidR="00B26536" w:rsidRDefault="00B26536">
      <w:pPr>
        <w:rPr>
          <w:rFonts w:hint="cs"/>
          <w:rtl/>
        </w:rPr>
      </w:pPr>
    </w:p>
    <w:p w14:paraId="216177B3" w14:textId="77777777" w:rsidR="00B26536" w:rsidRDefault="00B26536">
      <w:pPr>
        <w:ind w:left="567"/>
        <w:rPr>
          <w:rFonts w:hint="cs"/>
          <w:rtl/>
        </w:rPr>
      </w:pPr>
      <w:r>
        <w:rPr>
          <w:rFonts w:hint="cs"/>
          <w:rtl/>
        </w:rPr>
        <w:t xml:space="preserve">מאחר ודר' מילר הביע את דעתו כי בבדיקה פסיכיאטרית של חולה ניתן להבחין אם אכן מדובר במחשבות שווא, או בארוע שארע במציאות, המסקנה המתבקשת היא כי אם אומנם תלונתה של המתלוננת היתה מחשבת שווא - סימפטום של מחלתה, דר' סנקוביץ היה עומד על כך במהלך פגישותיו עם המתלוננת, אולם לא זו היתה התרשמותו. </w:t>
      </w:r>
    </w:p>
    <w:p w14:paraId="3339CA32" w14:textId="77777777" w:rsidR="00B26536" w:rsidRDefault="00B26536">
      <w:pPr>
        <w:rPr>
          <w:rFonts w:hint="cs"/>
          <w:rtl/>
        </w:rPr>
      </w:pPr>
    </w:p>
    <w:p w14:paraId="4B0EB488" w14:textId="77777777" w:rsidR="00B26536" w:rsidRDefault="00B26536">
      <w:pPr>
        <w:ind w:left="567"/>
        <w:rPr>
          <w:rFonts w:hint="cs"/>
          <w:rtl/>
        </w:rPr>
      </w:pPr>
      <w:r>
        <w:rPr>
          <w:rFonts w:hint="cs"/>
          <w:rtl/>
        </w:rPr>
        <w:t xml:space="preserve">תימוכין נוספים למסקנה זו ניתן למצוא בעדותה של הסטודנטית לעבודה סוציאלית עדי כהן. על אף שחוות דעתה אינה חוות דעת מומחה, העדה הכירה את המתלוננת תקופה ממושכת ועלה בידה להתרשם מאופיין של מחשבות השווא שלה. לדבריה אין לראות בתלונתה זו של המתלוננת מחשבת שווא. </w:t>
      </w:r>
    </w:p>
    <w:p w14:paraId="0E30B37B" w14:textId="77777777" w:rsidR="00B26536" w:rsidRDefault="00B26536">
      <w:pPr>
        <w:ind w:left="567"/>
        <w:rPr>
          <w:rFonts w:hint="cs"/>
          <w:b/>
          <w:bCs/>
          <w:rtl/>
        </w:rPr>
      </w:pPr>
      <w:r>
        <w:rPr>
          <w:rFonts w:hint="cs"/>
          <w:b/>
          <w:bCs/>
          <w:rtl/>
        </w:rPr>
        <w:t>"ת. היא סובלת לפעמים ממחשבות שווא אבל לדעתי זה לא אחד מהם. כי אם מדובר במחשבות שווא זה בא והולך.</w:t>
      </w:r>
    </w:p>
    <w:p w14:paraId="7D6222A3" w14:textId="77777777" w:rsidR="00B26536" w:rsidRDefault="00B26536">
      <w:pPr>
        <w:ind w:firstLine="567"/>
        <w:rPr>
          <w:rFonts w:hint="cs"/>
          <w:b/>
          <w:bCs/>
          <w:rtl/>
        </w:rPr>
      </w:pPr>
      <w:r>
        <w:rPr>
          <w:rFonts w:hint="cs"/>
          <w:b/>
          <w:bCs/>
          <w:rtl/>
        </w:rPr>
        <w:t>בית המשפט: איזה מחשבות שווא היו לה?</w:t>
      </w:r>
    </w:p>
    <w:p w14:paraId="38D7C6D2" w14:textId="77777777" w:rsidR="00B26536" w:rsidRDefault="00B26536">
      <w:pPr>
        <w:ind w:left="567"/>
        <w:rPr>
          <w:rFonts w:hint="cs"/>
          <w:b/>
          <w:bCs/>
          <w:rtl/>
        </w:rPr>
      </w:pPr>
      <w:r>
        <w:rPr>
          <w:rFonts w:hint="cs"/>
          <w:b/>
          <w:bCs/>
          <w:rtl/>
        </w:rPr>
        <w:t>ת. ששמים לה רעל בסוכר כשהיא שותה, אבל זה משהו שהיא אמרה פעם אחת ולא חזרה יותר, כלומר היא חזרה על המקרה כאן כמה פעמים עם כל הפרטים".</w:t>
      </w:r>
    </w:p>
    <w:p w14:paraId="48F326A7" w14:textId="77777777" w:rsidR="00B26536" w:rsidRDefault="00B26536">
      <w:pPr>
        <w:ind w:firstLine="567"/>
        <w:rPr>
          <w:rFonts w:hint="cs"/>
          <w:rtl/>
        </w:rPr>
      </w:pPr>
      <w:r>
        <w:rPr>
          <w:rFonts w:hint="cs"/>
          <w:rtl/>
        </w:rPr>
        <w:t>(עמ' 71 לפרוטוקול מתאריך 19.9.00 שורות 19-20).</w:t>
      </w:r>
    </w:p>
    <w:p w14:paraId="331EAFA2" w14:textId="77777777" w:rsidR="00B26536" w:rsidRDefault="00B26536">
      <w:pPr>
        <w:rPr>
          <w:rFonts w:hint="cs"/>
          <w:rtl/>
        </w:rPr>
      </w:pPr>
    </w:p>
    <w:p w14:paraId="3B44A0F6" w14:textId="77777777" w:rsidR="00B26536" w:rsidRDefault="00B26536">
      <w:pPr>
        <w:ind w:left="567"/>
        <w:rPr>
          <w:rFonts w:hint="cs"/>
          <w:rtl/>
        </w:rPr>
      </w:pPr>
      <w:r>
        <w:rPr>
          <w:rFonts w:hint="cs"/>
          <w:rtl/>
        </w:rPr>
        <w:t>התרשמתי כי דר' מילר ביסס את חוות דעתו על הנחות מסויימות שאין להן אחיזה בחומר הראיות ולעיתים הן אף סותרות את חומר הראיות.</w:t>
      </w:r>
    </w:p>
    <w:p w14:paraId="52DFBF4E" w14:textId="77777777" w:rsidR="00B26536" w:rsidRDefault="00B26536">
      <w:pPr>
        <w:ind w:left="567"/>
        <w:rPr>
          <w:rFonts w:hint="cs"/>
          <w:rtl/>
        </w:rPr>
      </w:pPr>
      <w:r>
        <w:rPr>
          <w:rFonts w:hint="cs"/>
          <w:rtl/>
        </w:rPr>
        <w:t xml:space="preserve">דר' מילר ציין בחוות דעתו כי המתלוננת לא התמידה בנטילת תרופות, ולפיכך עלולה היתה להתנהג בצורה בלתי מבוקרת, מבולבלת ומבלבלת וכי התנהגותה נעשתה </w:t>
      </w:r>
      <w:r>
        <w:rPr>
          <w:rFonts w:hint="cs"/>
          <w:b/>
          <w:bCs/>
          <w:rtl/>
        </w:rPr>
        <w:t>"עוד פחות נשלטת על ידי שיקולים מציאותיים".</w:t>
      </w:r>
      <w:r>
        <w:rPr>
          <w:rFonts w:hint="cs"/>
          <w:rtl/>
        </w:rPr>
        <w:t xml:space="preserve"> </w:t>
      </w:r>
    </w:p>
    <w:p w14:paraId="6CBAE72E" w14:textId="77777777" w:rsidR="00B26536" w:rsidRDefault="00B26536">
      <w:pPr>
        <w:ind w:left="567"/>
        <w:rPr>
          <w:rFonts w:hint="cs"/>
          <w:b/>
          <w:bCs/>
          <w:rtl/>
        </w:rPr>
      </w:pPr>
      <w:r>
        <w:rPr>
          <w:rFonts w:hint="cs"/>
          <w:rtl/>
        </w:rPr>
        <w:t>כי</w:t>
      </w:r>
      <w:r>
        <w:rPr>
          <w:rFonts w:hint="cs"/>
          <w:b/>
          <w:bCs/>
          <w:rtl/>
        </w:rPr>
        <w:t xml:space="preserve"> "יש להניח שמצבה הפסיכוטי של המתלוננת התחזק בשל העובדה שהיא חדלה מליטול את תרופותיה".</w:t>
      </w:r>
    </w:p>
    <w:p w14:paraId="5943B35D" w14:textId="77777777" w:rsidR="00B26536" w:rsidRDefault="00B26536">
      <w:pPr>
        <w:ind w:firstLine="567"/>
        <w:rPr>
          <w:rFonts w:hint="cs"/>
          <w:rtl/>
        </w:rPr>
      </w:pPr>
      <w:r>
        <w:rPr>
          <w:rFonts w:hint="cs"/>
          <w:rtl/>
        </w:rPr>
        <w:t>בחקירתו הנגדית הודה דר' מילר כי בחר להניח הנחה זו וכי מסקנותיו תאמו הנחה זו.</w:t>
      </w:r>
    </w:p>
    <w:p w14:paraId="1544E71B" w14:textId="77777777" w:rsidR="00B26536" w:rsidRDefault="00B26536">
      <w:pPr>
        <w:ind w:firstLine="567"/>
        <w:rPr>
          <w:rFonts w:hint="cs"/>
          <w:rtl/>
        </w:rPr>
      </w:pPr>
      <w:r>
        <w:rPr>
          <w:rFonts w:hint="cs"/>
          <w:rtl/>
        </w:rPr>
        <w:t>(עמ' 234-5 לפרוטוקול).</w:t>
      </w:r>
    </w:p>
    <w:p w14:paraId="0F62B501" w14:textId="77777777" w:rsidR="00B26536" w:rsidRDefault="00B26536">
      <w:pPr>
        <w:rPr>
          <w:rFonts w:hint="cs"/>
          <w:rtl/>
        </w:rPr>
      </w:pPr>
    </w:p>
    <w:p w14:paraId="58C691B2" w14:textId="77777777" w:rsidR="00B26536" w:rsidRDefault="00B26536">
      <w:pPr>
        <w:ind w:left="567"/>
        <w:rPr>
          <w:rFonts w:hint="cs"/>
          <w:rtl/>
        </w:rPr>
      </w:pPr>
      <w:r>
        <w:rPr>
          <w:rFonts w:hint="cs"/>
          <w:rtl/>
        </w:rPr>
        <w:t>מהמסמכים שבתיק הרפואי של המתלוננת, אני למדה כי מפברואר 1999 ועד פברואר 2000 נטלה המתלוננת את תרופותיה באורח סדיר ובקביעות ומצבה הנפשי השתפר. זאת אף ציין דר' סנקוביץ במכתבו - ת9/ד' מ- 27.3.00.</w:t>
      </w:r>
    </w:p>
    <w:p w14:paraId="54D04B8E" w14:textId="77777777" w:rsidR="00B26536" w:rsidRDefault="00B26536">
      <w:pPr>
        <w:ind w:left="567"/>
        <w:rPr>
          <w:rFonts w:hint="cs"/>
          <w:rtl/>
        </w:rPr>
      </w:pPr>
      <w:r>
        <w:rPr>
          <w:rFonts w:hint="cs"/>
          <w:rtl/>
        </w:rPr>
        <w:t>דר' מילר הודה בעדותו בביהמ"ש כי הוא לא עיין לא בעדות המתלוננת בביהמ"ש ולא בעדויותיהם של דר' סנקוביץ והמטפלים האחרים שהעידו כי מצבה השתפר וכי במהלך השנה האחרונה נטלה המתלוננת את התרופות כסידרן. (עמ' 236 לפרוטוקול).</w:t>
      </w:r>
    </w:p>
    <w:p w14:paraId="55EF6405" w14:textId="77777777" w:rsidR="00B26536" w:rsidRDefault="00B26536">
      <w:pPr>
        <w:ind w:left="567"/>
        <w:rPr>
          <w:rFonts w:hint="cs"/>
          <w:b/>
          <w:bCs/>
          <w:rtl/>
        </w:rPr>
      </w:pPr>
      <w:r>
        <w:rPr>
          <w:rFonts w:hint="cs"/>
          <w:rtl/>
        </w:rPr>
        <w:t xml:space="preserve">עוד קבע דר' מילר בחוות דעתו כי </w:t>
      </w:r>
      <w:r>
        <w:rPr>
          <w:rFonts w:hint="cs"/>
          <w:b/>
          <w:bCs/>
          <w:rtl/>
        </w:rPr>
        <w:t xml:space="preserve">"המתלוננת ניהלה אורח חיים אשר אופיין בהתנהגות בלתי מרוסנת" </w:t>
      </w:r>
      <w:r>
        <w:rPr>
          <w:rFonts w:hint="cs"/>
          <w:rtl/>
        </w:rPr>
        <w:t>וביסס את מסקנותיו על ההנחה לפיה היא</w:t>
      </w:r>
      <w:r>
        <w:rPr>
          <w:rFonts w:hint="cs"/>
          <w:b/>
          <w:bCs/>
          <w:rtl/>
        </w:rPr>
        <w:t xml:space="preserve"> "נהגה לקיים יחסי מין עם גברים שונים".</w:t>
      </w:r>
    </w:p>
    <w:p w14:paraId="5BDD010F" w14:textId="77777777" w:rsidR="00B26536" w:rsidRDefault="00B26536">
      <w:pPr>
        <w:ind w:firstLine="567"/>
        <w:rPr>
          <w:rFonts w:hint="cs"/>
          <w:rtl/>
        </w:rPr>
      </w:pPr>
      <w:r>
        <w:rPr>
          <w:rFonts w:hint="cs"/>
          <w:rtl/>
        </w:rPr>
        <w:t>המומחה הסתמך לדבריו על האמור במכתב - ת6/.</w:t>
      </w:r>
    </w:p>
    <w:p w14:paraId="487E9635" w14:textId="77777777" w:rsidR="00B26536" w:rsidRDefault="00B26536">
      <w:pPr>
        <w:ind w:left="567"/>
        <w:rPr>
          <w:rFonts w:hint="cs"/>
          <w:rtl/>
        </w:rPr>
      </w:pPr>
      <w:r>
        <w:rPr>
          <w:rFonts w:hint="cs"/>
          <w:rtl/>
        </w:rPr>
        <w:t xml:space="preserve">אולם כאמור לעיל, בעדותם בביהמ"ש </w:t>
      </w:r>
      <w:r>
        <w:rPr>
          <w:rFonts w:hint="cs"/>
          <w:b/>
          <w:bCs/>
          <w:rtl/>
        </w:rPr>
        <w:t>דר' סנקוביץ, גב' פלדמן ועדי כהן</w:t>
      </w:r>
      <w:r>
        <w:rPr>
          <w:rFonts w:hint="cs"/>
          <w:rtl/>
        </w:rPr>
        <w:t xml:space="preserve"> הבהירו את שנכתב על ידם במכתבים ת9/ג' - ת9/ד', ת6/, ודר' מילר לא היה מודע לכך מאחר ולא עיין בפרוטוקול עדותם בביהמ"ש.</w:t>
      </w:r>
    </w:p>
    <w:p w14:paraId="3B554F76" w14:textId="77777777" w:rsidR="00B26536" w:rsidRDefault="00B26536">
      <w:pPr>
        <w:rPr>
          <w:rFonts w:hint="cs"/>
          <w:rtl/>
        </w:rPr>
      </w:pPr>
    </w:p>
    <w:p w14:paraId="52D64466" w14:textId="77777777" w:rsidR="00B26536" w:rsidRDefault="00B26536">
      <w:pPr>
        <w:ind w:left="567"/>
        <w:rPr>
          <w:rFonts w:hint="cs"/>
          <w:rtl/>
        </w:rPr>
      </w:pPr>
      <w:r>
        <w:rPr>
          <w:rFonts w:hint="cs"/>
          <w:rtl/>
        </w:rPr>
        <w:t xml:space="preserve">מומחה ההגנה אף העלה אפשרות לפיה המתלוננת הביעה תחילה רצון לקיים יחסי מין עם הנאשם ואחר כך התנגדה, וציין כי </w:t>
      </w:r>
      <w:r>
        <w:rPr>
          <w:rFonts w:hint="cs"/>
          <w:b/>
          <w:bCs/>
          <w:rtl/>
        </w:rPr>
        <w:t>תיאורטית</w:t>
      </w:r>
      <w:r>
        <w:rPr>
          <w:rFonts w:hint="cs"/>
          <w:rtl/>
        </w:rPr>
        <w:t xml:space="preserve"> אפשרות כזו קיימת.  (עמ' 239 לפרוטוקול) אולם אין בסיס מדעי כלשהו לתיאוריה זו.</w:t>
      </w:r>
    </w:p>
    <w:p w14:paraId="010AD16E" w14:textId="77777777" w:rsidR="00B26536" w:rsidRDefault="00B26536">
      <w:pPr>
        <w:ind w:left="567"/>
        <w:rPr>
          <w:rFonts w:hint="cs"/>
          <w:rtl/>
        </w:rPr>
      </w:pPr>
      <w:r>
        <w:rPr>
          <w:rFonts w:hint="cs"/>
          <w:rtl/>
        </w:rPr>
        <w:t xml:space="preserve">מאחר וכמפורט לעיל מסקנותיו של דר' מילר בחוו"ד מבוססות על הנחות מוטעות, אשר אף נסתרו עובדתית, אני דוחה אותן מכל וכל. </w:t>
      </w:r>
    </w:p>
    <w:p w14:paraId="17110A4F" w14:textId="77777777" w:rsidR="00B26536" w:rsidRDefault="00B26536">
      <w:pPr>
        <w:ind w:firstLine="567"/>
        <w:rPr>
          <w:rFonts w:hint="cs"/>
          <w:b/>
          <w:bCs/>
          <w:szCs w:val="28"/>
          <w:rtl/>
        </w:rPr>
      </w:pPr>
    </w:p>
    <w:p w14:paraId="03C525A9" w14:textId="77777777" w:rsidR="00B26536" w:rsidRDefault="00B26536">
      <w:pPr>
        <w:ind w:firstLine="567"/>
        <w:rPr>
          <w:rFonts w:hint="cs"/>
          <w:b/>
          <w:bCs/>
          <w:szCs w:val="28"/>
          <w:rtl/>
        </w:rPr>
      </w:pPr>
      <w:r>
        <w:rPr>
          <w:rFonts w:hint="cs"/>
          <w:b/>
          <w:bCs/>
          <w:szCs w:val="28"/>
          <w:rtl/>
        </w:rPr>
        <w:t xml:space="preserve">הטענה בדבר סתירות ואי דיוקים בעדות המתלוננת - </w:t>
      </w:r>
    </w:p>
    <w:p w14:paraId="3D4282C6" w14:textId="77777777" w:rsidR="00B26536" w:rsidRDefault="00B26536">
      <w:pPr>
        <w:ind w:firstLine="567"/>
        <w:rPr>
          <w:rFonts w:hint="cs"/>
          <w:b/>
          <w:bCs/>
          <w:rtl/>
        </w:rPr>
      </w:pPr>
    </w:p>
    <w:p w14:paraId="3B9FB4DE" w14:textId="77777777" w:rsidR="00B26536" w:rsidRDefault="00B26536">
      <w:pPr>
        <w:ind w:left="567"/>
        <w:rPr>
          <w:rFonts w:hint="cs"/>
          <w:rtl/>
        </w:rPr>
      </w:pPr>
      <w:r>
        <w:rPr>
          <w:rFonts w:hint="cs"/>
          <w:rtl/>
        </w:rPr>
        <w:t>ב"כ הנאשם טוענים כי עדותה של המתלוננת אינה מהימנה בין היתר מאחר ונתגלו בה סתירות ואי דיוקים לרוב ודבריה באמרותיה במשטרה סותרים את דבריה בעדותה בביהמ"ש.</w:t>
      </w:r>
    </w:p>
    <w:p w14:paraId="78EA7D04" w14:textId="77777777" w:rsidR="00B26536" w:rsidRDefault="00B26536">
      <w:pPr>
        <w:ind w:left="567"/>
        <w:rPr>
          <w:rFonts w:hint="cs"/>
          <w:rtl/>
        </w:rPr>
      </w:pPr>
      <w:r>
        <w:rPr>
          <w:rFonts w:hint="cs"/>
          <w:rtl/>
        </w:rPr>
        <w:t>על מנת להוכיח סתירות בין עדותו של עד בביהמ"ש לבין אמרותיו במשטרה, יש צורך להגיש את האמרות לביהמ"ש ולהצביע על הסתירות. (ראה: ספרו של כב' השופט קדמי, על הראיות חלק שלישי בעמ' 1425).</w:t>
      </w:r>
    </w:p>
    <w:p w14:paraId="56CAF086" w14:textId="77777777" w:rsidR="00B26536" w:rsidRDefault="00B26536">
      <w:pPr>
        <w:ind w:left="567"/>
        <w:rPr>
          <w:rFonts w:hint="cs"/>
          <w:rtl/>
        </w:rPr>
      </w:pPr>
      <w:r>
        <w:rPr>
          <w:rFonts w:hint="cs"/>
          <w:rtl/>
        </w:rPr>
        <w:t>אולם הסניגור משום מה לא הגיש לביהמ"ש את אמרותיה של המתלוננת במשטרה, וכל שיש בפני ביהמ"ש אלה הם ציטוטים חלקיים מאמרותיה במשטרה כפי שצוטטו בפניה ע"י הסניגור, בעת חקירתה הנגדית כך שלא ניתן להסתמך על האמרות הללו ולטעון כי האמור בהן סותר את דברי המתלוננת בעדותה בביהמ"ש.</w:t>
      </w:r>
    </w:p>
    <w:p w14:paraId="427A1813" w14:textId="77777777" w:rsidR="00B26536" w:rsidRDefault="00B26536">
      <w:pPr>
        <w:ind w:left="567"/>
        <w:rPr>
          <w:rFonts w:hint="cs"/>
          <w:rtl/>
        </w:rPr>
      </w:pPr>
    </w:p>
    <w:p w14:paraId="60FA711C" w14:textId="77777777" w:rsidR="00B26536" w:rsidRDefault="00B26536">
      <w:pPr>
        <w:ind w:left="567"/>
        <w:rPr>
          <w:rFonts w:hint="cs"/>
          <w:rtl/>
        </w:rPr>
      </w:pPr>
      <w:r>
        <w:rPr>
          <w:rFonts w:hint="cs"/>
          <w:rtl/>
        </w:rPr>
        <w:t xml:space="preserve">זאת ועוד, חלק מהסתירות ואי הדיוקים עליהם הצביעו הסניגורים אינם בענינים מהותיים. כגון: נסיבות ומועד פטירת הוריה של המתלוננת, משך הזמן שבו התגוררה המתלוננת בביתה של גיסתה, הזמן שחלף ממועד סיום יחסיה עם מישל לבין תחילת יחסיה עם סטליאן ועוד. </w:t>
      </w:r>
    </w:p>
    <w:p w14:paraId="02D221B5" w14:textId="77777777" w:rsidR="00B26536" w:rsidRDefault="00B26536">
      <w:pPr>
        <w:ind w:left="567"/>
        <w:rPr>
          <w:rFonts w:hint="cs"/>
          <w:rtl/>
        </w:rPr>
      </w:pPr>
      <w:r>
        <w:rPr>
          <w:rFonts w:hint="cs"/>
          <w:rtl/>
        </w:rPr>
        <w:t xml:space="preserve">אין בסתירות הללו כדי לכרסם במהימנותה של המתלוננת. המתלוננת סובלת מקשיים בתפקודים האישיותיים המתבטאים כפי שהתרשמתי בין היתר, גם בהפרעות בזכרון. </w:t>
      </w:r>
    </w:p>
    <w:p w14:paraId="5263CAC2" w14:textId="77777777" w:rsidR="00B26536" w:rsidRDefault="00B26536">
      <w:pPr>
        <w:ind w:left="567"/>
        <w:rPr>
          <w:rFonts w:hint="cs"/>
          <w:rtl/>
        </w:rPr>
      </w:pPr>
    </w:p>
    <w:p w14:paraId="5966628C" w14:textId="77777777" w:rsidR="00B26536" w:rsidRDefault="00B26536">
      <w:pPr>
        <w:ind w:left="567"/>
        <w:rPr>
          <w:rFonts w:hint="cs"/>
          <w:rtl/>
        </w:rPr>
      </w:pPr>
      <w:r>
        <w:rPr>
          <w:rFonts w:hint="cs"/>
          <w:rtl/>
        </w:rPr>
        <w:t xml:space="preserve">ב"כ הנאשם הצביעו על מספר סתירות לכאורה ואי דיוקים בדברי המתלוננת, לטענתם בפרטים מהותיים הנוגעים לארוע; </w:t>
      </w:r>
    </w:p>
    <w:p w14:paraId="47DF7F2F" w14:textId="77777777" w:rsidR="00B26536" w:rsidRDefault="00B26536">
      <w:pPr>
        <w:ind w:left="567"/>
        <w:rPr>
          <w:rFonts w:hint="cs"/>
          <w:rtl/>
        </w:rPr>
      </w:pPr>
      <w:r>
        <w:rPr>
          <w:rFonts w:hint="cs"/>
          <w:rtl/>
        </w:rPr>
        <w:t>האם המתלוננת צעקה או לא צעקה בזמן האונס? האם הנאשם פשט תחילה את בגדיו ורק לאחר מכן את בגדיה כפי שסיפרה המתלוננת בהודעתה במשטרה, או שפשט תחילה את בגדיה ואחר כך את בגדיו כפי שהעידה בעדותה בביהמ"ש.</w:t>
      </w:r>
    </w:p>
    <w:p w14:paraId="641EFE3F" w14:textId="77777777" w:rsidR="00B26536" w:rsidRDefault="00B26536">
      <w:pPr>
        <w:ind w:firstLine="567"/>
        <w:rPr>
          <w:rFonts w:hint="cs"/>
          <w:rtl/>
        </w:rPr>
      </w:pPr>
      <w:r>
        <w:rPr>
          <w:rFonts w:hint="cs"/>
          <w:rtl/>
        </w:rPr>
        <w:t>האם הציע הנאשם למתלוננת לאחר מעשה כסף עבור נסיעה במונית חזרה לביתה או לא?</w:t>
      </w:r>
    </w:p>
    <w:p w14:paraId="140C9E5E" w14:textId="77777777" w:rsidR="00B26536" w:rsidRDefault="00B26536">
      <w:pPr>
        <w:ind w:firstLine="567"/>
        <w:rPr>
          <w:rFonts w:hint="cs"/>
          <w:rtl/>
        </w:rPr>
      </w:pPr>
    </w:p>
    <w:p w14:paraId="432429B4" w14:textId="77777777" w:rsidR="00B26536" w:rsidRDefault="00B26536">
      <w:pPr>
        <w:ind w:firstLine="567"/>
        <w:rPr>
          <w:rFonts w:hint="cs"/>
          <w:rtl/>
        </w:rPr>
      </w:pPr>
      <w:r>
        <w:rPr>
          <w:rFonts w:hint="cs"/>
          <w:rtl/>
        </w:rPr>
        <w:t>ככלל אין ביכולתו של אדם לזכור ולתאר בדיוק מוחלט ארועים שחווה.</w:t>
      </w:r>
    </w:p>
    <w:p w14:paraId="5D60C903" w14:textId="77777777" w:rsidR="00B26536" w:rsidRDefault="00B26536">
      <w:pPr>
        <w:ind w:left="567"/>
        <w:rPr>
          <w:rFonts w:hint="cs"/>
          <w:rtl/>
        </w:rPr>
      </w:pPr>
      <w:r>
        <w:rPr>
          <w:rFonts w:hint="cs"/>
          <w:rtl/>
        </w:rPr>
        <w:t xml:space="preserve">קיומם של אי דיוקים מצביע לעיתים דווקא על מהימנותו של העד, בעוד שהתאמה מוחלטת יש בה כדי להצביע על שינון ולימוד הפרטים, דבר המעלה לעיתים תהיות באשר לאמינות הדברים. </w:t>
      </w:r>
    </w:p>
    <w:p w14:paraId="650C6422" w14:textId="77777777" w:rsidR="00B26536" w:rsidRDefault="00B26536">
      <w:pPr>
        <w:ind w:left="567"/>
        <w:rPr>
          <w:rFonts w:hint="cs"/>
          <w:rtl/>
        </w:rPr>
      </w:pPr>
      <w:r>
        <w:rPr>
          <w:rFonts w:hint="cs"/>
          <w:rtl/>
        </w:rPr>
        <w:t xml:space="preserve">במקרה דנן מרבית הסתירות בדברי המתלוננת המתייחסות לארוע נשוא כתב האישום, אינן בפרטים מהותיים. המתלוננת אף הסבירה את דבריה במטרה להעמידם על דיוקם והסבריה סבירים ומתקבלים על הדעת. </w:t>
      </w:r>
    </w:p>
    <w:p w14:paraId="276A69B5" w14:textId="77777777" w:rsidR="00B26536" w:rsidRDefault="00B26536">
      <w:pPr>
        <w:ind w:left="567"/>
        <w:rPr>
          <w:rFonts w:hint="cs"/>
          <w:rtl/>
        </w:rPr>
      </w:pPr>
      <w:r>
        <w:rPr>
          <w:rFonts w:hint="cs"/>
          <w:rtl/>
        </w:rPr>
        <w:t>זאת ועוד, התרשמתי כי לפחות בחלקן נובעות הסתירות דווקא מרצונה של המתלוננת לדייק ככל שניתן בתשובותיה.</w:t>
      </w:r>
    </w:p>
    <w:p w14:paraId="38661A2C" w14:textId="77777777" w:rsidR="00B26536" w:rsidRDefault="00B26536">
      <w:pPr>
        <w:ind w:left="567"/>
        <w:rPr>
          <w:rFonts w:hint="cs"/>
          <w:rtl/>
        </w:rPr>
      </w:pPr>
    </w:p>
    <w:p w14:paraId="4006E685" w14:textId="77777777" w:rsidR="00B26536" w:rsidRDefault="00B26536">
      <w:pPr>
        <w:ind w:left="567"/>
        <w:rPr>
          <w:rFonts w:hint="cs"/>
          <w:rtl/>
        </w:rPr>
      </w:pPr>
      <w:r>
        <w:rPr>
          <w:rFonts w:hint="cs"/>
          <w:rtl/>
        </w:rPr>
        <w:t xml:space="preserve">למי הסיר הנאשם תחילה את הבגדים לו או למתלוננת? לטענת ב"כ הנאשם באמרתה במשטרה טענה המתלוננת כי הנאשם הסיר תחילה את בגדיו ואחר כך את בגדיה, ואילו בעדותה בביהמ"ש סיפרה את היפוכם של דברים. </w:t>
      </w:r>
    </w:p>
    <w:p w14:paraId="63C662AB" w14:textId="77777777" w:rsidR="00B26536" w:rsidRDefault="00B26536">
      <w:pPr>
        <w:ind w:left="567"/>
        <w:rPr>
          <w:rFonts w:hint="cs"/>
          <w:rtl/>
        </w:rPr>
      </w:pPr>
      <w:r>
        <w:rPr>
          <w:rFonts w:hint="cs"/>
          <w:rtl/>
        </w:rPr>
        <w:t xml:space="preserve">עיינתי בפרוטוקול עדותה של המתלוננת בביהמ"ש (בעמ' 47 לפרוטוקול), מדבריה באמרתה במשטרה כפי שצוטטו ע"י הסניגור, כלל לא ברור שאכן סיפרה המתלוננת שהנאשם הסיר תחילה את בגדיו ואחר כך את בגדיה. </w:t>
      </w:r>
    </w:p>
    <w:p w14:paraId="4CC4189B" w14:textId="77777777" w:rsidR="00B26536" w:rsidRDefault="00B26536">
      <w:pPr>
        <w:rPr>
          <w:rFonts w:hint="cs"/>
          <w:rtl/>
        </w:rPr>
      </w:pPr>
    </w:p>
    <w:p w14:paraId="19F0CE06" w14:textId="77777777" w:rsidR="00B26536" w:rsidRDefault="00B26536">
      <w:pPr>
        <w:ind w:left="567"/>
        <w:rPr>
          <w:rFonts w:hint="cs"/>
          <w:rtl/>
        </w:rPr>
      </w:pPr>
      <w:r>
        <w:rPr>
          <w:rFonts w:hint="cs"/>
          <w:rtl/>
        </w:rPr>
        <w:t xml:space="preserve">ב"כ הנאשם טוען כי באמרתה במשטרה מ- 19.3.00 </w:t>
      </w:r>
      <w:r>
        <w:rPr>
          <w:rFonts w:hint="cs"/>
          <w:b/>
          <w:bCs/>
          <w:rtl/>
        </w:rPr>
        <w:t>(האמרה לא הוגשה לביהמ"ש)</w:t>
      </w:r>
      <w:r>
        <w:rPr>
          <w:rFonts w:hint="cs"/>
          <w:rtl/>
        </w:rPr>
        <w:t xml:space="preserve"> אמרה המתלוננת </w:t>
      </w:r>
      <w:r>
        <w:rPr>
          <w:rFonts w:hint="cs"/>
          <w:b/>
          <w:bCs/>
          <w:rtl/>
        </w:rPr>
        <w:t>"לא הצלחתי לצעוק הייתי בהלם".</w:t>
      </w:r>
    </w:p>
    <w:p w14:paraId="461C7C3E" w14:textId="77777777" w:rsidR="00B26536" w:rsidRDefault="00B26536">
      <w:pPr>
        <w:ind w:firstLine="567"/>
        <w:rPr>
          <w:rFonts w:hint="cs"/>
          <w:rtl/>
        </w:rPr>
      </w:pPr>
      <w:r>
        <w:rPr>
          <w:rFonts w:hint="cs"/>
          <w:rtl/>
        </w:rPr>
        <w:t xml:space="preserve">ואילו באמרתה השניה במשטרה </w:t>
      </w:r>
      <w:r>
        <w:rPr>
          <w:rFonts w:hint="cs"/>
          <w:b/>
          <w:bCs/>
          <w:rtl/>
        </w:rPr>
        <w:t>(גם אמרה זו לא הוגשה)</w:t>
      </w:r>
      <w:r>
        <w:rPr>
          <w:rFonts w:hint="cs"/>
          <w:rtl/>
        </w:rPr>
        <w:t xml:space="preserve"> סיפרה המתלוננת כי אכן צעקה.</w:t>
      </w:r>
    </w:p>
    <w:p w14:paraId="4DD73BFA" w14:textId="77777777" w:rsidR="00B26536" w:rsidRDefault="00B26536">
      <w:pPr>
        <w:ind w:left="567"/>
        <w:rPr>
          <w:rFonts w:hint="cs"/>
          <w:rtl/>
        </w:rPr>
      </w:pPr>
      <w:r>
        <w:rPr>
          <w:rFonts w:hint="cs"/>
          <w:rtl/>
        </w:rPr>
        <w:t>המתלוננת הסבירה זאת בעדותה בביהמ"ש.</w:t>
      </w:r>
    </w:p>
    <w:p w14:paraId="5524BD69" w14:textId="77777777" w:rsidR="00B26536" w:rsidRDefault="00B26536">
      <w:pPr>
        <w:ind w:left="567"/>
        <w:rPr>
          <w:rFonts w:hint="cs"/>
          <w:rtl/>
        </w:rPr>
      </w:pPr>
      <w:r>
        <w:rPr>
          <w:rFonts w:hint="cs"/>
          <w:rtl/>
        </w:rPr>
        <w:t xml:space="preserve">בחקירתה הנגדית נשאלה המתלוננת שוב ושוב האם צעקה, ואם כן מה צעקה. למתלוננת הוצגו הדברים שאמרה בהודעתה במשטרה, והצביעו בפניה על הסתירות שבין דבריה בביהמ"ש לבין דבריה בהודעתה במשטרה. </w:t>
      </w:r>
    </w:p>
    <w:p w14:paraId="7D834BF1" w14:textId="77777777" w:rsidR="00B26536" w:rsidRDefault="00B26536">
      <w:pPr>
        <w:ind w:left="567"/>
        <w:rPr>
          <w:rFonts w:hint="cs"/>
          <w:rtl/>
        </w:rPr>
      </w:pPr>
    </w:p>
    <w:p w14:paraId="310564D9" w14:textId="77777777" w:rsidR="00B26536" w:rsidRDefault="00B26536">
      <w:pPr>
        <w:ind w:left="567"/>
        <w:rPr>
          <w:rFonts w:hint="cs"/>
          <w:rtl/>
        </w:rPr>
      </w:pPr>
      <w:r>
        <w:rPr>
          <w:rFonts w:hint="cs"/>
          <w:rtl/>
        </w:rPr>
        <w:t>המתלוננת הסבירה זאת בעדותה בביהמ"ש, ורק לאחר שאלות רבות הובהרו דבריה:</w:t>
      </w:r>
    </w:p>
    <w:p w14:paraId="36FA9BE5" w14:textId="77777777" w:rsidR="00B26536" w:rsidRDefault="00B26536">
      <w:pPr>
        <w:ind w:left="567"/>
        <w:rPr>
          <w:rFonts w:hint="cs"/>
          <w:b/>
          <w:bCs/>
          <w:rtl/>
        </w:rPr>
      </w:pPr>
      <w:r>
        <w:rPr>
          <w:rFonts w:hint="cs"/>
          <w:b/>
          <w:bCs/>
          <w:rtl/>
        </w:rPr>
        <w:t>"ת. באונס לא יכולתי כבר לצעוק... צעקתי "גיצה גיצה" שמה בחדר".</w:t>
      </w:r>
    </w:p>
    <w:p w14:paraId="473B6979" w14:textId="77777777" w:rsidR="00B26536" w:rsidRDefault="00B26536">
      <w:pPr>
        <w:ind w:firstLine="567"/>
        <w:rPr>
          <w:rFonts w:hint="cs"/>
          <w:rtl/>
        </w:rPr>
      </w:pPr>
      <w:r>
        <w:rPr>
          <w:rFonts w:hint="cs"/>
          <w:rtl/>
        </w:rPr>
        <w:t>(עמ' 45 לפרוטוקול שורות 21-25).</w:t>
      </w:r>
    </w:p>
    <w:p w14:paraId="4D4A1329" w14:textId="77777777" w:rsidR="00B26536" w:rsidRDefault="00B26536">
      <w:pPr>
        <w:ind w:left="567"/>
        <w:rPr>
          <w:rFonts w:hint="cs"/>
          <w:b/>
          <w:bCs/>
          <w:rtl/>
        </w:rPr>
      </w:pPr>
      <w:r>
        <w:rPr>
          <w:rFonts w:hint="cs"/>
          <w:b/>
          <w:bCs/>
          <w:rtl/>
        </w:rPr>
        <w:t>"בחדר, באונס, צעקתי שמה, אבל כשהוא אנס אותי כבר לא דיברתי ולא כלום".</w:t>
      </w:r>
    </w:p>
    <w:p w14:paraId="2DCDDB52" w14:textId="77777777" w:rsidR="00B26536" w:rsidRDefault="00B26536">
      <w:pPr>
        <w:ind w:firstLine="567"/>
        <w:rPr>
          <w:rFonts w:hint="cs"/>
          <w:rtl/>
        </w:rPr>
      </w:pPr>
      <w:r>
        <w:rPr>
          <w:rFonts w:hint="cs"/>
          <w:rtl/>
        </w:rPr>
        <w:t>(עמ' 46 לפרוטוקול מתאריך 14.5.00 שורות 1-2).</w:t>
      </w:r>
    </w:p>
    <w:p w14:paraId="4D63A0F2" w14:textId="77777777" w:rsidR="00B26536" w:rsidRDefault="00B26536">
      <w:pPr>
        <w:ind w:left="567"/>
        <w:rPr>
          <w:rFonts w:hint="cs"/>
          <w:rtl/>
        </w:rPr>
      </w:pPr>
    </w:p>
    <w:p w14:paraId="02223AAF" w14:textId="77777777" w:rsidR="00B26536" w:rsidRDefault="00B26536">
      <w:pPr>
        <w:ind w:left="567"/>
        <w:rPr>
          <w:rFonts w:hint="cs"/>
          <w:rtl/>
        </w:rPr>
      </w:pPr>
      <w:r>
        <w:rPr>
          <w:rFonts w:hint="cs"/>
          <w:rtl/>
        </w:rPr>
        <w:t>באשר ליתר הסתירות עליהן הצביעו הסניגורים - הרי שמדובר בפרטים שוליים ואין בהן כדי לפגום במהימנותה של המתלוננת.</w:t>
      </w:r>
    </w:p>
    <w:p w14:paraId="76320C16" w14:textId="77777777" w:rsidR="00B26536" w:rsidRDefault="00B26536">
      <w:pPr>
        <w:ind w:left="567"/>
        <w:rPr>
          <w:rFonts w:hint="cs"/>
          <w:rtl/>
        </w:rPr>
      </w:pPr>
      <w:r>
        <w:rPr>
          <w:rFonts w:hint="cs"/>
          <w:rtl/>
        </w:rPr>
        <w:t>בענין זה כאמור, יש להתייחס למגבלותיה של המתלוננת הנובעות ממחלת הנפש בה היא לוקה, בעובדה שאמרתה הראשונה במשטרה נגבתה סמוך מאוד לאחר הארוע הטראומטי, ובמעמד הקשה והמביך של מתן עדות בבית המשפט.</w:t>
      </w:r>
    </w:p>
    <w:p w14:paraId="790690E4" w14:textId="77777777" w:rsidR="00B26536" w:rsidRDefault="00B26536">
      <w:pPr>
        <w:ind w:firstLine="567"/>
        <w:rPr>
          <w:rFonts w:hint="cs"/>
          <w:rtl/>
        </w:rPr>
      </w:pPr>
      <w:r>
        <w:rPr>
          <w:rFonts w:hint="cs"/>
          <w:rtl/>
        </w:rPr>
        <w:t>בכל אלה יש כדי להסביר את הסתירות לכאורה הללו בדברי המתלוננת.</w:t>
      </w:r>
    </w:p>
    <w:p w14:paraId="0BF17723" w14:textId="77777777" w:rsidR="00B26536" w:rsidRDefault="00B26536">
      <w:pPr>
        <w:rPr>
          <w:rFonts w:hint="cs"/>
          <w:rtl/>
        </w:rPr>
      </w:pPr>
    </w:p>
    <w:p w14:paraId="49743A61" w14:textId="77777777" w:rsidR="00B26536" w:rsidRDefault="00B26536">
      <w:pPr>
        <w:ind w:firstLine="567"/>
        <w:rPr>
          <w:rFonts w:hint="cs"/>
          <w:b/>
          <w:bCs/>
          <w:rtl/>
        </w:rPr>
      </w:pPr>
      <w:r>
        <w:rPr>
          <w:rFonts w:hint="cs"/>
          <w:b/>
          <w:bCs/>
          <w:szCs w:val="28"/>
          <w:rtl/>
        </w:rPr>
        <w:t xml:space="preserve">באשר להתנהגות המתלוננת עובר לארוע - </w:t>
      </w:r>
    </w:p>
    <w:p w14:paraId="0AF06BB7" w14:textId="77777777" w:rsidR="00B26536" w:rsidRDefault="00B26536">
      <w:pPr>
        <w:ind w:left="567"/>
        <w:rPr>
          <w:rFonts w:hint="cs"/>
          <w:rtl/>
        </w:rPr>
      </w:pPr>
      <w:r>
        <w:rPr>
          <w:rFonts w:hint="cs"/>
          <w:rtl/>
        </w:rPr>
        <w:t>טוענים ב"כ הנאשם, כי אם אכן נכונים דבריה של המתלוננת, והנאשם ניסה לאונסה חצי שנה לפני הארוע נשוא הדיון, מדוע הלכה המתלוננת לבד באזור מבודד וחשוך עם אותו אדם שלטענתה ניסה לאונסה בעבר?</w:t>
      </w:r>
    </w:p>
    <w:p w14:paraId="4461021A" w14:textId="77777777" w:rsidR="00B26536" w:rsidRDefault="00B26536">
      <w:pPr>
        <w:ind w:left="567"/>
        <w:rPr>
          <w:rFonts w:hint="cs"/>
          <w:rtl/>
        </w:rPr>
      </w:pPr>
      <w:r>
        <w:rPr>
          <w:rFonts w:hint="cs"/>
          <w:rtl/>
        </w:rPr>
        <w:t xml:space="preserve">סבורני כי התנהגותה של המתלוננת עובר לארוע אינה פוגמת במהימנות דבריה או בסבירות גרסתה. </w:t>
      </w:r>
    </w:p>
    <w:p w14:paraId="589A893E" w14:textId="77777777" w:rsidR="00B26536" w:rsidRDefault="00B26536">
      <w:pPr>
        <w:ind w:firstLine="567"/>
        <w:rPr>
          <w:rFonts w:hint="cs"/>
          <w:rtl/>
        </w:rPr>
      </w:pPr>
    </w:p>
    <w:p w14:paraId="3B8FFBA5" w14:textId="77777777" w:rsidR="00B26536" w:rsidRDefault="00B26536">
      <w:pPr>
        <w:ind w:firstLine="567"/>
        <w:rPr>
          <w:rFonts w:hint="cs"/>
          <w:rtl/>
        </w:rPr>
      </w:pPr>
      <w:r>
        <w:rPr>
          <w:rFonts w:hint="cs"/>
          <w:rtl/>
        </w:rPr>
        <w:t>יש לבחון את התנהגותה של המתלוננת באספקלריה של הליקוי הנפשי ממנו היא סובלת.</w:t>
      </w:r>
    </w:p>
    <w:p w14:paraId="1DB5C6E7" w14:textId="77777777" w:rsidR="00B26536" w:rsidRDefault="00B26536">
      <w:pPr>
        <w:ind w:left="567"/>
        <w:rPr>
          <w:rFonts w:hint="cs"/>
          <w:rtl/>
        </w:rPr>
      </w:pPr>
      <w:r>
        <w:rPr>
          <w:rFonts w:hint="cs"/>
          <w:b/>
          <w:bCs/>
          <w:rtl/>
        </w:rPr>
        <w:t>דר' סנקוביץ</w:t>
      </w:r>
      <w:r>
        <w:rPr>
          <w:rFonts w:hint="cs"/>
          <w:rtl/>
        </w:rPr>
        <w:t xml:space="preserve"> העיד כי לא רק שחולה במחלת הנפש סכיזופרניה פראנואידית אינה חוששת יותר מאדם רגיל במצב המתואר, אלא היפוכו של דבר, לדבריו: </w:t>
      </w:r>
    </w:p>
    <w:p w14:paraId="619C5D37" w14:textId="77777777" w:rsidR="00B26536" w:rsidRDefault="00B26536">
      <w:pPr>
        <w:ind w:left="567"/>
        <w:rPr>
          <w:rFonts w:hint="cs"/>
          <w:b/>
          <w:bCs/>
          <w:rtl/>
        </w:rPr>
      </w:pPr>
      <w:r>
        <w:rPr>
          <w:rFonts w:hint="cs"/>
          <w:b/>
          <w:bCs/>
          <w:rtl/>
        </w:rPr>
        <w:t>"האנשים האלה (קרי - חולי נפש) עסוקים מאוד עם מחשבות השווא שלהם ויכולים להקדיש שעות על גבי שעות על דברים שהם לא קיימים ושאין בהם שום סכנה ולהזניח דברים שהם מאוד מסוכנים".</w:t>
      </w:r>
    </w:p>
    <w:p w14:paraId="46B0E3E4" w14:textId="77777777" w:rsidR="00B26536" w:rsidRDefault="00B26536">
      <w:pPr>
        <w:ind w:firstLine="567"/>
        <w:rPr>
          <w:rFonts w:hint="cs"/>
          <w:rtl/>
        </w:rPr>
      </w:pPr>
      <w:r>
        <w:rPr>
          <w:rFonts w:hint="cs"/>
          <w:rtl/>
        </w:rPr>
        <w:t>(עמ' 54 לפרוטוקול מתאריך 19.9.00 שורות 7-9).</w:t>
      </w:r>
    </w:p>
    <w:p w14:paraId="0B2384A9" w14:textId="77777777" w:rsidR="00B26536" w:rsidRDefault="00B26536">
      <w:pPr>
        <w:rPr>
          <w:rFonts w:hint="cs"/>
          <w:rtl/>
        </w:rPr>
      </w:pPr>
    </w:p>
    <w:p w14:paraId="6CA51145" w14:textId="77777777" w:rsidR="00B26536" w:rsidRDefault="00B26536">
      <w:pPr>
        <w:ind w:left="567"/>
        <w:rPr>
          <w:rFonts w:hint="cs"/>
          <w:rtl/>
        </w:rPr>
      </w:pPr>
      <w:r>
        <w:rPr>
          <w:rFonts w:hint="cs"/>
          <w:rtl/>
        </w:rPr>
        <w:t>דר' סנקוביץ סבור כי ניתן להסביר את התנהגותה של המתלוננת על רקע מחלת הנפש בה היא לוקה, אשר אחד הסימפטומים שלה הוא שיפוט לקוי של המציאות.</w:t>
      </w:r>
    </w:p>
    <w:p w14:paraId="13948805" w14:textId="77777777" w:rsidR="00B26536" w:rsidRDefault="00B26536">
      <w:pPr>
        <w:ind w:firstLine="567"/>
        <w:rPr>
          <w:rFonts w:hint="cs"/>
          <w:rtl/>
        </w:rPr>
      </w:pPr>
      <w:r>
        <w:rPr>
          <w:rFonts w:hint="cs"/>
          <w:rtl/>
        </w:rPr>
        <w:t>בעדותו בביהמ"ש:</w:t>
      </w:r>
    </w:p>
    <w:p w14:paraId="4432D659" w14:textId="77777777" w:rsidR="00B26536" w:rsidRDefault="00B26536">
      <w:pPr>
        <w:ind w:left="567"/>
        <w:rPr>
          <w:rFonts w:hint="cs"/>
          <w:b/>
          <w:bCs/>
          <w:rtl/>
        </w:rPr>
      </w:pPr>
      <w:r>
        <w:rPr>
          <w:rFonts w:hint="cs"/>
          <w:b/>
          <w:bCs/>
          <w:rtl/>
        </w:rPr>
        <w:t>"... חולים מסוג זה ואנשים אפילו פחות חולים ממנה, לפעמים נכנסים לאותה תסבוכת ולאותם המקומות שיודעים מראש ששם מסוכן ובכל זאת חוזרים אליהם. אצלה על אחת כמה וכמה מזה שהיא חסרת שיפוט...".</w:t>
      </w:r>
    </w:p>
    <w:p w14:paraId="6D55E673" w14:textId="77777777" w:rsidR="00B26536" w:rsidRDefault="00B26536">
      <w:pPr>
        <w:ind w:firstLine="567"/>
        <w:rPr>
          <w:rFonts w:hint="cs"/>
          <w:rtl/>
        </w:rPr>
      </w:pPr>
      <w:r>
        <w:rPr>
          <w:rFonts w:hint="cs"/>
          <w:rtl/>
        </w:rPr>
        <w:t>(עמ' 53 לפרוטוקול מתאריך 19.9.00 שורות 20-23).</w:t>
      </w:r>
    </w:p>
    <w:p w14:paraId="1376CCFB" w14:textId="77777777" w:rsidR="00B26536" w:rsidRDefault="00B26536">
      <w:pPr>
        <w:rPr>
          <w:rFonts w:hint="cs"/>
          <w:rtl/>
        </w:rPr>
      </w:pPr>
    </w:p>
    <w:p w14:paraId="4FA26EC2" w14:textId="77777777" w:rsidR="00B26536" w:rsidRDefault="00B26536">
      <w:pPr>
        <w:ind w:firstLine="567"/>
        <w:rPr>
          <w:rFonts w:hint="cs"/>
          <w:rtl/>
        </w:rPr>
      </w:pPr>
      <w:r>
        <w:rPr>
          <w:rFonts w:hint="cs"/>
          <w:rtl/>
        </w:rPr>
        <w:t>זאת ועוד, ראוי לציין את דבריו של כב' השופט קדמי בהקשר זה:</w:t>
      </w:r>
    </w:p>
    <w:p w14:paraId="257FDD72" w14:textId="77777777" w:rsidR="00B26536" w:rsidRDefault="00B26536">
      <w:pPr>
        <w:ind w:left="567"/>
        <w:rPr>
          <w:rFonts w:hint="cs"/>
          <w:b/>
          <w:bCs/>
          <w:rtl/>
        </w:rPr>
      </w:pPr>
      <w:r>
        <w:rPr>
          <w:rFonts w:hint="cs"/>
          <w:b/>
          <w:bCs/>
          <w:rtl/>
        </w:rPr>
        <w:t>"... עשויה התנהגותו של קורבן העבירה לעמוד לחובתו ולכרסם באמינות גירסתו... עם זאת - לא בקלות ייחס בית המשפט להתנהגותו של הקורבן  משקל שלילי לחובתו, כמתחייב מן הנסיבות שבהן היא מתרחשת;  וככלל - התנהגות הנושאת אופי שלילי כאמור, תיבחן "על פי המידה ההולמת את גילה, אישיותה והבנתה" של המתלוננת המסויימת שבה מדובר".</w:t>
      </w:r>
    </w:p>
    <w:p w14:paraId="355F3781" w14:textId="77777777" w:rsidR="00B26536" w:rsidRDefault="00B26536">
      <w:pPr>
        <w:ind w:firstLine="567"/>
        <w:rPr>
          <w:rFonts w:hint="cs"/>
          <w:rtl/>
        </w:rPr>
      </w:pPr>
      <w:r>
        <w:rPr>
          <w:rFonts w:hint="cs"/>
          <w:rtl/>
        </w:rPr>
        <w:t>(ראה ספרו של כב' השופט י. קדמי, על הראיות, חלק ראשון בעמ' 234).</w:t>
      </w:r>
    </w:p>
    <w:p w14:paraId="20E12895" w14:textId="77777777" w:rsidR="00B26536" w:rsidRDefault="00B26536">
      <w:pPr>
        <w:rPr>
          <w:rFonts w:hint="cs"/>
          <w:rtl/>
        </w:rPr>
      </w:pPr>
    </w:p>
    <w:p w14:paraId="78DE9200" w14:textId="77777777" w:rsidR="00B26536" w:rsidRDefault="00B26536">
      <w:pPr>
        <w:ind w:left="567"/>
        <w:rPr>
          <w:rFonts w:hint="cs"/>
          <w:rtl/>
        </w:rPr>
      </w:pPr>
      <w:r>
        <w:rPr>
          <w:rFonts w:hint="cs"/>
          <w:rtl/>
        </w:rPr>
        <w:t xml:space="preserve">כאמור לעיל, סבורני כי אין בהתנהגותה של המתלוננת עובר לארוע כדי לכרסם במהימנות גרסתה ויש לבחון את התנהגותה, כפי שנקבע בפסיקה על פי המידה ההולמת את גילה, אישיותה והבנתה, ולצורך כך יש להתחשב בליקוי הנפשי ממנו היא סובלת. </w:t>
      </w:r>
    </w:p>
    <w:p w14:paraId="0D93FAD8" w14:textId="77777777" w:rsidR="00B26536" w:rsidRDefault="00B26536">
      <w:pPr>
        <w:rPr>
          <w:rFonts w:hint="cs"/>
          <w:rtl/>
        </w:rPr>
      </w:pPr>
    </w:p>
    <w:p w14:paraId="010AF93A" w14:textId="77777777" w:rsidR="00B26536" w:rsidRDefault="00B26536">
      <w:pPr>
        <w:ind w:left="567"/>
        <w:rPr>
          <w:rFonts w:hint="cs"/>
          <w:b/>
          <w:bCs/>
          <w:szCs w:val="28"/>
          <w:rtl/>
        </w:rPr>
      </w:pPr>
      <w:r>
        <w:rPr>
          <w:rFonts w:hint="cs"/>
          <w:b/>
          <w:bCs/>
          <w:szCs w:val="28"/>
          <w:rtl/>
        </w:rPr>
        <w:t xml:space="preserve">טענות הנאשם בנוגע "לארוע הראשון" - </w:t>
      </w:r>
    </w:p>
    <w:p w14:paraId="1D07E7DC" w14:textId="77777777" w:rsidR="00B26536" w:rsidRDefault="00B26536">
      <w:pPr>
        <w:ind w:left="567"/>
        <w:rPr>
          <w:rFonts w:hint="cs"/>
          <w:rtl/>
        </w:rPr>
      </w:pPr>
      <w:r>
        <w:rPr>
          <w:rFonts w:hint="cs"/>
          <w:rtl/>
        </w:rPr>
        <w:t xml:space="preserve">הנאשם הכחיש הכחשה כוללת וגורפת הן בהודעתו במשטרה והן בעדותו בבית המשפט את הארוע דנן. הוא אף הכחיש כי ביקר אי פעם בביתה של המתלוננת או שפגש באנטולי. </w:t>
      </w:r>
    </w:p>
    <w:p w14:paraId="5356A8D5" w14:textId="77777777" w:rsidR="00B26536" w:rsidRDefault="00B26536">
      <w:pPr>
        <w:ind w:firstLine="567"/>
        <w:rPr>
          <w:rFonts w:hint="cs"/>
          <w:rtl/>
        </w:rPr>
      </w:pPr>
      <w:r>
        <w:rPr>
          <w:rFonts w:hint="cs"/>
          <w:rtl/>
        </w:rPr>
        <w:t>(ת2/ עמ' 3 שורות 24-28.</w:t>
      </w:r>
    </w:p>
    <w:p w14:paraId="3E97C46A" w14:textId="77777777" w:rsidR="00B26536" w:rsidRDefault="00B26536">
      <w:pPr>
        <w:ind w:firstLine="567"/>
        <w:rPr>
          <w:rFonts w:hint="cs"/>
          <w:rtl/>
        </w:rPr>
      </w:pPr>
      <w:r>
        <w:rPr>
          <w:rFonts w:hint="cs"/>
          <w:rtl/>
        </w:rPr>
        <w:t>עמ' 203 לפרוטוקול מתאריך 7.2.01 שורות 15-23 ועמ' 204 שורות 1-5).</w:t>
      </w:r>
    </w:p>
    <w:p w14:paraId="5F56EE2C" w14:textId="77777777" w:rsidR="00B26536" w:rsidRDefault="00B26536">
      <w:pPr>
        <w:rPr>
          <w:rFonts w:hint="cs"/>
          <w:rtl/>
        </w:rPr>
      </w:pPr>
    </w:p>
    <w:p w14:paraId="24FBFBC2" w14:textId="77777777" w:rsidR="00B26536" w:rsidRDefault="00B26536">
      <w:pPr>
        <w:ind w:left="567"/>
        <w:rPr>
          <w:rFonts w:hint="cs"/>
          <w:rtl/>
        </w:rPr>
      </w:pPr>
      <w:r>
        <w:rPr>
          <w:rFonts w:hint="cs"/>
          <w:rtl/>
        </w:rPr>
        <w:t>אני מעדיפה את דבריה של המתלוננת ואת עדותו של אנטולי התומכת בגרסתה, על פני דבריו של הנאשם.</w:t>
      </w:r>
    </w:p>
    <w:p w14:paraId="71F5F8EC" w14:textId="77777777" w:rsidR="00B26536" w:rsidRDefault="00B26536">
      <w:pPr>
        <w:ind w:left="567"/>
        <w:rPr>
          <w:rFonts w:hint="cs"/>
          <w:rtl/>
        </w:rPr>
      </w:pPr>
      <w:r>
        <w:rPr>
          <w:rFonts w:hint="cs"/>
          <w:rtl/>
        </w:rPr>
        <w:t>ב"כ הנאשם טוענים כי המתלוננת  ואנטולי, בגלל יחסיו עם המתלוננת, מסרו עדות שקר בנוגע לארוע הראשון - הנסיון לאונס.</w:t>
      </w:r>
    </w:p>
    <w:p w14:paraId="045B5F76" w14:textId="77777777" w:rsidR="00B26536" w:rsidRDefault="00B26536">
      <w:pPr>
        <w:ind w:left="567"/>
        <w:rPr>
          <w:rFonts w:hint="cs"/>
          <w:rtl/>
        </w:rPr>
      </w:pPr>
      <w:r>
        <w:rPr>
          <w:rFonts w:hint="cs"/>
          <w:rtl/>
        </w:rPr>
        <w:t xml:space="preserve">אני דוחה טענה זו מכל וכל. המתלוננת סיפרה על הארוע דנן </w:t>
      </w:r>
      <w:r>
        <w:rPr>
          <w:rFonts w:hint="cs"/>
          <w:b/>
          <w:bCs/>
          <w:rtl/>
        </w:rPr>
        <w:t xml:space="preserve">בזמן אמת </w:t>
      </w:r>
      <w:r>
        <w:rPr>
          <w:rFonts w:hint="cs"/>
          <w:rtl/>
        </w:rPr>
        <w:t xml:space="preserve">לאנשים נוספים מלבד אנטולי, </w:t>
      </w:r>
      <w:r>
        <w:rPr>
          <w:rFonts w:hint="cs"/>
          <w:b/>
          <w:bCs/>
          <w:rtl/>
        </w:rPr>
        <w:t>לעובדת הסוציאלית מרים בראון ולסטודנטית עדי כהן</w:t>
      </w:r>
      <w:r>
        <w:rPr>
          <w:rFonts w:hint="cs"/>
          <w:rtl/>
        </w:rPr>
        <w:t>, והשתיים העידו על כך בבית המשפט.</w:t>
      </w:r>
    </w:p>
    <w:p w14:paraId="4069F0BB" w14:textId="77777777" w:rsidR="00B26536" w:rsidRDefault="00B26536">
      <w:pPr>
        <w:ind w:left="567"/>
        <w:rPr>
          <w:rFonts w:hint="cs"/>
          <w:rtl/>
        </w:rPr>
      </w:pPr>
      <w:r>
        <w:rPr>
          <w:rFonts w:hint="cs"/>
          <w:b/>
          <w:bCs/>
          <w:rtl/>
        </w:rPr>
        <w:t>מרים בראון</w:t>
      </w:r>
      <w:r>
        <w:rPr>
          <w:rFonts w:hint="cs"/>
          <w:rtl/>
        </w:rPr>
        <w:t xml:space="preserve"> אף סיפרה בעדותה בביהמ"ש, כי ניסתה לשכנע את המתלוננת להגיש על כך תלונה במשטרה אך זו סרבה.</w:t>
      </w:r>
    </w:p>
    <w:p w14:paraId="3B451EFC" w14:textId="77777777" w:rsidR="00B26536" w:rsidRDefault="00B26536">
      <w:pPr>
        <w:ind w:left="567"/>
        <w:rPr>
          <w:rFonts w:hint="cs"/>
          <w:rtl/>
        </w:rPr>
      </w:pPr>
      <w:r>
        <w:rPr>
          <w:rFonts w:hint="cs"/>
          <w:rtl/>
        </w:rPr>
        <w:t>כך שאין מדובר בעלילת שקר שרקמו המתלוננת ואנטולי לאחר הארוע נשוא הדיון, על מנת לחזק את תלונתה של המתלוננת  נגד הנאשם בגין האונס.</w:t>
      </w:r>
    </w:p>
    <w:p w14:paraId="65C27659" w14:textId="77777777" w:rsidR="00B26536" w:rsidRDefault="00B26536">
      <w:pPr>
        <w:rPr>
          <w:rFonts w:hint="cs"/>
          <w:rtl/>
        </w:rPr>
      </w:pPr>
    </w:p>
    <w:p w14:paraId="70431523" w14:textId="77777777" w:rsidR="00B26536" w:rsidRDefault="00B26536">
      <w:pPr>
        <w:ind w:left="567"/>
        <w:rPr>
          <w:rFonts w:hint="cs"/>
          <w:rtl/>
        </w:rPr>
      </w:pPr>
      <w:r>
        <w:rPr>
          <w:rFonts w:hint="cs"/>
          <w:rtl/>
        </w:rPr>
        <w:t xml:space="preserve">הנאשם אכן אינו עומד לדין בגין הארוע הראשון, אולם להכחשתו הגורפת שנסתרה לא רק על ידי המתלוננת, כי אם על ידי עד ראיה נוסף, יש נפקות משפטית המשליכה גם על הארוע נשוא כתב האישום, ויש בה כדי לכרסם במהימנותו של הנאשם ולתמוך בגרסת המתלוננת. </w:t>
      </w:r>
    </w:p>
    <w:p w14:paraId="588ED3A1" w14:textId="77777777" w:rsidR="00B26536" w:rsidRDefault="00B26536">
      <w:pPr>
        <w:ind w:left="567"/>
        <w:rPr>
          <w:rFonts w:hint="cs"/>
          <w:rtl/>
        </w:rPr>
      </w:pPr>
      <w:r>
        <w:rPr>
          <w:rFonts w:hint="cs"/>
          <w:rtl/>
        </w:rPr>
        <w:t xml:space="preserve">משהכחיש כי ביקר בביתה של המתלוננת, די בעדותו של אנטולי לפיה הנאשם הוא אותו "גיצה" שהיה בביתה של המתלוננת באותו ערב, על מנת למוטט את הכחשתו הגורפת, המתייחסת להיותו שם ולכך שאכן תקף את המתלוננת וניסה לאנוס אותה כטענתה. </w:t>
      </w:r>
    </w:p>
    <w:p w14:paraId="7A59A153" w14:textId="77777777" w:rsidR="00B26536" w:rsidRDefault="00B26536">
      <w:pPr>
        <w:ind w:left="567"/>
        <w:rPr>
          <w:rFonts w:hint="cs"/>
          <w:b/>
          <w:bCs/>
          <w:rtl/>
        </w:rPr>
      </w:pPr>
      <w:r>
        <w:rPr>
          <w:rFonts w:hint="cs"/>
          <w:b/>
          <w:bCs/>
          <w:rtl/>
        </w:rPr>
        <w:t>"יש שהכחשה גורפת של נאשם מחזקת את ראיות התביעה (</w:t>
      </w:r>
      <w:ins w:id="389" w:author="hofit" w:date="2017-09-29T19:35:00Z">
        <w:del w:id="390" w:author="יותם ממן" w:date="2017-10-30T12:36:00Z">
          <w:r w:rsidR="006115DE" w:rsidRPr="00F32E0F" w:rsidDel="00F32E0F">
            <w:rPr>
              <w:b/>
              <w:bCs/>
              <w:rtl/>
            </w:rPr>
            <w:fldChar w:fldCharType="begin"/>
          </w:r>
          <w:r w:rsidR="006115DE" w:rsidRPr="00F32E0F" w:rsidDel="00F32E0F">
            <w:rPr>
              <w:b/>
              <w:bCs/>
              <w:rtl/>
              <w:rPrChange w:id="391" w:author="יותם ממן" w:date="2017-10-30T12:36:00Z">
                <w:rPr>
                  <w:b/>
                  <w:bCs/>
                  <w:rtl/>
                </w:rPr>
              </w:rPrChange>
            </w:rPr>
            <w:delInstrText xml:space="preserve"> </w:delInstrText>
          </w:r>
          <w:r w:rsidR="006115DE" w:rsidRPr="00F32E0F" w:rsidDel="00F32E0F">
            <w:rPr>
              <w:b/>
              <w:bCs/>
              <w:rPrChange w:id="392" w:author="יותם ממן" w:date="2017-10-30T12:36:00Z">
                <w:rPr>
                  <w:b/>
                  <w:bCs/>
                </w:rPr>
              </w:rPrChange>
            </w:rPr>
            <w:delInstrText>HYPERLINK</w:delInstrText>
          </w:r>
          <w:r w:rsidR="006115DE" w:rsidRPr="00F32E0F" w:rsidDel="00F32E0F">
            <w:rPr>
              <w:b/>
              <w:bCs/>
              <w:rtl/>
              <w:rPrChange w:id="393" w:author="יותם ממן" w:date="2017-10-30T12:36:00Z">
                <w:rPr>
                  <w:b/>
                  <w:bCs/>
                  <w:rtl/>
                </w:rPr>
              </w:rPrChange>
            </w:rPr>
            <w:delInstrText xml:space="preserve"> "</w:delInstrText>
          </w:r>
          <w:r w:rsidR="006115DE" w:rsidRPr="00F32E0F" w:rsidDel="00F32E0F">
            <w:rPr>
              <w:b/>
              <w:bCs/>
              <w:rPrChange w:id="394" w:author="יותם ממן" w:date="2017-10-30T12:36:00Z">
                <w:rPr>
                  <w:b/>
                  <w:bCs/>
                </w:rPr>
              </w:rPrChange>
            </w:rPr>
            <w:delInstrText>http://www.nevo.co.il/case/17922331</w:delInstrText>
          </w:r>
          <w:r w:rsidR="006115DE" w:rsidRPr="00F32E0F" w:rsidDel="00F32E0F">
            <w:rPr>
              <w:b/>
              <w:bCs/>
              <w:rtl/>
              <w:rPrChange w:id="395" w:author="יותם ממן" w:date="2017-10-30T12:36:00Z">
                <w:rPr>
                  <w:b/>
                  <w:bCs/>
                  <w:rtl/>
                </w:rPr>
              </w:rPrChange>
            </w:rPr>
            <w:delInstrText xml:space="preserve">" </w:delInstrText>
          </w:r>
          <w:r w:rsidR="006115DE" w:rsidRPr="00F32E0F" w:rsidDel="00F32E0F">
            <w:rPr>
              <w:b/>
              <w:bCs/>
              <w:rPrChange w:id="396" w:author="יותם ממן" w:date="2017-10-30T12:36:00Z">
                <w:rPr>
                  <w:b/>
                  <w:bCs/>
                </w:rPr>
              </w:rPrChange>
            </w:rPr>
          </w:r>
          <w:r w:rsidR="006115DE" w:rsidRPr="00F32E0F" w:rsidDel="00F32E0F">
            <w:rPr>
              <w:b/>
              <w:bCs/>
              <w:rtl/>
              <w:rPrChange w:id="397" w:author="יותם ממן" w:date="2017-10-30T12:36:00Z">
                <w:rPr>
                  <w:b/>
                  <w:bCs/>
                  <w:rtl/>
                </w:rPr>
              </w:rPrChange>
            </w:rPr>
            <w:fldChar w:fldCharType="separate"/>
          </w:r>
        </w:del>
      </w:ins>
      <w:del w:id="398" w:author="יותם ממן" w:date="2017-10-30T12:36:00Z">
        <w:r w:rsidR="006115DE" w:rsidRPr="00F32E0F" w:rsidDel="00F32E0F">
          <w:rPr>
            <w:rFonts w:hint="eastAsia"/>
            <w:b/>
            <w:bCs/>
            <w:rtl/>
            <w:rPrChange w:id="399" w:author="יותם ממן" w:date="2017-10-30T12:36:00Z">
              <w:rPr>
                <w:rStyle w:val="Hyperlink"/>
                <w:rFonts w:hint="eastAsia"/>
                <w:b/>
                <w:bCs/>
                <w:rtl/>
              </w:rPr>
            </w:rPrChange>
          </w:rPr>
          <w:delText>ע</w:delText>
        </w:r>
        <w:r w:rsidR="006115DE" w:rsidRPr="00F32E0F" w:rsidDel="00F32E0F">
          <w:rPr>
            <w:b/>
            <w:bCs/>
            <w:rtl/>
            <w:rPrChange w:id="400" w:author="יותם ממן" w:date="2017-10-30T12:36:00Z">
              <w:rPr>
                <w:rStyle w:val="Hyperlink"/>
                <w:b/>
                <w:bCs/>
                <w:rtl/>
              </w:rPr>
            </w:rPrChange>
          </w:rPr>
          <w:delText>"פ 417/83</w:delText>
        </w:r>
      </w:del>
      <w:ins w:id="401" w:author="hofit" w:date="2017-09-29T19:35:00Z">
        <w:del w:id="402" w:author="יותם ממן" w:date="2017-10-30T12:36:00Z">
          <w:r w:rsidR="006115DE" w:rsidRPr="00F32E0F" w:rsidDel="00F32E0F">
            <w:rPr>
              <w:b/>
              <w:bCs/>
              <w:rtl/>
            </w:rPr>
            <w:fldChar w:fldCharType="end"/>
          </w:r>
        </w:del>
      </w:ins>
      <w:ins w:id="403" w:author="יותם ממן" w:date="2017-10-30T12:36:00Z">
        <w:r w:rsidR="00F32E0F" w:rsidRPr="00F32E0F">
          <w:rPr>
            <w:rFonts w:hint="eastAsia"/>
            <w:b/>
            <w:bCs/>
            <w:rtl/>
            <w:rPrChange w:id="404" w:author="יותם ממן" w:date="2017-10-30T12:36:00Z">
              <w:rPr>
                <w:rStyle w:val="Hyperlink"/>
                <w:rFonts w:hint="eastAsia"/>
                <w:b/>
                <w:bCs/>
                <w:rtl/>
              </w:rPr>
            </w:rPrChange>
          </w:rPr>
          <w:t>ע</w:t>
        </w:r>
        <w:r w:rsidR="00F32E0F" w:rsidRPr="00F32E0F">
          <w:rPr>
            <w:b/>
            <w:bCs/>
            <w:rtl/>
            <w:rPrChange w:id="405" w:author="יותם ממן" w:date="2017-10-30T12:36:00Z">
              <w:rPr>
                <w:rStyle w:val="Hyperlink"/>
                <w:b/>
                <w:bCs/>
                <w:rtl/>
              </w:rPr>
            </w:rPrChange>
          </w:rPr>
          <w:t>"פ 417/83</w:t>
        </w:r>
      </w:ins>
      <w:r>
        <w:rPr>
          <w:rFonts w:hint="cs"/>
          <w:b/>
          <w:bCs/>
          <w:rtl/>
        </w:rPr>
        <w:t>... ) אולם תנאי מוקדם לחיזוק כזה הוא, כי התביעה הביאה ראיות, ישירות או נסיבתיות, הקושרות את הנאשם למעשה העבירה".</w:t>
      </w:r>
    </w:p>
    <w:p w14:paraId="5B8EE530" w14:textId="77777777" w:rsidR="00B26536" w:rsidRDefault="00B26536">
      <w:pPr>
        <w:ind w:firstLine="567"/>
        <w:rPr>
          <w:rFonts w:hint="cs"/>
          <w:rtl/>
        </w:rPr>
      </w:pPr>
      <w:r>
        <w:rPr>
          <w:rFonts w:hint="cs"/>
          <w:rtl/>
        </w:rPr>
        <w:t>(ראה ספרו של כב' השופט י. קדמי, על הראיות, חלק שני תשנ"ט - 1999, עמ' 612).</w:t>
      </w:r>
    </w:p>
    <w:p w14:paraId="13FB3BFB" w14:textId="77777777" w:rsidR="00B26536" w:rsidRDefault="00B26536">
      <w:pPr>
        <w:rPr>
          <w:rFonts w:hint="cs"/>
          <w:rtl/>
        </w:rPr>
      </w:pPr>
    </w:p>
    <w:p w14:paraId="2838C1FC" w14:textId="77777777" w:rsidR="00B26536" w:rsidRDefault="00B26536">
      <w:pPr>
        <w:ind w:left="567"/>
        <w:rPr>
          <w:rFonts w:hint="cs"/>
          <w:rtl/>
        </w:rPr>
      </w:pPr>
      <w:r>
        <w:rPr>
          <w:rFonts w:hint="cs"/>
          <w:rtl/>
        </w:rPr>
        <w:t>הכחשתו הגורפת של הנאשם אף מחזקת את ראיות התביעה בנוגע לארוע האונס וזאת מאחר והנאשם שיקר שקר מוכח בענין מהותי, הן בחקירתו במשטרה והן בעדותו בפני בית המשפט:</w:t>
      </w:r>
    </w:p>
    <w:p w14:paraId="2476A40F" w14:textId="77777777" w:rsidR="00B26536" w:rsidRDefault="00B26536">
      <w:pPr>
        <w:ind w:left="567"/>
        <w:rPr>
          <w:rFonts w:hint="cs"/>
          <w:b/>
          <w:bCs/>
          <w:rtl/>
        </w:rPr>
      </w:pPr>
      <w:r>
        <w:rPr>
          <w:rFonts w:hint="cs"/>
          <w:b/>
          <w:bCs/>
          <w:rtl/>
        </w:rPr>
        <w:t>"כיום שוב אין מקום למחלוקת על כך כי שקרים של נאשם בעניינים מהותיים, המוכחים בראיות עצמאיות ובאופן ברור וחד משמעי - משמשים סיוע במקום שנדרש כזה; כאשר הכל כפוף להערכתו ולשיקול דעתו של בית המשפט, הנדרש לזהירות בענין זה, לבל יכשל בהרשעת נאשם מחמת היותו שקרן ולא משום שהובאו ראיות מספיקות להוכחת אשמתו".</w:t>
      </w:r>
    </w:p>
    <w:p w14:paraId="7680A02C" w14:textId="77777777" w:rsidR="00B26536" w:rsidRDefault="00B26536">
      <w:pPr>
        <w:ind w:firstLine="567"/>
        <w:rPr>
          <w:rFonts w:hint="cs"/>
          <w:rtl/>
        </w:rPr>
      </w:pPr>
      <w:r>
        <w:rPr>
          <w:rFonts w:hint="cs"/>
          <w:rtl/>
        </w:rPr>
        <w:t>(ראה ספרו של כב' השופט י. קדמי, על הראיות חלק ראשון בעמ' 220).</w:t>
      </w:r>
    </w:p>
    <w:p w14:paraId="3F8DB830" w14:textId="77777777" w:rsidR="00B26536" w:rsidRDefault="00B26536">
      <w:pPr>
        <w:rPr>
          <w:rFonts w:hint="cs"/>
          <w:rtl/>
        </w:rPr>
      </w:pPr>
    </w:p>
    <w:p w14:paraId="3ADFDB2F" w14:textId="77777777" w:rsidR="00B26536" w:rsidRDefault="00B26536">
      <w:pPr>
        <w:ind w:left="567"/>
        <w:rPr>
          <w:rFonts w:hint="cs"/>
          <w:rtl/>
        </w:rPr>
      </w:pPr>
      <w:r>
        <w:rPr>
          <w:rFonts w:hint="cs"/>
          <w:rtl/>
        </w:rPr>
        <w:t xml:space="preserve">הארוע הראשון שבו ניסה הנאשם לתקוף ולאנוס את המתלוננת, ואשר התרחש עובר לארוע נשוא כתב האישום הינו ענין מהותי שכן ממנו אנו למדים על כוונותיו כלפי המתלוננת, ועל כך שלא בחל בשימוש בכוח על מנת להשיג את מטרתו ולספק את יצריו. </w:t>
      </w:r>
    </w:p>
    <w:p w14:paraId="38E87A6F" w14:textId="77777777" w:rsidR="00B26536" w:rsidRDefault="00B26536">
      <w:pPr>
        <w:ind w:left="567"/>
        <w:rPr>
          <w:rFonts w:hint="cs"/>
          <w:rtl/>
        </w:rPr>
      </w:pPr>
      <w:r>
        <w:rPr>
          <w:rFonts w:hint="cs"/>
          <w:rtl/>
        </w:rPr>
        <w:t xml:space="preserve">הנאשם בעדותו בביהמ"ש טען כי המתלוננת העלילה עליו עלילת שקר כי אנס אותה לאחר שקודם לכן הסכימה לקיים עמו יחסי מין תמורת תשלום, אולם התנהגותו בארוע הראשון, מחזקת ותומכת בגרסת המתלוננת. </w:t>
      </w:r>
    </w:p>
    <w:p w14:paraId="49ADBE6E" w14:textId="77777777" w:rsidR="00B26536" w:rsidRDefault="00B26536">
      <w:pPr>
        <w:ind w:left="567"/>
        <w:rPr>
          <w:rFonts w:hint="cs"/>
          <w:rtl/>
        </w:rPr>
      </w:pPr>
    </w:p>
    <w:p w14:paraId="296F4E17" w14:textId="77777777" w:rsidR="00B26536" w:rsidRDefault="00B26536">
      <w:pPr>
        <w:ind w:left="567"/>
        <w:rPr>
          <w:rFonts w:hint="cs"/>
          <w:rtl/>
        </w:rPr>
      </w:pPr>
      <w:r>
        <w:rPr>
          <w:rFonts w:hint="cs"/>
          <w:b/>
          <w:bCs/>
          <w:szCs w:val="28"/>
          <w:rtl/>
        </w:rPr>
        <w:t>הטענה בנוגע ל"רשימת התלונות במשטרה" -</w:t>
      </w:r>
    </w:p>
    <w:p w14:paraId="2E1390D0" w14:textId="77777777" w:rsidR="00B26536" w:rsidRDefault="00B26536">
      <w:pPr>
        <w:rPr>
          <w:rFonts w:hint="cs"/>
          <w:rtl/>
        </w:rPr>
      </w:pPr>
      <w:r>
        <w:rPr>
          <w:rFonts w:hint="cs"/>
          <w:rtl/>
        </w:rPr>
        <w:tab/>
      </w:r>
    </w:p>
    <w:p w14:paraId="3FA747D7" w14:textId="77777777" w:rsidR="00B26536" w:rsidRDefault="00B26536">
      <w:pPr>
        <w:ind w:left="567"/>
        <w:rPr>
          <w:rFonts w:hint="cs"/>
          <w:rtl/>
        </w:rPr>
      </w:pPr>
      <w:r>
        <w:rPr>
          <w:rFonts w:hint="cs"/>
          <w:rtl/>
        </w:rPr>
        <w:t>ב"כ הנאשם מבקשים להטיל ספק במהימנות המתלוננת על ידי חשיפת דפוס בהתנהגותה - הגשת תלונות במשטרה.</w:t>
      </w:r>
    </w:p>
    <w:p w14:paraId="0F7BD980" w14:textId="77777777" w:rsidR="00B26536" w:rsidRDefault="00B26536">
      <w:pPr>
        <w:ind w:firstLine="567"/>
        <w:rPr>
          <w:rFonts w:hint="cs"/>
          <w:rtl/>
        </w:rPr>
      </w:pPr>
      <w:r>
        <w:rPr>
          <w:rFonts w:hint="cs"/>
          <w:rtl/>
        </w:rPr>
        <w:t>המתלוננת אכן הגישה שש תלונות במשטרה במהלך עשר השנים האחרונות.</w:t>
      </w:r>
    </w:p>
    <w:p w14:paraId="1D53C78A" w14:textId="77777777" w:rsidR="00B26536" w:rsidRDefault="00B26536">
      <w:pPr>
        <w:ind w:left="567"/>
        <w:rPr>
          <w:rFonts w:hint="cs"/>
          <w:rtl/>
        </w:rPr>
      </w:pPr>
      <w:r>
        <w:rPr>
          <w:rFonts w:hint="cs"/>
          <w:rtl/>
        </w:rPr>
        <w:t>אחת התלונות הינה בגין הארוע נשוא הדיון, תלונה נוספת בגין תקיפה על ידי בן זוג אותה הגישה נגד אנטולי כמפורט לעיל, לאחר התלונה נשוא הדיון.</w:t>
      </w:r>
    </w:p>
    <w:p w14:paraId="321AA9EA" w14:textId="77777777" w:rsidR="00B26536" w:rsidRDefault="00B26536">
      <w:pPr>
        <w:ind w:firstLine="567"/>
        <w:rPr>
          <w:rFonts w:hint="cs"/>
          <w:rtl/>
        </w:rPr>
      </w:pPr>
      <w:r>
        <w:rPr>
          <w:rFonts w:hint="cs"/>
          <w:rtl/>
        </w:rPr>
        <w:t>התלונות הללו הן בגין - היזק לרכוש, תקיפה הגורמת חבלה של ממש, גניבה ואיומים.</w:t>
      </w:r>
    </w:p>
    <w:p w14:paraId="43F53300" w14:textId="77777777" w:rsidR="00B26536" w:rsidRDefault="00B26536">
      <w:pPr>
        <w:ind w:left="567"/>
        <w:rPr>
          <w:rFonts w:hint="cs"/>
          <w:rtl/>
        </w:rPr>
      </w:pPr>
    </w:p>
    <w:p w14:paraId="30B25B4C" w14:textId="77777777" w:rsidR="00B26536" w:rsidRDefault="00B26536">
      <w:pPr>
        <w:ind w:left="567"/>
        <w:rPr>
          <w:rFonts w:hint="cs"/>
          <w:rtl/>
        </w:rPr>
      </w:pPr>
      <w:r>
        <w:rPr>
          <w:rFonts w:hint="cs"/>
          <w:rtl/>
        </w:rPr>
        <w:t>אין שמץ של ראיה לכך שמדובר בתלונות שקריות, אם לכך רומזים ב"כ הנאשם. חלקם של תיקי התלונות הללו נסגרו מחוסר ענין לציבור, ואחד מהם נסגר מהטעם ש"העבריין אינו ידוע".</w:t>
      </w:r>
    </w:p>
    <w:p w14:paraId="45653359" w14:textId="77777777" w:rsidR="00B26536" w:rsidRDefault="00B26536">
      <w:pPr>
        <w:ind w:left="567"/>
        <w:rPr>
          <w:rFonts w:hint="cs"/>
          <w:rtl/>
        </w:rPr>
      </w:pPr>
      <w:r>
        <w:rPr>
          <w:rFonts w:hint="cs"/>
          <w:rtl/>
        </w:rPr>
        <w:t xml:space="preserve">התלונות הללו אינן רלוונטיות לענייננו ואין בהן כדי לפגום במהימנותה של המתלוננת. </w:t>
      </w:r>
    </w:p>
    <w:p w14:paraId="566FB4C6" w14:textId="77777777" w:rsidR="00B26536" w:rsidRDefault="00B26536">
      <w:pPr>
        <w:rPr>
          <w:rFonts w:hint="cs"/>
          <w:b/>
          <w:bCs/>
          <w:rtl/>
        </w:rPr>
      </w:pPr>
    </w:p>
    <w:p w14:paraId="1676E8CC" w14:textId="77777777" w:rsidR="00B26536" w:rsidRDefault="00B26536">
      <w:pPr>
        <w:rPr>
          <w:rFonts w:hint="cs"/>
          <w:b/>
          <w:bCs/>
          <w:rtl/>
        </w:rPr>
      </w:pPr>
      <w:r>
        <w:rPr>
          <w:rFonts w:hint="cs"/>
          <w:b/>
          <w:bCs/>
          <w:rtl/>
        </w:rPr>
        <w:t xml:space="preserve">אשר על כן אני קובעת כי הוכחו העובדות המפורטות בכתב האישום ומציעה לחברי להרשיע את הנאשם באינוס בנסיבות מחמירות, עבירה לפי </w:t>
      </w:r>
      <w:ins w:id="406" w:author="יותם ממן" w:date="2017-10-30T12:34:00Z">
        <w:r w:rsidR="00F32E0F" w:rsidRPr="00F32E0F">
          <w:rPr>
            <w:b/>
            <w:bCs/>
            <w:color w:val="0000FF"/>
            <w:u w:val="single"/>
            <w:rtl/>
            <w:rPrChange w:id="407" w:author="יותם ממן" w:date="2017-10-30T12:34:00Z">
              <w:rPr>
                <w:b/>
                <w:bCs/>
                <w:rtl/>
              </w:rPr>
            </w:rPrChange>
          </w:rPr>
          <w:fldChar w:fldCharType="begin"/>
        </w:r>
        <w:r w:rsidR="00F32E0F" w:rsidRPr="00F32E0F">
          <w:rPr>
            <w:b/>
            <w:bCs/>
            <w:color w:val="0000FF"/>
            <w:u w:val="single"/>
            <w:rtl/>
            <w:rPrChange w:id="408" w:author="יותם ממן" w:date="2017-10-30T12:34:00Z">
              <w:rPr>
                <w:b/>
                <w:bCs/>
                <w:rtl/>
              </w:rPr>
            </w:rPrChange>
          </w:rPr>
          <w:instrText xml:space="preserve"> </w:instrText>
        </w:r>
        <w:r w:rsidR="00F32E0F" w:rsidRPr="00F32E0F">
          <w:rPr>
            <w:b/>
            <w:bCs/>
            <w:color w:val="0000FF"/>
            <w:u w:val="single"/>
            <w:rPrChange w:id="409" w:author="יותם ממן" w:date="2017-10-30T12:34:00Z">
              <w:rPr>
                <w:b/>
                <w:bCs/>
              </w:rPr>
            </w:rPrChange>
          </w:rPr>
          <w:instrText>HYPERLINK</w:instrText>
        </w:r>
        <w:r w:rsidR="00F32E0F" w:rsidRPr="00F32E0F">
          <w:rPr>
            <w:b/>
            <w:bCs/>
            <w:color w:val="0000FF"/>
            <w:u w:val="single"/>
            <w:rtl/>
            <w:rPrChange w:id="410" w:author="יותם ממן" w:date="2017-10-30T12:34:00Z">
              <w:rPr>
                <w:b/>
                <w:bCs/>
                <w:rtl/>
              </w:rPr>
            </w:rPrChange>
          </w:rPr>
          <w:instrText xml:space="preserve"> "</w:instrText>
        </w:r>
        <w:r w:rsidR="00F32E0F" w:rsidRPr="00F32E0F">
          <w:rPr>
            <w:b/>
            <w:bCs/>
            <w:color w:val="0000FF"/>
            <w:u w:val="single"/>
            <w:rPrChange w:id="411" w:author="יותם ממן" w:date="2017-10-30T12:34:00Z">
              <w:rPr>
                <w:b/>
                <w:bCs/>
              </w:rPr>
            </w:rPrChange>
          </w:rPr>
          <w:instrText>http://www.nevo.co.il/law/70301/345.b.3</w:instrText>
        </w:r>
        <w:r w:rsidR="00F32E0F" w:rsidRPr="00F32E0F">
          <w:rPr>
            <w:b/>
            <w:bCs/>
            <w:color w:val="0000FF"/>
            <w:u w:val="single"/>
            <w:rtl/>
            <w:rPrChange w:id="412" w:author="יותם ממן" w:date="2017-10-30T12:34:00Z">
              <w:rPr>
                <w:b/>
                <w:bCs/>
                <w:rtl/>
              </w:rPr>
            </w:rPrChange>
          </w:rPr>
          <w:instrText xml:space="preserve">" </w:instrText>
        </w:r>
        <w:r w:rsidR="00F32E0F" w:rsidRPr="00F32E0F">
          <w:rPr>
            <w:b/>
            <w:bCs/>
            <w:color w:val="0000FF"/>
            <w:u w:val="single"/>
            <w:rtl/>
            <w:rPrChange w:id="413" w:author="יותם ממן" w:date="2017-10-30T12:34:00Z">
              <w:rPr>
                <w:b/>
                <w:bCs/>
                <w:rtl/>
              </w:rPr>
            </w:rPrChange>
          </w:rPr>
        </w:r>
        <w:r w:rsidR="00F32E0F" w:rsidRPr="00F32E0F">
          <w:rPr>
            <w:b/>
            <w:bCs/>
            <w:color w:val="0000FF"/>
            <w:u w:val="single"/>
            <w:rtl/>
            <w:rPrChange w:id="414" w:author="יותם ממן" w:date="2017-10-30T12:34:00Z">
              <w:rPr>
                <w:b/>
                <w:bCs/>
                <w:rtl/>
              </w:rPr>
            </w:rPrChange>
          </w:rPr>
          <w:fldChar w:fldCharType="separate"/>
        </w:r>
      </w:ins>
      <w:r w:rsidR="00F32E0F" w:rsidRPr="00F32E0F">
        <w:rPr>
          <w:rStyle w:val="Hyperlink"/>
          <w:rFonts w:hint="eastAsia"/>
          <w:rtl/>
          <w:rPrChange w:id="415" w:author="יותם ממן" w:date="2017-10-30T12:34:00Z">
            <w:rPr>
              <w:rStyle w:val="Hyperlink"/>
              <w:rFonts w:hint="eastAsia"/>
              <w:rtl/>
            </w:rPr>
          </w:rPrChange>
        </w:rPr>
        <w:t>ס</w:t>
      </w:r>
      <w:r w:rsidR="00F32E0F" w:rsidRPr="00F32E0F">
        <w:rPr>
          <w:rStyle w:val="Hyperlink"/>
          <w:rtl/>
          <w:rPrChange w:id="416" w:author="יותם ממן" w:date="2017-10-30T12:34:00Z">
            <w:rPr>
              <w:rStyle w:val="Hyperlink"/>
              <w:rtl/>
            </w:rPr>
          </w:rPrChange>
        </w:rPr>
        <w:t>' 345(ב')(3)</w:t>
      </w:r>
      <w:ins w:id="417" w:author="יותם ממן" w:date="2017-10-30T12:34:00Z">
        <w:r w:rsidR="00F32E0F" w:rsidRPr="00F32E0F">
          <w:rPr>
            <w:b/>
            <w:bCs/>
            <w:color w:val="0000FF"/>
            <w:u w:val="single"/>
            <w:rtl/>
            <w:rPrChange w:id="418" w:author="יותם ממן" w:date="2017-10-30T12:34:00Z">
              <w:rPr>
                <w:b/>
                <w:bCs/>
                <w:rtl/>
              </w:rPr>
            </w:rPrChange>
          </w:rPr>
          <w:fldChar w:fldCharType="end"/>
        </w:r>
      </w:ins>
      <w:r>
        <w:rPr>
          <w:rFonts w:hint="cs"/>
          <w:b/>
          <w:bCs/>
          <w:rtl/>
        </w:rPr>
        <w:t xml:space="preserve"> רישא ל</w:t>
      </w:r>
      <w:ins w:id="419" w:author="hofit" w:date="2017-09-29T19:39:00Z">
        <w:del w:id="420" w:author="יותם ממן" w:date="2017-10-30T12:34:00Z">
          <w:r w:rsidR="006115DE" w:rsidRPr="00F32E0F" w:rsidDel="00F32E0F">
            <w:rPr>
              <w:b/>
              <w:bCs/>
              <w:rtl/>
            </w:rPr>
            <w:fldChar w:fldCharType="begin"/>
          </w:r>
          <w:r w:rsidR="006115DE" w:rsidRPr="00F32E0F" w:rsidDel="00F32E0F">
            <w:rPr>
              <w:b/>
              <w:bCs/>
              <w:rtl/>
              <w:rPrChange w:id="421" w:author="יותם ממן" w:date="2017-10-30T12:34:00Z">
                <w:rPr>
                  <w:b/>
                  <w:bCs/>
                  <w:rtl/>
                </w:rPr>
              </w:rPrChange>
            </w:rPr>
            <w:delInstrText xml:space="preserve"> </w:delInstrText>
          </w:r>
          <w:r w:rsidR="006115DE" w:rsidRPr="00F32E0F" w:rsidDel="00F32E0F">
            <w:rPr>
              <w:b/>
              <w:bCs/>
              <w:rPrChange w:id="422" w:author="יותם ממן" w:date="2017-10-30T12:34:00Z">
                <w:rPr>
                  <w:b/>
                  <w:bCs/>
                </w:rPr>
              </w:rPrChange>
            </w:rPr>
            <w:delInstrText>HYPERLINK</w:delInstrText>
          </w:r>
          <w:r w:rsidR="006115DE" w:rsidRPr="00F32E0F" w:rsidDel="00F32E0F">
            <w:rPr>
              <w:b/>
              <w:bCs/>
              <w:rtl/>
              <w:rPrChange w:id="423" w:author="יותם ממן" w:date="2017-10-30T12:34:00Z">
                <w:rPr>
                  <w:b/>
                  <w:bCs/>
                  <w:rtl/>
                </w:rPr>
              </w:rPrChange>
            </w:rPr>
            <w:delInstrText xml:space="preserve"> "</w:delInstrText>
          </w:r>
          <w:r w:rsidR="006115DE" w:rsidRPr="00F32E0F" w:rsidDel="00F32E0F">
            <w:rPr>
              <w:b/>
              <w:bCs/>
              <w:rPrChange w:id="424" w:author="יותם ממן" w:date="2017-10-30T12:34:00Z">
                <w:rPr>
                  <w:b/>
                  <w:bCs/>
                </w:rPr>
              </w:rPrChange>
            </w:rPr>
            <w:delInstrText>http://www.nevo.co.il/law/70301</w:delInstrText>
          </w:r>
          <w:r w:rsidR="006115DE" w:rsidRPr="00F32E0F" w:rsidDel="00F32E0F">
            <w:rPr>
              <w:b/>
              <w:bCs/>
              <w:rtl/>
              <w:rPrChange w:id="425" w:author="יותם ממן" w:date="2017-10-30T12:34:00Z">
                <w:rPr>
                  <w:b/>
                  <w:bCs/>
                  <w:rtl/>
                </w:rPr>
              </w:rPrChange>
            </w:rPr>
            <w:delInstrText xml:space="preserve">" </w:delInstrText>
          </w:r>
          <w:r w:rsidR="006115DE" w:rsidRPr="00F32E0F" w:rsidDel="00F32E0F">
            <w:rPr>
              <w:b/>
              <w:bCs/>
              <w:rPrChange w:id="426" w:author="יותם ממן" w:date="2017-10-30T12:34:00Z">
                <w:rPr>
                  <w:b/>
                  <w:bCs/>
                </w:rPr>
              </w:rPrChange>
            </w:rPr>
          </w:r>
          <w:r w:rsidR="006115DE" w:rsidRPr="00F32E0F" w:rsidDel="00F32E0F">
            <w:rPr>
              <w:b/>
              <w:bCs/>
              <w:rtl/>
              <w:rPrChange w:id="427" w:author="יותם ממן" w:date="2017-10-30T12:34:00Z">
                <w:rPr>
                  <w:b/>
                  <w:bCs/>
                  <w:rtl/>
                </w:rPr>
              </w:rPrChange>
            </w:rPr>
            <w:fldChar w:fldCharType="separate"/>
          </w:r>
        </w:del>
      </w:ins>
      <w:del w:id="428" w:author="יותם ממן" w:date="2017-10-30T12:34:00Z">
        <w:r w:rsidR="006115DE" w:rsidRPr="00F32E0F" w:rsidDel="00F32E0F">
          <w:rPr>
            <w:rFonts w:hint="eastAsia"/>
            <w:b/>
            <w:bCs/>
            <w:rtl/>
            <w:rPrChange w:id="429" w:author="יותם ממן" w:date="2017-10-30T12:34:00Z">
              <w:rPr>
                <w:rStyle w:val="Hyperlink"/>
                <w:rFonts w:hint="eastAsia"/>
                <w:b/>
                <w:bCs/>
                <w:rtl/>
              </w:rPr>
            </w:rPrChange>
          </w:rPr>
          <w:delText>חוק</w:delText>
        </w:r>
        <w:r w:rsidR="006115DE" w:rsidRPr="00F32E0F" w:rsidDel="00F32E0F">
          <w:rPr>
            <w:b/>
            <w:bCs/>
            <w:rtl/>
            <w:rPrChange w:id="430" w:author="יותם ממן" w:date="2017-10-30T12:34:00Z">
              <w:rPr>
                <w:rStyle w:val="Hyperlink"/>
                <w:b/>
                <w:bCs/>
                <w:rtl/>
              </w:rPr>
            </w:rPrChange>
          </w:rPr>
          <w:delText xml:space="preserve"> העונשין</w:delText>
        </w:r>
      </w:del>
      <w:ins w:id="431" w:author="hofit" w:date="2017-09-29T19:39:00Z">
        <w:del w:id="432" w:author="יותם ממן" w:date="2017-10-30T12:34:00Z">
          <w:r w:rsidR="006115DE" w:rsidRPr="00F32E0F" w:rsidDel="00F32E0F">
            <w:rPr>
              <w:b/>
              <w:bCs/>
              <w:rtl/>
            </w:rPr>
            <w:fldChar w:fldCharType="end"/>
          </w:r>
        </w:del>
      </w:ins>
      <w:ins w:id="433" w:author="יותם ממן" w:date="2017-10-30T12:34:00Z">
        <w:r w:rsidR="00F32E0F" w:rsidRPr="00F32E0F">
          <w:rPr>
            <w:rFonts w:hint="eastAsia"/>
            <w:b/>
            <w:bCs/>
            <w:rtl/>
            <w:rPrChange w:id="434" w:author="יותם ממן" w:date="2017-10-30T12:34:00Z">
              <w:rPr>
                <w:rStyle w:val="Hyperlink"/>
                <w:rFonts w:hint="eastAsia"/>
                <w:b/>
                <w:bCs/>
                <w:rtl/>
              </w:rPr>
            </w:rPrChange>
          </w:rPr>
          <w:t>חוק</w:t>
        </w:r>
        <w:r w:rsidR="00F32E0F" w:rsidRPr="00F32E0F">
          <w:rPr>
            <w:b/>
            <w:bCs/>
            <w:rtl/>
            <w:rPrChange w:id="435" w:author="יותם ממן" w:date="2017-10-30T12:34:00Z">
              <w:rPr>
                <w:rStyle w:val="Hyperlink"/>
                <w:b/>
                <w:bCs/>
                <w:rtl/>
              </w:rPr>
            </w:rPrChange>
          </w:rPr>
          <w:t xml:space="preserve"> העונשין</w:t>
        </w:r>
      </w:ins>
      <w:r>
        <w:rPr>
          <w:rFonts w:hint="cs"/>
          <w:b/>
          <w:bCs/>
          <w:rtl/>
        </w:rPr>
        <w:t xml:space="preserve"> התשל"ז - 1977.</w:t>
      </w:r>
    </w:p>
    <w:p w14:paraId="6ACD9DEB" w14:textId="77777777" w:rsidR="00B26536" w:rsidRDefault="00B26536">
      <w:pPr>
        <w:rPr>
          <w:rFonts w:hint="cs"/>
          <w:b/>
          <w:bCs/>
          <w:rtl/>
        </w:rPr>
      </w:pPr>
    </w:p>
    <w:p w14:paraId="6D3028F8" w14:textId="77777777" w:rsidR="00B26536" w:rsidRDefault="00B26536">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_________________</w:t>
      </w:r>
    </w:p>
    <w:p w14:paraId="6BA0A1CF" w14:textId="77777777" w:rsidR="00B26536" w:rsidRDefault="00B26536">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szCs w:val="28"/>
          <w:rtl/>
        </w:rPr>
        <w:t>מ. סוקולוב, שופטת</w:t>
      </w:r>
    </w:p>
    <w:p w14:paraId="0C6C7BD0" w14:textId="77777777" w:rsidR="00B26536" w:rsidRDefault="00B26536">
      <w:pPr>
        <w:rPr>
          <w:rFonts w:hint="cs"/>
          <w:b/>
          <w:bCs/>
          <w:rtl/>
        </w:rPr>
      </w:pPr>
    </w:p>
    <w:p w14:paraId="38D6868C" w14:textId="77777777" w:rsidR="00B26536" w:rsidRDefault="00B26536">
      <w:pPr>
        <w:rPr>
          <w:rFonts w:hint="cs"/>
          <w:b/>
          <w:bCs/>
          <w:rtl/>
        </w:rPr>
      </w:pPr>
    </w:p>
    <w:p w14:paraId="18F4743D" w14:textId="77777777" w:rsidR="00B26536" w:rsidRDefault="00B26536">
      <w:pPr>
        <w:rPr>
          <w:rFonts w:hint="cs"/>
          <w:b/>
          <w:bCs/>
          <w:rtl/>
        </w:rPr>
      </w:pPr>
    </w:p>
    <w:p w14:paraId="751C17A8" w14:textId="77777777" w:rsidR="00B26536" w:rsidRDefault="00B26536">
      <w:pPr>
        <w:rPr>
          <w:rFonts w:hint="cs"/>
          <w:b/>
          <w:bCs/>
          <w:rtl/>
        </w:rPr>
      </w:pPr>
    </w:p>
    <w:p w14:paraId="51C47D85" w14:textId="77777777" w:rsidR="00B26536" w:rsidRDefault="00B26536">
      <w:pPr>
        <w:rPr>
          <w:rFonts w:hint="cs"/>
          <w:b/>
          <w:bCs/>
          <w:rtl/>
        </w:rPr>
      </w:pPr>
    </w:p>
    <w:p w14:paraId="7A1029F6" w14:textId="77777777" w:rsidR="00B26536" w:rsidRDefault="00B26536">
      <w:pPr>
        <w:rPr>
          <w:rFonts w:hint="cs"/>
          <w:b/>
          <w:bCs/>
          <w:rtl/>
        </w:rPr>
      </w:pPr>
    </w:p>
    <w:p w14:paraId="5926A99E" w14:textId="77777777" w:rsidR="00B26536" w:rsidRDefault="00B26536">
      <w:pPr>
        <w:rPr>
          <w:rFonts w:hint="cs"/>
          <w:b/>
          <w:bCs/>
          <w:rtl/>
        </w:rPr>
      </w:pPr>
    </w:p>
    <w:p w14:paraId="3B45F7ED" w14:textId="77777777" w:rsidR="00B26536" w:rsidRDefault="00B26536">
      <w:pPr>
        <w:rPr>
          <w:rFonts w:hint="cs"/>
          <w:b/>
          <w:bCs/>
          <w:rtl/>
        </w:rPr>
      </w:pPr>
    </w:p>
    <w:p w14:paraId="06451DA9" w14:textId="77777777" w:rsidR="00B26536" w:rsidRDefault="00B26536">
      <w:pPr>
        <w:rPr>
          <w:rFonts w:hint="cs"/>
          <w:b/>
          <w:bCs/>
          <w:rtl/>
        </w:rPr>
      </w:pPr>
    </w:p>
    <w:p w14:paraId="248F98B7" w14:textId="77777777" w:rsidR="00B26536" w:rsidRDefault="00B26536">
      <w:pPr>
        <w:rPr>
          <w:rFonts w:hint="cs"/>
          <w:b/>
          <w:bCs/>
          <w:rtl/>
        </w:rPr>
      </w:pPr>
    </w:p>
    <w:p w14:paraId="33E2606D" w14:textId="77777777" w:rsidR="00B26536" w:rsidRDefault="00B26536">
      <w:pPr>
        <w:rPr>
          <w:rFonts w:hint="cs"/>
          <w:b/>
          <w:bCs/>
          <w:rtl/>
        </w:rPr>
      </w:pPr>
    </w:p>
    <w:p w14:paraId="0E99F511" w14:textId="77777777" w:rsidR="00B26536" w:rsidRDefault="00B26536">
      <w:pPr>
        <w:pStyle w:val="Heading3"/>
        <w:ind w:left="360"/>
        <w:rPr>
          <w:rFonts w:hint="cs"/>
          <w:rtl/>
        </w:rPr>
      </w:pPr>
      <w:r>
        <w:rPr>
          <w:rFonts w:hint="cs"/>
          <w:szCs w:val="28"/>
          <w:rtl/>
        </w:rPr>
        <w:t>השופט א. משאלי:</w:t>
      </w:r>
    </w:p>
    <w:p w14:paraId="435B3AE2" w14:textId="77777777" w:rsidR="00B26536" w:rsidRDefault="00B26536">
      <w:pPr>
        <w:rPr>
          <w:rFonts w:hint="cs"/>
          <w:rtl/>
        </w:rPr>
      </w:pPr>
      <w:r>
        <w:rPr>
          <w:rFonts w:hint="cs"/>
          <w:rtl/>
        </w:rPr>
        <w:t xml:space="preserve">     </w:t>
      </w:r>
    </w:p>
    <w:p w14:paraId="1DEEC24D" w14:textId="77777777" w:rsidR="00B26536" w:rsidRDefault="00B26536">
      <w:pPr>
        <w:rPr>
          <w:rFonts w:hint="cs"/>
          <w:b/>
          <w:bCs/>
          <w:rtl/>
        </w:rPr>
      </w:pPr>
      <w:r>
        <w:rPr>
          <w:rFonts w:hint="cs"/>
          <w:b/>
          <w:bCs/>
          <w:rtl/>
        </w:rPr>
        <w:t xml:space="preserve">       אני מסכים.</w:t>
      </w:r>
    </w:p>
    <w:p w14:paraId="6BA0C169" w14:textId="77777777" w:rsidR="00B26536" w:rsidRDefault="00B26536">
      <w:pPr>
        <w:rPr>
          <w:rFonts w:hint="cs"/>
          <w:rtl/>
        </w:rPr>
      </w:pPr>
    </w:p>
    <w:p w14:paraId="1128D741" w14:textId="77777777" w:rsidR="00B26536" w:rsidRDefault="00B26536">
      <w:pPr>
        <w:ind w:firstLine="567"/>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w:t>
      </w:r>
    </w:p>
    <w:p w14:paraId="66D680B3" w14:textId="77777777" w:rsidR="00B26536" w:rsidRDefault="00B26536">
      <w:pPr>
        <w:pStyle w:val="Heading4"/>
        <w:rPr>
          <w:rFonts w:hint="cs"/>
          <w:rtl/>
        </w:rPr>
      </w:pPr>
      <w:r>
        <w:rPr>
          <w:rFonts w:hint="cs"/>
          <w:rtl/>
        </w:rPr>
        <w:t>משאלי, שופט</w:t>
      </w:r>
    </w:p>
    <w:p w14:paraId="4E1433AF" w14:textId="77777777" w:rsidR="00B26536" w:rsidRDefault="00B26536">
      <w:pPr>
        <w:rPr>
          <w:b/>
          <w:bCs/>
          <w:rtl/>
        </w:rPr>
      </w:pPr>
    </w:p>
    <w:p w14:paraId="780FA68C" w14:textId="77777777" w:rsidR="00B26536" w:rsidRDefault="00B26536">
      <w:pPr>
        <w:rPr>
          <w:rFonts w:hint="cs"/>
          <w:b/>
          <w:bCs/>
          <w:rtl/>
        </w:rPr>
      </w:pPr>
    </w:p>
    <w:p w14:paraId="0B75513B" w14:textId="77777777" w:rsidR="00B26536" w:rsidRDefault="00B26536">
      <w:pPr>
        <w:rPr>
          <w:rFonts w:hint="cs"/>
          <w:b/>
          <w:bCs/>
          <w:rtl/>
        </w:rPr>
      </w:pPr>
      <w:r>
        <w:rPr>
          <w:rFonts w:hint="cs"/>
          <w:b/>
          <w:bCs/>
          <w:szCs w:val="28"/>
          <w:rtl/>
        </w:rPr>
        <w:t>השופט ש. טימן:</w:t>
      </w:r>
    </w:p>
    <w:p w14:paraId="2EBA0E64" w14:textId="77777777" w:rsidR="00B26536" w:rsidRDefault="00B26536">
      <w:pPr>
        <w:rPr>
          <w:rFonts w:hint="cs"/>
          <w:b/>
          <w:bCs/>
          <w:rtl/>
        </w:rPr>
      </w:pPr>
    </w:p>
    <w:p w14:paraId="32C6D085" w14:textId="77777777" w:rsidR="00B26536" w:rsidRDefault="00B26536">
      <w:pPr>
        <w:rPr>
          <w:rFonts w:hint="cs"/>
          <w:b/>
          <w:bCs/>
          <w:rtl/>
        </w:rPr>
      </w:pPr>
      <w:r>
        <w:rPr>
          <w:rFonts w:hint="cs"/>
          <w:b/>
          <w:bCs/>
          <w:rtl/>
        </w:rPr>
        <w:t xml:space="preserve">אני מסכים. </w:t>
      </w:r>
    </w:p>
    <w:p w14:paraId="103A4F04" w14:textId="77777777" w:rsidR="00B26536" w:rsidRDefault="00B26536">
      <w:pPr>
        <w:rPr>
          <w:rFonts w:hint="cs"/>
          <w:b/>
          <w:bCs/>
          <w:rtl/>
        </w:rPr>
      </w:pPr>
    </w:p>
    <w:p w14:paraId="27F617FC" w14:textId="77777777" w:rsidR="00B26536" w:rsidRDefault="00B26536">
      <w:pPr>
        <w:ind w:left="3600"/>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_________________</w:t>
      </w:r>
    </w:p>
    <w:p w14:paraId="2702D59F" w14:textId="77777777" w:rsidR="00B26536" w:rsidRDefault="00B26536">
      <w:pPr>
        <w:rPr>
          <w:rFonts w:hint="cs"/>
          <w:b/>
          <w:bCs/>
          <w:szCs w:val="28"/>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w:t>
      </w:r>
      <w:r>
        <w:rPr>
          <w:rFonts w:hint="cs"/>
          <w:b/>
          <w:bCs/>
          <w:szCs w:val="28"/>
          <w:rtl/>
        </w:rPr>
        <w:t>ש. טימן , שופט</w:t>
      </w:r>
    </w:p>
    <w:p w14:paraId="32C9FBA5" w14:textId="77777777" w:rsidR="00B26536" w:rsidRDefault="00B26536">
      <w:pPr>
        <w:rPr>
          <w:rFonts w:hint="cs"/>
          <w:b/>
          <w:bCs/>
          <w:rtl/>
        </w:rPr>
      </w:pPr>
    </w:p>
    <w:p w14:paraId="09C7BC57" w14:textId="77777777" w:rsidR="00B26536" w:rsidRDefault="00B26536">
      <w:pPr>
        <w:rPr>
          <w:rFonts w:hint="cs"/>
          <w:b/>
          <w:bCs/>
          <w:rtl/>
        </w:rPr>
      </w:pPr>
    </w:p>
    <w:p w14:paraId="4E910F73" w14:textId="77777777" w:rsidR="00B26536" w:rsidRDefault="00B26536">
      <w:pPr>
        <w:rPr>
          <w:rFonts w:hint="cs"/>
          <w:b/>
          <w:bCs/>
          <w:rtl/>
        </w:rPr>
      </w:pPr>
      <w:r>
        <w:rPr>
          <w:rFonts w:hint="cs"/>
          <w:b/>
          <w:bCs/>
          <w:rtl/>
        </w:rPr>
        <w:t>לפיכך אנו מחליטים להרשיע את הנאשם ססטון ג'ורג' בעבירה המיוחסת לו בכתב האישום.</w:t>
      </w:r>
    </w:p>
    <w:p w14:paraId="2E0A914F" w14:textId="77777777" w:rsidR="00B26536" w:rsidRDefault="00B26536">
      <w:pPr>
        <w:rPr>
          <w:rFonts w:hint="cs"/>
          <w:b/>
          <w:bCs/>
          <w:rtl/>
        </w:rPr>
      </w:pPr>
    </w:p>
    <w:p w14:paraId="66755811" w14:textId="77777777" w:rsidR="00B26536" w:rsidRDefault="00B26536">
      <w:pPr>
        <w:rPr>
          <w:rFonts w:hint="cs"/>
          <w:b/>
          <w:bCs/>
          <w:rtl/>
        </w:rPr>
      </w:pPr>
      <w:r>
        <w:rPr>
          <w:rFonts w:hint="cs"/>
          <w:b/>
          <w:bCs/>
          <w:rtl/>
        </w:rPr>
        <w:t>ניתן והודע בפומבי היום 16.8.01 במעמד ב"כ המאשימה הנאשם ובאי כוחו.</w:t>
      </w:r>
    </w:p>
    <w:p w14:paraId="3EC0723F" w14:textId="77777777" w:rsidR="00B26536" w:rsidRDefault="00B26536">
      <w:pPr>
        <w:rPr>
          <w:rFonts w:hint="cs"/>
          <w:b/>
          <w:bCs/>
          <w:rtl/>
        </w:rPr>
      </w:pPr>
    </w:p>
    <w:tbl>
      <w:tblPr>
        <w:tblW w:w="0" w:type="auto"/>
        <w:tblLook w:val="0000" w:firstRow="0" w:lastRow="0" w:firstColumn="0" w:lastColumn="0" w:noHBand="0" w:noVBand="0"/>
      </w:tblPr>
      <w:tblGrid>
        <w:gridCol w:w="2124"/>
        <w:gridCol w:w="1076"/>
        <w:gridCol w:w="2123"/>
        <w:gridCol w:w="1076"/>
        <w:gridCol w:w="2123"/>
      </w:tblGrid>
      <w:tr w:rsidR="00B26536" w14:paraId="359C24A1" w14:textId="77777777">
        <w:tc>
          <w:tcPr>
            <w:tcW w:w="2125" w:type="dxa"/>
            <w:tcBorders>
              <w:top w:val="single" w:sz="6" w:space="0" w:color="auto"/>
              <w:left w:val="nil"/>
              <w:bottom w:val="nil"/>
              <w:right w:val="nil"/>
            </w:tcBorders>
          </w:tcPr>
          <w:p w14:paraId="77EBAE34" w14:textId="77777777" w:rsidR="00B26536" w:rsidRDefault="00B26536">
            <w:pPr>
              <w:pStyle w:val="10"/>
              <w:rPr>
                <w:b w:val="0"/>
                <w:bCs/>
              </w:rPr>
            </w:pPr>
            <w:bookmarkStart w:id="436" w:name="Hachlata1"/>
            <w:r>
              <w:rPr>
                <w:rFonts w:hint="cs"/>
                <w:b w:val="0"/>
                <w:bCs/>
                <w:rtl/>
              </w:rPr>
              <w:t>מ. סוקולוב, שופטת</w:t>
            </w:r>
          </w:p>
        </w:tc>
        <w:tc>
          <w:tcPr>
            <w:tcW w:w="1077" w:type="dxa"/>
          </w:tcPr>
          <w:p w14:paraId="2787007F" w14:textId="77777777" w:rsidR="00B26536" w:rsidRDefault="00B26536">
            <w:pPr>
              <w:pStyle w:val="10"/>
              <w:rPr>
                <w:b w:val="0"/>
                <w:bCs/>
              </w:rPr>
            </w:pPr>
          </w:p>
        </w:tc>
        <w:tc>
          <w:tcPr>
            <w:tcW w:w="2125" w:type="dxa"/>
            <w:tcBorders>
              <w:top w:val="single" w:sz="6" w:space="0" w:color="auto"/>
              <w:left w:val="nil"/>
              <w:bottom w:val="nil"/>
              <w:right w:val="nil"/>
            </w:tcBorders>
          </w:tcPr>
          <w:p w14:paraId="012AC881" w14:textId="77777777" w:rsidR="00B26536" w:rsidRDefault="00B26536">
            <w:pPr>
              <w:pStyle w:val="10"/>
              <w:rPr>
                <w:b w:val="0"/>
                <w:bCs/>
              </w:rPr>
            </w:pPr>
            <w:r>
              <w:rPr>
                <w:rFonts w:hint="cs"/>
                <w:b w:val="0"/>
                <w:bCs/>
                <w:rtl/>
              </w:rPr>
              <w:t>ש. טימן, שופט</w:t>
            </w:r>
          </w:p>
        </w:tc>
        <w:tc>
          <w:tcPr>
            <w:tcW w:w="1077" w:type="dxa"/>
          </w:tcPr>
          <w:p w14:paraId="615AB176" w14:textId="77777777" w:rsidR="00B26536" w:rsidRDefault="00B26536">
            <w:pPr>
              <w:pStyle w:val="10"/>
              <w:rPr>
                <w:b w:val="0"/>
                <w:bCs/>
              </w:rPr>
            </w:pPr>
          </w:p>
        </w:tc>
        <w:tc>
          <w:tcPr>
            <w:tcW w:w="2125" w:type="dxa"/>
            <w:tcBorders>
              <w:top w:val="single" w:sz="6" w:space="0" w:color="auto"/>
              <w:left w:val="nil"/>
              <w:bottom w:val="nil"/>
              <w:right w:val="nil"/>
            </w:tcBorders>
          </w:tcPr>
          <w:p w14:paraId="6F56E956" w14:textId="77777777" w:rsidR="00B26536" w:rsidRDefault="00B26536">
            <w:pPr>
              <w:pStyle w:val="10"/>
              <w:rPr>
                <w:b w:val="0"/>
                <w:bCs/>
              </w:rPr>
            </w:pPr>
            <w:r>
              <w:rPr>
                <w:rFonts w:hint="cs"/>
                <w:b w:val="0"/>
                <w:bCs/>
                <w:rtl/>
              </w:rPr>
              <w:t>א. משאלי, שופט</w:t>
            </w:r>
          </w:p>
          <w:p w14:paraId="74427C01" w14:textId="77777777" w:rsidR="00B26536" w:rsidRDefault="00B26536">
            <w:pPr>
              <w:pStyle w:val="10"/>
              <w:rPr>
                <w:b w:val="0"/>
                <w:bCs/>
              </w:rPr>
            </w:pPr>
            <w:r>
              <w:rPr>
                <w:rFonts w:hint="cs"/>
                <w:b w:val="0"/>
                <w:bCs/>
                <w:rtl/>
              </w:rPr>
              <w:t>אב"ד</w:t>
            </w:r>
          </w:p>
        </w:tc>
      </w:tr>
    </w:tbl>
    <w:bookmarkEnd w:id="436"/>
    <w:p w14:paraId="42360E7A" w14:textId="77777777" w:rsidR="00B26536" w:rsidRDefault="00B26536">
      <w:pPr>
        <w:rPr>
          <w:rtl/>
        </w:rPr>
      </w:pPr>
      <w:r>
        <w:rPr>
          <w:rtl/>
        </w:rPr>
        <w:t>נוסח מסמך זה כפוף לשינויי ניסוח ועריכה</w:t>
      </w:r>
    </w:p>
    <w:p w14:paraId="2ED63DEE" w14:textId="77777777" w:rsidR="00B26536" w:rsidRDefault="00B26536">
      <w:pPr>
        <w:rPr>
          <w:rtl/>
        </w:rPr>
      </w:pPr>
      <w:del w:id="437" w:author="אוסטרייכר" w:date="2005-07-13T11:34:00Z">
        <w:r>
          <w:rPr>
            <w:rtl/>
          </w:rPr>
          <w:delText>נוסח מסמך זה כפוף לשינויי ניסוח ועריכה</w:delText>
        </w:r>
      </w:del>
    </w:p>
    <w:sectPr w:rsidR="00B26536">
      <w:headerReference w:type="even" r:id="rId7"/>
      <w:headerReference w:type="default" r:id="rId8"/>
      <w:footerReference w:type="even" r:id="rId9"/>
      <w:footerReference w:type="default" r:id="rId1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9028A" w14:textId="77777777" w:rsidR="00F1368D" w:rsidRPr="00DD06F7" w:rsidRDefault="00F1368D">
      <w:pPr>
        <w:rPr>
          <w:rFonts w:ascii="Miriam" w:hAnsi="Miriam"/>
        </w:rPr>
      </w:pPr>
      <w:r>
        <w:separator/>
      </w:r>
    </w:p>
  </w:endnote>
  <w:endnote w:type="continuationSeparator" w:id="0">
    <w:p w14:paraId="13530176" w14:textId="77777777" w:rsidR="00F1368D" w:rsidRPr="00DD06F7" w:rsidRDefault="00F1368D">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A55E" w14:textId="77777777" w:rsidR="00F1368D" w:rsidRDefault="00F1368D">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Pr>
        <w:rFonts w:hAnsi="FrankRuehl" w:cs="FrankRuehl"/>
        <w:color w:val="000000"/>
        <w:sz w:val="24"/>
        <w:rtl/>
      </w:rPr>
      <w:t>2</w:t>
    </w:r>
    <w:r>
      <w:rPr>
        <w:rFonts w:hAnsi="FrankRuehl" w:cs="FrankRuehl"/>
        <w:color w:val="000000"/>
        <w:sz w:val="24"/>
        <w:rtl/>
      </w:rPr>
      <w:fldChar w:fldCharType="end"/>
    </w:r>
  </w:p>
  <w:p w14:paraId="1B18B42F" w14:textId="77777777" w:rsidR="00F1368D" w:rsidRDefault="00F1368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C528EC" w14:textId="77777777" w:rsidR="00F1368D" w:rsidRDefault="00F1368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חדשה\2001-08-</w:t>
    </w:r>
    <w:r>
      <w:rPr>
        <w:rFonts w:cs="TopType Jerushalmi"/>
        <w:color w:val="000000"/>
        <w:sz w:val="14"/>
        <w:szCs w:val="14"/>
      </w:rPr>
      <w:t>total-01-OutDoc-noa</w:t>
    </w:r>
    <w:r>
      <w:rPr>
        <w:rFonts w:cs="TopType Jerushalmi"/>
        <w:color w:val="000000"/>
        <w:sz w:val="14"/>
        <w:szCs w:val="14"/>
        <w:rtl/>
      </w:rPr>
      <w:t>\חלק2\</w:t>
    </w:r>
    <w:r>
      <w:rPr>
        <w:rFonts w:cs="TopType Jerushalmi"/>
        <w:color w:val="000000"/>
        <w:sz w:val="14"/>
        <w:szCs w:val="14"/>
      </w:rPr>
      <w:t>m00001039-148.doc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EF49" w14:textId="77777777" w:rsidR="00F1368D" w:rsidRDefault="00F1368D">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sidR="00AD1C80">
      <w:rPr>
        <w:rFonts w:hAnsi="FrankRuehl" w:cs="FrankRuehl"/>
        <w:noProof/>
        <w:color w:val="000000"/>
        <w:sz w:val="24"/>
        <w:rtl/>
      </w:rPr>
      <w:t>1</w:t>
    </w:r>
    <w:r>
      <w:rPr>
        <w:rFonts w:hAnsi="FrankRuehl" w:cs="FrankRuehl"/>
        <w:color w:val="000000"/>
        <w:sz w:val="24"/>
        <w:rtl/>
      </w:rPr>
      <w:fldChar w:fldCharType="end"/>
    </w:r>
  </w:p>
  <w:p w14:paraId="1C92B197" w14:textId="77777777" w:rsidR="00F1368D" w:rsidRDefault="00F1368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B3C12D" w14:textId="77777777" w:rsidR="00F1368D" w:rsidRDefault="00F1368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חדשה\2001-08-</w:t>
    </w:r>
    <w:r>
      <w:rPr>
        <w:rFonts w:cs="TopType Jerushalmi"/>
        <w:color w:val="000000"/>
        <w:sz w:val="14"/>
        <w:szCs w:val="14"/>
      </w:rPr>
      <w:t>total-01-OutDoc-noa</w:t>
    </w:r>
    <w:r>
      <w:rPr>
        <w:rFonts w:cs="TopType Jerushalmi"/>
        <w:color w:val="000000"/>
        <w:sz w:val="14"/>
        <w:szCs w:val="14"/>
        <w:rtl/>
      </w:rPr>
      <w:t>\חלק2\</w:t>
    </w:r>
    <w:r>
      <w:rPr>
        <w:rFonts w:cs="TopType Jerushalmi"/>
        <w:color w:val="000000"/>
        <w:sz w:val="14"/>
        <w:szCs w:val="14"/>
      </w:rPr>
      <w:t>m00001039-148.doc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A49B" w14:textId="77777777" w:rsidR="00F1368D" w:rsidRPr="00DD06F7" w:rsidRDefault="00F1368D">
      <w:pPr>
        <w:rPr>
          <w:rFonts w:ascii="Miriam" w:hAnsi="Miriam"/>
        </w:rPr>
      </w:pPr>
      <w:r>
        <w:separator/>
      </w:r>
    </w:p>
  </w:footnote>
  <w:footnote w:type="continuationSeparator" w:id="0">
    <w:p w14:paraId="4FFB7C2A" w14:textId="77777777" w:rsidR="00F1368D" w:rsidRPr="00DD06F7" w:rsidRDefault="00F1368D">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69D1" w14:textId="77777777" w:rsidR="00F1368D" w:rsidRDefault="00F1368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1039/00</w:t>
    </w:r>
    <w:r>
      <w:rPr>
        <w:rFonts w:hAnsi="David"/>
        <w:color w:val="000000"/>
        <w:sz w:val="22"/>
        <w:szCs w:val="22"/>
        <w:rtl/>
      </w:rPr>
      <w:tab/>
      <w:t xml:space="preserve"> מדינת ישראל נ' ססטון ג'ורג'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5EFF4" w14:textId="77777777" w:rsidR="00F1368D" w:rsidRDefault="00F1368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1039/00</w:t>
    </w:r>
    <w:r>
      <w:rPr>
        <w:rFonts w:hAnsi="David"/>
        <w:color w:val="000000"/>
        <w:sz w:val="22"/>
        <w:szCs w:val="22"/>
        <w:rtl/>
      </w:rPr>
      <w:tab/>
      <w:t xml:space="preserve"> מדינת ישראל נ' ססטון ג'ורג'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63167"/>
    <w:multiLevelType w:val="hybridMultilevel"/>
    <w:tmpl w:val="1D70C254"/>
    <w:lvl w:ilvl="0" w:tplc="9320BFB4">
      <w:start w:val="1"/>
      <w:numFmt w:val="hebrew1"/>
      <w:pStyle w:val="Heading4"/>
      <w:lvlText w:val="%1."/>
      <w:lvlJc w:val="left"/>
      <w:pPr>
        <w:tabs>
          <w:tab w:val="num" w:pos="6315"/>
        </w:tabs>
        <w:ind w:left="6315" w:right="6315"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242879382">
    <w:abstractNumId w:val="0"/>
  </w:num>
  <w:num w:numId="2" w16cid:durableId="875123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26536"/>
    <w:rsid w:val="001860F1"/>
    <w:rsid w:val="00191F82"/>
    <w:rsid w:val="006115DE"/>
    <w:rsid w:val="00AD1C80"/>
    <w:rsid w:val="00B26536"/>
    <w:rsid w:val="00C76067"/>
    <w:rsid w:val="00C94D36"/>
    <w:rsid w:val="00ED436E"/>
    <w:rsid w:val="00F1368D"/>
    <w:rsid w:val="00F32E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09C3FE"/>
  <w15:chartTrackingRefBased/>
  <w15:docId w15:val="{2BF3ACF3-9713-4A50-98C2-C781CA5B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numPr>
        <w:numId w:val="2"/>
      </w:numPr>
      <w:ind w:right="0"/>
      <w:outlineLvl w:val="3"/>
    </w:pPr>
    <w:rPr>
      <w:b/>
      <w:b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paragraph" w:styleId="BalloonText">
    <w:name w:val="Balloon Text"/>
    <w:basedOn w:val="Normal"/>
    <w:semiHidden/>
    <w:rsid w:val="001860F1"/>
    <w:rPr>
      <w:rFonts w:ascii="Tahoma" w:hAnsi="Tahoma" w:cs="Tahoma"/>
      <w:sz w:val="16"/>
      <w:szCs w:val="16"/>
    </w:rPr>
  </w:style>
  <w:style w:type="character" w:styleId="Hyperlink">
    <w:name w:val="Hyperlink"/>
    <w:rsid w:val="006115DE"/>
    <w:rPr>
      <w:color w:val="0000FF"/>
      <w:u w:val="single"/>
    </w:rPr>
  </w:style>
  <w:style w:type="character" w:customStyle="1" w:styleId="a2">
    <w:name w:val="אזכור לא מזוהה"/>
    <w:uiPriority w:val="99"/>
    <w:semiHidden/>
    <w:unhideWhenUsed/>
    <w:rsid w:val="00F32E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8977</Words>
  <Characters>51170</Characters>
  <Application>Microsoft Office Word</Application>
  <DocSecurity>0</DocSecurity>
  <Lines>426</Lines>
  <Paragraphs>120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60027</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6357041</vt:i4>
      </vt:variant>
      <vt:variant>
        <vt:i4>54</vt:i4>
      </vt:variant>
      <vt:variant>
        <vt:i4>0</vt:i4>
      </vt:variant>
      <vt:variant>
        <vt:i4>5</vt:i4>
      </vt:variant>
      <vt:variant>
        <vt:lpwstr>http://www.nevo.co.il/law/70301/345.b.3</vt:lpwstr>
      </vt:variant>
      <vt:variant>
        <vt:lpwstr/>
      </vt:variant>
      <vt:variant>
        <vt:i4>3735666</vt:i4>
      </vt:variant>
      <vt:variant>
        <vt:i4>51</vt:i4>
      </vt:variant>
      <vt:variant>
        <vt:i4>0</vt:i4>
      </vt:variant>
      <vt:variant>
        <vt:i4>5</vt:i4>
      </vt:variant>
      <vt:variant>
        <vt:lpwstr>http://www.nevo.co.il/case/17922331</vt:lpwstr>
      </vt:variant>
      <vt:variant>
        <vt:lpwstr/>
      </vt:variant>
      <vt:variant>
        <vt:i4>7602284</vt:i4>
      </vt:variant>
      <vt:variant>
        <vt:i4>48</vt:i4>
      </vt:variant>
      <vt:variant>
        <vt:i4>0</vt:i4>
      </vt:variant>
      <vt:variant>
        <vt:i4>5</vt:i4>
      </vt:variant>
      <vt:variant>
        <vt:lpwstr>http://www.nevo.co.il/law/98569</vt:lpwstr>
      </vt:variant>
      <vt:variant>
        <vt:lpwstr/>
      </vt:variant>
      <vt:variant>
        <vt:i4>3211379</vt:i4>
      </vt:variant>
      <vt:variant>
        <vt:i4>45</vt:i4>
      </vt:variant>
      <vt:variant>
        <vt:i4>0</vt:i4>
      </vt:variant>
      <vt:variant>
        <vt:i4>5</vt:i4>
      </vt:variant>
      <vt:variant>
        <vt:lpwstr>http://www.nevo.co.il/case/6226633</vt:lpwstr>
      </vt:variant>
      <vt:variant>
        <vt:lpwstr/>
      </vt:variant>
      <vt:variant>
        <vt:i4>3211379</vt:i4>
      </vt:variant>
      <vt:variant>
        <vt:i4>42</vt:i4>
      </vt:variant>
      <vt:variant>
        <vt:i4>0</vt:i4>
      </vt:variant>
      <vt:variant>
        <vt:i4>5</vt:i4>
      </vt:variant>
      <vt:variant>
        <vt:lpwstr>http://www.nevo.co.il/case/6226633</vt:lpwstr>
      </vt:variant>
      <vt:variant>
        <vt:lpwstr/>
      </vt:variant>
      <vt:variant>
        <vt:i4>3866743</vt:i4>
      </vt:variant>
      <vt:variant>
        <vt:i4>39</vt:i4>
      </vt:variant>
      <vt:variant>
        <vt:i4>0</vt:i4>
      </vt:variant>
      <vt:variant>
        <vt:i4>5</vt:i4>
      </vt:variant>
      <vt:variant>
        <vt:lpwstr>http://www.nevo.co.il/case/17931721</vt:lpwstr>
      </vt:variant>
      <vt:variant>
        <vt:lpwstr/>
      </vt:variant>
      <vt:variant>
        <vt:i4>3866743</vt:i4>
      </vt:variant>
      <vt:variant>
        <vt:i4>36</vt:i4>
      </vt:variant>
      <vt:variant>
        <vt:i4>0</vt:i4>
      </vt:variant>
      <vt:variant>
        <vt:i4>5</vt:i4>
      </vt:variant>
      <vt:variant>
        <vt:lpwstr>http://www.nevo.co.il/case/17931721</vt:lpwstr>
      </vt:variant>
      <vt:variant>
        <vt:lpwstr/>
      </vt:variant>
      <vt:variant>
        <vt:i4>3211379</vt:i4>
      </vt:variant>
      <vt:variant>
        <vt:i4>33</vt:i4>
      </vt:variant>
      <vt:variant>
        <vt:i4>0</vt:i4>
      </vt:variant>
      <vt:variant>
        <vt:i4>5</vt:i4>
      </vt:variant>
      <vt:variant>
        <vt:lpwstr>http://www.nevo.co.il/case/6226633</vt:lpwstr>
      </vt:variant>
      <vt:variant>
        <vt:lpwstr/>
      </vt:variant>
      <vt:variant>
        <vt:i4>3211379</vt:i4>
      </vt:variant>
      <vt:variant>
        <vt:i4>30</vt:i4>
      </vt:variant>
      <vt:variant>
        <vt:i4>0</vt:i4>
      </vt:variant>
      <vt:variant>
        <vt:i4>5</vt:i4>
      </vt:variant>
      <vt:variant>
        <vt:lpwstr>http://www.nevo.co.il/case/6226633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6357041</vt:i4>
      </vt:variant>
      <vt:variant>
        <vt:i4>24</vt:i4>
      </vt:variant>
      <vt:variant>
        <vt:i4>0</vt:i4>
      </vt:variant>
      <vt:variant>
        <vt:i4>5</vt:i4>
      </vt:variant>
      <vt:variant>
        <vt:lpwstr>http://www.nevo.co.il/law/70301/345.b.3</vt:lpwstr>
      </vt:variant>
      <vt:variant>
        <vt:lpwstr/>
      </vt:variant>
      <vt:variant>
        <vt:i4>7602284</vt:i4>
      </vt:variant>
      <vt:variant>
        <vt:i4>21</vt:i4>
      </vt:variant>
      <vt:variant>
        <vt:i4>0</vt:i4>
      </vt:variant>
      <vt:variant>
        <vt:i4>5</vt:i4>
      </vt:variant>
      <vt:variant>
        <vt:lpwstr>http://www.nevo.co.il/law/98569</vt:lpwstr>
      </vt:variant>
      <vt:variant>
        <vt:lpwstr/>
      </vt:variant>
      <vt:variant>
        <vt:i4>7602284</vt:i4>
      </vt:variant>
      <vt:variant>
        <vt:i4>18</vt:i4>
      </vt:variant>
      <vt:variant>
        <vt:i4>0</vt:i4>
      </vt:variant>
      <vt:variant>
        <vt:i4>5</vt:i4>
      </vt:variant>
      <vt:variant>
        <vt:lpwstr>http://www.nevo.co.il/law/98569</vt:lpwstr>
      </vt:variant>
      <vt:variant>
        <vt:lpwstr/>
      </vt:variant>
      <vt:variant>
        <vt:i4>6357041</vt:i4>
      </vt:variant>
      <vt:variant>
        <vt:i4>15</vt:i4>
      </vt:variant>
      <vt:variant>
        <vt:i4>0</vt:i4>
      </vt:variant>
      <vt:variant>
        <vt:i4>5</vt:i4>
      </vt:variant>
      <vt:variant>
        <vt:lpwstr>http://www.nevo.co.il/law/70301/345.b.3</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7602284</vt:i4>
      </vt:variant>
      <vt:variant>
        <vt:i4>6</vt:i4>
      </vt:variant>
      <vt:variant>
        <vt:i4>0</vt:i4>
      </vt:variant>
      <vt:variant>
        <vt:i4>5</vt:i4>
      </vt:variant>
      <vt:variant>
        <vt:lpwstr>http://www.nevo.co.il/law/98569</vt:lpwstr>
      </vt:variant>
      <vt:variant>
        <vt:lpwstr/>
      </vt:variant>
      <vt:variant>
        <vt:i4>6357041</vt:i4>
      </vt:variant>
      <vt:variant>
        <vt:i4>3</vt:i4>
      </vt:variant>
      <vt:variant>
        <vt:i4>0</vt:i4>
      </vt:variant>
      <vt:variant>
        <vt:i4>5</vt:i4>
      </vt:variant>
      <vt:variant>
        <vt:lpwstr>http://www.nevo.co.il/law/70301/345.b.3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2001-08-16T10:33:00Z</cp:lastPrinted>
  <dcterms:created xsi:type="dcterms:W3CDTF">2022-05-24T09:23:00Z</dcterms:created>
  <dcterms:modified xsi:type="dcterms:W3CDTF">2022-05-24T09:23:00Z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1039</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ססטון ג'ורג';</vt:lpwstr>
  </property>
  <property fmtid="{D5CDD505-2E9C-101B-9397-08002B2CF9AE}" pid="9" name="LAWYER">
    <vt:lpwstr>ר. מוהר;קפלנסקי  כהן</vt:lpwstr>
  </property>
  <property fmtid="{D5CDD505-2E9C-101B-9397-08002B2CF9AE}" pid="10" name="CITY">
    <vt:lpwstr>ת"א</vt:lpwstr>
  </property>
  <property fmtid="{D5CDD505-2E9C-101B-9397-08002B2CF9AE}" pid="11" name="DATE">
    <vt:lpwstr>20010816</vt:lpwstr>
  </property>
  <property fmtid="{D5CDD505-2E9C-101B-9397-08002B2CF9AE}" pid="12" name="WORDNUMPAGES">
    <vt:lpwstr>35</vt:lpwstr>
  </property>
  <property fmtid="{D5CDD505-2E9C-101B-9397-08002B2CF9AE}" pid="13" name="JUDGE">
    <vt:lpwstr>משאלי;טימן;סוקולוב</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6226633:4;17931721:2;17922331</vt:lpwstr>
  </property>
  <property fmtid="{D5CDD505-2E9C-101B-9397-08002B2CF9AE}" pid="32" name="LAWLISTTMP1">
    <vt:lpwstr>70301/345.b.3:2</vt:lpwstr>
  </property>
  <property fmtid="{D5CDD505-2E9C-101B-9397-08002B2CF9AE}" pid="33" name="LAWLISTTMP2">
    <vt:lpwstr>98569</vt:lpwstr>
  </property>
</Properties>
</file>