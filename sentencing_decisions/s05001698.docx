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F409A" w14:textId="77777777" w:rsidR="00026047" w:rsidRDefault="00026047">
      <w:pPr>
        <w:spacing w:line="360" w:lineRule="auto"/>
        <w:jc w:val="center"/>
        <w:rPr>
          <w:del w:id="0" w:author="home" w:date="2007-06-03T15:58:00Z"/>
          <w:rtl/>
        </w:rPr>
      </w:pPr>
      <w:bookmarkStart w:id="1" w:name="סוג_מסמך"/>
      <w:bookmarkStart w:id="2" w:name="LastJudge"/>
      <w:bookmarkEnd w:id="1"/>
    </w:p>
    <w:p w14:paraId="6DBE4010" w14:textId="77777777" w:rsidR="00026047" w:rsidRDefault="00026047">
      <w:pPr>
        <w:spacing w:line="360" w:lineRule="auto"/>
        <w:jc w:val="center"/>
        <w:rPr>
          <w:noProof/>
          <w:rtl/>
        </w:rPr>
      </w:pPr>
      <w:del w:id="3" w:author="home" w:date="2007-06-03T15:58:00Z">
        <w:r>
          <w:rPr>
            <w:rFonts w:cs="Times New Roman"/>
            <w:szCs w:val="20"/>
            <w:rtl/>
          </w:rPr>
          <w:pict w14:anchorId="68961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pt;height:35.5pt">
              <v:imagedata r:id="rId7" o:title=""/>
            </v:shape>
          </w:pict>
        </w:r>
      </w:del>
      <w:r>
        <w:rPr>
          <w:noProof/>
        </w:rPr>
        <w:t xml:space="preserve">    </w:t>
      </w:r>
    </w:p>
    <w:p w14:paraId="36ACAA36" w14:textId="77777777" w:rsidR="00026047" w:rsidRDefault="00026047">
      <w:pPr>
        <w:spacing w:line="360" w:lineRule="auto"/>
        <w:jc w:val="center"/>
        <w:rPr>
          <w:rtl/>
        </w:rPr>
      </w:pPr>
      <w:r>
        <w:rPr>
          <w:b/>
          <w:bCs/>
          <w:szCs w:val="32"/>
          <w:rtl/>
        </w:rPr>
        <w:t>ב</w:t>
      </w:r>
      <w:r>
        <w:rPr>
          <w:rFonts w:hint="cs"/>
          <w:b/>
          <w:bCs/>
          <w:szCs w:val="32"/>
          <w:rtl/>
        </w:rPr>
        <w:t>תי המשפט</w:t>
      </w:r>
      <w:r>
        <w:rPr>
          <w:rtl/>
        </w:rPr>
        <w:t xml:space="preserve"> </w:t>
      </w:r>
    </w:p>
    <w:tbl>
      <w:tblPr>
        <w:bidiVisual/>
        <w:tblW w:w="0" w:type="auto"/>
        <w:tblLayout w:type="fixed"/>
        <w:tblLook w:val="0000" w:firstRow="0" w:lastRow="0" w:firstColumn="0" w:lastColumn="0" w:noHBand="0" w:noVBand="0"/>
      </w:tblPr>
      <w:tblGrid>
        <w:gridCol w:w="5444"/>
        <w:gridCol w:w="850"/>
        <w:gridCol w:w="2235"/>
      </w:tblGrid>
      <w:tr w:rsidR="00026047" w14:paraId="75838EEC" w14:textId="77777777">
        <w:tblPrEx>
          <w:tblCellMar>
            <w:top w:w="0" w:type="dxa"/>
            <w:bottom w:w="0" w:type="dxa"/>
          </w:tblCellMar>
        </w:tblPrEx>
        <w:trPr>
          <w:cantSplit/>
          <w:trHeight w:val="195"/>
        </w:trPr>
        <w:tc>
          <w:tcPr>
            <w:tcW w:w="5444" w:type="dxa"/>
            <w:vMerge w:val="restart"/>
            <w:tcBorders>
              <w:top w:val="nil"/>
              <w:left w:val="nil"/>
              <w:bottom w:val="nil"/>
              <w:right w:val="nil"/>
            </w:tcBorders>
          </w:tcPr>
          <w:p w14:paraId="190AB1F6" w14:textId="77777777" w:rsidR="00026047" w:rsidRDefault="00026047">
            <w:pPr>
              <w:spacing w:line="360" w:lineRule="auto"/>
              <w:jc w:val="both"/>
              <w:rPr>
                <w:b/>
                <w:bCs/>
                <w:noProof/>
                <w:sz w:val="24"/>
                <w:rtl/>
              </w:rPr>
            </w:pPr>
            <w:r>
              <w:rPr>
                <w:b/>
                <w:bCs/>
                <w:sz w:val="24"/>
                <w:rtl/>
              </w:rPr>
              <w:t>ב</w:t>
            </w:r>
            <w:r>
              <w:rPr>
                <w:rFonts w:hint="cs"/>
                <w:b/>
                <w:bCs/>
                <w:sz w:val="24"/>
                <w:rtl/>
              </w:rPr>
              <w:t>ית משפט השלום רחובות</w:t>
            </w:r>
          </w:p>
        </w:tc>
        <w:tc>
          <w:tcPr>
            <w:tcW w:w="3085" w:type="dxa"/>
            <w:gridSpan w:val="2"/>
            <w:tcBorders>
              <w:top w:val="nil"/>
              <w:left w:val="nil"/>
              <w:bottom w:val="nil"/>
              <w:right w:val="nil"/>
            </w:tcBorders>
          </w:tcPr>
          <w:p w14:paraId="4A59E3C3" w14:textId="77777777" w:rsidR="00026047" w:rsidRDefault="00026047">
            <w:pPr>
              <w:spacing w:line="360" w:lineRule="auto"/>
              <w:jc w:val="both"/>
              <w:rPr>
                <w:b/>
                <w:bCs/>
                <w:noProof/>
                <w:sz w:val="24"/>
                <w:rtl/>
              </w:rPr>
            </w:pPr>
            <w:r>
              <w:rPr>
                <w:b/>
                <w:bCs/>
                <w:sz w:val="24"/>
                <w:rtl/>
              </w:rPr>
              <w:t>פ</w:t>
            </w:r>
            <w:r>
              <w:rPr>
                <w:rFonts w:hint="cs"/>
                <w:b/>
                <w:bCs/>
                <w:sz w:val="24"/>
                <w:rtl/>
              </w:rPr>
              <w:t xml:space="preserve">  001698/05</w:t>
            </w:r>
          </w:p>
        </w:tc>
      </w:tr>
      <w:tr w:rsidR="00026047" w14:paraId="6E96CA31" w14:textId="77777777">
        <w:tblPrEx>
          <w:tblCellMar>
            <w:top w:w="0" w:type="dxa"/>
            <w:bottom w:w="0" w:type="dxa"/>
          </w:tblCellMar>
        </w:tblPrEx>
        <w:trPr>
          <w:cantSplit/>
          <w:trHeight w:val="195"/>
        </w:trPr>
        <w:tc>
          <w:tcPr>
            <w:tcW w:w="5444" w:type="dxa"/>
            <w:vMerge/>
            <w:tcBorders>
              <w:top w:val="nil"/>
              <w:left w:val="nil"/>
              <w:bottom w:val="nil"/>
              <w:right w:val="nil"/>
            </w:tcBorders>
          </w:tcPr>
          <w:p w14:paraId="530EE0D4" w14:textId="77777777" w:rsidR="00026047" w:rsidRDefault="00026047">
            <w:pPr>
              <w:spacing w:line="360" w:lineRule="auto"/>
              <w:jc w:val="both"/>
              <w:rPr>
                <w:b/>
                <w:bCs/>
                <w:noProof/>
                <w:sz w:val="24"/>
                <w:rtl/>
              </w:rPr>
            </w:pPr>
          </w:p>
        </w:tc>
        <w:tc>
          <w:tcPr>
            <w:tcW w:w="3085" w:type="dxa"/>
            <w:gridSpan w:val="2"/>
            <w:tcBorders>
              <w:top w:val="nil"/>
              <w:left w:val="nil"/>
              <w:bottom w:val="nil"/>
              <w:right w:val="nil"/>
            </w:tcBorders>
          </w:tcPr>
          <w:p w14:paraId="7CD410D6" w14:textId="77777777" w:rsidR="00026047" w:rsidRDefault="00026047">
            <w:pPr>
              <w:spacing w:line="360" w:lineRule="auto"/>
              <w:jc w:val="both"/>
              <w:rPr>
                <w:b/>
                <w:bCs/>
                <w:noProof/>
                <w:sz w:val="24"/>
                <w:rtl/>
              </w:rPr>
            </w:pPr>
          </w:p>
        </w:tc>
      </w:tr>
      <w:tr w:rsidR="00026047" w14:paraId="455F7D98" w14:textId="77777777">
        <w:tblPrEx>
          <w:tblCellMar>
            <w:top w:w="0" w:type="dxa"/>
            <w:bottom w:w="0" w:type="dxa"/>
          </w:tblCellMar>
        </w:tblPrEx>
        <w:trPr>
          <w:cantSplit/>
          <w:trHeight w:val="286"/>
        </w:trPr>
        <w:tc>
          <w:tcPr>
            <w:tcW w:w="5444" w:type="dxa"/>
            <w:tcBorders>
              <w:top w:val="nil"/>
              <w:left w:val="nil"/>
              <w:bottom w:val="nil"/>
              <w:right w:val="nil"/>
            </w:tcBorders>
          </w:tcPr>
          <w:p w14:paraId="29D79BBC" w14:textId="77777777" w:rsidR="00026047" w:rsidRDefault="00026047">
            <w:pPr>
              <w:spacing w:line="360" w:lineRule="auto"/>
              <w:jc w:val="both"/>
              <w:rPr>
                <w:b/>
                <w:bCs/>
                <w:noProof/>
                <w:sz w:val="24"/>
                <w:rtl/>
              </w:rPr>
            </w:pPr>
            <w:r>
              <w:rPr>
                <w:b/>
                <w:bCs/>
                <w:sz w:val="24"/>
                <w:rtl/>
              </w:rPr>
              <w:t>ב</w:t>
            </w:r>
            <w:r>
              <w:rPr>
                <w:rFonts w:hint="cs"/>
                <w:b/>
                <w:bCs/>
                <w:sz w:val="24"/>
                <w:rtl/>
              </w:rPr>
              <w:t>פני כבוד השופט ירון לוי</w:t>
            </w:r>
          </w:p>
        </w:tc>
        <w:tc>
          <w:tcPr>
            <w:tcW w:w="850" w:type="dxa"/>
            <w:tcBorders>
              <w:top w:val="nil"/>
              <w:left w:val="nil"/>
              <w:bottom w:val="nil"/>
              <w:right w:val="nil"/>
            </w:tcBorders>
            <w:tcMar>
              <w:left w:w="28" w:type="dxa"/>
              <w:right w:w="28" w:type="dxa"/>
            </w:tcMar>
          </w:tcPr>
          <w:p w14:paraId="4F7E3E5B" w14:textId="77777777" w:rsidR="00026047" w:rsidRDefault="00026047">
            <w:pPr>
              <w:spacing w:line="360" w:lineRule="auto"/>
              <w:jc w:val="both"/>
              <w:rPr>
                <w:b/>
                <w:bCs/>
                <w:noProof/>
                <w:sz w:val="24"/>
                <w:rtl/>
              </w:rPr>
            </w:pPr>
            <w:r>
              <w:rPr>
                <w:b/>
                <w:bCs/>
                <w:sz w:val="24"/>
                <w:rtl/>
              </w:rPr>
              <w:t>ת</w:t>
            </w:r>
            <w:r>
              <w:rPr>
                <w:rFonts w:hint="cs"/>
                <w:b/>
                <w:bCs/>
                <w:sz w:val="24"/>
                <w:rtl/>
              </w:rPr>
              <w:t>אריך:</w:t>
            </w:r>
          </w:p>
        </w:tc>
        <w:tc>
          <w:tcPr>
            <w:tcW w:w="2235" w:type="dxa"/>
            <w:tcBorders>
              <w:top w:val="nil"/>
              <w:left w:val="nil"/>
              <w:bottom w:val="nil"/>
              <w:right w:val="nil"/>
            </w:tcBorders>
          </w:tcPr>
          <w:p w14:paraId="392B18B4" w14:textId="77777777" w:rsidR="00026047" w:rsidRDefault="00026047">
            <w:pPr>
              <w:spacing w:line="360" w:lineRule="auto"/>
              <w:jc w:val="both"/>
              <w:rPr>
                <w:b/>
                <w:bCs/>
                <w:noProof/>
                <w:sz w:val="24"/>
                <w:rtl/>
              </w:rPr>
            </w:pPr>
            <w:r>
              <w:rPr>
                <w:b/>
                <w:bCs/>
                <w:sz w:val="24"/>
                <w:rtl/>
              </w:rPr>
              <w:t>31/05/2007</w:t>
            </w:r>
          </w:p>
        </w:tc>
      </w:tr>
    </w:tbl>
    <w:p w14:paraId="7B61FFA4" w14:textId="77777777" w:rsidR="00026047" w:rsidRDefault="00026047">
      <w:pPr>
        <w:pStyle w:val="Header"/>
        <w:jc w:val="left"/>
        <w:rPr>
          <w:rtl/>
        </w:rPr>
      </w:pPr>
    </w:p>
    <w:tbl>
      <w:tblPr>
        <w:bidiVisual/>
        <w:tblW w:w="8591" w:type="dxa"/>
        <w:tblInd w:w="-120" w:type="dxa"/>
        <w:tblLayout w:type="fixed"/>
        <w:tblCellMar>
          <w:left w:w="107" w:type="dxa"/>
          <w:right w:w="107" w:type="dxa"/>
        </w:tblCellMar>
        <w:tblLook w:val="0000" w:firstRow="0" w:lastRow="0" w:firstColumn="0" w:lastColumn="0" w:noHBand="0" w:noVBand="0"/>
      </w:tblPr>
      <w:tblGrid>
        <w:gridCol w:w="1362"/>
        <w:gridCol w:w="1757"/>
        <w:gridCol w:w="3063"/>
        <w:gridCol w:w="2409"/>
      </w:tblGrid>
      <w:tr w:rsidR="00026047" w14:paraId="53BEE76B" w14:textId="77777777">
        <w:tblPrEx>
          <w:tblCellMar>
            <w:top w:w="0" w:type="dxa"/>
            <w:bottom w:w="0" w:type="dxa"/>
          </w:tblCellMar>
        </w:tblPrEx>
        <w:tc>
          <w:tcPr>
            <w:tcW w:w="1362" w:type="dxa"/>
            <w:tcBorders>
              <w:top w:val="nil"/>
              <w:left w:val="nil"/>
              <w:bottom w:val="nil"/>
              <w:right w:val="nil"/>
            </w:tcBorders>
          </w:tcPr>
          <w:p w14:paraId="79992518" w14:textId="77777777" w:rsidR="00026047" w:rsidRDefault="00026047">
            <w:pPr>
              <w:pStyle w:val="a"/>
              <w:rPr>
                <w:szCs w:val="26"/>
                <w:rtl/>
              </w:rPr>
            </w:pPr>
            <w:bookmarkStart w:id="4" w:name="FirstAppellant"/>
            <w:r>
              <w:rPr>
                <w:rtl/>
              </w:rPr>
              <w:t>ב</w:t>
            </w:r>
            <w:r>
              <w:rPr>
                <w:rFonts w:hint="cs"/>
                <w:rtl/>
              </w:rPr>
              <w:t>עניין</w:t>
            </w:r>
            <w:r>
              <w:rPr>
                <w:rtl/>
              </w:rPr>
              <w:t>:</w:t>
            </w:r>
          </w:p>
        </w:tc>
        <w:tc>
          <w:tcPr>
            <w:tcW w:w="4820" w:type="dxa"/>
            <w:gridSpan w:val="2"/>
            <w:tcBorders>
              <w:top w:val="nil"/>
              <w:left w:val="nil"/>
              <w:bottom w:val="nil"/>
              <w:right w:val="nil"/>
            </w:tcBorders>
          </w:tcPr>
          <w:p w14:paraId="033106EE" w14:textId="77777777" w:rsidR="00026047" w:rsidRDefault="00026047">
            <w:pPr>
              <w:pStyle w:val="a"/>
              <w:rPr>
                <w:rtl/>
              </w:rPr>
            </w:pPr>
            <w:r>
              <w:rPr>
                <w:rtl/>
              </w:rPr>
              <w:t>מ</w:t>
            </w:r>
            <w:r>
              <w:rPr>
                <w:rFonts w:hint="cs"/>
                <w:rtl/>
              </w:rPr>
              <w:t xml:space="preserve">דינת ישראל </w:t>
            </w:r>
            <w:r>
              <w:rPr>
                <w:rtl/>
              </w:rPr>
              <w:t xml:space="preserve">– </w:t>
            </w:r>
            <w:r>
              <w:rPr>
                <w:rFonts w:hint="cs"/>
                <w:rtl/>
              </w:rPr>
              <w:t>תביעות שפלה</w:t>
            </w:r>
          </w:p>
        </w:tc>
        <w:tc>
          <w:tcPr>
            <w:tcW w:w="2409" w:type="dxa"/>
            <w:tcBorders>
              <w:top w:val="nil"/>
              <w:left w:val="nil"/>
              <w:bottom w:val="nil"/>
              <w:right w:val="nil"/>
            </w:tcBorders>
          </w:tcPr>
          <w:p w14:paraId="0AE379A8" w14:textId="77777777" w:rsidR="00026047" w:rsidRDefault="00026047">
            <w:pPr>
              <w:pStyle w:val="a"/>
              <w:rPr>
                <w:rtl/>
              </w:rPr>
            </w:pPr>
          </w:p>
        </w:tc>
      </w:tr>
      <w:tr w:rsidR="00026047" w14:paraId="62791A47" w14:textId="77777777">
        <w:tblPrEx>
          <w:tblCellMar>
            <w:top w:w="0" w:type="dxa"/>
            <w:bottom w:w="0" w:type="dxa"/>
          </w:tblCellMar>
        </w:tblPrEx>
        <w:tc>
          <w:tcPr>
            <w:tcW w:w="1362" w:type="dxa"/>
            <w:tcBorders>
              <w:top w:val="nil"/>
              <w:left w:val="nil"/>
              <w:bottom w:val="nil"/>
              <w:right w:val="nil"/>
            </w:tcBorders>
          </w:tcPr>
          <w:p w14:paraId="5DC0C5FB" w14:textId="77777777" w:rsidR="00026047" w:rsidRDefault="00026047">
            <w:pPr>
              <w:pStyle w:val="a"/>
              <w:rPr>
                <w:szCs w:val="26"/>
                <w:rtl/>
              </w:rPr>
            </w:pPr>
            <w:bookmarkStart w:id="5" w:name="FirstLawyer"/>
            <w:bookmarkEnd w:id="4"/>
          </w:p>
        </w:tc>
        <w:tc>
          <w:tcPr>
            <w:tcW w:w="1757" w:type="dxa"/>
            <w:tcBorders>
              <w:top w:val="nil"/>
              <w:left w:val="nil"/>
              <w:bottom w:val="nil"/>
              <w:right w:val="nil"/>
            </w:tcBorders>
          </w:tcPr>
          <w:p w14:paraId="47782219" w14:textId="77777777" w:rsidR="00026047" w:rsidRDefault="00026047">
            <w:pPr>
              <w:pStyle w:val="a"/>
              <w:rPr>
                <w:rtl/>
              </w:rPr>
            </w:pPr>
            <w:r>
              <w:rPr>
                <w:rtl/>
              </w:rPr>
              <w:t>ע</w:t>
            </w:r>
            <w:r>
              <w:rPr>
                <w:rFonts w:hint="cs"/>
                <w:rtl/>
              </w:rPr>
              <w:t>"י ב"כ עוה"דע"י ב"כ עו"ד</w:t>
            </w:r>
          </w:p>
        </w:tc>
        <w:tc>
          <w:tcPr>
            <w:tcW w:w="3063" w:type="dxa"/>
            <w:tcBorders>
              <w:top w:val="nil"/>
              <w:left w:val="nil"/>
              <w:bottom w:val="nil"/>
              <w:right w:val="nil"/>
            </w:tcBorders>
          </w:tcPr>
          <w:p w14:paraId="66C0F2D8" w14:textId="77777777" w:rsidR="00026047" w:rsidRDefault="00026047">
            <w:pPr>
              <w:pStyle w:val="a"/>
              <w:rPr>
                <w:rtl/>
              </w:rPr>
            </w:pPr>
            <w:r>
              <w:rPr>
                <w:rFonts w:hint="cs"/>
                <w:rtl/>
              </w:rPr>
              <w:t>איריס מוריץ</w:t>
            </w:r>
          </w:p>
        </w:tc>
        <w:tc>
          <w:tcPr>
            <w:tcW w:w="2409" w:type="dxa"/>
            <w:tcBorders>
              <w:top w:val="nil"/>
              <w:left w:val="nil"/>
              <w:bottom w:val="nil"/>
              <w:right w:val="nil"/>
            </w:tcBorders>
          </w:tcPr>
          <w:p w14:paraId="1331398A" w14:textId="77777777" w:rsidR="00026047" w:rsidRDefault="00026047">
            <w:pPr>
              <w:pStyle w:val="a"/>
              <w:rPr>
                <w:rtl/>
              </w:rPr>
            </w:pPr>
          </w:p>
        </w:tc>
      </w:tr>
      <w:bookmarkEnd w:id="5"/>
      <w:tr w:rsidR="00026047" w14:paraId="4391C123" w14:textId="77777777">
        <w:tblPrEx>
          <w:tblCellMar>
            <w:top w:w="0" w:type="dxa"/>
            <w:bottom w:w="0" w:type="dxa"/>
          </w:tblCellMar>
        </w:tblPrEx>
        <w:tc>
          <w:tcPr>
            <w:tcW w:w="1362" w:type="dxa"/>
            <w:tcBorders>
              <w:top w:val="nil"/>
              <w:left w:val="nil"/>
              <w:bottom w:val="nil"/>
              <w:right w:val="nil"/>
            </w:tcBorders>
          </w:tcPr>
          <w:p w14:paraId="5AF20A01" w14:textId="77777777" w:rsidR="00026047" w:rsidRDefault="00026047">
            <w:pPr>
              <w:pStyle w:val="a"/>
              <w:rPr>
                <w:rtl/>
              </w:rPr>
            </w:pPr>
          </w:p>
        </w:tc>
        <w:tc>
          <w:tcPr>
            <w:tcW w:w="4820" w:type="dxa"/>
            <w:gridSpan w:val="2"/>
            <w:tcBorders>
              <w:top w:val="nil"/>
              <w:left w:val="nil"/>
              <w:bottom w:val="nil"/>
              <w:right w:val="nil"/>
            </w:tcBorders>
          </w:tcPr>
          <w:p w14:paraId="1276BE01" w14:textId="77777777" w:rsidR="00026047" w:rsidRDefault="00026047">
            <w:pPr>
              <w:pStyle w:val="a"/>
              <w:jc w:val="center"/>
              <w:rPr>
                <w:rtl/>
              </w:rPr>
            </w:pPr>
            <w:r>
              <w:rPr>
                <w:rtl/>
              </w:rPr>
              <w:t>נ  ג  ד</w:t>
            </w:r>
          </w:p>
        </w:tc>
        <w:tc>
          <w:tcPr>
            <w:tcW w:w="2409" w:type="dxa"/>
            <w:tcBorders>
              <w:top w:val="nil"/>
              <w:left w:val="nil"/>
              <w:bottom w:val="nil"/>
              <w:right w:val="nil"/>
            </w:tcBorders>
          </w:tcPr>
          <w:p w14:paraId="7063E694" w14:textId="77777777" w:rsidR="00026047" w:rsidRDefault="00026047">
            <w:pPr>
              <w:pStyle w:val="a"/>
              <w:rPr>
                <w:rtl/>
              </w:rPr>
            </w:pPr>
          </w:p>
        </w:tc>
      </w:tr>
      <w:tr w:rsidR="00026047" w14:paraId="714998A0" w14:textId="77777777">
        <w:tblPrEx>
          <w:tblCellMar>
            <w:top w:w="0" w:type="dxa"/>
            <w:bottom w:w="0" w:type="dxa"/>
          </w:tblCellMar>
        </w:tblPrEx>
        <w:tc>
          <w:tcPr>
            <w:tcW w:w="1362" w:type="dxa"/>
            <w:tcBorders>
              <w:top w:val="nil"/>
              <w:left w:val="nil"/>
              <w:bottom w:val="nil"/>
              <w:right w:val="nil"/>
            </w:tcBorders>
          </w:tcPr>
          <w:p w14:paraId="49AB41D8" w14:textId="77777777" w:rsidR="00026047" w:rsidRDefault="00026047">
            <w:pPr>
              <w:pStyle w:val="a"/>
              <w:rPr>
                <w:szCs w:val="26"/>
                <w:rtl/>
              </w:rPr>
            </w:pPr>
            <w:bookmarkStart w:id="6" w:name="שם_ב" w:colFirst="1" w:colLast="1"/>
          </w:p>
        </w:tc>
        <w:tc>
          <w:tcPr>
            <w:tcW w:w="4820" w:type="dxa"/>
            <w:gridSpan w:val="2"/>
            <w:tcBorders>
              <w:top w:val="nil"/>
              <w:left w:val="nil"/>
              <w:bottom w:val="nil"/>
              <w:right w:val="nil"/>
            </w:tcBorders>
          </w:tcPr>
          <w:p w14:paraId="4A09C50C" w14:textId="77777777" w:rsidR="00026047" w:rsidRDefault="00026047">
            <w:pPr>
              <w:pStyle w:val="a"/>
              <w:rPr>
                <w:rtl/>
              </w:rPr>
            </w:pPr>
            <w:r>
              <w:rPr>
                <w:rtl/>
              </w:rPr>
              <w:t>ש</w:t>
            </w:r>
            <w:r>
              <w:rPr>
                <w:rFonts w:hint="cs"/>
                <w:rtl/>
              </w:rPr>
              <w:t>לו אברהם</w:t>
            </w:r>
            <w:r>
              <w:rPr>
                <w:rtl/>
              </w:rPr>
              <w:t xml:space="preserve">  - </w:t>
            </w:r>
            <w:r>
              <w:rPr>
                <w:rFonts w:hint="cs"/>
                <w:rtl/>
              </w:rPr>
              <w:t>עצמו</w:t>
            </w:r>
          </w:p>
        </w:tc>
        <w:tc>
          <w:tcPr>
            <w:tcW w:w="2409" w:type="dxa"/>
            <w:tcBorders>
              <w:top w:val="nil"/>
              <w:left w:val="nil"/>
              <w:bottom w:val="nil"/>
              <w:right w:val="nil"/>
            </w:tcBorders>
          </w:tcPr>
          <w:p w14:paraId="73D9456F" w14:textId="77777777" w:rsidR="00026047" w:rsidRDefault="00026047">
            <w:pPr>
              <w:pStyle w:val="a"/>
              <w:rPr>
                <w:rtl/>
              </w:rPr>
            </w:pPr>
          </w:p>
        </w:tc>
      </w:tr>
      <w:tr w:rsidR="00026047" w14:paraId="2714C9C7" w14:textId="77777777">
        <w:tblPrEx>
          <w:tblCellMar>
            <w:top w:w="0" w:type="dxa"/>
            <w:bottom w:w="0" w:type="dxa"/>
          </w:tblCellMar>
        </w:tblPrEx>
        <w:tc>
          <w:tcPr>
            <w:tcW w:w="1362" w:type="dxa"/>
            <w:tcBorders>
              <w:top w:val="nil"/>
              <w:left w:val="nil"/>
              <w:bottom w:val="nil"/>
              <w:right w:val="nil"/>
            </w:tcBorders>
          </w:tcPr>
          <w:p w14:paraId="2F712225" w14:textId="77777777" w:rsidR="00026047" w:rsidRDefault="00026047">
            <w:pPr>
              <w:pStyle w:val="a"/>
              <w:rPr>
                <w:szCs w:val="26"/>
                <w:rtl/>
              </w:rPr>
            </w:pPr>
            <w:bookmarkStart w:id="7" w:name="כינוי_ב" w:colFirst="0" w:colLast="0"/>
            <w:bookmarkEnd w:id="6"/>
          </w:p>
        </w:tc>
        <w:tc>
          <w:tcPr>
            <w:tcW w:w="1757" w:type="dxa"/>
            <w:tcBorders>
              <w:top w:val="nil"/>
              <w:left w:val="nil"/>
              <w:bottom w:val="nil"/>
              <w:right w:val="nil"/>
            </w:tcBorders>
          </w:tcPr>
          <w:p w14:paraId="2237AE33" w14:textId="77777777" w:rsidR="00026047" w:rsidRDefault="00026047">
            <w:pPr>
              <w:pStyle w:val="a"/>
              <w:rPr>
                <w:rtl/>
              </w:rPr>
            </w:pPr>
            <w:r>
              <w:rPr>
                <w:rtl/>
              </w:rPr>
              <w:t>ע</w:t>
            </w:r>
            <w:r>
              <w:rPr>
                <w:rFonts w:hint="cs"/>
                <w:rtl/>
              </w:rPr>
              <w:t>"י ב"כ עוה"דע"י ב"כ עו"ד</w:t>
            </w:r>
          </w:p>
        </w:tc>
        <w:tc>
          <w:tcPr>
            <w:tcW w:w="3063" w:type="dxa"/>
            <w:tcBorders>
              <w:top w:val="nil"/>
              <w:left w:val="nil"/>
              <w:bottom w:val="nil"/>
              <w:right w:val="nil"/>
            </w:tcBorders>
          </w:tcPr>
          <w:p w14:paraId="4D229C50" w14:textId="77777777" w:rsidR="00026047" w:rsidRDefault="00026047">
            <w:pPr>
              <w:pStyle w:val="a"/>
              <w:rPr>
                <w:rtl/>
              </w:rPr>
            </w:pPr>
            <w:r>
              <w:rPr>
                <w:rFonts w:hint="cs"/>
                <w:rtl/>
              </w:rPr>
              <w:t>בני כץ</w:t>
            </w:r>
          </w:p>
        </w:tc>
        <w:tc>
          <w:tcPr>
            <w:tcW w:w="2409" w:type="dxa"/>
            <w:tcBorders>
              <w:top w:val="nil"/>
              <w:left w:val="nil"/>
              <w:bottom w:val="nil"/>
              <w:right w:val="nil"/>
            </w:tcBorders>
          </w:tcPr>
          <w:p w14:paraId="43D39555" w14:textId="77777777" w:rsidR="00026047" w:rsidRDefault="00026047">
            <w:pPr>
              <w:pStyle w:val="a"/>
              <w:rPr>
                <w:rtl/>
              </w:rPr>
            </w:pPr>
            <w:r>
              <w:rPr>
                <w:rtl/>
              </w:rPr>
              <w:t>הנ</w:t>
            </w:r>
            <w:r>
              <w:rPr>
                <w:rFonts w:hint="cs"/>
                <w:rtl/>
              </w:rPr>
              <w:t>אשם</w:t>
            </w:r>
          </w:p>
        </w:tc>
      </w:tr>
    </w:tbl>
    <w:p w14:paraId="638DA059" w14:textId="77777777" w:rsidR="00544D8C" w:rsidRDefault="00544D8C">
      <w:pPr>
        <w:pStyle w:val="Heading1"/>
        <w:rPr>
          <w:b w:val="0"/>
          <w:bCs w:val="0"/>
          <w:noProof w:val="0"/>
          <w:u w:val="none"/>
          <w:rtl/>
        </w:rPr>
      </w:pPr>
      <w:bookmarkStart w:id="8" w:name="LawTable"/>
      <w:bookmarkEnd w:id="7"/>
      <w:bookmarkEnd w:id="8"/>
    </w:p>
    <w:p w14:paraId="4B4D53FE" w14:textId="77777777" w:rsidR="00544D8C" w:rsidRPr="00544D8C" w:rsidRDefault="00544D8C" w:rsidP="00544D8C">
      <w:pPr>
        <w:pStyle w:val="Heading1"/>
        <w:spacing w:after="120" w:line="240" w:lineRule="exact"/>
        <w:ind w:left="283" w:hanging="283"/>
        <w:jc w:val="both"/>
        <w:rPr>
          <w:rFonts w:ascii="FrankRuehl" w:hAnsi="FrankRuehl" w:cs="FrankRuehl"/>
          <w:b w:val="0"/>
          <w:bCs w:val="0"/>
          <w:noProof w:val="0"/>
          <w:sz w:val="24"/>
          <w:szCs w:val="24"/>
          <w:u w:val="none"/>
          <w:rtl/>
        </w:rPr>
      </w:pPr>
    </w:p>
    <w:p w14:paraId="709C130F" w14:textId="77777777" w:rsidR="00544D8C" w:rsidRPr="00544D8C" w:rsidRDefault="00544D8C" w:rsidP="00544D8C">
      <w:pPr>
        <w:pStyle w:val="Heading1"/>
        <w:spacing w:after="120" w:line="240" w:lineRule="exact"/>
        <w:ind w:left="283" w:hanging="283"/>
        <w:jc w:val="both"/>
        <w:rPr>
          <w:rFonts w:ascii="FrankRuehl" w:hAnsi="FrankRuehl" w:cs="FrankRuehl"/>
          <w:b w:val="0"/>
          <w:bCs w:val="0"/>
          <w:noProof w:val="0"/>
          <w:sz w:val="24"/>
          <w:szCs w:val="24"/>
          <w:u w:val="none"/>
          <w:rtl/>
        </w:rPr>
      </w:pPr>
      <w:r w:rsidRPr="00544D8C">
        <w:rPr>
          <w:rFonts w:ascii="FrankRuehl" w:hAnsi="FrankRuehl" w:cs="FrankRuehl"/>
          <w:b w:val="0"/>
          <w:bCs w:val="0"/>
          <w:noProof w:val="0"/>
          <w:sz w:val="24"/>
          <w:szCs w:val="24"/>
          <w:u w:val="none"/>
          <w:rtl/>
        </w:rPr>
        <w:t xml:space="preserve">חקיקה שאוזכרה: </w:t>
      </w:r>
    </w:p>
    <w:p w14:paraId="2E9413D9" w14:textId="77777777" w:rsidR="00544D8C" w:rsidRPr="00544D8C" w:rsidRDefault="00544D8C" w:rsidP="00544D8C">
      <w:pPr>
        <w:pStyle w:val="Heading1"/>
        <w:spacing w:after="120" w:line="240" w:lineRule="exact"/>
        <w:ind w:left="283" w:hanging="283"/>
        <w:jc w:val="both"/>
        <w:rPr>
          <w:rFonts w:ascii="FrankRuehl" w:hAnsi="FrankRuehl" w:cs="FrankRuehl"/>
          <w:b w:val="0"/>
          <w:bCs w:val="0"/>
          <w:noProof w:val="0"/>
          <w:sz w:val="24"/>
          <w:szCs w:val="24"/>
          <w:u w:val="none"/>
          <w:rtl/>
        </w:rPr>
      </w:pPr>
      <w:hyperlink r:id="rId8" w:history="1">
        <w:r w:rsidRPr="00544D8C">
          <w:rPr>
            <w:rFonts w:ascii="FrankRuehl" w:hAnsi="FrankRuehl" w:cs="FrankRuehl"/>
            <w:b w:val="0"/>
            <w:bCs w:val="0"/>
            <w:noProof w:val="0"/>
            <w:color w:val="0000FF"/>
            <w:sz w:val="24"/>
            <w:szCs w:val="24"/>
            <w:rtl/>
          </w:rPr>
          <w:t>חוק העונשין, תשל"ז-1977</w:t>
        </w:r>
      </w:hyperlink>
      <w:r w:rsidRPr="00544D8C">
        <w:rPr>
          <w:rFonts w:ascii="FrankRuehl" w:hAnsi="FrankRuehl" w:cs="FrankRuehl"/>
          <w:b w:val="0"/>
          <w:bCs w:val="0"/>
          <w:noProof w:val="0"/>
          <w:sz w:val="24"/>
          <w:szCs w:val="24"/>
          <w:u w:val="none"/>
          <w:rtl/>
        </w:rPr>
        <w:t xml:space="preserve">: סע'  </w:t>
      </w:r>
      <w:hyperlink r:id="rId9" w:history="1">
        <w:r w:rsidRPr="00544D8C">
          <w:rPr>
            <w:rFonts w:ascii="FrankRuehl" w:hAnsi="FrankRuehl" w:cs="FrankRuehl"/>
            <w:b w:val="0"/>
            <w:bCs w:val="0"/>
            <w:noProof w:val="0"/>
            <w:color w:val="0000FF"/>
            <w:sz w:val="24"/>
            <w:szCs w:val="24"/>
            <w:rtl/>
          </w:rPr>
          <w:t>348</w:t>
        </w:r>
      </w:hyperlink>
      <w:r w:rsidRPr="00544D8C">
        <w:rPr>
          <w:rFonts w:ascii="FrankRuehl" w:hAnsi="FrankRuehl" w:cs="FrankRuehl"/>
          <w:b w:val="0"/>
          <w:bCs w:val="0"/>
          <w:noProof w:val="0"/>
          <w:sz w:val="24"/>
          <w:szCs w:val="24"/>
          <w:u w:val="none"/>
          <w:rtl/>
        </w:rPr>
        <w:t xml:space="preserve">, </w:t>
      </w:r>
      <w:hyperlink r:id="rId10" w:history="1">
        <w:r w:rsidRPr="00544D8C">
          <w:rPr>
            <w:rFonts w:ascii="FrankRuehl" w:hAnsi="FrankRuehl" w:cs="FrankRuehl"/>
            <w:b w:val="0"/>
            <w:bCs w:val="0"/>
            <w:noProof w:val="0"/>
            <w:color w:val="0000FF"/>
            <w:sz w:val="24"/>
            <w:szCs w:val="24"/>
            <w:rtl/>
          </w:rPr>
          <w:t>348 (ג)</w:t>
        </w:r>
      </w:hyperlink>
    </w:p>
    <w:p w14:paraId="01CA26CE" w14:textId="77777777" w:rsidR="00544D8C" w:rsidRPr="00544D8C" w:rsidRDefault="00544D8C" w:rsidP="00544D8C">
      <w:pPr>
        <w:pStyle w:val="Heading1"/>
        <w:spacing w:after="120" w:line="240" w:lineRule="exact"/>
        <w:ind w:left="283" w:hanging="283"/>
        <w:jc w:val="both"/>
        <w:rPr>
          <w:rFonts w:ascii="FrankRuehl" w:hAnsi="FrankRuehl" w:cs="FrankRuehl"/>
          <w:b w:val="0"/>
          <w:bCs w:val="0"/>
          <w:noProof w:val="0"/>
          <w:sz w:val="24"/>
          <w:szCs w:val="24"/>
          <w:u w:val="none"/>
          <w:rtl/>
        </w:rPr>
      </w:pPr>
    </w:p>
    <w:p w14:paraId="433F5E70" w14:textId="77777777" w:rsidR="00544D8C" w:rsidRPr="00544D8C" w:rsidRDefault="00544D8C">
      <w:pPr>
        <w:pStyle w:val="Heading1"/>
        <w:rPr>
          <w:b w:val="0"/>
          <w:bCs w:val="0"/>
          <w:noProof w:val="0"/>
          <w:u w:val="none"/>
          <w:rtl/>
        </w:rPr>
      </w:pPr>
      <w:bookmarkStart w:id="9" w:name="LawTable_End"/>
      <w:bookmarkEnd w:id="9"/>
    </w:p>
    <w:p w14:paraId="7116D1F8" w14:textId="77777777" w:rsidR="00C77520" w:rsidRPr="00C77520" w:rsidRDefault="00C77520">
      <w:pPr>
        <w:pStyle w:val="Heading1"/>
        <w:rPr>
          <w:b w:val="0"/>
          <w:bCs w:val="0"/>
          <w:noProof w:val="0"/>
          <w:u w:val="none"/>
          <w:rtl/>
        </w:rPr>
      </w:pPr>
    </w:p>
    <w:p w14:paraId="1381FB6D" w14:textId="77777777" w:rsidR="00F34111" w:rsidRPr="00F34111" w:rsidRDefault="00F34111">
      <w:pPr>
        <w:pStyle w:val="Heading1"/>
        <w:rPr>
          <w:b w:val="0"/>
          <w:bCs w:val="0"/>
          <w:noProof w:val="0"/>
          <w:u w:val="none"/>
          <w:rtl/>
        </w:rPr>
      </w:pPr>
    </w:p>
    <w:p w14:paraId="7C974076" w14:textId="77777777" w:rsidR="00F34111" w:rsidRPr="00F34111" w:rsidRDefault="00F34111">
      <w:pPr>
        <w:pStyle w:val="Heading1"/>
        <w:rPr>
          <w:noProof w:val="0"/>
          <w:u w:val="none"/>
          <w:rtl/>
        </w:rPr>
      </w:pPr>
    </w:p>
    <w:p w14:paraId="5190F417" w14:textId="77777777" w:rsidR="00026047" w:rsidRPr="00F34111" w:rsidRDefault="00026047">
      <w:pPr>
        <w:pStyle w:val="Heading1"/>
        <w:rPr>
          <w:noProof w:val="0"/>
          <w:u w:val="none"/>
          <w:rtl/>
        </w:rPr>
      </w:pPr>
    </w:p>
    <w:p w14:paraId="40F0EEB2" w14:textId="77777777" w:rsidR="00026047" w:rsidRDefault="00026047">
      <w:pPr>
        <w:pStyle w:val="Heading1"/>
        <w:rPr>
          <w:noProof w:val="0"/>
          <w:rtl/>
        </w:rPr>
      </w:pPr>
      <w:bookmarkStart w:id="10" w:name="PsakDin"/>
      <w:bookmarkEnd w:id="2"/>
      <w:r>
        <w:rPr>
          <w:noProof w:val="0"/>
          <w:rtl/>
        </w:rPr>
        <w:t>הכרעת דין</w:t>
      </w:r>
    </w:p>
    <w:bookmarkEnd w:id="10"/>
    <w:p w14:paraId="7602026B" w14:textId="77777777" w:rsidR="00026047" w:rsidRDefault="00026047">
      <w:pPr>
        <w:spacing w:line="360" w:lineRule="auto"/>
        <w:ind w:firstLine="720"/>
        <w:jc w:val="both"/>
        <w:rPr>
          <w:b/>
          <w:bCs/>
          <w:sz w:val="28"/>
          <w:szCs w:val="28"/>
          <w:u w:val="single"/>
          <w:rtl/>
        </w:rPr>
      </w:pPr>
      <w:r>
        <w:rPr>
          <w:b/>
          <w:bCs/>
          <w:sz w:val="28"/>
          <w:szCs w:val="28"/>
          <w:u w:val="single"/>
          <w:rtl/>
        </w:rPr>
        <w:t>ר</w:t>
      </w:r>
      <w:r>
        <w:rPr>
          <w:rFonts w:hint="cs"/>
          <w:b/>
          <w:bCs/>
          <w:sz w:val="28"/>
          <w:szCs w:val="28"/>
          <w:u w:val="single"/>
          <w:rtl/>
        </w:rPr>
        <w:t xml:space="preserve">קע </w:t>
      </w:r>
    </w:p>
    <w:p w14:paraId="4623C851" w14:textId="77777777" w:rsidR="00026047" w:rsidRDefault="00026047">
      <w:pPr>
        <w:spacing w:line="360" w:lineRule="auto"/>
        <w:ind w:left="720" w:hanging="720"/>
        <w:jc w:val="both"/>
        <w:rPr>
          <w:rtl/>
        </w:rPr>
      </w:pPr>
      <w:r>
        <w:rPr>
          <w:rtl/>
        </w:rPr>
        <w:t>1.</w:t>
      </w:r>
      <w:r>
        <w:rPr>
          <w:rtl/>
        </w:rPr>
        <w:tab/>
      </w:r>
      <w:bookmarkStart w:id="11" w:name="ABSTRACT_START"/>
      <w:bookmarkEnd w:id="11"/>
      <w:r>
        <w:rPr>
          <w:rFonts w:hint="cs"/>
          <w:rtl/>
        </w:rPr>
        <w:t xml:space="preserve">הנאשם יליד 1944, בעלה של בעלת העסק </w:t>
      </w:r>
      <w:r>
        <w:rPr>
          <w:b/>
          <w:bCs/>
          <w:rtl/>
        </w:rPr>
        <w:t>"</w:t>
      </w:r>
      <w:r>
        <w:rPr>
          <w:rFonts w:hint="cs"/>
          <w:b/>
          <w:bCs/>
          <w:rtl/>
        </w:rPr>
        <w:t>גלידות פלדמן"</w:t>
      </w:r>
      <w:r>
        <w:rPr>
          <w:rtl/>
        </w:rPr>
        <w:t xml:space="preserve"> </w:t>
      </w:r>
      <w:r>
        <w:rPr>
          <w:rFonts w:hint="cs"/>
          <w:rtl/>
        </w:rPr>
        <w:t xml:space="preserve">שברחובות (להלן: </w:t>
      </w:r>
      <w:r>
        <w:rPr>
          <w:b/>
          <w:bCs/>
          <w:rtl/>
        </w:rPr>
        <w:t>"</w:t>
      </w:r>
      <w:r>
        <w:rPr>
          <w:rFonts w:hint="cs"/>
          <w:b/>
          <w:bCs/>
          <w:rtl/>
        </w:rPr>
        <w:t>מקום העבודה"</w:t>
      </w:r>
      <w:r>
        <w:rPr>
          <w:rtl/>
        </w:rPr>
        <w:t xml:space="preserve"> </w:t>
      </w:r>
      <w:r>
        <w:rPr>
          <w:rFonts w:hint="cs"/>
          <w:rtl/>
        </w:rPr>
        <w:t xml:space="preserve">או </w:t>
      </w:r>
      <w:r>
        <w:rPr>
          <w:b/>
          <w:bCs/>
          <w:rtl/>
        </w:rPr>
        <w:t>"</w:t>
      </w:r>
      <w:r>
        <w:rPr>
          <w:rFonts w:hint="cs"/>
          <w:b/>
          <w:bCs/>
          <w:rtl/>
        </w:rPr>
        <w:t>המפעל"</w:t>
      </w:r>
      <w:r>
        <w:rPr>
          <w:rtl/>
        </w:rPr>
        <w:t xml:space="preserve">).  </w:t>
      </w:r>
    </w:p>
    <w:p w14:paraId="65C8B898" w14:textId="77777777" w:rsidR="00026047" w:rsidRDefault="00026047">
      <w:pPr>
        <w:spacing w:line="360" w:lineRule="auto"/>
        <w:ind w:left="720" w:hanging="720"/>
        <w:jc w:val="both"/>
        <w:rPr>
          <w:rtl/>
        </w:rPr>
      </w:pPr>
      <w:r>
        <w:rPr>
          <w:rtl/>
        </w:rPr>
        <w:tab/>
      </w:r>
      <w:r>
        <w:rPr>
          <w:rFonts w:hint="cs"/>
          <w:rtl/>
        </w:rPr>
        <w:t xml:space="preserve">במועד הרלוונטי לכתב האישום שימשה א.ס. (להלן: </w:t>
      </w:r>
      <w:r>
        <w:rPr>
          <w:b/>
          <w:bCs/>
          <w:rtl/>
        </w:rPr>
        <w:t>"</w:t>
      </w:r>
      <w:r>
        <w:rPr>
          <w:rFonts w:hint="cs"/>
          <w:b/>
          <w:bCs/>
          <w:rtl/>
        </w:rPr>
        <w:t>המתלוננת"</w:t>
      </w:r>
      <w:r>
        <w:rPr>
          <w:rtl/>
        </w:rPr>
        <w:t xml:space="preserve">) </w:t>
      </w:r>
      <w:r>
        <w:rPr>
          <w:rFonts w:hint="cs"/>
          <w:rtl/>
        </w:rPr>
        <w:t xml:space="preserve">כעובדת אריזה במפעל. </w:t>
      </w:r>
    </w:p>
    <w:p w14:paraId="605E9202" w14:textId="77777777" w:rsidR="00026047" w:rsidRDefault="00026047">
      <w:pPr>
        <w:spacing w:line="360" w:lineRule="auto"/>
        <w:ind w:left="720" w:hanging="720"/>
        <w:jc w:val="both"/>
        <w:rPr>
          <w:rtl/>
        </w:rPr>
      </w:pPr>
    </w:p>
    <w:p w14:paraId="27143B0F" w14:textId="77777777" w:rsidR="00026047" w:rsidRDefault="00026047">
      <w:pPr>
        <w:pStyle w:val="Heading4"/>
        <w:ind w:firstLine="0"/>
        <w:rPr>
          <w:noProof w:val="0"/>
          <w:sz w:val="28"/>
          <w:szCs w:val="28"/>
          <w:rtl/>
        </w:rPr>
      </w:pPr>
      <w:bookmarkStart w:id="12" w:name="ABSTRACT_END"/>
      <w:bookmarkEnd w:id="12"/>
      <w:r>
        <w:rPr>
          <w:noProof w:val="0"/>
          <w:sz w:val="28"/>
          <w:szCs w:val="28"/>
          <w:rtl/>
        </w:rPr>
        <w:lastRenderedPageBreak/>
        <w:t>כ</w:t>
      </w:r>
      <w:r>
        <w:rPr>
          <w:rFonts w:hint="cs"/>
          <w:noProof w:val="0"/>
          <w:sz w:val="28"/>
          <w:szCs w:val="28"/>
          <w:rtl/>
        </w:rPr>
        <w:t>תב האישום</w:t>
      </w:r>
    </w:p>
    <w:p w14:paraId="4E2A6A3E" w14:textId="77777777" w:rsidR="00026047" w:rsidRDefault="00026047">
      <w:pPr>
        <w:spacing w:line="360" w:lineRule="auto"/>
        <w:ind w:left="720" w:hanging="720"/>
        <w:jc w:val="both"/>
        <w:rPr>
          <w:rtl/>
        </w:rPr>
      </w:pPr>
      <w:r>
        <w:rPr>
          <w:rtl/>
        </w:rPr>
        <w:t>2.</w:t>
      </w:r>
      <w:r>
        <w:rPr>
          <w:rtl/>
        </w:rPr>
        <w:tab/>
      </w:r>
      <w:r>
        <w:rPr>
          <w:rFonts w:hint="cs"/>
          <w:rtl/>
        </w:rPr>
        <w:t>לנאשם מיוחסת עבירה של</w:t>
      </w:r>
      <w:r>
        <w:rPr>
          <w:b/>
          <w:bCs/>
          <w:rtl/>
        </w:rPr>
        <w:t xml:space="preserve"> </w:t>
      </w:r>
      <w:r>
        <w:rPr>
          <w:rFonts w:hint="cs"/>
          <w:b/>
          <w:bCs/>
          <w:rtl/>
        </w:rPr>
        <w:t>מעשה מגונה</w:t>
      </w:r>
      <w:r>
        <w:rPr>
          <w:rtl/>
        </w:rPr>
        <w:t xml:space="preserve"> - </w:t>
      </w:r>
      <w:r>
        <w:rPr>
          <w:rFonts w:hint="cs"/>
          <w:rtl/>
        </w:rPr>
        <w:t xml:space="preserve">לפי </w:t>
      </w:r>
      <w:hyperlink r:id="rId11" w:history="1">
        <w:r w:rsidR="00C77520" w:rsidRPr="00C77520">
          <w:rPr>
            <w:rStyle w:val="Hyperlink"/>
            <w:rFonts w:hint="eastAsia"/>
            <w:b/>
            <w:bCs/>
            <w:rtl/>
          </w:rPr>
          <w:t>סעיף</w:t>
        </w:r>
        <w:r w:rsidR="00C77520" w:rsidRPr="00C77520">
          <w:rPr>
            <w:rStyle w:val="Hyperlink"/>
            <w:b/>
            <w:bCs/>
            <w:rtl/>
          </w:rPr>
          <w:t xml:space="preserve"> 348 (ג)</w:t>
        </w:r>
      </w:hyperlink>
      <w:r>
        <w:rPr>
          <w:rFonts w:hint="cs"/>
          <w:b/>
          <w:bCs/>
          <w:rtl/>
        </w:rPr>
        <w:t xml:space="preserve"> </w:t>
      </w:r>
      <w:r>
        <w:rPr>
          <w:rtl/>
        </w:rPr>
        <w:t>ל</w:t>
      </w:r>
      <w:hyperlink r:id="rId12" w:history="1">
        <w:r w:rsidR="00F34111" w:rsidRPr="00F34111">
          <w:rPr>
            <w:rStyle w:val="Hyperlink"/>
            <w:rFonts w:hint="eastAsia"/>
            <w:rtl/>
          </w:rPr>
          <w:t>חוק</w:t>
        </w:r>
        <w:r w:rsidR="00F34111" w:rsidRPr="00F34111">
          <w:rPr>
            <w:rStyle w:val="Hyperlink"/>
            <w:rtl/>
          </w:rPr>
          <w:t xml:space="preserve"> העונשין</w:t>
        </w:r>
      </w:hyperlink>
      <w:r>
        <w:rPr>
          <w:rFonts w:hint="cs"/>
          <w:rtl/>
        </w:rPr>
        <w:t xml:space="preserve">, התשל"ז - 1977 (להלן: </w:t>
      </w:r>
      <w:r>
        <w:rPr>
          <w:b/>
          <w:bCs/>
          <w:rtl/>
        </w:rPr>
        <w:t>"</w:t>
      </w:r>
      <w:r>
        <w:rPr>
          <w:rFonts w:hint="cs"/>
          <w:b/>
          <w:bCs/>
          <w:rtl/>
        </w:rPr>
        <w:t>חוק העונשין</w:t>
      </w:r>
      <w:r>
        <w:rPr>
          <w:rtl/>
        </w:rPr>
        <w:t xml:space="preserve">"). </w:t>
      </w:r>
    </w:p>
    <w:p w14:paraId="4C3AA46A" w14:textId="77777777" w:rsidR="00026047" w:rsidRDefault="00026047">
      <w:pPr>
        <w:spacing w:line="360" w:lineRule="auto"/>
        <w:ind w:left="720"/>
        <w:jc w:val="both"/>
        <w:rPr>
          <w:rtl/>
        </w:rPr>
      </w:pPr>
      <w:r>
        <w:rPr>
          <w:rtl/>
        </w:rPr>
        <w:t>ע</w:t>
      </w:r>
      <w:r>
        <w:rPr>
          <w:rFonts w:hint="cs"/>
          <w:rtl/>
        </w:rPr>
        <w:t xml:space="preserve">ל פי הנטען בכתב האישום, במועד האירוע, שימש הנאשם כאחראי במקום העבודה. </w:t>
      </w:r>
    </w:p>
    <w:p w14:paraId="00C252D3" w14:textId="77777777" w:rsidR="00026047" w:rsidRDefault="00026047">
      <w:pPr>
        <w:spacing w:line="360" w:lineRule="auto"/>
        <w:ind w:left="720"/>
        <w:jc w:val="both"/>
        <w:rPr>
          <w:rtl/>
        </w:rPr>
      </w:pPr>
      <w:r>
        <w:rPr>
          <w:rFonts w:hint="cs"/>
          <w:rtl/>
        </w:rPr>
        <w:t xml:space="preserve">ביום 12/07/2004, בעת שהמתלוננת הכינה לעצמה כוס משקה חם, ניגש הנאשם למתלוננת מאחורי גבה וביצע בה מעשה מגונה, בכך שאחז בישבנה וזאת לשם גירוי, סיפוק או ביזוי מיניים. </w:t>
      </w:r>
    </w:p>
    <w:p w14:paraId="39F013BD" w14:textId="77777777" w:rsidR="00026047" w:rsidRDefault="00026047">
      <w:pPr>
        <w:spacing w:line="360" w:lineRule="auto"/>
        <w:jc w:val="both"/>
        <w:rPr>
          <w:sz w:val="28"/>
          <w:szCs w:val="28"/>
          <w:rtl/>
        </w:rPr>
      </w:pPr>
    </w:p>
    <w:p w14:paraId="4A31FE25" w14:textId="77777777" w:rsidR="00026047" w:rsidRDefault="00026047">
      <w:pPr>
        <w:pStyle w:val="Heading5"/>
        <w:ind w:firstLine="720"/>
        <w:rPr>
          <w:noProof w:val="0"/>
          <w:rtl/>
        </w:rPr>
      </w:pPr>
      <w:r>
        <w:rPr>
          <w:noProof w:val="0"/>
          <w:rtl/>
        </w:rPr>
        <w:t>ג</w:t>
      </w:r>
      <w:r>
        <w:rPr>
          <w:rFonts w:hint="cs"/>
          <w:noProof w:val="0"/>
          <w:rtl/>
        </w:rPr>
        <w:t>ירסת המתלוננת</w:t>
      </w:r>
    </w:p>
    <w:p w14:paraId="7AEFB77E" w14:textId="77777777" w:rsidR="00026047" w:rsidRDefault="00026047">
      <w:pPr>
        <w:spacing w:line="360" w:lineRule="auto"/>
        <w:ind w:left="720" w:hanging="720"/>
        <w:jc w:val="both"/>
        <w:rPr>
          <w:rtl/>
        </w:rPr>
      </w:pPr>
      <w:r>
        <w:rPr>
          <w:rtl/>
        </w:rPr>
        <w:t>3.</w:t>
      </w:r>
      <w:r>
        <w:rPr>
          <w:rtl/>
        </w:rPr>
        <w:tab/>
      </w:r>
      <w:r>
        <w:rPr>
          <w:rFonts w:hint="cs"/>
          <w:rtl/>
        </w:rPr>
        <w:t xml:space="preserve">מעדות המתלוננת עולה כי  ביום 7/12/2004, עבדה במשמרת לילה במפעל. אותה עת נכחו במפעל כ-7-8 עובדים (פרוטוקול, עמוד 22, שורה 23) וכן הנאשם. </w:t>
      </w:r>
    </w:p>
    <w:p w14:paraId="595F45BF" w14:textId="77777777" w:rsidR="00026047" w:rsidRDefault="00026047">
      <w:pPr>
        <w:spacing w:line="360" w:lineRule="auto"/>
        <w:ind w:left="720" w:hanging="720"/>
        <w:jc w:val="both"/>
        <w:rPr>
          <w:rtl/>
        </w:rPr>
      </w:pPr>
      <w:r>
        <w:rPr>
          <w:rtl/>
        </w:rPr>
        <w:tab/>
      </w:r>
      <w:r>
        <w:rPr>
          <w:rFonts w:hint="cs"/>
          <w:rtl/>
        </w:rPr>
        <w:t xml:space="preserve">סמוך לשעת חצות, חשה המתלוננת עייפות, וביקשה לשתות כוס משקה חם כדי להתאושש. </w:t>
      </w:r>
    </w:p>
    <w:p w14:paraId="37039CA9" w14:textId="77777777" w:rsidR="00026047" w:rsidRDefault="00026047">
      <w:pPr>
        <w:spacing w:line="360" w:lineRule="auto"/>
        <w:ind w:left="720" w:hanging="720"/>
        <w:jc w:val="both"/>
        <w:rPr>
          <w:rtl/>
        </w:rPr>
      </w:pPr>
    </w:p>
    <w:p w14:paraId="209DC4EE" w14:textId="77777777" w:rsidR="00026047" w:rsidRDefault="00026047">
      <w:pPr>
        <w:spacing w:line="360" w:lineRule="auto"/>
        <w:ind w:left="720" w:hanging="720"/>
        <w:jc w:val="both"/>
        <w:rPr>
          <w:rtl/>
        </w:rPr>
      </w:pPr>
    </w:p>
    <w:p w14:paraId="5F98A784" w14:textId="77777777" w:rsidR="00026047" w:rsidRDefault="00026047">
      <w:pPr>
        <w:spacing w:line="360" w:lineRule="auto"/>
        <w:ind w:left="720" w:hanging="720"/>
        <w:jc w:val="both"/>
        <w:rPr>
          <w:rtl/>
        </w:rPr>
      </w:pPr>
    </w:p>
    <w:p w14:paraId="7E5F509C" w14:textId="77777777" w:rsidR="00026047" w:rsidRDefault="00026047">
      <w:pPr>
        <w:spacing w:line="360" w:lineRule="auto"/>
        <w:ind w:left="720" w:hanging="720"/>
        <w:jc w:val="both"/>
        <w:rPr>
          <w:rtl/>
        </w:rPr>
      </w:pPr>
      <w:r>
        <w:rPr>
          <w:rtl/>
        </w:rPr>
        <w:tab/>
      </w:r>
      <w:r>
        <w:rPr>
          <w:rFonts w:hint="cs"/>
          <w:rtl/>
        </w:rPr>
        <w:t xml:space="preserve">לאחר שנתברר למתלוננת שלאיש מן העובדים במקום לא היה קפה או תה (פרוטוקול, עמוד 14, שורות 1-7) החליטה המתלוננת לפנות לנאשם, לאחר שווידאה כי הנאשם אינו לבדו ובסביבתו יש אנשים נוספים, זאת </w:t>
      </w:r>
      <w:r>
        <w:rPr>
          <w:b/>
          <w:bCs/>
          <w:rtl/>
        </w:rPr>
        <w:t>"</w:t>
      </w:r>
      <w:r>
        <w:rPr>
          <w:rFonts w:hint="cs"/>
          <w:b/>
          <w:bCs/>
          <w:rtl/>
        </w:rPr>
        <w:t>על רקע שמועות ששמעה אודותיו"</w:t>
      </w:r>
      <w:r>
        <w:rPr>
          <w:rtl/>
        </w:rPr>
        <w:t xml:space="preserve"> (</w:t>
      </w:r>
      <w:r>
        <w:rPr>
          <w:rFonts w:hint="cs"/>
          <w:rtl/>
        </w:rPr>
        <w:t xml:space="preserve">פרוטוקול, עמוד 5, שורות 10 ו-19). לפיכך, פנתה המתלוננת לנאשם, ביקשה ממנו אבקת קפה ומסרה לו ספל. הנאשם שם אבקת קפה בספל, ומסר למתלוננת את הספל. </w:t>
      </w:r>
    </w:p>
    <w:p w14:paraId="29A472D3" w14:textId="77777777" w:rsidR="00026047" w:rsidRDefault="00026047">
      <w:pPr>
        <w:spacing w:line="360" w:lineRule="auto"/>
        <w:ind w:left="720"/>
        <w:jc w:val="both"/>
        <w:rPr>
          <w:rtl/>
        </w:rPr>
      </w:pPr>
      <w:r>
        <w:rPr>
          <w:rtl/>
        </w:rPr>
        <w:t>ה</w:t>
      </w:r>
      <w:r>
        <w:rPr>
          <w:rFonts w:hint="cs"/>
          <w:rtl/>
        </w:rPr>
        <w:t xml:space="preserve">מתלוננת ניגשה למשרדו (להלן: </w:t>
      </w:r>
      <w:r>
        <w:rPr>
          <w:b/>
          <w:bCs/>
          <w:rtl/>
        </w:rPr>
        <w:t>"</w:t>
      </w:r>
      <w:r>
        <w:rPr>
          <w:rFonts w:hint="cs"/>
          <w:b/>
          <w:bCs/>
          <w:rtl/>
        </w:rPr>
        <w:t>המשרד"</w:t>
      </w:r>
      <w:r>
        <w:rPr>
          <w:rtl/>
        </w:rPr>
        <w:t xml:space="preserve">) </w:t>
      </w:r>
      <w:r>
        <w:rPr>
          <w:rFonts w:hint="cs"/>
          <w:rtl/>
        </w:rPr>
        <w:t xml:space="preserve">של מנהל התפעול במפעל, גיל נתן (להלן: </w:t>
      </w:r>
      <w:r>
        <w:rPr>
          <w:b/>
          <w:bCs/>
          <w:rtl/>
        </w:rPr>
        <w:t>"</w:t>
      </w:r>
      <w:r>
        <w:rPr>
          <w:rFonts w:hint="cs"/>
          <w:b/>
          <w:bCs/>
          <w:rtl/>
        </w:rPr>
        <w:t>גיל"</w:t>
      </w:r>
      <w:r>
        <w:rPr>
          <w:rtl/>
        </w:rPr>
        <w:t xml:space="preserve">) </w:t>
      </w:r>
      <w:r>
        <w:rPr>
          <w:rFonts w:hint="cs"/>
          <w:rtl/>
        </w:rPr>
        <w:t xml:space="preserve">לצורך הרתחת מים, באמצעות קומקום המצוי במשרד (ראו תמונות ת/1). </w:t>
      </w:r>
    </w:p>
    <w:p w14:paraId="24D5CFC3" w14:textId="77777777" w:rsidR="00026047" w:rsidRDefault="00026047">
      <w:pPr>
        <w:spacing w:line="360" w:lineRule="auto"/>
        <w:ind w:left="720"/>
        <w:jc w:val="both"/>
        <w:rPr>
          <w:rtl/>
        </w:rPr>
      </w:pPr>
      <w:r>
        <w:rPr>
          <w:rFonts w:hint="cs"/>
          <w:rtl/>
        </w:rPr>
        <w:t xml:space="preserve">לאחר שהמתלוננת מזגה מים לתוך הספל והכינה את הקפה, ופנתה לצאת מהמשרד, בהיותה בגבה לנאשם (פרוטוקול, עמוד 7, שורה 1), חשה לפתע, כי הנאשם </w:t>
      </w:r>
      <w:r>
        <w:rPr>
          <w:b/>
          <w:bCs/>
          <w:rtl/>
        </w:rPr>
        <w:t>"</w:t>
      </w:r>
      <w:r>
        <w:rPr>
          <w:rFonts w:hint="cs"/>
          <w:b/>
          <w:bCs/>
          <w:rtl/>
        </w:rPr>
        <w:t>נגע לי בישבן"</w:t>
      </w:r>
      <w:r>
        <w:rPr>
          <w:rtl/>
        </w:rPr>
        <w:t xml:space="preserve"> (</w:t>
      </w:r>
      <w:r>
        <w:rPr>
          <w:rFonts w:hint="cs"/>
          <w:rtl/>
        </w:rPr>
        <w:t xml:space="preserve">פרוטוקול, עמוד 6, שורות 12-13). המתלוננת מסרה כי לבשה מכנסיים צמודים וחלוק עבודה (פרוטוקול, עמוד 7, שורות 1-2). </w:t>
      </w:r>
    </w:p>
    <w:p w14:paraId="39902DC7" w14:textId="77777777" w:rsidR="00026047" w:rsidRDefault="00026047">
      <w:pPr>
        <w:spacing w:line="360" w:lineRule="auto"/>
        <w:ind w:left="720"/>
        <w:jc w:val="both"/>
        <w:rPr>
          <w:rtl/>
        </w:rPr>
      </w:pPr>
      <w:r>
        <w:rPr>
          <w:rFonts w:hint="cs"/>
          <w:rtl/>
        </w:rPr>
        <w:t xml:space="preserve">המתלוננת הדגימה אחיזת הנאשם בישבנה. לדברי המתלוננת, בתגובה, צעקה לעבר הנאשם </w:t>
      </w:r>
      <w:r>
        <w:rPr>
          <w:b/>
          <w:bCs/>
          <w:rtl/>
        </w:rPr>
        <w:t>"</w:t>
      </w:r>
      <w:r>
        <w:rPr>
          <w:rFonts w:hint="cs"/>
          <w:b/>
          <w:bCs/>
          <w:rtl/>
        </w:rPr>
        <w:t>לא, מה אתה עושה"</w:t>
      </w:r>
      <w:r>
        <w:rPr>
          <w:rtl/>
        </w:rPr>
        <w:t xml:space="preserve"> </w:t>
      </w:r>
      <w:r>
        <w:rPr>
          <w:rFonts w:hint="cs"/>
          <w:rtl/>
        </w:rPr>
        <w:t xml:space="preserve">והנאשם, בתגובה, חייך, לדברי המתלוננת, כאילו לא ארע דבר. </w:t>
      </w:r>
    </w:p>
    <w:p w14:paraId="6B38FF23" w14:textId="77777777" w:rsidR="00026047" w:rsidRDefault="00026047">
      <w:pPr>
        <w:spacing w:line="360" w:lineRule="auto"/>
        <w:ind w:left="720"/>
        <w:jc w:val="both"/>
        <w:rPr>
          <w:rtl/>
        </w:rPr>
      </w:pPr>
      <w:r>
        <w:rPr>
          <w:rFonts w:hint="cs"/>
          <w:rtl/>
        </w:rPr>
        <w:t xml:space="preserve">המתלוננת ציינה, כי הנאשם ציפה שהיא תגיב בחיוב למעשהו. לדברי המתלוננת: </w:t>
      </w:r>
      <w:r>
        <w:rPr>
          <w:b/>
          <w:bCs/>
          <w:rtl/>
        </w:rPr>
        <w:t>"</w:t>
      </w:r>
      <w:r>
        <w:rPr>
          <w:rFonts w:hint="cs"/>
          <w:b/>
          <w:bCs/>
          <w:rtl/>
        </w:rPr>
        <w:t xml:space="preserve">עצבן אותי שהוא נגע בי" </w:t>
      </w:r>
      <w:r>
        <w:rPr>
          <w:rtl/>
        </w:rPr>
        <w:t>ו</w:t>
      </w:r>
      <w:r>
        <w:rPr>
          <w:rFonts w:hint="cs"/>
          <w:rtl/>
        </w:rPr>
        <w:t>כן</w:t>
      </w:r>
      <w:r>
        <w:rPr>
          <w:b/>
          <w:bCs/>
          <w:rtl/>
        </w:rPr>
        <w:t xml:space="preserve"> "</w:t>
      </w:r>
      <w:r>
        <w:rPr>
          <w:rFonts w:hint="cs"/>
          <w:b/>
          <w:bCs/>
          <w:rtl/>
        </w:rPr>
        <w:t>הוא אפילו חייך וזה עצבן אותי עוד יותר"</w:t>
      </w:r>
      <w:r>
        <w:rPr>
          <w:rtl/>
        </w:rPr>
        <w:t xml:space="preserve"> (</w:t>
      </w:r>
      <w:r>
        <w:rPr>
          <w:rFonts w:hint="cs"/>
          <w:rtl/>
        </w:rPr>
        <w:t xml:space="preserve">פרוטוקול, עמוד 7, שורות 7-8). </w:t>
      </w:r>
    </w:p>
    <w:p w14:paraId="04A0C560" w14:textId="77777777" w:rsidR="00026047" w:rsidRDefault="00026047">
      <w:pPr>
        <w:spacing w:line="360" w:lineRule="auto"/>
        <w:ind w:left="720"/>
        <w:jc w:val="both"/>
        <w:rPr>
          <w:rtl/>
        </w:rPr>
      </w:pPr>
      <w:r>
        <w:rPr>
          <w:rFonts w:hint="cs"/>
          <w:rtl/>
        </w:rPr>
        <w:t xml:space="preserve">בהמשך, מסרה המתלוננת: </w:t>
      </w:r>
      <w:r>
        <w:rPr>
          <w:b/>
          <w:bCs/>
          <w:rtl/>
        </w:rPr>
        <w:t>"</w:t>
      </w:r>
      <w:r>
        <w:rPr>
          <w:rFonts w:hint="cs"/>
          <w:b/>
          <w:bCs/>
          <w:rtl/>
        </w:rPr>
        <w:t xml:space="preserve">כשהסתכלתי לו בפנים, רתחתי באמת וזה עצבן אותי שהבן אדם נוגע בי ולא ראיתי שום חרטה או סליחה ושזה בטעות, כלום הבן אדם צחק על התגובה שלי... זה שגרה שהוא עושה את זה ובחיים שלו לא נתקל עם התגובה שהגבתי </w:t>
      </w:r>
      <w:r>
        <w:rPr>
          <w:rFonts w:hint="cs"/>
          <w:b/>
          <w:bCs/>
          <w:rtl/>
        </w:rPr>
        <w:lastRenderedPageBreak/>
        <w:t>הוא זלזל בזה, בתחושה שהרגשתי לא ראיתי שום דבר בפנים שלו, של צער או סליחה כאילו שזה היה שפשוף כמו שהוא קורה לזה</w:t>
      </w:r>
      <w:r>
        <w:rPr>
          <w:rtl/>
        </w:rPr>
        <w:t xml:space="preserve"> </w:t>
      </w:r>
      <w:r>
        <w:rPr>
          <w:b/>
          <w:bCs/>
          <w:rtl/>
        </w:rPr>
        <w:t>(</w:t>
      </w:r>
      <w:r>
        <w:rPr>
          <w:rFonts w:hint="cs"/>
          <w:b/>
          <w:bCs/>
          <w:rtl/>
        </w:rPr>
        <w:t>בוכה)"</w:t>
      </w:r>
      <w:r>
        <w:rPr>
          <w:rtl/>
        </w:rPr>
        <w:t xml:space="preserve"> (</w:t>
      </w:r>
      <w:r>
        <w:rPr>
          <w:rFonts w:hint="cs"/>
          <w:rtl/>
        </w:rPr>
        <w:t xml:space="preserve">פרוטוקול, עמוד 15, שורות 1-5). </w:t>
      </w:r>
    </w:p>
    <w:p w14:paraId="26C09778" w14:textId="77777777" w:rsidR="00026047" w:rsidRDefault="00026047">
      <w:pPr>
        <w:spacing w:line="360" w:lineRule="auto"/>
        <w:ind w:left="720"/>
        <w:jc w:val="both"/>
        <w:rPr>
          <w:rtl/>
        </w:rPr>
      </w:pPr>
      <w:r>
        <w:rPr>
          <w:rFonts w:hint="cs"/>
          <w:rtl/>
        </w:rPr>
        <w:t xml:space="preserve">המתלוננת רצה לחדר השירותים, עצבנית, שפכה את הקפה, התקשרה לחבר שלה וביקשה ממנו שיבוא לאסוף אותה. </w:t>
      </w:r>
    </w:p>
    <w:p w14:paraId="457F94C9" w14:textId="77777777" w:rsidR="00026047" w:rsidRDefault="00026047">
      <w:pPr>
        <w:spacing w:line="360" w:lineRule="auto"/>
        <w:ind w:left="720"/>
        <w:jc w:val="both"/>
        <w:rPr>
          <w:rtl/>
        </w:rPr>
      </w:pPr>
      <w:r>
        <w:rPr>
          <w:rFonts w:hint="cs"/>
          <w:rtl/>
        </w:rPr>
        <w:t xml:space="preserve">לדברי המתלוננת, החבר ביקש ממנה להירגע, והיא כעסה עליו מאחר שלא הבין את דבריה, ככל הנראה, מאחר שישן בזמן שהתקשרה. </w:t>
      </w:r>
    </w:p>
    <w:p w14:paraId="4A7BB3B8" w14:textId="77777777" w:rsidR="00026047" w:rsidRDefault="00026047">
      <w:pPr>
        <w:spacing w:line="360" w:lineRule="auto"/>
        <w:ind w:left="720"/>
        <w:jc w:val="both"/>
        <w:rPr>
          <w:rtl/>
        </w:rPr>
      </w:pPr>
    </w:p>
    <w:p w14:paraId="06AA6560" w14:textId="77777777" w:rsidR="00026047" w:rsidRDefault="00026047">
      <w:pPr>
        <w:spacing w:line="360" w:lineRule="auto"/>
        <w:ind w:left="720"/>
        <w:jc w:val="both"/>
        <w:rPr>
          <w:rtl/>
        </w:rPr>
      </w:pPr>
    </w:p>
    <w:p w14:paraId="51FFCAF2" w14:textId="77777777" w:rsidR="00026047" w:rsidRDefault="00026047">
      <w:pPr>
        <w:spacing w:line="360" w:lineRule="auto"/>
        <w:ind w:left="720"/>
        <w:jc w:val="both"/>
        <w:rPr>
          <w:rtl/>
        </w:rPr>
      </w:pPr>
    </w:p>
    <w:p w14:paraId="5D199328" w14:textId="77777777" w:rsidR="00026047" w:rsidRDefault="00026047">
      <w:pPr>
        <w:spacing w:line="360" w:lineRule="auto"/>
        <w:ind w:left="720"/>
        <w:jc w:val="both"/>
        <w:rPr>
          <w:rtl/>
        </w:rPr>
      </w:pPr>
    </w:p>
    <w:p w14:paraId="392F5F4A" w14:textId="77777777" w:rsidR="00026047" w:rsidRDefault="00026047">
      <w:pPr>
        <w:spacing w:line="360" w:lineRule="auto"/>
        <w:ind w:left="720"/>
        <w:jc w:val="both"/>
        <w:rPr>
          <w:rtl/>
        </w:rPr>
      </w:pPr>
      <w:r>
        <w:rPr>
          <w:rFonts w:hint="cs"/>
          <w:rtl/>
        </w:rPr>
        <w:t xml:space="preserve">המתלוננת שבה למכונת האריזה וסיפרה לחברתה גיתית את פרטי ההתרחשות, כי הנאשם נגע בה, וכי אינה מעוניינת להמשיך בעבודתה במפעל. גיתית קראה למפעיל. המתלוננת הודיעה למפעיל כי היא מבקשת ללכת הביתה מאחר והיא לא חשה בטוב. המפעיל סירב לבקשה. המתלוננת ביקשה שיקראו למנהל המפעל, גיל, שיתייצב במפעל, שאם לא כן, תעזוב את המפעל. </w:t>
      </w:r>
    </w:p>
    <w:p w14:paraId="69677A17" w14:textId="77777777" w:rsidR="00026047" w:rsidRDefault="00026047">
      <w:pPr>
        <w:spacing w:line="360" w:lineRule="auto"/>
        <w:ind w:left="720"/>
        <w:jc w:val="both"/>
        <w:rPr>
          <w:rtl/>
        </w:rPr>
      </w:pPr>
      <w:r>
        <w:rPr>
          <w:rFonts w:hint="cs"/>
          <w:rtl/>
        </w:rPr>
        <w:t xml:space="preserve">בשלב זה, נקרא למקום הנאשם, ושאל מה הבעיה. המתלוננת מסרה כי היא מסרבת לשוחח עימו ויצאה מהמפעל. הנאשם יצא אחריה, ביקש לשוחח עימה, ואמר כי יקח אותה לביתה. המתלוננת פתחה במנוסה, והתקשרה למשטרה. </w:t>
      </w:r>
    </w:p>
    <w:p w14:paraId="41C3A6E3" w14:textId="77777777" w:rsidR="00026047" w:rsidRDefault="00026047">
      <w:pPr>
        <w:spacing w:line="360" w:lineRule="auto"/>
        <w:ind w:left="720"/>
        <w:jc w:val="both"/>
        <w:rPr>
          <w:rtl/>
        </w:rPr>
      </w:pPr>
      <w:r>
        <w:rPr>
          <w:rFonts w:hint="cs"/>
          <w:rtl/>
        </w:rPr>
        <w:t xml:space="preserve">המתלוננת דחתה טענת הנאשם, שהחיכוך ביניהם ארע, כביכול, שעה ששניהם ניסו לעבור במעבר הצר שבין השולחנות. לדברי המתלוננת, הנאשם לא היה בתנועה עמד במקום (פרוטוקול, עמוד 7, שורות 5-6). </w:t>
      </w:r>
    </w:p>
    <w:p w14:paraId="09E626D6" w14:textId="77777777" w:rsidR="00026047" w:rsidRDefault="00026047">
      <w:pPr>
        <w:spacing w:line="360" w:lineRule="auto"/>
        <w:ind w:left="720"/>
        <w:jc w:val="both"/>
        <w:rPr>
          <w:rtl/>
        </w:rPr>
      </w:pPr>
      <w:r>
        <w:rPr>
          <w:rFonts w:hint="cs"/>
          <w:rtl/>
        </w:rPr>
        <w:t xml:space="preserve">לדברי המתלוננת, לאחר האירוע, ניסה הנאשם ליצור עימה קשר באמצעות חברה, ולהציע לה תמורה כספית. המתלוננת ביקשה מחברה להודיע לנאשם שכל פניה אליה, תיעשה באמצעות המשטרה בלבד (פרוטוקול, עמוד 9, שורות 23-29). </w:t>
      </w:r>
    </w:p>
    <w:p w14:paraId="5D6CA772" w14:textId="77777777" w:rsidR="00026047" w:rsidRDefault="00026047">
      <w:pPr>
        <w:spacing w:line="360" w:lineRule="auto"/>
        <w:ind w:left="720"/>
        <w:jc w:val="both"/>
        <w:rPr>
          <w:rtl/>
        </w:rPr>
      </w:pPr>
      <w:r>
        <w:rPr>
          <w:rFonts w:hint="cs"/>
          <w:rtl/>
        </w:rPr>
        <w:t xml:space="preserve">המתלוננת דחתה טענות הסניגור, כי בכל מקרה ביקשה לעזוב את העבודה במפעל. (פרוטוקול, עמוד 10, שורות 1-2). </w:t>
      </w:r>
    </w:p>
    <w:p w14:paraId="2C60BA19" w14:textId="77777777" w:rsidR="00026047" w:rsidRDefault="00026047">
      <w:pPr>
        <w:spacing w:line="360" w:lineRule="auto"/>
        <w:ind w:left="720"/>
        <w:jc w:val="both"/>
        <w:rPr>
          <w:rtl/>
        </w:rPr>
      </w:pPr>
    </w:p>
    <w:p w14:paraId="15D02A53" w14:textId="77777777" w:rsidR="00026047" w:rsidRDefault="00026047">
      <w:pPr>
        <w:spacing w:line="360" w:lineRule="auto"/>
        <w:ind w:left="720" w:hanging="720"/>
        <w:jc w:val="both"/>
        <w:rPr>
          <w:rtl/>
        </w:rPr>
      </w:pPr>
      <w:r>
        <w:rPr>
          <w:rtl/>
        </w:rPr>
        <w:t>4.</w:t>
      </w:r>
      <w:r>
        <w:rPr>
          <w:rtl/>
        </w:rPr>
        <w:tab/>
      </w:r>
      <w:r>
        <w:rPr>
          <w:rFonts w:hint="cs"/>
          <w:rtl/>
        </w:rPr>
        <w:t xml:space="preserve">בחקירתה הנגדית, אישרה המתלוננת כי עד לאירוע עבדה במפעל זמן קצר, כ-4.5 חודשים. לשאלת הסניגור, למהות הקשר שלה עם יתר העובדים במפעל, השיבה המתלוננת </w:t>
      </w:r>
      <w:r>
        <w:rPr>
          <w:b/>
          <w:bCs/>
          <w:rtl/>
        </w:rPr>
        <w:t>"</w:t>
      </w:r>
      <w:r>
        <w:rPr>
          <w:rFonts w:hint="cs"/>
          <w:b/>
          <w:bCs/>
          <w:rtl/>
        </w:rPr>
        <w:t>אני ילדה חוצפנית..."</w:t>
      </w:r>
      <w:r>
        <w:rPr>
          <w:rtl/>
        </w:rPr>
        <w:t xml:space="preserve"> (</w:t>
      </w:r>
      <w:r>
        <w:rPr>
          <w:rFonts w:hint="cs"/>
          <w:rtl/>
        </w:rPr>
        <w:t xml:space="preserve">פרוטוקול, עמוד 8, שורה 6). </w:t>
      </w:r>
    </w:p>
    <w:p w14:paraId="6DF47270" w14:textId="77777777" w:rsidR="00026047" w:rsidRDefault="00026047">
      <w:pPr>
        <w:spacing w:line="360" w:lineRule="auto"/>
        <w:ind w:left="720"/>
        <w:jc w:val="both"/>
        <w:rPr>
          <w:rtl/>
        </w:rPr>
      </w:pPr>
      <w:r>
        <w:rPr>
          <w:rtl/>
        </w:rPr>
        <w:t>ה</w:t>
      </w:r>
      <w:r>
        <w:rPr>
          <w:rFonts w:hint="cs"/>
          <w:rtl/>
        </w:rPr>
        <w:t xml:space="preserve">מתלוננת הסבירה, כי בהיותה עובדת חדשה, ניסו להטיל עליה, לדבריה: </w:t>
      </w:r>
      <w:r>
        <w:rPr>
          <w:b/>
          <w:bCs/>
          <w:rtl/>
        </w:rPr>
        <w:t>"</w:t>
      </w:r>
      <w:r>
        <w:rPr>
          <w:rFonts w:hint="cs"/>
          <w:b/>
          <w:bCs/>
          <w:rtl/>
        </w:rPr>
        <w:t>את כל העבודה הקשה"</w:t>
      </w:r>
      <w:r>
        <w:rPr>
          <w:rtl/>
        </w:rPr>
        <w:t xml:space="preserve"> (</w:t>
      </w:r>
      <w:r>
        <w:rPr>
          <w:rFonts w:hint="cs"/>
          <w:rtl/>
        </w:rPr>
        <w:t xml:space="preserve">פרוטוקול, עמוד 8, שורות 6-7). המתלוננת הדגימה דבריה באמצעות הדוגמא, שמקובל במפעל שכל עובד מנקה, בסוף המשמרת, את המכונה שעליה עבד, לדבריה אם עובד חדש אינו מראה שהוא יכול לעמוד על זכויותיו, יאלצו אותו לנקות מכונות של אחרים. לדברי המתלוננת, על רקע זה, היו בעבודה מריבות רבות, אף בין העובדים הוותיקים לבין עצמם. בין היתר, היתה למתלוננת מריבה גדולה עם אחייניתה  של אחת המנהלות במפעל, משום שסברה כי האחיינית עובדת פחות קשה מאחרים ועל רקע זה, הודתה כי היא חוצפנית (פרוטוקול, עמוד 8, שורות 6-16). </w:t>
      </w:r>
    </w:p>
    <w:p w14:paraId="55D72D0B" w14:textId="77777777" w:rsidR="00026047" w:rsidRDefault="00026047">
      <w:pPr>
        <w:spacing w:line="360" w:lineRule="auto"/>
        <w:ind w:left="720"/>
        <w:jc w:val="both"/>
        <w:rPr>
          <w:rtl/>
        </w:rPr>
      </w:pPr>
      <w:r>
        <w:rPr>
          <w:rFonts w:hint="cs"/>
          <w:rtl/>
        </w:rPr>
        <w:lastRenderedPageBreak/>
        <w:t xml:space="preserve">המתלוננת, דחתה טענת הסניגור כי קיללה עובדים ודיברה עימם בצורה בזויה (פרוטוקול, עמוד 8, שורות 17-18). </w:t>
      </w:r>
    </w:p>
    <w:p w14:paraId="3AE7F0AA" w14:textId="77777777" w:rsidR="00026047" w:rsidRDefault="00026047">
      <w:pPr>
        <w:spacing w:line="360" w:lineRule="auto"/>
        <w:ind w:left="720"/>
        <w:jc w:val="both"/>
        <w:rPr>
          <w:rtl/>
        </w:rPr>
      </w:pPr>
      <w:r>
        <w:rPr>
          <w:rFonts w:hint="cs"/>
          <w:rtl/>
        </w:rPr>
        <w:t xml:space="preserve">המתלוננת הודתה, כי בעבר נקראה על ידי מנהל התפעול לשיחות, אך הכחישה שהוזהרה כי תפוטר (פרוטוקול, עמוד 8, שורות 27-31 ועמוד 9, שורות 1-8). </w:t>
      </w:r>
    </w:p>
    <w:p w14:paraId="6F087249" w14:textId="77777777" w:rsidR="00026047" w:rsidRDefault="00026047">
      <w:pPr>
        <w:spacing w:line="360" w:lineRule="auto"/>
        <w:ind w:left="720"/>
        <w:jc w:val="both"/>
        <w:rPr>
          <w:rtl/>
        </w:rPr>
      </w:pPr>
      <w:r>
        <w:rPr>
          <w:rFonts w:hint="cs"/>
          <w:rtl/>
        </w:rPr>
        <w:t xml:space="preserve">לשאלת הסניגור, מסרה המתלוננת כי בעת שהנאשם מסר לה את הספל עם הקפה, הוא עמד במשרד בנקודה המסומנת </w:t>
      </w:r>
      <w:r>
        <w:rPr>
          <w:noProof/>
        </w:rPr>
        <w:t xml:space="preserve">B </w:t>
      </w:r>
      <w:r>
        <w:rPr>
          <w:rtl/>
        </w:rPr>
        <w:t xml:space="preserve"> </w:t>
      </w:r>
      <w:r>
        <w:rPr>
          <w:rFonts w:hint="cs"/>
          <w:rtl/>
        </w:rPr>
        <w:t xml:space="preserve">בתמונה ת/1 (פרוטוקול, עמוד 11, שורות 3-4). </w:t>
      </w:r>
    </w:p>
    <w:p w14:paraId="32155421" w14:textId="77777777" w:rsidR="00026047" w:rsidRDefault="00026047">
      <w:pPr>
        <w:spacing w:line="360" w:lineRule="auto"/>
        <w:ind w:left="720"/>
        <w:jc w:val="both"/>
        <w:rPr>
          <w:rtl/>
        </w:rPr>
      </w:pPr>
      <w:r>
        <w:rPr>
          <w:rFonts w:hint="cs"/>
          <w:rtl/>
        </w:rPr>
        <w:t>ממקום הימצאה פנתה המתלוננת להרתיח מים בקומקום, והנאשם התקרב אליה, למקום הימצאה, סמוך לקומקום והמתלוננת חשה באחיזתו שעה שהחלה להתרחק מהקומקום, ולאחר שסיימה להכין את הקפה (פרוטוקול, עמוד 11, שורה 12).</w:t>
      </w:r>
    </w:p>
    <w:p w14:paraId="77494855" w14:textId="77777777" w:rsidR="00026047" w:rsidRDefault="00026047">
      <w:pPr>
        <w:spacing w:line="360" w:lineRule="auto"/>
        <w:ind w:left="720"/>
        <w:jc w:val="both"/>
        <w:rPr>
          <w:rtl/>
        </w:rPr>
      </w:pPr>
      <w:r>
        <w:rPr>
          <w:rFonts w:hint="cs"/>
          <w:rtl/>
        </w:rPr>
        <w:t>לשאלת הסניגור, לפשר שימוש המתלוננת במינוחים שונים לתיאור המגע הפיזי של יד הנאשם בישבנה - בהודעתה במשטרה השתמשה במונח "</w:t>
      </w:r>
      <w:r>
        <w:rPr>
          <w:b/>
          <w:bCs/>
          <w:rtl/>
        </w:rPr>
        <w:t>נ</w:t>
      </w:r>
      <w:r>
        <w:rPr>
          <w:rFonts w:hint="cs"/>
          <w:b/>
          <w:bCs/>
          <w:rtl/>
        </w:rPr>
        <w:t xml:space="preserve">גיעה" </w:t>
      </w:r>
      <w:r>
        <w:rPr>
          <w:rtl/>
        </w:rPr>
        <w:t xml:space="preserve"> </w:t>
      </w:r>
      <w:r>
        <w:rPr>
          <w:rFonts w:hint="cs"/>
          <w:rtl/>
        </w:rPr>
        <w:t xml:space="preserve">ובבית המשפט במונח </w:t>
      </w:r>
      <w:r>
        <w:rPr>
          <w:b/>
          <w:bCs/>
          <w:rtl/>
        </w:rPr>
        <w:t>"</w:t>
      </w:r>
      <w:r>
        <w:rPr>
          <w:rFonts w:hint="cs"/>
          <w:b/>
          <w:bCs/>
          <w:rtl/>
        </w:rPr>
        <w:t>אחיזה"</w:t>
      </w:r>
      <w:r>
        <w:rPr>
          <w:rtl/>
        </w:rPr>
        <w:t xml:space="preserve"> – </w:t>
      </w:r>
      <w:r>
        <w:rPr>
          <w:rFonts w:hint="cs"/>
          <w:rtl/>
        </w:rPr>
        <w:t xml:space="preserve">הסבירה המתלוננת, כי בחקירתה במשטרה נתבקשה על ידי השוטר להדגים את מהות המגע הפיזי, ולאחר שהדגימה, שאל אותה השוטר אם זו "נגיעה" ואז השיבה בחיוב ובהמשך תיקנה ל"אחיזה" (פרוטוקול, עמוד 11, שורות 13-14). </w:t>
      </w:r>
    </w:p>
    <w:p w14:paraId="5168D69F" w14:textId="77777777" w:rsidR="00026047" w:rsidRDefault="00026047">
      <w:pPr>
        <w:spacing w:line="360" w:lineRule="auto"/>
        <w:ind w:left="720"/>
        <w:jc w:val="both"/>
        <w:rPr>
          <w:rtl/>
        </w:rPr>
      </w:pPr>
      <w:r>
        <w:rPr>
          <w:rFonts w:hint="cs"/>
          <w:rtl/>
        </w:rPr>
        <w:t xml:space="preserve">לשאלת הסניגור, האם היא מבינה את ההבדל בין נגיעה לאחיזה, השיבה המתלוננת: </w:t>
      </w:r>
      <w:r>
        <w:rPr>
          <w:b/>
          <w:bCs/>
          <w:rtl/>
        </w:rPr>
        <w:t>"</w:t>
      </w:r>
      <w:r>
        <w:rPr>
          <w:rFonts w:hint="cs"/>
          <w:b/>
          <w:bCs/>
          <w:rtl/>
        </w:rPr>
        <w:t xml:space="preserve">ברור לי אבל אני לא חושבת שיש הבדל כזה גדול. אחז, נגע זה לא משנה. הוא עשה </w:t>
      </w:r>
      <w:r>
        <w:rPr>
          <w:b/>
          <w:bCs/>
          <w:u w:val="single"/>
          <w:rtl/>
        </w:rPr>
        <w:t>מ</w:t>
      </w:r>
      <w:r>
        <w:rPr>
          <w:rFonts w:hint="cs"/>
          <w:b/>
          <w:bCs/>
          <w:u w:val="single"/>
          <w:rtl/>
        </w:rPr>
        <w:t>שהו שלא רציתי שיעשה</w:t>
      </w:r>
      <w:r>
        <w:rPr>
          <w:b/>
          <w:bCs/>
          <w:rtl/>
        </w:rPr>
        <w:t>"</w:t>
      </w:r>
      <w:r>
        <w:rPr>
          <w:rtl/>
        </w:rPr>
        <w:t xml:space="preserve"> (</w:t>
      </w:r>
      <w:r>
        <w:rPr>
          <w:rFonts w:hint="cs"/>
          <w:rtl/>
        </w:rPr>
        <w:t xml:space="preserve">פרוטוקול, עמוד 12, שורות 1-2) (כל ההדגשים מכאן ואילך אינם במקור </w:t>
      </w:r>
      <w:r>
        <w:rPr>
          <w:rtl/>
        </w:rPr>
        <w:t xml:space="preserve">– </w:t>
      </w:r>
      <w:r>
        <w:rPr>
          <w:rFonts w:hint="cs"/>
          <w:rtl/>
        </w:rPr>
        <w:t xml:space="preserve">י.ל). </w:t>
      </w:r>
    </w:p>
    <w:p w14:paraId="3DFE6169" w14:textId="77777777" w:rsidR="00026047" w:rsidRDefault="00026047">
      <w:pPr>
        <w:spacing w:line="360" w:lineRule="auto"/>
        <w:ind w:left="720"/>
        <w:jc w:val="both"/>
        <w:rPr>
          <w:rtl/>
        </w:rPr>
      </w:pPr>
      <w:r>
        <w:rPr>
          <w:rFonts w:hint="cs"/>
          <w:rtl/>
        </w:rPr>
        <w:t xml:space="preserve">בחקירתה החוזרת, הסבירה המתלוננת, כי התובע הסביר לה </w:t>
      </w:r>
      <w:r>
        <w:rPr>
          <w:b/>
          <w:bCs/>
          <w:rtl/>
        </w:rPr>
        <w:t>"</w:t>
      </w:r>
      <w:r>
        <w:rPr>
          <w:rFonts w:hint="cs"/>
          <w:b/>
          <w:bCs/>
          <w:rtl/>
        </w:rPr>
        <w:t xml:space="preserve">שמה שתיארתי לו ביד זה אחיזה, יותר חמור מהנגיעה. זה אצלי עדיין בלי משמעות, </w:t>
      </w:r>
      <w:r>
        <w:rPr>
          <w:b/>
          <w:bCs/>
          <w:u w:val="single"/>
          <w:rtl/>
        </w:rPr>
        <w:t>ה</w:t>
      </w:r>
      <w:r>
        <w:rPr>
          <w:rFonts w:hint="cs"/>
          <w:b/>
          <w:bCs/>
          <w:u w:val="single"/>
          <w:rtl/>
        </w:rPr>
        <w:t>בן אדם נגע בי בלי הסכמה שלי</w:t>
      </w:r>
      <w:r>
        <w:rPr>
          <w:b/>
          <w:bCs/>
          <w:rtl/>
        </w:rPr>
        <w:t>"</w:t>
      </w:r>
      <w:r>
        <w:rPr>
          <w:rtl/>
        </w:rPr>
        <w:t xml:space="preserve"> (</w:t>
      </w:r>
      <w:r>
        <w:rPr>
          <w:rFonts w:hint="cs"/>
          <w:rtl/>
        </w:rPr>
        <w:t xml:space="preserve">פרוטוקול, עמוד 14, שורות 26-29). </w:t>
      </w:r>
    </w:p>
    <w:p w14:paraId="62EBD634" w14:textId="77777777" w:rsidR="00026047" w:rsidRDefault="00026047">
      <w:pPr>
        <w:spacing w:line="360" w:lineRule="auto"/>
        <w:ind w:left="720"/>
        <w:jc w:val="both"/>
        <w:rPr>
          <w:rtl/>
        </w:rPr>
      </w:pPr>
      <w:r>
        <w:rPr>
          <w:rFonts w:hint="cs"/>
          <w:rtl/>
        </w:rPr>
        <w:t xml:space="preserve">הסניגור, ניסה לקעקע גירסת המתלוננת כי הנאשם נגע, באמצעות ידו, בישבנה, בטענה, שבזמן המגע היתה עם גבה לנאשם, באופן שלא יכלה לראות איזה חלק גוף של הנאשם נגע בישבנה, ברך או פלג גוף צדדי. </w:t>
      </w:r>
    </w:p>
    <w:p w14:paraId="0C8579A9" w14:textId="77777777" w:rsidR="00026047" w:rsidRDefault="00026047">
      <w:pPr>
        <w:spacing w:line="360" w:lineRule="auto"/>
        <w:ind w:left="720"/>
        <w:jc w:val="both"/>
        <w:rPr>
          <w:rtl/>
        </w:rPr>
      </w:pPr>
      <w:r>
        <w:rPr>
          <w:rFonts w:hint="cs"/>
          <w:rtl/>
        </w:rPr>
        <w:t xml:space="preserve">על כך, השיבה המתלוננת: </w:t>
      </w:r>
      <w:r>
        <w:rPr>
          <w:b/>
          <w:bCs/>
          <w:rtl/>
        </w:rPr>
        <w:t>"</w:t>
      </w:r>
      <w:r>
        <w:rPr>
          <w:b/>
          <w:bCs/>
          <w:u w:val="single"/>
          <w:rtl/>
        </w:rPr>
        <w:t>א</w:t>
      </w:r>
      <w:r>
        <w:rPr>
          <w:rFonts w:hint="cs"/>
          <w:b/>
          <w:bCs/>
          <w:u w:val="single"/>
          <w:rtl/>
        </w:rPr>
        <w:t>ני לא צריכה לראות כדי להרגיש את האצבעות</w:t>
      </w:r>
      <w:r>
        <w:rPr>
          <w:b/>
          <w:bCs/>
          <w:rtl/>
        </w:rPr>
        <w:t xml:space="preserve">, </w:t>
      </w:r>
      <w:r>
        <w:rPr>
          <w:rFonts w:hint="cs"/>
          <w:b/>
          <w:bCs/>
          <w:rtl/>
        </w:rPr>
        <w:t>המכנסיים שלי לא היו גינ'ס היו בד ו</w:t>
      </w:r>
      <w:r>
        <w:rPr>
          <w:b/>
          <w:bCs/>
          <w:u w:val="single"/>
          <w:rtl/>
        </w:rPr>
        <w:t>ה</w:t>
      </w:r>
      <w:r>
        <w:rPr>
          <w:rFonts w:hint="cs"/>
          <w:b/>
          <w:bCs/>
          <w:u w:val="single"/>
          <w:rtl/>
        </w:rPr>
        <w:t>רגשתי את האצבעות שלו נוגעות בי בבשר. לא צריך לראות, צריך להרגיש</w:t>
      </w:r>
      <w:r>
        <w:rPr>
          <w:b/>
          <w:bCs/>
          <w:rtl/>
        </w:rPr>
        <w:t>"</w:t>
      </w:r>
      <w:r>
        <w:rPr>
          <w:rtl/>
        </w:rPr>
        <w:t xml:space="preserve"> (</w:t>
      </w:r>
      <w:r>
        <w:rPr>
          <w:rFonts w:hint="cs"/>
          <w:rtl/>
        </w:rPr>
        <w:t xml:space="preserve">פרוטוקול, עמוד 12, שורות 10-11). </w:t>
      </w:r>
    </w:p>
    <w:p w14:paraId="77990A07" w14:textId="77777777" w:rsidR="00026047" w:rsidRDefault="00026047">
      <w:pPr>
        <w:spacing w:line="360" w:lineRule="auto"/>
        <w:ind w:left="720"/>
        <w:jc w:val="both"/>
        <w:rPr>
          <w:rtl/>
        </w:rPr>
      </w:pPr>
      <w:r>
        <w:rPr>
          <w:rFonts w:hint="cs"/>
          <w:rtl/>
        </w:rPr>
        <w:t xml:space="preserve">הסניגור לא הרפה מהמתלוננת, וטען בפניה כי על גופה היו שלוש שכבות ביגוד: תחתונים, מכנסיים ומעליהם חלוק. לכך הגיבה המתלוננת: </w:t>
      </w:r>
      <w:r>
        <w:rPr>
          <w:b/>
          <w:bCs/>
          <w:rtl/>
        </w:rPr>
        <w:t>"</w:t>
      </w:r>
      <w:r>
        <w:rPr>
          <w:rFonts w:hint="cs"/>
          <w:b/>
          <w:bCs/>
          <w:rtl/>
        </w:rPr>
        <w:t xml:space="preserve">מה אני צריכה לענות, </w:t>
      </w:r>
      <w:r>
        <w:rPr>
          <w:b/>
          <w:bCs/>
          <w:u w:val="single"/>
          <w:rtl/>
        </w:rPr>
        <w:t>ז</w:t>
      </w:r>
      <w:r>
        <w:rPr>
          <w:rFonts w:hint="cs"/>
          <w:b/>
          <w:bCs/>
          <w:u w:val="single"/>
          <w:rtl/>
        </w:rPr>
        <w:t>ה לא ברזל זה בגדים הרגשתי שהוא נגע בי</w:t>
      </w:r>
      <w:r>
        <w:rPr>
          <w:b/>
          <w:bCs/>
          <w:rtl/>
        </w:rPr>
        <w:t>"</w:t>
      </w:r>
      <w:r>
        <w:rPr>
          <w:rtl/>
        </w:rPr>
        <w:t xml:space="preserve"> </w:t>
      </w:r>
      <w:r>
        <w:rPr>
          <w:rFonts w:hint="cs"/>
          <w:rtl/>
        </w:rPr>
        <w:t xml:space="preserve">כל זאת כשהיא בוכה, ומציינת </w:t>
      </w:r>
      <w:r>
        <w:rPr>
          <w:b/>
          <w:bCs/>
          <w:rtl/>
        </w:rPr>
        <w:t>"</w:t>
      </w:r>
      <w:r>
        <w:rPr>
          <w:rFonts w:hint="cs"/>
          <w:b/>
          <w:bCs/>
          <w:rtl/>
        </w:rPr>
        <w:t>מעצבן אותי"</w:t>
      </w:r>
      <w:r>
        <w:rPr>
          <w:rtl/>
        </w:rPr>
        <w:t xml:space="preserve"> (</w:t>
      </w:r>
      <w:r>
        <w:rPr>
          <w:rFonts w:hint="cs"/>
          <w:rtl/>
        </w:rPr>
        <w:t xml:space="preserve">פרוטוקול, עמוד 12, שורות 14-15). </w:t>
      </w:r>
    </w:p>
    <w:p w14:paraId="4522B33E" w14:textId="77777777" w:rsidR="00026047" w:rsidRDefault="00026047">
      <w:pPr>
        <w:spacing w:line="360" w:lineRule="auto"/>
        <w:ind w:left="720"/>
        <w:jc w:val="both"/>
        <w:rPr>
          <w:rtl/>
        </w:rPr>
      </w:pPr>
    </w:p>
    <w:p w14:paraId="5F431F5F" w14:textId="77777777" w:rsidR="00026047" w:rsidRDefault="00026047">
      <w:pPr>
        <w:spacing w:line="360" w:lineRule="auto"/>
        <w:ind w:left="720"/>
        <w:jc w:val="both"/>
        <w:rPr>
          <w:rtl/>
        </w:rPr>
      </w:pPr>
    </w:p>
    <w:p w14:paraId="2D177527" w14:textId="77777777" w:rsidR="00026047" w:rsidRDefault="00026047">
      <w:pPr>
        <w:spacing w:line="360" w:lineRule="auto"/>
        <w:ind w:left="720"/>
        <w:jc w:val="both"/>
        <w:rPr>
          <w:rtl/>
        </w:rPr>
      </w:pPr>
    </w:p>
    <w:p w14:paraId="77F61362" w14:textId="77777777" w:rsidR="00026047" w:rsidRDefault="00026047">
      <w:pPr>
        <w:spacing w:line="360" w:lineRule="auto"/>
        <w:ind w:left="720"/>
        <w:jc w:val="both"/>
        <w:rPr>
          <w:rtl/>
        </w:rPr>
      </w:pPr>
      <w:r>
        <w:rPr>
          <w:rFonts w:hint="cs"/>
          <w:rtl/>
        </w:rPr>
        <w:t xml:space="preserve">לשאלת הסניגור, האם למרות עייפותה ותחושתה הלא טובה, שעת הלילה המאוחרת, והעובדה שלא הבחינה בנגיעה, עדיין עומדת המתלוננת בוודאות, מאחרי גירסתה, כי ידו של הנאשם נגעה בישבנה </w:t>
      </w:r>
      <w:r>
        <w:rPr>
          <w:rtl/>
        </w:rPr>
        <w:t xml:space="preserve">– </w:t>
      </w:r>
      <w:r>
        <w:rPr>
          <w:rFonts w:hint="cs"/>
          <w:rtl/>
        </w:rPr>
        <w:t xml:space="preserve">השיבה המתלוננת, כי בסך הכל חשה עייפות כי אינה ילדה קטנה, המתרגשת משפשוף או נגיעה של אדם, בלתי מכוונים בגופה, וזאת, </w:t>
      </w:r>
      <w:r>
        <w:rPr>
          <w:u w:val="single"/>
          <w:rtl/>
        </w:rPr>
        <w:t>ל</w:t>
      </w:r>
      <w:r>
        <w:rPr>
          <w:rFonts w:hint="cs"/>
          <w:u w:val="single"/>
          <w:rtl/>
        </w:rPr>
        <w:t>הבדיל מהנאשם שנגע בה בניגוד לרצונה</w:t>
      </w:r>
      <w:r>
        <w:rPr>
          <w:rtl/>
        </w:rPr>
        <w:t xml:space="preserve"> (</w:t>
      </w:r>
      <w:r>
        <w:rPr>
          <w:rFonts w:hint="cs"/>
          <w:rtl/>
        </w:rPr>
        <w:t xml:space="preserve">פרוטוקול, עמוד 12, שורות 19-21 ועמוד 13, שורות 21, 23). </w:t>
      </w:r>
    </w:p>
    <w:p w14:paraId="36529BFA" w14:textId="77777777" w:rsidR="00026047" w:rsidRDefault="00026047">
      <w:pPr>
        <w:spacing w:line="360" w:lineRule="auto"/>
        <w:jc w:val="both"/>
        <w:rPr>
          <w:rtl/>
        </w:rPr>
      </w:pPr>
    </w:p>
    <w:p w14:paraId="1A368596" w14:textId="77777777" w:rsidR="00026047" w:rsidRDefault="00026047">
      <w:pPr>
        <w:spacing w:line="360" w:lineRule="auto"/>
        <w:ind w:left="720" w:hanging="720"/>
        <w:jc w:val="both"/>
        <w:rPr>
          <w:rtl/>
        </w:rPr>
      </w:pPr>
      <w:r>
        <w:rPr>
          <w:rtl/>
        </w:rPr>
        <w:t>5.</w:t>
      </w:r>
      <w:r>
        <w:rPr>
          <w:rtl/>
        </w:rPr>
        <w:tab/>
      </w:r>
      <w:r>
        <w:rPr>
          <w:rFonts w:hint="cs"/>
          <w:rtl/>
        </w:rPr>
        <w:t xml:space="preserve">מדו"ח פעולה של השוטר ערן אלבכרי (להלן: </w:t>
      </w:r>
      <w:r>
        <w:rPr>
          <w:b/>
          <w:bCs/>
          <w:rtl/>
        </w:rPr>
        <w:t>"</w:t>
      </w:r>
      <w:r>
        <w:rPr>
          <w:rFonts w:hint="cs"/>
          <w:b/>
          <w:bCs/>
          <w:rtl/>
        </w:rPr>
        <w:t>השוטר"</w:t>
      </w:r>
      <w:r>
        <w:rPr>
          <w:rtl/>
        </w:rPr>
        <w:t>) (</w:t>
      </w:r>
      <w:r>
        <w:rPr>
          <w:rFonts w:hint="cs"/>
          <w:rtl/>
        </w:rPr>
        <w:t xml:space="preserve">ת/5), מיום 12/7/2004, עולה כי בשעה 01:47 התקשרה המתלוננת, היסטרית ובוכה, וטענה כי הנאשם </w:t>
      </w:r>
      <w:r>
        <w:rPr>
          <w:b/>
          <w:bCs/>
          <w:rtl/>
        </w:rPr>
        <w:t>"</w:t>
      </w:r>
      <w:r>
        <w:rPr>
          <w:rFonts w:hint="cs"/>
          <w:b/>
          <w:bCs/>
          <w:rtl/>
        </w:rPr>
        <w:t>שלח  לה ידיים והטריד אותה ("נגע לה בתחת")"</w:t>
      </w:r>
      <w:r>
        <w:rPr>
          <w:rtl/>
        </w:rPr>
        <w:t xml:space="preserve">. </w:t>
      </w:r>
      <w:r>
        <w:rPr>
          <w:rFonts w:hint="cs"/>
          <w:rtl/>
        </w:rPr>
        <w:t xml:space="preserve">בשעה 02:00, הגיע השוטר, ביחד עם מתנדבים, למקום. בשלב זה, מסרה המתלוננת כי בזמן שהכינה קפה הנאשם </w:t>
      </w:r>
      <w:r>
        <w:rPr>
          <w:b/>
          <w:bCs/>
          <w:rtl/>
        </w:rPr>
        <w:t>"</w:t>
      </w:r>
      <w:r>
        <w:rPr>
          <w:rFonts w:hint="cs"/>
          <w:b/>
          <w:bCs/>
          <w:rtl/>
        </w:rPr>
        <w:t>נתן לה מכה חזקה בתחת"</w:t>
      </w:r>
      <w:r>
        <w:rPr>
          <w:rtl/>
        </w:rPr>
        <w:t xml:space="preserve"> </w:t>
      </w:r>
      <w:r>
        <w:rPr>
          <w:rFonts w:hint="cs"/>
          <w:rtl/>
        </w:rPr>
        <w:t xml:space="preserve">המתלוננת צעקה וביקשה מהנאשם להפסיק אך הנאשם </w:t>
      </w:r>
      <w:r>
        <w:rPr>
          <w:b/>
          <w:bCs/>
          <w:rtl/>
        </w:rPr>
        <w:t>"</w:t>
      </w:r>
      <w:r>
        <w:rPr>
          <w:rFonts w:hint="cs"/>
          <w:b/>
          <w:bCs/>
          <w:rtl/>
        </w:rPr>
        <w:t>ניסה להגיד שלא התכוון וניסה לתפוס אותה ביד"</w:t>
      </w:r>
      <w:r>
        <w:rPr>
          <w:rtl/>
        </w:rPr>
        <w:t xml:space="preserve">. </w:t>
      </w:r>
      <w:r>
        <w:rPr>
          <w:rFonts w:hint="cs"/>
          <w:rtl/>
        </w:rPr>
        <w:t xml:space="preserve">המתלוננת יצאה מהעבודה בוכה ונסערת והתקשרה מיד למשטרה. המתלוננת ציינה כי בעבר ליטף אותה הנאשם וניסה לצבוט אותה בפנים אך היא לא ייחסה לכך חשיבות. </w:t>
      </w:r>
    </w:p>
    <w:p w14:paraId="38AF9513" w14:textId="77777777" w:rsidR="00026047" w:rsidRDefault="00026047">
      <w:pPr>
        <w:spacing w:line="360" w:lineRule="auto"/>
        <w:ind w:left="720" w:hanging="720"/>
        <w:jc w:val="both"/>
        <w:rPr>
          <w:rtl/>
        </w:rPr>
      </w:pPr>
    </w:p>
    <w:p w14:paraId="42F6BB9D" w14:textId="77777777" w:rsidR="00026047" w:rsidRDefault="00026047">
      <w:pPr>
        <w:pStyle w:val="Heading7"/>
        <w:ind w:firstLine="0"/>
        <w:rPr>
          <w:noProof w:val="0"/>
          <w:sz w:val="28"/>
          <w:szCs w:val="28"/>
          <w:rtl/>
        </w:rPr>
      </w:pPr>
      <w:r>
        <w:rPr>
          <w:noProof w:val="0"/>
          <w:sz w:val="28"/>
          <w:szCs w:val="28"/>
          <w:rtl/>
        </w:rPr>
        <w:t>ה</w:t>
      </w:r>
      <w:r>
        <w:rPr>
          <w:rFonts w:hint="cs"/>
          <w:noProof w:val="0"/>
          <w:sz w:val="28"/>
          <w:szCs w:val="28"/>
          <w:rtl/>
        </w:rPr>
        <w:t>עימות במשטרה</w:t>
      </w:r>
      <w:r>
        <w:rPr>
          <w:noProof w:val="0"/>
          <w:sz w:val="28"/>
          <w:szCs w:val="28"/>
          <w:rtl/>
        </w:rPr>
        <w:softHyphen/>
      </w:r>
      <w:r>
        <w:rPr>
          <w:noProof w:val="0"/>
          <w:sz w:val="28"/>
          <w:szCs w:val="28"/>
          <w:u w:val="none"/>
          <w:rtl/>
        </w:rPr>
        <w:t xml:space="preserve"> - (</w:t>
      </w:r>
      <w:r>
        <w:rPr>
          <w:rFonts w:hint="cs"/>
          <w:noProof w:val="0"/>
          <w:sz w:val="28"/>
          <w:szCs w:val="28"/>
          <w:u w:val="none"/>
          <w:rtl/>
        </w:rPr>
        <w:t>ת/3)</w:t>
      </w:r>
    </w:p>
    <w:p w14:paraId="0E885B57" w14:textId="77777777" w:rsidR="00026047" w:rsidRDefault="00026047">
      <w:pPr>
        <w:spacing w:line="360" w:lineRule="auto"/>
        <w:ind w:left="720" w:hanging="720"/>
        <w:jc w:val="both"/>
        <w:rPr>
          <w:rtl/>
        </w:rPr>
      </w:pPr>
      <w:r>
        <w:rPr>
          <w:rtl/>
        </w:rPr>
        <w:t>6.</w:t>
      </w:r>
      <w:r>
        <w:rPr>
          <w:rtl/>
        </w:rPr>
        <w:tab/>
      </w:r>
      <w:r>
        <w:rPr>
          <w:rFonts w:hint="cs"/>
          <w:rtl/>
        </w:rPr>
        <w:t xml:space="preserve">ביום 15/07/2004, נערך עימות בין המתלוננת לנאשם. </w:t>
      </w:r>
    </w:p>
    <w:p w14:paraId="2024E243" w14:textId="77777777" w:rsidR="00026047" w:rsidRDefault="00026047">
      <w:pPr>
        <w:spacing w:line="360" w:lineRule="auto"/>
        <w:ind w:left="720" w:hanging="720"/>
        <w:jc w:val="both"/>
        <w:rPr>
          <w:rtl/>
        </w:rPr>
      </w:pPr>
      <w:r>
        <w:rPr>
          <w:rtl/>
        </w:rPr>
        <w:tab/>
      </w:r>
      <w:r>
        <w:rPr>
          <w:rFonts w:hint="cs"/>
          <w:rtl/>
        </w:rPr>
        <w:t>המתלוננת חזרה על גירסתה כי הנאשם נגע, באמצעות ידו, בישבנה. לדבריה, מאז ומתמיד פחדה מהנאשם ונזהרה ממנו.</w:t>
      </w:r>
    </w:p>
    <w:p w14:paraId="4208ED05" w14:textId="77777777" w:rsidR="00026047" w:rsidRDefault="00026047">
      <w:pPr>
        <w:spacing w:line="360" w:lineRule="auto"/>
        <w:ind w:left="720"/>
        <w:jc w:val="both"/>
        <w:rPr>
          <w:rtl/>
        </w:rPr>
      </w:pPr>
      <w:r>
        <w:rPr>
          <w:rtl/>
        </w:rPr>
        <w:t>ה</w:t>
      </w:r>
      <w:r>
        <w:rPr>
          <w:rFonts w:hint="cs"/>
          <w:rtl/>
        </w:rPr>
        <w:t xml:space="preserve">מתלוננת הטיחה בנאשם: </w:t>
      </w:r>
      <w:r>
        <w:rPr>
          <w:b/>
          <w:bCs/>
          <w:rtl/>
        </w:rPr>
        <w:t>"</w:t>
      </w:r>
      <w:r>
        <w:rPr>
          <w:rFonts w:hint="cs"/>
          <w:b/>
          <w:bCs/>
          <w:rtl/>
        </w:rPr>
        <w:t>השפלת אותי, רמסת לי את הכבוד"</w:t>
      </w:r>
      <w:r>
        <w:rPr>
          <w:rtl/>
        </w:rPr>
        <w:t xml:space="preserve">. </w:t>
      </w:r>
      <w:r>
        <w:rPr>
          <w:rFonts w:hint="cs"/>
          <w:rtl/>
        </w:rPr>
        <w:t xml:space="preserve">ותוך שהיא בוכה חזרה וטענה כי הנאשם </w:t>
      </w:r>
      <w:r>
        <w:rPr>
          <w:b/>
          <w:bCs/>
          <w:rtl/>
        </w:rPr>
        <w:t>"</w:t>
      </w:r>
      <w:r>
        <w:rPr>
          <w:rFonts w:hint="cs"/>
          <w:b/>
          <w:bCs/>
          <w:rtl/>
        </w:rPr>
        <w:t>נגע לי בתחת, ביד בכוונה מכוונת זה לא סתם"</w:t>
      </w:r>
      <w:r>
        <w:rPr>
          <w:rtl/>
        </w:rPr>
        <w:t xml:space="preserve">. </w:t>
      </w:r>
    </w:p>
    <w:p w14:paraId="6B79B9FF" w14:textId="77777777" w:rsidR="00026047" w:rsidRDefault="00026047">
      <w:pPr>
        <w:spacing w:line="360" w:lineRule="auto"/>
        <w:ind w:left="720"/>
        <w:jc w:val="both"/>
        <w:rPr>
          <w:rtl/>
        </w:rPr>
      </w:pPr>
      <w:r>
        <w:rPr>
          <w:rFonts w:hint="cs"/>
          <w:rtl/>
        </w:rPr>
        <w:t xml:space="preserve">לטענת הנאשם, המתלוננת </w:t>
      </w:r>
      <w:r>
        <w:rPr>
          <w:b/>
          <w:bCs/>
          <w:rtl/>
        </w:rPr>
        <w:t>"</w:t>
      </w:r>
      <w:r>
        <w:rPr>
          <w:rFonts w:hint="cs"/>
          <w:b/>
          <w:bCs/>
          <w:rtl/>
        </w:rPr>
        <w:t>קיבלה ממני שפשוף בישבן משהו כזה"</w:t>
      </w:r>
      <w:r>
        <w:rPr>
          <w:rtl/>
        </w:rPr>
        <w:t xml:space="preserve">, </w:t>
      </w:r>
      <w:r>
        <w:rPr>
          <w:rFonts w:hint="cs"/>
          <w:rtl/>
        </w:rPr>
        <w:t xml:space="preserve">וכי אחד העובדים, משה, נכח במקום וראה שלא אירוע דבר. לדברי הנאשם, יתכן שהמתלוננת לא רצתה לעבוד באותו לילה. לדבריו: </w:t>
      </w:r>
      <w:r>
        <w:rPr>
          <w:b/>
          <w:bCs/>
          <w:rtl/>
        </w:rPr>
        <w:t>"</w:t>
      </w:r>
      <w:r>
        <w:rPr>
          <w:rFonts w:hint="cs"/>
          <w:b/>
          <w:bCs/>
          <w:rtl/>
        </w:rPr>
        <w:t>לא נגעתי באף אחת, אף פעם"</w:t>
      </w:r>
      <w:r>
        <w:rPr>
          <w:rtl/>
        </w:rPr>
        <w:t xml:space="preserve">. </w:t>
      </w:r>
    </w:p>
    <w:p w14:paraId="37E15C08" w14:textId="77777777" w:rsidR="00026047" w:rsidRDefault="00026047">
      <w:pPr>
        <w:spacing w:line="360" w:lineRule="auto"/>
        <w:ind w:left="720" w:hanging="720"/>
        <w:jc w:val="both"/>
        <w:rPr>
          <w:rtl/>
        </w:rPr>
      </w:pPr>
      <w:r>
        <w:rPr>
          <w:rtl/>
        </w:rPr>
        <w:tab/>
      </w:r>
      <w:r>
        <w:rPr>
          <w:rFonts w:hint="cs"/>
          <w:rtl/>
        </w:rPr>
        <w:t xml:space="preserve">במהלך העימות, הרים הנאשם את קולו לעבר המתלוננת האדים ואף גידף את המתלוננת </w:t>
      </w:r>
      <w:r>
        <w:rPr>
          <w:b/>
          <w:bCs/>
          <w:rtl/>
        </w:rPr>
        <w:t>"</w:t>
      </w:r>
      <w:r>
        <w:rPr>
          <w:rFonts w:hint="cs"/>
          <w:b/>
          <w:bCs/>
          <w:rtl/>
        </w:rPr>
        <w:t>קיבינימט את חוצפנית"</w:t>
      </w:r>
      <w:r>
        <w:rPr>
          <w:rtl/>
        </w:rPr>
        <w:t xml:space="preserve">. </w:t>
      </w:r>
      <w:r>
        <w:rPr>
          <w:rFonts w:hint="cs"/>
          <w:rtl/>
        </w:rPr>
        <w:t xml:space="preserve">בשלב זה, לבקשת המתלוננת, הופסק העימות. </w:t>
      </w:r>
    </w:p>
    <w:p w14:paraId="5B946410" w14:textId="77777777" w:rsidR="00026047" w:rsidRDefault="00026047">
      <w:pPr>
        <w:spacing w:line="360" w:lineRule="auto"/>
        <w:ind w:left="720"/>
        <w:jc w:val="both"/>
        <w:rPr>
          <w:rtl/>
        </w:rPr>
      </w:pPr>
      <w:r>
        <w:rPr>
          <w:rtl/>
        </w:rPr>
        <w:t>ב</w:t>
      </w:r>
      <w:r>
        <w:rPr>
          <w:rFonts w:hint="cs"/>
          <w:rtl/>
        </w:rPr>
        <w:t xml:space="preserve">צאתם מהעימות, סיננה המתלוננת </w:t>
      </w:r>
      <w:r>
        <w:rPr>
          <w:b/>
          <w:bCs/>
          <w:rtl/>
        </w:rPr>
        <w:t>"</w:t>
      </w:r>
      <w:r>
        <w:rPr>
          <w:rFonts w:hint="cs"/>
          <w:b/>
          <w:bCs/>
          <w:rtl/>
        </w:rPr>
        <w:t>שקרן כזה"</w:t>
      </w:r>
      <w:r>
        <w:rPr>
          <w:rtl/>
        </w:rPr>
        <w:t xml:space="preserve">. </w:t>
      </w:r>
    </w:p>
    <w:p w14:paraId="66CFACC0" w14:textId="77777777" w:rsidR="00026047" w:rsidRDefault="00026047">
      <w:pPr>
        <w:spacing w:line="360" w:lineRule="auto"/>
        <w:jc w:val="both"/>
        <w:rPr>
          <w:rtl/>
        </w:rPr>
      </w:pPr>
    </w:p>
    <w:p w14:paraId="48233404" w14:textId="77777777" w:rsidR="00026047" w:rsidRDefault="00026047">
      <w:pPr>
        <w:pStyle w:val="BodyText"/>
        <w:ind w:left="720" w:hanging="720"/>
        <w:rPr>
          <w:noProof w:val="0"/>
          <w:rtl/>
        </w:rPr>
      </w:pPr>
      <w:r>
        <w:rPr>
          <w:noProof w:val="0"/>
          <w:rtl/>
        </w:rPr>
        <w:t>7.</w:t>
      </w:r>
      <w:r>
        <w:rPr>
          <w:noProof w:val="0"/>
          <w:rtl/>
        </w:rPr>
        <w:tab/>
      </w:r>
      <w:r>
        <w:rPr>
          <w:rFonts w:hint="cs"/>
          <w:noProof w:val="0"/>
          <w:rtl/>
        </w:rPr>
        <w:t>בהסכמת הצדדים, הוגשה כראיה מטעם התביעה, הודעת משה סימון במשטרה, מיום 12/7/2004 (ת/7). העד מסר, כי בליל האירוע, סמוך לשעת חצות, נכנס למשרד להכין קפה, והנאשם אמר לו שהמתלוננת ביקשה נס קפה. העד יצא מהמקום, ולא ראה דבר.</w:t>
      </w:r>
    </w:p>
    <w:p w14:paraId="098F575F" w14:textId="77777777" w:rsidR="00026047" w:rsidRDefault="00026047">
      <w:pPr>
        <w:pStyle w:val="BodyText"/>
        <w:ind w:left="720" w:hanging="720"/>
        <w:rPr>
          <w:noProof w:val="0"/>
          <w:rtl/>
        </w:rPr>
      </w:pPr>
      <w:r>
        <w:rPr>
          <w:noProof w:val="0"/>
          <w:rtl/>
        </w:rPr>
        <w:tab/>
      </w:r>
      <w:r>
        <w:rPr>
          <w:rFonts w:hint="cs"/>
          <w:noProof w:val="0"/>
          <w:rtl/>
        </w:rPr>
        <w:t>לדברי העד, לא היה שלב שבו שהה בחדר, ביחד עם הנאשם והמתלוננת.</w:t>
      </w:r>
    </w:p>
    <w:p w14:paraId="5B1789CA" w14:textId="77777777" w:rsidR="00026047" w:rsidRDefault="00026047">
      <w:pPr>
        <w:spacing w:line="360" w:lineRule="auto"/>
        <w:jc w:val="both"/>
        <w:rPr>
          <w:rtl/>
        </w:rPr>
      </w:pPr>
      <w:r>
        <w:rPr>
          <w:rtl/>
        </w:rPr>
        <w:tab/>
      </w:r>
      <w:r>
        <w:rPr>
          <w:rFonts w:hint="cs"/>
          <w:rtl/>
        </w:rPr>
        <w:t>העד דחה טענת הנאשם, לפיה כביכול נכח בחדר בזמן שהות המתלוננת במקום.</w:t>
      </w:r>
    </w:p>
    <w:p w14:paraId="310DDFA7" w14:textId="77777777" w:rsidR="00026047" w:rsidRDefault="00026047">
      <w:pPr>
        <w:spacing w:line="360" w:lineRule="auto"/>
        <w:jc w:val="both"/>
        <w:rPr>
          <w:rtl/>
        </w:rPr>
      </w:pPr>
    </w:p>
    <w:p w14:paraId="7C49D844" w14:textId="77777777" w:rsidR="00026047" w:rsidRDefault="00026047">
      <w:pPr>
        <w:spacing w:line="360" w:lineRule="auto"/>
        <w:ind w:firstLine="720"/>
        <w:jc w:val="both"/>
        <w:rPr>
          <w:b/>
          <w:bCs/>
          <w:sz w:val="28"/>
          <w:szCs w:val="28"/>
          <w:u w:val="single"/>
          <w:rtl/>
        </w:rPr>
      </w:pPr>
      <w:r>
        <w:rPr>
          <w:b/>
          <w:bCs/>
          <w:sz w:val="28"/>
          <w:szCs w:val="28"/>
          <w:u w:val="single"/>
          <w:rtl/>
        </w:rPr>
        <w:t>ג</w:t>
      </w:r>
      <w:r>
        <w:rPr>
          <w:rFonts w:hint="cs"/>
          <w:b/>
          <w:bCs/>
          <w:sz w:val="28"/>
          <w:szCs w:val="28"/>
          <w:u w:val="single"/>
          <w:rtl/>
        </w:rPr>
        <w:t>ירסת הנאשם</w:t>
      </w:r>
    </w:p>
    <w:p w14:paraId="37FA974C" w14:textId="77777777" w:rsidR="00026047" w:rsidRDefault="00026047">
      <w:pPr>
        <w:spacing w:line="360" w:lineRule="auto"/>
        <w:ind w:left="720" w:hanging="720"/>
        <w:jc w:val="both"/>
        <w:rPr>
          <w:rtl/>
        </w:rPr>
      </w:pPr>
      <w:r>
        <w:rPr>
          <w:rtl/>
        </w:rPr>
        <w:t>8.</w:t>
      </w:r>
      <w:r>
        <w:rPr>
          <w:rtl/>
        </w:rPr>
        <w:tab/>
      </w:r>
      <w:r>
        <w:rPr>
          <w:rFonts w:hint="cs"/>
          <w:rtl/>
        </w:rPr>
        <w:t xml:space="preserve">הנאשם העיד, כי רעייתו היא מנהלת המפעל, כי הוא חקלאי במקצועו ועובד משמרת ערב ומחליף את ילדיו ובני משפחתו העובדים משמרת בוקר (פרוטוקול, עמוד 22, שורות      15-17). </w:t>
      </w:r>
    </w:p>
    <w:p w14:paraId="238B1C59" w14:textId="77777777" w:rsidR="00026047" w:rsidRDefault="00026047">
      <w:pPr>
        <w:spacing w:line="360" w:lineRule="auto"/>
        <w:ind w:left="720"/>
        <w:jc w:val="both"/>
        <w:rPr>
          <w:rtl/>
        </w:rPr>
      </w:pPr>
      <w:r>
        <w:rPr>
          <w:rtl/>
        </w:rPr>
        <w:t>ה</w:t>
      </w:r>
      <w:r>
        <w:rPr>
          <w:rFonts w:hint="cs"/>
          <w:rtl/>
        </w:rPr>
        <w:t xml:space="preserve">נאשם אישר כי במסגרת עבודתו במפעל הוא אחראי על כל המתרחש, ובין היתר על כל העובדים (פרוטוקול, עמוד 22, שורות 21-23). </w:t>
      </w:r>
    </w:p>
    <w:p w14:paraId="2ACB3EBA" w14:textId="77777777" w:rsidR="00026047" w:rsidRDefault="00026047">
      <w:pPr>
        <w:spacing w:line="360" w:lineRule="auto"/>
        <w:ind w:left="720"/>
        <w:jc w:val="both"/>
        <w:rPr>
          <w:rtl/>
        </w:rPr>
      </w:pPr>
    </w:p>
    <w:p w14:paraId="5232287B" w14:textId="77777777" w:rsidR="00026047" w:rsidRDefault="00026047">
      <w:pPr>
        <w:spacing w:line="360" w:lineRule="auto"/>
        <w:ind w:left="720"/>
        <w:jc w:val="both"/>
        <w:rPr>
          <w:rtl/>
        </w:rPr>
      </w:pPr>
      <w:r>
        <w:rPr>
          <w:rFonts w:hint="cs"/>
          <w:rtl/>
        </w:rPr>
        <w:t xml:space="preserve">לדברי הנאשם, סמוך לשעת חצות, פנתה אליו המתלוננת </w:t>
      </w:r>
      <w:r>
        <w:rPr>
          <w:rtl/>
        </w:rPr>
        <w:t xml:space="preserve">– </w:t>
      </w:r>
      <w:r>
        <w:rPr>
          <w:rFonts w:hint="cs"/>
          <w:rtl/>
        </w:rPr>
        <w:t xml:space="preserve">שעד אז לא ידע את שמה </w:t>
      </w:r>
      <w:r>
        <w:rPr>
          <w:rtl/>
        </w:rPr>
        <w:t xml:space="preserve">– </w:t>
      </w:r>
      <w:r>
        <w:rPr>
          <w:rFonts w:hint="cs"/>
          <w:rtl/>
        </w:rPr>
        <w:t xml:space="preserve">וביקשה ממנו כפית נס קפה. הנאשם הסכים וביקש ממנה להביא ספל. המתלוננת הגישה לנאשם ספל. הנאשם נכנס למטבחון, שם כפית קפה בספל, אך לדבריו לא הבחין במתלוננת שנכנסה לאולם הייצור. </w:t>
      </w:r>
    </w:p>
    <w:p w14:paraId="6947D863" w14:textId="77777777" w:rsidR="00026047" w:rsidRDefault="00026047">
      <w:pPr>
        <w:spacing w:line="360" w:lineRule="auto"/>
        <w:ind w:left="720"/>
        <w:jc w:val="both"/>
        <w:rPr>
          <w:rtl/>
        </w:rPr>
      </w:pPr>
      <w:r>
        <w:rPr>
          <w:rFonts w:hint="cs"/>
          <w:rtl/>
        </w:rPr>
        <w:t xml:space="preserve">הנאשם נכנס למשרד של גיל שם מצוי הקומקום, ולפתע הגיעה המתלוננת </w:t>
      </w:r>
      <w:r>
        <w:rPr>
          <w:b/>
          <w:bCs/>
          <w:rtl/>
        </w:rPr>
        <w:t>"</w:t>
      </w:r>
      <w:r>
        <w:rPr>
          <w:rFonts w:hint="cs"/>
          <w:b/>
          <w:bCs/>
          <w:rtl/>
        </w:rPr>
        <w:t>היא עברה דרכי ואני נותן לה ספל קפה, היא עברה ואני הסתובבתי והשתפשפנו ופתאום היא נתנה צעקה נגעת לי בישבן ואמרתי לה למה את צועקת, והיא אמרה שהיא הולכת למשטרה"</w:t>
      </w:r>
      <w:r>
        <w:rPr>
          <w:rtl/>
        </w:rPr>
        <w:t xml:space="preserve"> (</w:t>
      </w:r>
      <w:r>
        <w:rPr>
          <w:rFonts w:hint="cs"/>
          <w:rtl/>
        </w:rPr>
        <w:t xml:space="preserve">פרוטוקול, עמוד 23, שורות 1-3). </w:t>
      </w:r>
    </w:p>
    <w:p w14:paraId="044548C7" w14:textId="77777777" w:rsidR="00026047" w:rsidRDefault="00026047">
      <w:pPr>
        <w:spacing w:line="360" w:lineRule="auto"/>
        <w:ind w:left="720"/>
        <w:jc w:val="both"/>
        <w:rPr>
          <w:rtl/>
        </w:rPr>
      </w:pPr>
      <w:r>
        <w:rPr>
          <w:rFonts w:hint="cs"/>
          <w:rtl/>
        </w:rPr>
        <w:t xml:space="preserve">בפני השוטרים שהגיעו למקום, הכחיש הנאשם שנגע בישבנה של המתלוננת. בבית המשפט טען הנאשם, כי לאחר הארוע הבין שהמתלוננת ממילא רצתה להתפטר וכי גיל, מנהל התפעול, ציין כי הזהיר אותה ארבע פעמים כי הוא עומד לפטרה, וכי הסתכסכה עם עובדים אחרים במפעל </w:t>
      </w:r>
      <w:r>
        <w:rPr>
          <w:b/>
          <w:bCs/>
          <w:rtl/>
        </w:rPr>
        <w:t>"</w:t>
      </w:r>
      <w:r>
        <w:rPr>
          <w:rFonts w:hint="cs"/>
          <w:b/>
          <w:bCs/>
          <w:rtl/>
        </w:rPr>
        <w:t>היה לה משהו דפוק אולי משהו בראש לא בסדר"</w:t>
      </w:r>
      <w:r>
        <w:rPr>
          <w:rtl/>
        </w:rPr>
        <w:t xml:space="preserve">. </w:t>
      </w:r>
    </w:p>
    <w:p w14:paraId="7105A29A" w14:textId="77777777" w:rsidR="00026047" w:rsidRDefault="00026047">
      <w:pPr>
        <w:spacing w:line="360" w:lineRule="auto"/>
        <w:ind w:left="720"/>
        <w:jc w:val="both"/>
        <w:rPr>
          <w:rtl/>
        </w:rPr>
      </w:pPr>
      <w:r>
        <w:rPr>
          <w:rFonts w:hint="cs"/>
          <w:rtl/>
        </w:rPr>
        <w:t xml:space="preserve">בהמשך, הקצין הנאשם גירסתו וטען אני נשבע בילדים שלי שלא היה שום דבר בעולם. הנאשם הסביר, כי הוא נוהג בעובדיו בחביבות </w:t>
      </w:r>
      <w:r>
        <w:rPr>
          <w:b/>
          <w:bCs/>
          <w:rtl/>
        </w:rPr>
        <w:t>"</w:t>
      </w:r>
      <w:r>
        <w:rPr>
          <w:rFonts w:hint="cs"/>
          <w:b/>
          <w:bCs/>
          <w:rtl/>
        </w:rPr>
        <w:t>ואם נתתי צביטה בלחי זה לא בכוונה, סוטה מין לא?"</w:t>
      </w:r>
      <w:r>
        <w:rPr>
          <w:rtl/>
        </w:rPr>
        <w:t xml:space="preserve"> (</w:t>
      </w:r>
      <w:r>
        <w:rPr>
          <w:rFonts w:hint="cs"/>
          <w:rtl/>
        </w:rPr>
        <w:t xml:space="preserve">פרוטוקול, עמוד 23, שורה 12). </w:t>
      </w:r>
    </w:p>
    <w:p w14:paraId="003BE383" w14:textId="77777777" w:rsidR="00026047" w:rsidRDefault="00026047">
      <w:pPr>
        <w:spacing w:line="360" w:lineRule="auto"/>
        <w:ind w:left="720"/>
        <w:jc w:val="both"/>
        <w:rPr>
          <w:rtl/>
        </w:rPr>
      </w:pPr>
      <w:r>
        <w:rPr>
          <w:rFonts w:hint="cs"/>
          <w:rtl/>
        </w:rPr>
        <w:t xml:space="preserve">לטענת הנאשם, </w:t>
      </w:r>
      <w:r>
        <w:rPr>
          <w:b/>
          <w:bCs/>
          <w:rtl/>
        </w:rPr>
        <w:t>"</w:t>
      </w:r>
      <w:r>
        <w:rPr>
          <w:rFonts w:hint="cs"/>
          <w:b/>
          <w:bCs/>
          <w:rtl/>
        </w:rPr>
        <w:t xml:space="preserve">אני הסתובבתי והיא הסתובבה בדיוק וקרה </w:t>
      </w:r>
      <w:r>
        <w:rPr>
          <w:b/>
          <w:bCs/>
          <w:u w:val="single"/>
          <w:rtl/>
        </w:rPr>
        <w:t>ח</w:t>
      </w:r>
      <w:r>
        <w:rPr>
          <w:rFonts w:hint="cs"/>
          <w:b/>
          <w:bCs/>
          <w:u w:val="single"/>
          <w:rtl/>
        </w:rPr>
        <w:t>יכוך</w:t>
      </w:r>
      <w:r>
        <w:rPr>
          <w:b/>
          <w:bCs/>
          <w:rtl/>
        </w:rPr>
        <w:t xml:space="preserve"> </w:t>
      </w:r>
      <w:r>
        <w:rPr>
          <w:rFonts w:hint="cs"/>
          <w:b/>
          <w:bCs/>
          <w:rtl/>
        </w:rPr>
        <w:t>ולא יותר היא חשבה אולי שנתתי לה נגיעה או משהו"</w:t>
      </w:r>
      <w:r>
        <w:rPr>
          <w:rtl/>
        </w:rPr>
        <w:t xml:space="preserve"> (</w:t>
      </w:r>
      <w:r>
        <w:rPr>
          <w:rFonts w:hint="cs"/>
          <w:rtl/>
        </w:rPr>
        <w:t xml:space="preserve">פרוטוקול, עמוד 23, שורות 28-30). </w:t>
      </w:r>
    </w:p>
    <w:p w14:paraId="1493CBEB" w14:textId="77777777" w:rsidR="00026047" w:rsidRDefault="00026047">
      <w:pPr>
        <w:spacing w:line="360" w:lineRule="auto"/>
        <w:ind w:left="720"/>
        <w:jc w:val="both"/>
        <w:rPr>
          <w:rtl/>
        </w:rPr>
      </w:pPr>
      <w:r>
        <w:rPr>
          <w:rFonts w:hint="cs"/>
          <w:rtl/>
        </w:rPr>
        <w:t xml:space="preserve">באשר לטענת המתלוננת כי נהג לצבוט בלחיים ולטפוח על הכתף, טען הנאשם כי לא זכר שנהג כך כלפי המתלוננת, אך אישר </w:t>
      </w:r>
      <w:r>
        <w:rPr>
          <w:b/>
          <w:bCs/>
          <w:rtl/>
        </w:rPr>
        <w:t>"</w:t>
      </w:r>
      <w:r>
        <w:rPr>
          <w:rFonts w:hint="cs"/>
          <w:b/>
          <w:bCs/>
          <w:rtl/>
        </w:rPr>
        <w:t>להרבה עובדים אני עושה את זה בצורה אבהית ללא שום כוונות... הכל מתוך כבוד וחיבה לעובדים"</w:t>
      </w:r>
      <w:r>
        <w:rPr>
          <w:rtl/>
        </w:rPr>
        <w:t xml:space="preserve"> (</w:t>
      </w:r>
      <w:r>
        <w:rPr>
          <w:rFonts w:hint="cs"/>
          <w:rtl/>
        </w:rPr>
        <w:t xml:space="preserve">פרוטוקול, עמוד 24, שורות 17-19). </w:t>
      </w:r>
    </w:p>
    <w:p w14:paraId="0502BA1D" w14:textId="77777777" w:rsidR="00026047" w:rsidRDefault="00026047">
      <w:pPr>
        <w:spacing w:line="360" w:lineRule="auto"/>
        <w:ind w:left="720"/>
        <w:jc w:val="both"/>
        <w:rPr>
          <w:noProof/>
          <w:rtl/>
        </w:rPr>
      </w:pPr>
      <w:r>
        <w:rPr>
          <w:rFonts w:hint="cs"/>
          <w:rtl/>
        </w:rPr>
        <w:t>הנאשם הכחיש שאדם מטעמו הציע למתלוננת כסף (פרוטוקול, עמוד 24, שורות 21-24).</w:t>
      </w:r>
    </w:p>
    <w:p w14:paraId="54AA8DCF" w14:textId="77777777" w:rsidR="00026047" w:rsidRDefault="00026047">
      <w:pPr>
        <w:spacing w:line="360" w:lineRule="auto"/>
        <w:ind w:left="720"/>
        <w:jc w:val="both"/>
        <w:rPr>
          <w:rtl/>
        </w:rPr>
      </w:pPr>
      <w:r>
        <w:rPr>
          <w:rtl/>
        </w:rPr>
        <w:t>ב</w:t>
      </w:r>
      <w:r>
        <w:rPr>
          <w:rFonts w:hint="cs"/>
          <w:rtl/>
        </w:rPr>
        <w:t xml:space="preserve">חקירתו הנגדית לא שלל הנאשם את האפשרות שלפני הארוע, צבט בלחייה של המתלוננת (פרוטוקול, עמוד 25, שורות 5-6) וכי נגע בלחייה ובכתפה (שם, שורות 16-17). </w:t>
      </w:r>
    </w:p>
    <w:p w14:paraId="2E0F0EBB" w14:textId="77777777" w:rsidR="00026047" w:rsidRDefault="00026047">
      <w:pPr>
        <w:spacing w:line="360" w:lineRule="auto"/>
        <w:ind w:left="720"/>
        <w:jc w:val="both"/>
        <w:rPr>
          <w:rtl/>
        </w:rPr>
      </w:pPr>
      <w:r>
        <w:rPr>
          <w:rFonts w:hint="cs"/>
          <w:rtl/>
        </w:rPr>
        <w:t xml:space="preserve">משנתבקש הנאשם להסביר כיצד מתיישבת תשובתו זו עם הכחשתו במשטרה, כי מעולם לא נגע במתלוננת בצורה כלשהי (ת/4, שורות 19-20) השיב הנאשם </w:t>
      </w:r>
      <w:r>
        <w:rPr>
          <w:b/>
          <w:bCs/>
          <w:rtl/>
        </w:rPr>
        <w:t>"</w:t>
      </w:r>
      <w:r>
        <w:rPr>
          <w:rFonts w:hint="cs"/>
          <w:b/>
          <w:bCs/>
          <w:rtl/>
        </w:rPr>
        <w:t>כי לא הכרתי אותה"</w:t>
      </w:r>
      <w:r>
        <w:rPr>
          <w:rtl/>
        </w:rPr>
        <w:t xml:space="preserve"> (</w:t>
      </w:r>
      <w:r>
        <w:rPr>
          <w:rFonts w:hint="cs"/>
          <w:rtl/>
        </w:rPr>
        <w:t>פרוטוקול, עמוד 25, שורות 21-23).</w:t>
      </w:r>
    </w:p>
    <w:p w14:paraId="12B4E165" w14:textId="77777777" w:rsidR="00026047" w:rsidRDefault="00026047">
      <w:pPr>
        <w:spacing w:line="360" w:lineRule="auto"/>
        <w:ind w:left="720"/>
        <w:jc w:val="both"/>
        <w:rPr>
          <w:rtl/>
        </w:rPr>
      </w:pPr>
      <w:r>
        <w:rPr>
          <w:rFonts w:hint="cs"/>
          <w:rtl/>
        </w:rPr>
        <w:t xml:space="preserve">בהתייחסו לטענת המתלוננת כי נגיעתו בישבנה, היתה מכוונת ולא מקרית, התמחק הנאשם, מתשובה עניינית: </w:t>
      </w:r>
      <w:r>
        <w:rPr>
          <w:b/>
          <w:bCs/>
          <w:rtl/>
        </w:rPr>
        <w:t>"</w:t>
      </w:r>
      <w:r>
        <w:rPr>
          <w:rFonts w:hint="cs"/>
          <w:b/>
          <w:bCs/>
          <w:rtl/>
        </w:rPr>
        <w:t>יכול להיות שהרגישה את השפשוף... גם בעדות היא אומרת שצריך להיזהר ממני אז מה פתאום היא באה אלי למשרד"</w:t>
      </w:r>
      <w:r>
        <w:rPr>
          <w:rtl/>
        </w:rPr>
        <w:t xml:space="preserve"> (</w:t>
      </w:r>
      <w:r>
        <w:rPr>
          <w:rFonts w:hint="cs"/>
          <w:rtl/>
        </w:rPr>
        <w:t xml:space="preserve">פרוטוקול, עמוד 27, שורות 3-5). </w:t>
      </w:r>
    </w:p>
    <w:p w14:paraId="4037A1C7" w14:textId="77777777" w:rsidR="00026047" w:rsidRDefault="00026047">
      <w:pPr>
        <w:spacing w:line="360" w:lineRule="auto"/>
        <w:ind w:left="720"/>
        <w:jc w:val="both"/>
        <w:rPr>
          <w:rtl/>
        </w:rPr>
      </w:pPr>
      <w:r>
        <w:rPr>
          <w:rFonts w:hint="cs"/>
          <w:rtl/>
        </w:rPr>
        <w:t>לטענת הנאשם, המתלוננת החליטה להתלונן דווקא נגדו, משום שהוא בעל הבית וממנו  יכולה היא לסחוט פיצוי כספי (פרוטוקול, עמוד 27, שורות 23-27).</w:t>
      </w:r>
    </w:p>
    <w:p w14:paraId="31463113" w14:textId="77777777" w:rsidR="00026047" w:rsidRDefault="00026047">
      <w:pPr>
        <w:spacing w:line="360" w:lineRule="auto"/>
        <w:ind w:left="720"/>
        <w:jc w:val="both"/>
        <w:rPr>
          <w:rtl/>
        </w:rPr>
      </w:pPr>
    </w:p>
    <w:p w14:paraId="6CD58150" w14:textId="77777777" w:rsidR="00026047" w:rsidRDefault="00026047">
      <w:pPr>
        <w:spacing w:line="360" w:lineRule="auto"/>
        <w:ind w:left="720"/>
        <w:jc w:val="both"/>
        <w:rPr>
          <w:rtl/>
        </w:rPr>
      </w:pPr>
      <w:r>
        <w:rPr>
          <w:rFonts w:hint="cs"/>
          <w:rtl/>
        </w:rPr>
        <w:t>הנאשם אישר כי דבריו אלה אינם מבוססים על ראיה אלא, לכל היותר, על דברי עורך דינו (פרוטוקול, עמוד 27, שורות 28-31, ועמוד 28, שורות 1-6).</w:t>
      </w:r>
    </w:p>
    <w:p w14:paraId="55CECAFA" w14:textId="77777777" w:rsidR="00026047" w:rsidRDefault="00026047">
      <w:pPr>
        <w:spacing w:line="360" w:lineRule="auto"/>
        <w:ind w:left="720"/>
        <w:jc w:val="both"/>
        <w:rPr>
          <w:rtl/>
        </w:rPr>
      </w:pPr>
    </w:p>
    <w:p w14:paraId="794DCED4" w14:textId="77777777" w:rsidR="00026047" w:rsidRDefault="00026047">
      <w:pPr>
        <w:spacing w:line="360" w:lineRule="auto"/>
        <w:ind w:left="720"/>
        <w:jc w:val="both"/>
        <w:rPr>
          <w:rtl/>
        </w:rPr>
      </w:pPr>
      <w:r>
        <w:rPr>
          <w:rFonts w:hint="cs"/>
          <w:rtl/>
        </w:rPr>
        <w:t xml:space="preserve">הנאשם טען כי בכייה של המתלוננת </w:t>
      </w:r>
      <w:r>
        <w:rPr>
          <w:b/>
          <w:bCs/>
          <w:rtl/>
        </w:rPr>
        <w:t>"</w:t>
      </w:r>
      <w:r>
        <w:rPr>
          <w:rFonts w:hint="cs"/>
          <w:b/>
          <w:bCs/>
          <w:rtl/>
        </w:rPr>
        <w:t xml:space="preserve">נועד ליצור מצב שבאמת היתה נגיעה, </w:t>
      </w:r>
      <w:r>
        <w:rPr>
          <w:b/>
          <w:bCs/>
          <w:u w:val="single"/>
          <w:rtl/>
        </w:rPr>
        <w:t>ו</w:t>
      </w:r>
      <w:r>
        <w:rPr>
          <w:rFonts w:hint="cs"/>
          <w:b/>
          <w:bCs/>
          <w:u w:val="single"/>
          <w:rtl/>
        </w:rPr>
        <w:t>לא היתה</w:t>
      </w:r>
      <w:r>
        <w:rPr>
          <w:b/>
          <w:bCs/>
          <w:rtl/>
        </w:rPr>
        <w:t xml:space="preserve">, </w:t>
      </w:r>
      <w:r>
        <w:rPr>
          <w:rFonts w:hint="cs"/>
          <w:b/>
          <w:bCs/>
          <w:rtl/>
        </w:rPr>
        <w:t xml:space="preserve">היא רוצה להביא למצב כזה שבאמת היה </w:t>
      </w:r>
      <w:r>
        <w:rPr>
          <w:b/>
          <w:bCs/>
          <w:u w:val="single"/>
          <w:rtl/>
        </w:rPr>
        <w:t>א</w:t>
      </w:r>
      <w:r>
        <w:rPr>
          <w:rFonts w:hint="cs"/>
          <w:b/>
          <w:bCs/>
          <w:u w:val="single"/>
          <w:rtl/>
        </w:rPr>
        <w:t>בל לא היו דברים מעולם</w:t>
      </w:r>
      <w:r>
        <w:rPr>
          <w:b/>
          <w:bCs/>
          <w:rtl/>
        </w:rPr>
        <w:t xml:space="preserve">" </w:t>
      </w:r>
      <w:r>
        <w:rPr>
          <w:rtl/>
        </w:rPr>
        <w:t>(</w:t>
      </w:r>
      <w:r>
        <w:rPr>
          <w:rFonts w:hint="cs"/>
          <w:rtl/>
        </w:rPr>
        <w:t xml:space="preserve">פרוטוקול, עמוד 28, שורות 18-19). </w:t>
      </w:r>
    </w:p>
    <w:p w14:paraId="39049E71" w14:textId="77777777" w:rsidR="00026047" w:rsidRDefault="00026047">
      <w:pPr>
        <w:spacing w:line="360" w:lineRule="auto"/>
        <w:ind w:left="720"/>
        <w:jc w:val="both"/>
        <w:rPr>
          <w:rtl/>
        </w:rPr>
      </w:pPr>
      <w:r>
        <w:rPr>
          <w:rFonts w:hint="cs"/>
          <w:rtl/>
        </w:rPr>
        <w:t xml:space="preserve">הנאשם אישר כי מעולם, קודם לאירוע, לא ידע על בעייתיות בתפקוד המתלוננת, וכי לראשונה, נודע לו הדבר רק לאחר שמנהל התפעול מסר גירסתו בפני סניגורו (פרוטוקול, עמוד 29, שורות 9-24). </w:t>
      </w:r>
    </w:p>
    <w:p w14:paraId="013F1F9C" w14:textId="77777777" w:rsidR="00026047" w:rsidRDefault="00026047">
      <w:pPr>
        <w:spacing w:line="360" w:lineRule="auto"/>
        <w:ind w:left="720"/>
        <w:jc w:val="both"/>
        <w:rPr>
          <w:rtl/>
        </w:rPr>
      </w:pPr>
      <w:r>
        <w:rPr>
          <w:rFonts w:hint="cs"/>
          <w:rtl/>
        </w:rPr>
        <w:t xml:space="preserve">לדברי הנאשם, תלונת המתלוננת באה בעקבות אזהרתה על ידי גיל, כי ניתנת לה הזדמנות אחרונה שבעקבותיה תפוטר (פרוטוקול, עמוד 30, שורות 17-18, עמוד 31, שורות 1-2). </w:t>
      </w:r>
    </w:p>
    <w:p w14:paraId="6DAC4CE1" w14:textId="77777777" w:rsidR="00026047" w:rsidRDefault="00026047">
      <w:pPr>
        <w:spacing w:line="360" w:lineRule="auto"/>
        <w:ind w:left="720"/>
        <w:jc w:val="both"/>
        <w:rPr>
          <w:rtl/>
        </w:rPr>
      </w:pPr>
    </w:p>
    <w:p w14:paraId="060E5033" w14:textId="77777777" w:rsidR="00026047" w:rsidRDefault="00026047">
      <w:pPr>
        <w:spacing w:line="360" w:lineRule="auto"/>
        <w:ind w:left="720"/>
        <w:jc w:val="both"/>
        <w:rPr>
          <w:rtl/>
        </w:rPr>
      </w:pPr>
    </w:p>
    <w:p w14:paraId="6E27684D" w14:textId="77777777" w:rsidR="00026047" w:rsidRDefault="00026047">
      <w:pPr>
        <w:spacing w:line="360" w:lineRule="auto"/>
        <w:ind w:left="720"/>
        <w:jc w:val="both"/>
        <w:rPr>
          <w:rtl/>
        </w:rPr>
      </w:pPr>
    </w:p>
    <w:p w14:paraId="78D93F84" w14:textId="77777777" w:rsidR="00026047" w:rsidRDefault="00026047">
      <w:pPr>
        <w:pStyle w:val="BodyText"/>
        <w:ind w:left="720"/>
        <w:rPr>
          <w:noProof w:val="0"/>
          <w:rtl/>
        </w:rPr>
      </w:pPr>
      <w:r>
        <w:rPr>
          <w:noProof w:val="0"/>
          <w:rtl/>
        </w:rPr>
        <w:t>מ</w:t>
      </w:r>
      <w:r>
        <w:rPr>
          <w:rFonts w:hint="cs"/>
          <w:noProof w:val="0"/>
          <w:rtl/>
        </w:rPr>
        <w:t xml:space="preserve">שנתבקש הנאשם להתייחס לדברי המתלוננת </w:t>
      </w:r>
      <w:r>
        <w:rPr>
          <w:b/>
          <w:bCs/>
          <w:noProof w:val="0"/>
          <w:rtl/>
        </w:rPr>
        <w:t>"</w:t>
      </w:r>
      <w:r>
        <w:rPr>
          <w:rFonts w:hint="cs"/>
          <w:b/>
          <w:bCs/>
          <w:noProof w:val="0"/>
          <w:rtl/>
        </w:rPr>
        <w:t xml:space="preserve">אני לא צריכה לראות בשביל להרגיש את האצבעות" </w:t>
      </w:r>
      <w:r>
        <w:rPr>
          <w:noProof w:val="0"/>
          <w:rtl/>
        </w:rPr>
        <w:t>(</w:t>
      </w:r>
      <w:r>
        <w:rPr>
          <w:rFonts w:hint="cs"/>
          <w:noProof w:val="0"/>
          <w:rtl/>
        </w:rPr>
        <w:t xml:space="preserve">פרוטוקול, עמוד 12, שורות 10-11), הגיב הנאשם: </w:t>
      </w:r>
      <w:r>
        <w:rPr>
          <w:b/>
          <w:bCs/>
          <w:noProof w:val="0"/>
          <w:rtl/>
        </w:rPr>
        <w:t>"</w:t>
      </w:r>
      <w:r>
        <w:rPr>
          <w:rFonts w:hint="cs"/>
          <w:b/>
          <w:bCs/>
          <w:noProof w:val="0"/>
          <w:rtl/>
        </w:rPr>
        <w:t>זה שקר שהיא אמרה את זה, היתה התחככות לא היתה נגיעה, מה אני אבוא לצבוט אותה בישבן"</w:t>
      </w:r>
      <w:r>
        <w:rPr>
          <w:noProof w:val="0"/>
          <w:rtl/>
        </w:rPr>
        <w:t xml:space="preserve"> (</w:t>
      </w:r>
      <w:r>
        <w:rPr>
          <w:rFonts w:hint="cs"/>
          <w:noProof w:val="0"/>
          <w:rtl/>
        </w:rPr>
        <w:t xml:space="preserve">פרוטוקול, עמוד 31, שורות 5-8). משנתבקש הנאשם להתייחס לתגובת המתלוננת, כי למרות הביגוד שלבשה, </w:t>
      </w:r>
      <w:r>
        <w:rPr>
          <w:noProof w:val="0"/>
          <w:u w:val="single"/>
          <w:rtl/>
        </w:rPr>
        <w:t>ח</w:t>
      </w:r>
      <w:r>
        <w:rPr>
          <w:rFonts w:hint="cs"/>
          <w:noProof w:val="0"/>
          <w:u w:val="single"/>
          <w:rtl/>
        </w:rPr>
        <w:t>שה</w:t>
      </w:r>
      <w:r>
        <w:rPr>
          <w:noProof w:val="0"/>
          <w:rtl/>
        </w:rPr>
        <w:t xml:space="preserve"> </w:t>
      </w:r>
      <w:r>
        <w:rPr>
          <w:rFonts w:hint="cs"/>
          <w:noProof w:val="0"/>
          <w:rtl/>
        </w:rPr>
        <w:t xml:space="preserve">בנגיעה (פרוטוקול, עמוד 12, שורות 14-15), נמנע הנאשם מתשובה עניינית, ותקף את המתלוננת </w:t>
      </w:r>
      <w:r>
        <w:rPr>
          <w:b/>
          <w:bCs/>
          <w:noProof w:val="0"/>
          <w:rtl/>
        </w:rPr>
        <w:t>"</w:t>
      </w:r>
      <w:r>
        <w:rPr>
          <w:rFonts w:hint="cs"/>
          <w:b/>
          <w:bCs/>
          <w:noProof w:val="0"/>
          <w:rtl/>
        </w:rPr>
        <w:t>סליחה פעם זה נגיעה פעם צביטה למה כל פעם זה שונה"</w:t>
      </w:r>
      <w:r>
        <w:rPr>
          <w:noProof w:val="0"/>
          <w:rtl/>
        </w:rPr>
        <w:t xml:space="preserve"> (</w:t>
      </w:r>
      <w:r>
        <w:rPr>
          <w:rFonts w:hint="cs"/>
          <w:noProof w:val="0"/>
          <w:rtl/>
        </w:rPr>
        <w:t xml:space="preserve">פרוטוקול, עמוד 31, שורות 9-11). </w:t>
      </w:r>
    </w:p>
    <w:p w14:paraId="41669A5F" w14:textId="77777777" w:rsidR="00026047" w:rsidRDefault="00026047">
      <w:pPr>
        <w:pStyle w:val="BodyText"/>
        <w:ind w:left="720"/>
        <w:rPr>
          <w:noProof w:val="0"/>
          <w:rtl/>
        </w:rPr>
      </w:pPr>
      <w:r>
        <w:rPr>
          <w:rFonts w:hint="cs"/>
          <w:noProof w:val="0"/>
          <w:rtl/>
        </w:rPr>
        <w:t xml:space="preserve">הנאשם הכחיש שלאור תגובתה הנסערת של המתלוננת צחק, אך אישר כי אמר לה </w:t>
      </w:r>
      <w:r>
        <w:rPr>
          <w:b/>
          <w:bCs/>
          <w:noProof w:val="0"/>
          <w:rtl/>
        </w:rPr>
        <w:t>"</w:t>
      </w:r>
      <w:r>
        <w:rPr>
          <w:rFonts w:hint="cs"/>
          <w:b/>
          <w:bCs/>
          <w:noProof w:val="0"/>
          <w:rtl/>
        </w:rPr>
        <w:t>מה קרה מה עשיתי, אני אקח אותך למשטרה אם את רוצה או הביתה"</w:t>
      </w:r>
      <w:r>
        <w:rPr>
          <w:noProof w:val="0"/>
          <w:rtl/>
        </w:rPr>
        <w:t xml:space="preserve"> (</w:t>
      </w:r>
      <w:r>
        <w:rPr>
          <w:rFonts w:hint="cs"/>
          <w:noProof w:val="0"/>
          <w:rtl/>
        </w:rPr>
        <w:t xml:space="preserve">פרוטוקול, עמוד 31, שורות 25-26). </w:t>
      </w:r>
    </w:p>
    <w:p w14:paraId="183D0C40" w14:textId="77777777" w:rsidR="00026047" w:rsidRDefault="00026047">
      <w:pPr>
        <w:pStyle w:val="BodyText"/>
        <w:ind w:left="720"/>
        <w:rPr>
          <w:noProof w:val="0"/>
          <w:rtl/>
        </w:rPr>
      </w:pPr>
    </w:p>
    <w:p w14:paraId="790BAFA4" w14:textId="77777777" w:rsidR="00026047" w:rsidRDefault="00026047">
      <w:pPr>
        <w:pStyle w:val="BodyText"/>
        <w:ind w:left="720"/>
        <w:rPr>
          <w:noProof w:val="0"/>
          <w:rtl/>
        </w:rPr>
      </w:pPr>
      <w:r>
        <w:rPr>
          <w:rFonts w:hint="cs"/>
          <w:noProof w:val="0"/>
          <w:rtl/>
        </w:rPr>
        <w:t xml:space="preserve">לדברי הנאשם, הפנה את העובד משה סימון למסור עדות במשטרה, מאחר שנכח במקום בשעת האירוע. הנאשם הסביר, כי מחששו מהמשטרה, טען העד סימון שלא ראה דבר (פרוטוקול, עמוד 31, שורות 30-31; עמוד 32, שורות 1-3). </w:t>
      </w:r>
    </w:p>
    <w:p w14:paraId="505E0FDA" w14:textId="77777777" w:rsidR="00026047" w:rsidRDefault="00026047">
      <w:pPr>
        <w:pStyle w:val="BodyText"/>
        <w:ind w:left="720"/>
        <w:rPr>
          <w:noProof w:val="0"/>
          <w:rtl/>
        </w:rPr>
      </w:pPr>
    </w:p>
    <w:p w14:paraId="4392FFFA" w14:textId="77777777" w:rsidR="00026047" w:rsidRDefault="00026047">
      <w:pPr>
        <w:pStyle w:val="BodyText"/>
        <w:ind w:left="720"/>
        <w:rPr>
          <w:noProof w:val="0"/>
          <w:rtl/>
        </w:rPr>
      </w:pPr>
      <w:r>
        <w:rPr>
          <w:rFonts w:hint="cs"/>
          <w:noProof w:val="0"/>
          <w:rtl/>
        </w:rPr>
        <w:t xml:space="preserve">בהמשך חקירתו הנגדית, שינה הנאשם טעמו ביחס למהות המגע הפיזי בינו לבין המתלוננת והעלה גירסה חדשה </w:t>
      </w:r>
      <w:r>
        <w:rPr>
          <w:b/>
          <w:bCs/>
          <w:noProof w:val="0"/>
          <w:rtl/>
        </w:rPr>
        <w:t>"</w:t>
      </w:r>
      <w:r>
        <w:rPr>
          <w:rFonts w:hint="cs"/>
          <w:b/>
          <w:bCs/>
          <w:noProof w:val="0"/>
          <w:rtl/>
        </w:rPr>
        <w:t>כשהיא נכנסה משה היה איתי, אני מחזיק את הארנק בכיס ימין קדמי, יכול להיות ש</w:t>
      </w:r>
      <w:r>
        <w:rPr>
          <w:b/>
          <w:bCs/>
          <w:noProof w:val="0"/>
          <w:u w:val="single"/>
          <w:rtl/>
        </w:rPr>
        <w:t>כ</w:t>
      </w:r>
      <w:r>
        <w:rPr>
          <w:rFonts w:hint="cs"/>
          <w:b/>
          <w:bCs/>
          <w:noProof w:val="0"/>
          <w:u w:val="single"/>
          <w:rtl/>
        </w:rPr>
        <w:t>שהסתובבתי היא הרגישה את החיכוך של הארנק בישבן שלה</w:t>
      </w:r>
      <w:r>
        <w:rPr>
          <w:b/>
          <w:bCs/>
          <w:noProof w:val="0"/>
          <w:rtl/>
        </w:rPr>
        <w:t xml:space="preserve">..." </w:t>
      </w:r>
      <w:r>
        <w:rPr>
          <w:noProof w:val="0"/>
          <w:rtl/>
        </w:rPr>
        <w:t>(</w:t>
      </w:r>
      <w:r>
        <w:rPr>
          <w:rFonts w:hint="cs"/>
          <w:noProof w:val="0"/>
          <w:rtl/>
        </w:rPr>
        <w:t xml:space="preserve">פרוטוקול, עמוד 32, שורות 16-18). </w:t>
      </w:r>
    </w:p>
    <w:p w14:paraId="7972F53B" w14:textId="77777777" w:rsidR="00026047" w:rsidRDefault="00026047">
      <w:pPr>
        <w:pStyle w:val="BodyText"/>
        <w:ind w:left="720"/>
        <w:rPr>
          <w:noProof w:val="0"/>
          <w:rtl/>
        </w:rPr>
      </w:pPr>
      <w:r>
        <w:rPr>
          <w:rFonts w:hint="cs"/>
          <w:noProof w:val="0"/>
          <w:rtl/>
        </w:rPr>
        <w:t xml:space="preserve">לשאלת התובעת, מדוע לא מסר בהודעתו במשטרה, גירסה זו, שהחיכוך עם המתלוננת היה באמצעות ארנקו, מסר הנאשם: </w:t>
      </w:r>
      <w:r>
        <w:rPr>
          <w:b/>
          <w:bCs/>
          <w:noProof w:val="0"/>
          <w:rtl/>
        </w:rPr>
        <w:t>"</w:t>
      </w:r>
      <w:r>
        <w:rPr>
          <w:rFonts w:hint="cs"/>
          <w:b/>
          <w:bCs/>
          <w:noProof w:val="0"/>
          <w:rtl/>
        </w:rPr>
        <w:t xml:space="preserve">פתאום אני חושב לעצמי מאיפה יכול להיות החיכוך הזה" </w:t>
      </w:r>
      <w:r>
        <w:rPr>
          <w:noProof w:val="0"/>
          <w:rtl/>
        </w:rPr>
        <w:t>(</w:t>
      </w:r>
      <w:r>
        <w:rPr>
          <w:rFonts w:hint="cs"/>
          <w:noProof w:val="0"/>
          <w:rtl/>
        </w:rPr>
        <w:t xml:space="preserve">פרוטוקול, עמוד 35, שורות 1-2), ובהמשך </w:t>
      </w:r>
      <w:r>
        <w:rPr>
          <w:b/>
          <w:bCs/>
          <w:noProof w:val="0"/>
          <w:rtl/>
        </w:rPr>
        <w:t>"</w:t>
      </w:r>
      <w:r>
        <w:rPr>
          <w:rFonts w:hint="cs"/>
          <w:b/>
          <w:bCs/>
          <w:noProof w:val="0"/>
          <w:rtl/>
        </w:rPr>
        <w:t>אני מנסה לשחזר למה היא באה ואמרה, אני כל הזמן משחזר, והארנק עולה אצלי קדימה ובסיבוב היתה הנגיעה, אולי זה לא הארנק, אולי הישבן, אבל היד לא. לא נגעתי עם היד"</w:t>
      </w:r>
      <w:r>
        <w:rPr>
          <w:noProof w:val="0"/>
          <w:rtl/>
        </w:rPr>
        <w:t xml:space="preserve"> (</w:t>
      </w:r>
      <w:r>
        <w:rPr>
          <w:rFonts w:hint="cs"/>
          <w:noProof w:val="0"/>
          <w:rtl/>
        </w:rPr>
        <w:t>פרוטוקול, עמוד 35, שורות 5-7).</w:t>
      </w:r>
    </w:p>
    <w:p w14:paraId="4A36C95A" w14:textId="77777777" w:rsidR="00026047" w:rsidRDefault="00026047">
      <w:pPr>
        <w:pStyle w:val="BodyText"/>
        <w:ind w:left="720"/>
        <w:rPr>
          <w:noProof w:val="0"/>
          <w:rtl/>
        </w:rPr>
      </w:pPr>
    </w:p>
    <w:p w14:paraId="32D75158" w14:textId="77777777" w:rsidR="00026047" w:rsidRDefault="00026047">
      <w:pPr>
        <w:pStyle w:val="BodyText"/>
        <w:ind w:left="720"/>
        <w:rPr>
          <w:noProof w:val="0"/>
          <w:rtl/>
        </w:rPr>
      </w:pPr>
      <w:r>
        <w:rPr>
          <w:rFonts w:hint="cs"/>
          <w:noProof w:val="0"/>
          <w:rtl/>
        </w:rPr>
        <w:t xml:space="preserve">לשאלת התובעת, מדוע לא מסר בהודעתו במשטרה כי המתלוננת </w:t>
      </w:r>
      <w:r>
        <w:rPr>
          <w:b/>
          <w:bCs/>
          <w:noProof w:val="0"/>
          <w:rtl/>
        </w:rPr>
        <w:t>"</w:t>
      </w:r>
      <w:r>
        <w:rPr>
          <w:rFonts w:hint="cs"/>
          <w:b/>
          <w:bCs/>
          <w:noProof w:val="0"/>
          <w:rtl/>
        </w:rPr>
        <w:t>תפרה לו תיק"</w:t>
      </w:r>
      <w:r>
        <w:rPr>
          <w:noProof w:val="0"/>
          <w:rtl/>
        </w:rPr>
        <w:t xml:space="preserve">, </w:t>
      </w:r>
      <w:r>
        <w:rPr>
          <w:rFonts w:hint="cs"/>
          <w:noProof w:val="0"/>
          <w:rtl/>
        </w:rPr>
        <w:t>מסר הנאשם כי אמר זאת לשוטר מספר פעמים אך השוטר לא כתב זאת (פרוטוקול, עמוד 33, שורות 20-24).</w:t>
      </w:r>
    </w:p>
    <w:p w14:paraId="09587A09" w14:textId="77777777" w:rsidR="00026047" w:rsidRDefault="00026047">
      <w:pPr>
        <w:pStyle w:val="BodyText"/>
        <w:ind w:left="720"/>
        <w:rPr>
          <w:noProof w:val="0"/>
          <w:rtl/>
        </w:rPr>
      </w:pPr>
      <w:r>
        <w:rPr>
          <w:rFonts w:hint="cs"/>
          <w:noProof w:val="0"/>
          <w:rtl/>
        </w:rPr>
        <w:t xml:space="preserve">לדברי הנאשם, לא אמר זאת לסניגורו (פרוטוקול, עמוד 33, שורות 27-28). </w:t>
      </w:r>
    </w:p>
    <w:p w14:paraId="224E4F50" w14:textId="77777777" w:rsidR="00026047" w:rsidRDefault="00026047">
      <w:pPr>
        <w:pStyle w:val="BodyText"/>
        <w:ind w:left="720"/>
        <w:rPr>
          <w:noProof w:val="0"/>
          <w:rtl/>
        </w:rPr>
      </w:pPr>
    </w:p>
    <w:p w14:paraId="314571B3" w14:textId="77777777" w:rsidR="00026047" w:rsidRDefault="00026047">
      <w:pPr>
        <w:pStyle w:val="BodyText"/>
        <w:ind w:left="720"/>
        <w:rPr>
          <w:noProof w:val="0"/>
          <w:rtl/>
        </w:rPr>
      </w:pPr>
    </w:p>
    <w:p w14:paraId="5027BE5D" w14:textId="77777777" w:rsidR="00026047" w:rsidRDefault="00026047">
      <w:pPr>
        <w:pStyle w:val="BodyText"/>
        <w:ind w:left="720"/>
        <w:rPr>
          <w:noProof w:val="0"/>
          <w:rtl/>
        </w:rPr>
      </w:pPr>
    </w:p>
    <w:p w14:paraId="1FBEC390" w14:textId="77777777" w:rsidR="00026047" w:rsidRDefault="00026047">
      <w:pPr>
        <w:pStyle w:val="BodyText"/>
        <w:ind w:left="720"/>
        <w:rPr>
          <w:noProof w:val="0"/>
          <w:rtl/>
        </w:rPr>
      </w:pPr>
    </w:p>
    <w:p w14:paraId="7461339E" w14:textId="77777777" w:rsidR="00026047" w:rsidRDefault="00026047">
      <w:pPr>
        <w:pStyle w:val="BodyText"/>
        <w:ind w:left="720" w:hanging="720"/>
        <w:rPr>
          <w:noProof w:val="0"/>
          <w:rtl/>
        </w:rPr>
      </w:pPr>
      <w:r>
        <w:rPr>
          <w:noProof w:val="0"/>
          <w:rtl/>
        </w:rPr>
        <w:t>9.</w:t>
      </w:r>
      <w:r>
        <w:rPr>
          <w:noProof w:val="0"/>
          <w:rtl/>
        </w:rPr>
        <w:tab/>
      </w:r>
      <w:r>
        <w:rPr>
          <w:rFonts w:hint="cs"/>
          <w:noProof w:val="0"/>
          <w:rtl/>
        </w:rPr>
        <w:t>בהודעתו במשטרה, מיום 12/7/2004 (ת/4) מסר הנאשם, כי סמוך לשעה 01:00, ביקשה ממנו המתלוננת נס קפה. לאחר שהשיב בחיוב, הגישה לו המתלוננת ספל. הנאשם נכנס למטבחון, שֹם אבקת נס קפה בספל, ניגש לחדרו של גיל, שם יש מים חמים, ונתן למתלוננת את הספל. לדברי הנאשם, במקום נכח העובד משה סימון.</w:t>
      </w:r>
    </w:p>
    <w:p w14:paraId="5006191A" w14:textId="77777777" w:rsidR="00026047" w:rsidRDefault="00026047">
      <w:pPr>
        <w:pStyle w:val="BodyText"/>
        <w:ind w:left="720" w:hanging="720"/>
        <w:rPr>
          <w:noProof w:val="0"/>
          <w:rtl/>
        </w:rPr>
      </w:pPr>
      <w:r>
        <w:rPr>
          <w:noProof w:val="0"/>
          <w:rtl/>
        </w:rPr>
        <w:tab/>
      </w:r>
      <w:r>
        <w:rPr>
          <w:rFonts w:hint="cs"/>
          <w:noProof w:val="0"/>
          <w:rtl/>
        </w:rPr>
        <w:t xml:space="preserve">הנאשם מסר, כי בשלב זה, המתלוננת </w:t>
      </w:r>
      <w:r>
        <w:rPr>
          <w:b/>
          <w:bCs/>
          <w:noProof w:val="0"/>
          <w:rtl/>
        </w:rPr>
        <w:t>"</w:t>
      </w:r>
      <w:r>
        <w:rPr>
          <w:rFonts w:hint="cs"/>
          <w:b/>
          <w:bCs/>
          <w:noProof w:val="0"/>
          <w:rtl/>
        </w:rPr>
        <w:t xml:space="preserve">השתפשפה בי בכך שאני עמדתי בפתח הכניסה לחדר, היא נכנסה לקחת את הכוס נס, ואז </w:t>
      </w:r>
      <w:r>
        <w:rPr>
          <w:b/>
          <w:bCs/>
          <w:noProof w:val="0"/>
          <w:u w:val="single"/>
          <w:rtl/>
        </w:rPr>
        <w:t>ה</w:t>
      </w:r>
      <w:r>
        <w:rPr>
          <w:rFonts w:hint="cs"/>
          <w:b/>
          <w:bCs/>
          <w:noProof w:val="0"/>
          <w:u w:val="single"/>
          <w:rtl/>
        </w:rPr>
        <w:t>אחוריים שלי נגעו באחוריים שלה</w:t>
      </w:r>
      <w:r>
        <w:rPr>
          <w:b/>
          <w:bCs/>
          <w:noProof w:val="0"/>
          <w:rtl/>
        </w:rPr>
        <w:t xml:space="preserve">, </w:t>
      </w:r>
      <w:r>
        <w:rPr>
          <w:rFonts w:hint="cs"/>
          <w:b/>
          <w:bCs/>
          <w:noProof w:val="0"/>
          <w:rtl/>
        </w:rPr>
        <w:t>ואני אפילו לא שמתי לב, ואז היא נתנה צעקה"</w:t>
      </w:r>
      <w:r>
        <w:rPr>
          <w:noProof w:val="0"/>
          <w:rtl/>
        </w:rPr>
        <w:t xml:space="preserve"> (</w:t>
      </w:r>
      <w:r>
        <w:rPr>
          <w:rFonts w:hint="cs"/>
          <w:noProof w:val="0"/>
          <w:rtl/>
        </w:rPr>
        <w:t xml:space="preserve">ת/4, עמוד 1, שורות 5-7). </w:t>
      </w:r>
    </w:p>
    <w:p w14:paraId="14FDD915" w14:textId="77777777" w:rsidR="00026047" w:rsidRDefault="00026047">
      <w:pPr>
        <w:pStyle w:val="BodyText"/>
        <w:ind w:left="720"/>
        <w:rPr>
          <w:noProof w:val="0"/>
          <w:rtl/>
        </w:rPr>
      </w:pPr>
      <w:r>
        <w:rPr>
          <w:noProof w:val="0"/>
          <w:rtl/>
        </w:rPr>
        <w:t>מ</w:t>
      </w:r>
      <w:r>
        <w:rPr>
          <w:rFonts w:hint="cs"/>
          <w:noProof w:val="0"/>
          <w:rtl/>
        </w:rPr>
        <w:t xml:space="preserve">שעימת החוקר את הנאשם עם גירסת המתלוננת, הגיב הנאשם </w:t>
      </w:r>
      <w:r>
        <w:rPr>
          <w:b/>
          <w:bCs/>
          <w:noProof w:val="0"/>
          <w:rtl/>
        </w:rPr>
        <w:t>"</w:t>
      </w:r>
      <w:r>
        <w:rPr>
          <w:rFonts w:hint="cs"/>
          <w:b/>
          <w:bCs/>
          <w:noProof w:val="0"/>
          <w:rtl/>
        </w:rPr>
        <w:t xml:space="preserve">נו, </w:t>
      </w:r>
      <w:r>
        <w:rPr>
          <w:b/>
          <w:bCs/>
          <w:noProof w:val="0"/>
          <w:u w:val="single"/>
          <w:rtl/>
        </w:rPr>
        <w:t>א</w:t>
      </w:r>
      <w:r>
        <w:rPr>
          <w:rFonts w:hint="cs"/>
          <w:b/>
          <w:bCs/>
          <w:noProof w:val="0"/>
          <w:u w:val="single"/>
          <w:rtl/>
        </w:rPr>
        <w:t>ז נגעתי לה בטוסיק</w:t>
      </w:r>
      <w:r>
        <w:rPr>
          <w:b/>
          <w:bCs/>
          <w:noProof w:val="0"/>
          <w:rtl/>
        </w:rPr>
        <w:t xml:space="preserve">. </w:t>
      </w:r>
      <w:r>
        <w:rPr>
          <w:rFonts w:hint="cs"/>
          <w:b/>
          <w:bCs/>
          <w:noProof w:val="0"/>
          <w:rtl/>
        </w:rPr>
        <w:t>עם מה נגעתי, היא השתכשכה בי כאשר היא נכנסה"</w:t>
      </w:r>
      <w:r>
        <w:rPr>
          <w:noProof w:val="0"/>
          <w:rtl/>
        </w:rPr>
        <w:t xml:space="preserve"> (</w:t>
      </w:r>
      <w:r>
        <w:rPr>
          <w:rFonts w:hint="cs"/>
          <w:noProof w:val="0"/>
          <w:rtl/>
        </w:rPr>
        <w:t xml:space="preserve">ת/4, עמוד 1, שורה 14). ובהמשך: </w:t>
      </w:r>
      <w:r>
        <w:rPr>
          <w:b/>
          <w:bCs/>
          <w:noProof w:val="0"/>
          <w:rtl/>
        </w:rPr>
        <w:t>"</w:t>
      </w:r>
      <w:r>
        <w:rPr>
          <w:b/>
          <w:bCs/>
          <w:noProof w:val="0"/>
          <w:u w:val="single"/>
          <w:rtl/>
        </w:rPr>
        <w:t>ל</w:t>
      </w:r>
      <w:r>
        <w:rPr>
          <w:rFonts w:hint="cs"/>
          <w:b/>
          <w:bCs/>
          <w:noProof w:val="0"/>
          <w:u w:val="single"/>
          <w:rtl/>
        </w:rPr>
        <w:t>א נגעתי ביד בטוסיק שלה אלא רק עם הישבן שלי, אני לא שמתי לב בדיוק</w:t>
      </w:r>
      <w:r>
        <w:rPr>
          <w:b/>
          <w:bCs/>
          <w:noProof w:val="0"/>
          <w:rtl/>
        </w:rPr>
        <w:t>"</w:t>
      </w:r>
      <w:r>
        <w:rPr>
          <w:noProof w:val="0"/>
          <w:rtl/>
        </w:rPr>
        <w:t xml:space="preserve"> (</w:t>
      </w:r>
      <w:r>
        <w:rPr>
          <w:rFonts w:hint="cs"/>
          <w:noProof w:val="0"/>
          <w:rtl/>
        </w:rPr>
        <w:t xml:space="preserve">ת/4, עמוד 1, שורה 16). </w:t>
      </w:r>
    </w:p>
    <w:p w14:paraId="697DBDEA" w14:textId="77777777" w:rsidR="00026047" w:rsidRDefault="00026047">
      <w:pPr>
        <w:pStyle w:val="BodyText"/>
        <w:ind w:left="720"/>
        <w:rPr>
          <w:noProof w:val="0"/>
          <w:rtl/>
        </w:rPr>
      </w:pPr>
    </w:p>
    <w:p w14:paraId="17EB9832" w14:textId="77777777" w:rsidR="00026047" w:rsidRDefault="00026047">
      <w:pPr>
        <w:pStyle w:val="BodyText"/>
        <w:ind w:left="720"/>
        <w:rPr>
          <w:noProof w:val="0"/>
          <w:rtl/>
        </w:rPr>
      </w:pPr>
      <w:r>
        <w:rPr>
          <w:rFonts w:hint="cs"/>
          <w:noProof w:val="0"/>
          <w:rtl/>
        </w:rPr>
        <w:t xml:space="preserve">לשאלת החוקר - האם נגע בעבר בלחיה של המתלוננת - השיב הנאשם: </w:t>
      </w:r>
      <w:r>
        <w:rPr>
          <w:b/>
          <w:bCs/>
          <w:noProof w:val="0"/>
          <w:rtl/>
        </w:rPr>
        <w:t>"</w:t>
      </w:r>
      <w:r>
        <w:rPr>
          <w:rFonts w:hint="cs"/>
          <w:b/>
          <w:bCs/>
          <w:noProof w:val="0"/>
          <w:rtl/>
        </w:rPr>
        <w:t>לא, אף פעם לא נגעתי בה, אף פעם בשום צורה שהיא"</w:t>
      </w:r>
      <w:r>
        <w:rPr>
          <w:noProof w:val="0"/>
          <w:rtl/>
        </w:rPr>
        <w:t xml:space="preserve"> (</w:t>
      </w:r>
      <w:r>
        <w:rPr>
          <w:rFonts w:hint="cs"/>
          <w:noProof w:val="0"/>
          <w:rtl/>
        </w:rPr>
        <w:t>ת/4, עמוד 2, שורה 20).</w:t>
      </w:r>
      <w:r>
        <w:rPr>
          <w:b/>
          <w:bCs/>
          <w:noProof w:val="0"/>
          <w:rtl/>
        </w:rPr>
        <w:t xml:space="preserve"> </w:t>
      </w:r>
      <w:r>
        <w:rPr>
          <w:noProof w:val="0"/>
          <w:rtl/>
        </w:rPr>
        <w:t>ב</w:t>
      </w:r>
      <w:r>
        <w:rPr>
          <w:rFonts w:hint="cs"/>
          <w:noProof w:val="0"/>
          <w:rtl/>
        </w:rPr>
        <w:t>המשך, אישר הנאשם, שיתכן שצבט את המתלוננת בלחייה, אך לדבריו, מתוך חיבה (ת/4, עמוד 2, שורות          22-24). הנאשם הכחיש, כי נגע, באמצעות ידו, בישבנה של המתלוננת (ת/4, עמוד 2, שורות 31-32).</w:t>
      </w:r>
    </w:p>
    <w:p w14:paraId="443A7601" w14:textId="77777777" w:rsidR="00026047" w:rsidRDefault="00026047">
      <w:pPr>
        <w:pStyle w:val="BodyText"/>
        <w:ind w:left="720" w:hanging="720"/>
        <w:rPr>
          <w:noProof w:val="0"/>
          <w:rtl/>
        </w:rPr>
      </w:pPr>
    </w:p>
    <w:p w14:paraId="11CDD4EA" w14:textId="77777777" w:rsidR="00026047" w:rsidRDefault="00026047">
      <w:pPr>
        <w:pStyle w:val="BodyText"/>
        <w:ind w:left="720" w:hanging="720"/>
        <w:rPr>
          <w:noProof w:val="0"/>
          <w:rtl/>
        </w:rPr>
      </w:pPr>
      <w:r>
        <w:rPr>
          <w:rFonts w:hint="cs"/>
          <w:noProof w:val="0"/>
          <w:rtl/>
        </w:rPr>
        <w:t>10.</w:t>
      </w:r>
      <w:r>
        <w:rPr>
          <w:noProof w:val="0"/>
          <w:rtl/>
        </w:rPr>
        <w:tab/>
      </w:r>
      <w:r>
        <w:rPr>
          <w:rFonts w:hint="cs"/>
          <w:noProof w:val="0"/>
          <w:rtl/>
        </w:rPr>
        <w:t xml:space="preserve">גיל נתן, מנהל עבודה במפעל (להלן: </w:t>
      </w:r>
      <w:r>
        <w:rPr>
          <w:b/>
          <w:bCs/>
          <w:noProof w:val="0"/>
          <w:rtl/>
        </w:rPr>
        <w:t>"</w:t>
      </w:r>
      <w:r>
        <w:rPr>
          <w:rFonts w:hint="cs"/>
          <w:b/>
          <w:bCs/>
          <w:noProof w:val="0"/>
          <w:rtl/>
        </w:rPr>
        <w:t>גיל"</w:t>
      </w:r>
      <w:r>
        <w:rPr>
          <w:noProof w:val="0"/>
          <w:rtl/>
        </w:rPr>
        <w:t xml:space="preserve">), </w:t>
      </w:r>
      <w:r>
        <w:rPr>
          <w:rFonts w:hint="cs"/>
          <w:noProof w:val="0"/>
          <w:rtl/>
        </w:rPr>
        <w:t>מזה כ-13 שנים, מסר כי הנאשם הוא בעלה של מעסיקתו, וכי לעיתים הוא נותן לו הוראות (פרוטוקול, עמוד 37, שורה 4).</w:t>
      </w:r>
    </w:p>
    <w:p w14:paraId="206DD29A" w14:textId="77777777" w:rsidR="00026047" w:rsidRDefault="00026047">
      <w:pPr>
        <w:pStyle w:val="BodyText"/>
        <w:ind w:left="720" w:hanging="720"/>
        <w:rPr>
          <w:noProof w:val="0"/>
          <w:rtl/>
        </w:rPr>
      </w:pPr>
      <w:r>
        <w:rPr>
          <w:noProof w:val="0"/>
          <w:rtl/>
        </w:rPr>
        <w:tab/>
      </w:r>
      <w:r>
        <w:rPr>
          <w:rFonts w:hint="cs"/>
          <w:noProof w:val="0"/>
          <w:rtl/>
        </w:rPr>
        <w:t xml:space="preserve">במועד האירוע, עבדה המתלוננת במפעל כ-4 חודשים, לדברי גיל בתחילה הרשימה אותו המתלוננת לטובה, היתה לה זריזות ידיים טובה, משך הזמן החלה המתלוננת בפרובוקציות והגיעה לחיכוכים עם העובדים, חלקם בתגובות מילוליות קשות. עם זאת, אישר גיל כי לא היה עד ראיה לאיזה מאירועים אלה, וכי שמע עליהם מאחרים (פרוטוקול, עמוד 38, שורות   16-20). </w:t>
      </w:r>
    </w:p>
    <w:p w14:paraId="30351D43" w14:textId="77777777" w:rsidR="00026047" w:rsidRDefault="00026047">
      <w:pPr>
        <w:pStyle w:val="BodyText"/>
        <w:ind w:left="720" w:hanging="720"/>
        <w:rPr>
          <w:noProof w:val="0"/>
          <w:rtl/>
        </w:rPr>
      </w:pPr>
    </w:p>
    <w:p w14:paraId="00B0597A" w14:textId="77777777" w:rsidR="00026047" w:rsidRDefault="00026047">
      <w:pPr>
        <w:pStyle w:val="BodyText"/>
        <w:ind w:left="720" w:hanging="720"/>
        <w:rPr>
          <w:noProof w:val="0"/>
          <w:rtl/>
        </w:rPr>
      </w:pPr>
    </w:p>
    <w:p w14:paraId="08655166" w14:textId="77777777" w:rsidR="00026047" w:rsidRDefault="00026047">
      <w:pPr>
        <w:pStyle w:val="BodyText"/>
        <w:ind w:left="720" w:hanging="720"/>
        <w:rPr>
          <w:noProof w:val="0"/>
          <w:rtl/>
        </w:rPr>
      </w:pPr>
    </w:p>
    <w:p w14:paraId="31F072C0" w14:textId="77777777" w:rsidR="00026047" w:rsidRDefault="00026047">
      <w:pPr>
        <w:pStyle w:val="BodyText"/>
        <w:ind w:left="720" w:hanging="720"/>
        <w:rPr>
          <w:noProof w:val="0"/>
          <w:rtl/>
        </w:rPr>
      </w:pPr>
      <w:r>
        <w:rPr>
          <w:noProof w:val="0"/>
          <w:rtl/>
        </w:rPr>
        <w:tab/>
      </w:r>
      <w:r>
        <w:rPr>
          <w:rFonts w:hint="cs"/>
          <w:noProof w:val="0"/>
          <w:rtl/>
        </w:rPr>
        <w:t xml:space="preserve">גיל אישר, כי לא נתקל בתופעה של חוסר אמינות מצד המתלוננת (פרוטוקול, עמוד 39, שורות 19-20). לדברי גיל, כאמור, התפעל מאוד מזריזות הידיים של המתלוננת (פרוטוקול, עמוד 40, שורה 15), אמר לה שהיא עובדת טובה, וחבל לו לוותר עליה (פרוטוקול, עמוד 38, שורה 30). גיל מסר, כי הדבר החמור ביותר שאמר למתלוננת הוא </w:t>
      </w:r>
      <w:r>
        <w:rPr>
          <w:b/>
          <w:bCs/>
          <w:noProof w:val="0"/>
          <w:rtl/>
        </w:rPr>
        <w:t>"</w:t>
      </w:r>
      <w:r>
        <w:rPr>
          <w:rFonts w:hint="cs"/>
          <w:b/>
          <w:bCs/>
          <w:noProof w:val="0"/>
          <w:rtl/>
        </w:rPr>
        <w:t>שהיא הולכת להפסיד את העבודה"</w:t>
      </w:r>
      <w:r>
        <w:rPr>
          <w:noProof w:val="0"/>
          <w:rtl/>
        </w:rPr>
        <w:t xml:space="preserve"> (</w:t>
      </w:r>
      <w:r>
        <w:rPr>
          <w:rFonts w:hint="cs"/>
          <w:noProof w:val="0"/>
          <w:rtl/>
        </w:rPr>
        <w:t>פרוטוקול, עמוד 38, שורות 30-31), וכי הגיע להחלטה פנימית להפסיק את עבודת המתלוננת (פרוטוקול, עמוד 41, שורה 23), אך אישר כי המתלוננת לא יכלה לדעת שגמלה בליבו ההחלטה לפטרה (פרוטוקול, עמוד 41, שורות     29-30).</w:t>
      </w:r>
    </w:p>
    <w:p w14:paraId="706EF3AB" w14:textId="77777777" w:rsidR="00026047" w:rsidRDefault="00026047">
      <w:pPr>
        <w:pStyle w:val="BodyText"/>
        <w:ind w:left="720" w:hanging="720"/>
        <w:rPr>
          <w:noProof w:val="0"/>
          <w:rtl/>
        </w:rPr>
      </w:pPr>
    </w:p>
    <w:p w14:paraId="6B86ED5A" w14:textId="77777777" w:rsidR="00026047" w:rsidRDefault="00026047">
      <w:pPr>
        <w:pStyle w:val="BodyText"/>
        <w:ind w:left="720" w:hanging="720"/>
        <w:rPr>
          <w:noProof w:val="0"/>
          <w:rtl/>
        </w:rPr>
      </w:pPr>
      <w:r>
        <w:rPr>
          <w:rFonts w:hint="cs"/>
          <w:noProof w:val="0"/>
          <w:rtl/>
        </w:rPr>
        <w:t>11.</w:t>
      </w:r>
      <w:r>
        <w:rPr>
          <w:noProof w:val="0"/>
          <w:rtl/>
        </w:rPr>
        <w:tab/>
      </w:r>
      <w:r>
        <w:rPr>
          <w:rFonts w:hint="cs"/>
          <w:noProof w:val="0"/>
          <w:rtl/>
        </w:rPr>
        <w:t xml:space="preserve">מיכל מדהלה (להלן: </w:t>
      </w:r>
      <w:r>
        <w:rPr>
          <w:b/>
          <w:bCs/>
          <w:noProof w:val="0"/>
          <w:rtl/>
        </w:rPr>
        <w:t>"</w:t>
      </w:r>
      <w:r>
        <w:rPr>
          <w:rFonts w:hint="cs"/>
          <w:b/>
          <w:bCs/>
          <w:noProof w:val="0"/>
          <w:rtl/>
        </w:rPr>
        <w:t>מיכל"</w:t>
      </w:r>
      <w:r>
        <w:rPr>
          <w:noProof w:val="0"/>
          <w:rtl/>
        </w:rPr>
        <w:t xml:space="preserve">) </w:t>
      </w:r>
      <w:r>
        <w:rPr>
          <w:rFonts w:hint="cs"/>
          <w:noProof w:val="0"/>
          <w:rtl/>
        </w:rPr>
        <w:t xml:space="preserve">עבדה במפעל ביחד עם המתלוננת. במועד האירוע לא עבדה מיכל במפעל. </w:t>
      </w:r>
    </w:p>
    <w:p w14:paraId="324C9274" w14:textId="77777777" w:rsidR="00026047" w:rsidRDefault="00026047">
      <w:pPr>
        <w:pStyle w:val="BodyText"/>
        <w:ind w:left="720" w:hanging="720"/>
        <w:rPr>
          <w:noProof w:val="0"/>
          <w:rtl/>
        </w:rPr>
      </w:pPr>
      <w:r>
        <w:rPr>
          <w:noProof w:val="0"/>
          <w:rtl/>
        </w:rPr>
        <w:tab/>
      </w:r>
      <w:r>
        <w:rPr>
          <w:rFonts w:hint="cs"/>
          <w:noProof w:val="0"/>
          <w:rtl/>
        </w:rPr>
        <w:t xml:space="preserve">מיכל מסרה, כי כשבוע לפני האירוע, סיפרה לה המתלוננת, כי אין בכוונתה להמשיך בעבודתה במפעל (פרוטוקול, עמוד 43, שורות 7-10). </w:t>
      </w:r>
    </w:p>
    <w:p w14:paraId="3E9B3040" w14:textId="77777777" w:rsidR="00026047" w:rsidRDefault="00026047">
      <w:pPr>
        <w:pStyle w:val="BodyText"/>
        <w:ind w:left="720" w:hanging="720"/>
        <w:rPr>
          <w:noProof w:val="0"/>
          <w:rtl/>
        </w:rPr>
      </w:pPr>
      <w:r>
        <w:rPr>
          <w:noProof w:val="0"/>
          <w:rtl/>
        </w:rPr>
        <w:tab/>
      </w:r>
      <w:r>
        <w:rPr>
          <w:rFonts w:hint="cs"/>
          <w:noProof w:val="0"/>
          <w:rtl/>
        </w:rPr>
        <w:t xml:space="preserve">מיכל מסרה, כי הנאשם </w:t>
      </w:r>
      <w:r>
        <w:rPr>
          <w:b/>
          <w:bCs/>
          <w:noProof w:val="0"/>
          <w:rtl/>
        </w:rPr>
        <w:t>"</w:t>
      </w:r>
      <w:r>
        <w:rPr>
          <w:rFonts w:hint="cs"/>
          <w:b/>
          <w:bCs/>
          <w:noProof w:val="0"/>
          <w:rtl/>
        </w:rPr>
        <w:t>בן אדם סחבק. מרגע שהתחלתי לעבוד במפעל עם כל העובדות הוא צובט בלחי, נותן צפחה בראש"</w:t>
      </w:r>
      <w:r>
        <w:rPr>
          <w:noProof w:val="0"/>
          <w:rtl/>
        </w:rPr>
        <w:t xml:space="preserve"> (</w:t>
      </w:r>
      <w:r>
        <w:rPr>
          <w:rFonts w:hint="cs"/>
          <w:noProof w:val="0"/>
          <w:rtl/>
        </w:rPr>
        <w:t xml:space="preserve">פרוטוקול, עמוד 44, שורות 23-24). </w:t>
      </w:r>
    </w:p>
    <w:p w14:paraId="6296E55C" w14:textId="77777777" w:rsidR="00026047" w:rsidRDefault="00026047">
      <w:pPr>
        <w:pStyle w:val="BodyText"/>
        <w:ind w:left="720" w:hanging="720"/>
        <w:rPr>
          <w:noProof w:val="0"/>
          <w:rtl/>
        </w:rPr>
      </w:pPr>
    </w:p>
    <w:p w14:paraId="51E9D9A8" w14:textId="77777777" w:rsidR="00026047" w:rsidRDefault="00026047">
      <w:pPr>
        <w:pStyle w:val="BodyText"/>
        <w:ind w:left="720"/>
        <w:rPr>
          <w:b/>
          <w:bCs/>
          <w:noProof w:val="0"/>
          <w:u w:val="single"/>
          <w:rtl/>
        </w:rPr>
      </w:pPr>
      <w:r>
        <w:rPr>
          <w:b/>
          <w:bCs/>
          <w:noProof w:val="0"/>
          <w:szCs w:val="28"/>
          <w:u w:val="single"/>
          <w:rtl/>
        </w:rPr>
        <w:t>ט</w:t>
      </w:r>
      <w:r>
        <w:rPr>
          <w:rFonts w:hint="cs"/>
          <w:b/>
          <w:bCs/>
          <w:noProof w:val="0"/>
          <w:szCs w:val="28"/>
          <w:u w:val="single"/>
          <w:rtl/>
        </w:rPr>
        <w:t>ענות ההגנה</w:t>
      </w:r>
    </w:p>
    <w:p w14:paraId="134FD6B4" w14:textId="77777777" w:rsidR="00026047" w:rsidRDefault="00026047">
      <w:pPr>
        <w:pStyle w:val="BodyText"/>
        <w:ind w:left="720" w:hanging="720"/>
        <w:rPr>
          <w:noProof w:val="0"/>
          <w:rtl/>
        </w:rPr>
      </w:pPr>
      <w:r>
        <w:rPr>
          <w:noProof w:val="0"/>
          <w:rtl/>
        </w:rPr>
        <w:t>12.</w:t>
      </w:r>
      <w:r>
        <w:rPr>
          <w:noProof w:val="0"/>
          <w:rtl/>
        </w:rPr>
        <w:tab/>
      </w:r>
      <w:r>
        <w:rPr>
          <w:rFonts w:hint="cs"/>
          <w:noProof w:val="0"/>
          <w:rtl/>
        </w:rPr>
        <w:t>הסניגור ביקש לזכות את הנאשם זיכוי מוחלט, מהטעמים הבאים:</w:t>
      </w:r>
    </w:p>
    <w:p w14:paraId="78EC749B" w14:textId="77777777" w:rsidR="00026047" w:rsidRDefault="00026047">
      <w:pPr>
        <w:pStyle w:val="BodyText"/>
        <w:ind w:left="1440" w:hanging="720"/>
        <w:rPr>
          <w:noProof w:val="0"/>
          <w:rtl/>
        </w:rPr>
      </w:pPr>
      <w:r>
        <w:rPr>
          <w:noProof w:val="0"/>
          <w:rtl/>
        </w:rPr>
        <w:t>א</w:t>
      </w:r>
      <w:r>
        <w:rPr>
          <w:rFonts w:hint="cs"/>
          <w:noProof w:val="0"/>
          <w:rtl/>
        </w:rPr>
        <w:t>.</w:t>
      </w:r>
      <w:r>
        <w:rPr>
          <w:noProof w:val="0"/>
          <w:rtl/>
        </w:rPr>
        <w:tab/>
      </w:r>
      <w:r>
        <w:rPr>
          <w:rFonts w:hint="cs"/>
          <w:noProof w:val="0"/>
          <w:rtl/>
        </w:rPr>
        <w:t>לא ניתן לבסס ממצאים, ברמת הוודאות הנדרשת בפלילים, על גירסת המתלוננת, מהנימוקים הבאים:</w:t>
      </w:r>
    </w:p>
    <w:p w14:paraId="22424783" w14:textId="77777777" w:rsidR="00026047" w:rsidRDefault="00026047">
      <w:pPr>
        <w:pStyle w:val="BodyText"/>
        <w:ind w:left="2160" w:hanging="720"/>
        <w:rPr>
          <w:noProof w:val="0"/>
          <w:rtl/>
        </w:rPr>
      </w:pPr>
      <w:r>
        <w:rPr>
          <w:noProof w:val="0"/>
          <w:rtl/>
        </w:rPr>
        <w:t>(1)</w:t>
      </w:r>
      <w:r>
        <w:rPr>
          <w:noProof w:val="0"/>
          <w:rtl/>
        </w:rPr>
        <w:tab/>
        <w:t>א</w:t>
      </w:r>
      <w:r>
        <w:rPr>
          <w:rFonts w:hint="cs"/>
          <w:noProof w:val="0"/>
          <w:rtl/>
        </w:rPr>
        <w:t xml:space="preserve">ין מחלוקת, שהמתלוננת </w:t>
      </w:r>
      <w:r>
        <w:rPr>
          <w:noProof w:val="0"/>
          <w:u w:val="single"/>
          <w:rtl/>
        </w:rPr>
        <w:t>ל</w:t>
      </w:r>
      <w:r>
        <w:rPr>
          <w:rFonts w:hint="cs"/>
          <w:noProof w:val="0"/>
          <w:u w:val="single"/>
          <w:rtl/>
        </w:rPr>
        <w:t>א ראתה</w:t>
      </w:r>
      <w:r>
        <w:rPr>
          <w:noProof w:val="0"/>
          <w:rtl/>
        </w:rPr>
        <w:t xml:space="preserve"> </w:t>
      </w:r>
      <w:r>
        <w:rPr>
          <w:rFonts w:hint="cs"/>
          <w:noProof w:val="0"/>
          <w:rtl/>
        </w:rPr>
        <w:t>שהנאשם נגע באמצעות ידו בישבנה, עדות המתלוננת מבוססת על תחושתה, עת עמדה בגבה לנאשם.</w:t>
      </w:r>
    </w:p>
    <w:p w14:paraId="63BE20F6" w14:textId="77777777" w:rsidR="00026047" w:rsidRDefault="00026047">
      <w:pPr>
        <w:pStyle w:val="BodyText"/>
        <w:ind w:left="2160" w:hanging="720"/>
        <w:rPr>
          <w:noProof w:val="0"/>
          <w:rtl/>
        </w:rPr>
      </w:pPr>
    </w:p>
    <w:p w14:paraId="10037C4D" w14:textId="77777777" w:rsidR="00026047" w:rsidRDefault="00026047">
      <w:pPr>
        <w:pStyle w:val="BodyText"/>
        <w:ind w:left="2160" w:hanging="720"/>
        <w:rPr>
          <w:noProof w:val="0"/>
          <w:rtl/>
        </w:rPr>
      </w:pPr>
      <w:r>
        <w:rPr>
          <w:rFonts w:hint="cs"/>
          <w:noProof w:val="0"/>
          <w:rtl/>
        </w:rPr>
        <w:t>(2)</w:t>
      </w:r>
      <w:r>
        <w:rPr>
          <w:noProof w:val="0"/>
          <w:rtl/>
        </w:rPr>
        <w:tab/>
      </w:r>
      <w:r>
        <w:rPr>
          <w:rFonts w:hint="cs"/>
          <w:noProof w:val="0"/>
          <w:rtl/>
        </w:rPr>
        <w:t>המתלוננת לבשה שלוש שכבות של בגדים, באופן שלא יכולה היתה לחוש, בצורה ברורה ומפורשת, את תחושת מגע ידו ואצבעותיו של הנאשם.</w:t>
      </w:r>
    </w:p>
    <w:p w14:paraId="70C43DE8" w14:textId="77777777" w:rsidR="00026047" w:rsidRDefault="00026047">
      <w:pPr>
        <w:pStyle w:val="BodyText"/>
        <w:ind w:left="2160" w:hanging="720"/>
        <w:rPr>
          <w:noProof w:val="0"/>
          <w:rtl/>
        </w:rPr>
      </w:pPr>
    </w:p>
    <w:p w14:paraId="3387E65E" w14:textId="77777777" w:rsidR="00026047" w:rsidRDefault="00026047">
      <w:pPr>
        <w:pStyle w:val="BodyText"/>
        <w:ind w:left="2160" w:hanging="720"/>
        <w:rPr>
          <w:noProof w:val="0"/>
          <w:rtl/>
        </w:rPr>
      </w:pPr>
    </w:p>
    <w:p w14:paraId="7F9D6C00" w14:textId="77777777" w:rsidR="00026047" w:rsidRDefault="00026047">
      <w:pPr>
        <w:pStyle w:val="BodyText"/>
        <w:ind w:left="2160" w:hanging="720"/>
        <w:rPr>
          <w:noProof w:val="0"/>
          <w:rtl/>
        </w:rPr>
      </w:pPr>
    </w:p>
    <w:p w14:paraId="5545439F" w14:textId="77777777" w:rsidR="00026047" w:rsidRDefault="00026047">
      <w:pPr>
        <w:pStyle w:val="BodyText"/>
        <w:ind w:left="2160" w:hanging="720"/>
        <w:rPr>
          <w:noProof w:val="0"/>
          <w:rtl/>
        </w:rPr>
      </w:pPr>
    </w:p>
    <w:p w14:paraId="5D3FFBE8" w14:textId="77777777" w:rsidR="00026047" w:rsidRDefault="00026047">
      <w:pPr>
        <w:pStyle w:val="BodyText"/>
        <w:ind w:left="2160" w:hanging="720"/>
        <w:rPr>
          <w:noProof w:val="0"/>
          <w:rtl/>
        </w:rPr>
      </w:pPr>
      <w:r>
        <w:rPr>
          <w:rFonts w:hint="cs"/>
          <w:noProof w:val="0"/>
          <w:rtl/>
        </w:rPr>
        <w:t>(3)</w:t>
      </w:r>
      <w:r>
        <w:rPr>
          <w:noProof w:val="0"/>
          <w:rtl/>
        </w:rPr>
        <w:tab/>
      </w:r>
      <w:r>
        <w:rPr>
          <w:rFonts w:hint="cs"/>
          <w:noProof w:val="0"/>
          <w:rtl/>
        </w:rPr>
        <w:t xml:space="preserve">קיימת סתירה מהותית בגירסת המתלוננת, ביחס לתיאור האירוע עצמו. בפנייתה הטלפונית למשטרה, טענה המתלוננת, כי הנאשם </w:t>
      </w:r>
      <w:r>
        <w:rPr>
          <w:b/>
          <w:bCs/>
          <w:noProof w:val="0"/>
          <w:rtl/>
        </w:rPr>
        <w:t>"</w:t>
      </w:r>
      <w:r>
        <w:rPr>
          <w:rFonts w:hint="cs"/>
          <w:b/>
          <w:bCs/>
          <w:noProof w:val="0"/>
          <w:rtl/>
        </w:rPr>
        <w:t xml:space="preserve">נגע לה בתחת" </w:t>
      </w:r>
      <w:r>
        <w:rPr>
          <w:noProof w:val="0"/>
          <w:rtl/>
        </w:rPr>
        <w:t>(</w:t>
      </w:r>
      <w:r>
        <w:rPr>
          <w:rFonts w:hint="cs"/>
          <w:noProof w:val="0"/>
          <w:rtl/>
        </w:rPr>
        <w:t xml:space="preserve">ראו דו"ח פעולה ת/5), הרי שבהמשך, בפני השוטר שהגיע למקום, מסרה המתלוננת כי הנאשם </w:t>
      </w:r>
      <w:r>
        <w:rPr>
          <w:b/>
          <w:bCs/>
          <w:noProof w:val="0"/>
          <w:rtl/>
        </w:rPr>
        <w:t>"</w:t>
      </w:r>
      <w:r>
        <w:rPr>
          <w:rFonts w:hint="cs"/>
          <w:b/>
          <w:bCs/>
          <w:noProof w:val="0"/>
          <w:rtl/>
        </w:rPr>
        <w:t xml:space="preserve">נתן לה מכה חזקה בתחת" </w:t>
      </w:r>
      <w:r>
        <w:rPr>
          <w:noProof w:val="0"/>
          <w:rtl/>
        </w:rPr>
        <w:t>(</w:t>
      </w:r>
      <w:r>
        <w:rPr>
          <w:rFonts w:hint="cs"/>
          <w:noProof w:val="0"/>
          <w:rtl/>
        </w:rPr>
        <w:t xml:space="preserve">ראו דו"ח פעולה ת/5), ואילו בעדותה בבית המשפט, לאחר ששוחחה עם התובע, השתמשה המתלוננת במונח </w:t>
      </w:r>
      <w:r>
        <w:rPr>
          <w:b/>
          <w:bCs/>
          <w:noProof w:val="0"/>
          <w:rtl/>
        </w:rPr>
        <w:t>"</w:t>
      </w:r>
      <w:r>
        <w:rPr>
          <w:rFonts w:hint="cs"/>
          <w:b/>
          <w:bCs/>
          <w:noProof w:val="0"/>
          <w:rtl/>
        </w:rPr>
        <w:t>אחיזה"</w:t>
      </w:r>
      <w:r>
        <w:rPr>
          <w:noProof w:val="0"/>
          <w:rtl/>
        </w:rPr>
        <w:t xml:space="preserve">. </w:t>
      </w:r>
      <w:r>
        <w:rPr>
          <w:rFonts w:hint="cs"/>
          <w:noProof w:val="0"/>
          <w:rtl/>
        </w:rPr>
        <w:t xml:space="preserve">לטענת הסניגור, המדובר בגירסה כבושה.  </w:t>
      </w:r>
    </w:p>
    <w:p w14:paraId="7AAFE89E" w14:textId="77777777" w:rsidR="00026047" w:rsidRDefault="00026047">
      <w:pPr>
        <w:pStyle w:val="BodyText"/>
        <w:ind w:left="2160"/>
        <w:rPr>
          <w:noProof w:val="0"/>
          <w:rtl/>
        </w:rPr>
      </w:pPr>
      <w:r>
        <w:rPr>
          <w:noProof w:val="0"/>
          <w:rtl/>
        </w:rPr>
        <w:t>ל</w:t>
      </w:r>
      <w:r>
        <w:rPr>
          <w:rFonts w:hint="cs"/>
          <w:noProof w:val="0"/>
          <w:rtl/>
        </w:rPr>
        <w:t>טענת הסניגור, מאחר שהמתלוננת שולטת בשפה העברית, הרי שמדובר בסתירה מהותית, שאינה מאפשרת לבסס ממצא מרשיע על סמך גירסת המתלוננת.</w:t>
      </w:r>
    </w:p>
    <w:p w14:paraId="497BE079" w14:textId="77777777" w:rsidR="00026047" w:rsidRDefault="00026047">
      <w:pPr>
        <w:pStyle w:val="BodyText"/>
        <w:ind w:left="2160"/>
        <w:rPr>
          <w:noProof w:val="0"/>
          <w:rtl/>
        </w:rPr>
      </w:pPr>
    </w:p>
    <w:p w14:paraId="305F4B2A" w14:textId="77777777" w:rsidR="00026047" w:rsidRDefault="00026047">
      <w:pPr>
        <w:pStyle w:val="BodyText"/>
        <w:ind w:left="2160" w:hanging="720"/>
        <w:rPr>
          <w:noProof w:val="0"/>
          <w:rtl/>
        </w:rPr>
      </w:pPr>
      <w:r>
        <w:rPr>
          <w:noProof w:val="0"/>
          <w:rtl/>
        </w:rPr>
        <w:t>4)</w:t>
      </w:r>
      <w:r>
        <w:rPr>
          <w:noProof w:val="0"/>
          <w:rtl/>
        </w:rPr>
        <w:tab/>
      </w:r>
      <w:r>
        <w:rPr>
          <w:rFonts w:hint="cs"/>
          <w:noProof w:val="0"/>
          <w:rtl/>
        </w:rPr>
        <w:t>גירסת המתלוננת ביחס למקום ההתרחשות אינה אחידה. במשטרה טענה המתלוננת שהאירוע התרחש ליד הקומקום, ואילו בבית המשפט טענה שהאירוע התרחש ביציאה מהחדר (פרוטוקול, עמוד 7, שורה 1).</w:t>
      </w:r>
    </w:p>
    <w:p w14:paraId="52D34F7E" w14:textId="77777777" w:rsidR="00026047" w:rsidRDefault="00026047">
      <w:pPr>
        <w:pStyle w:val="BodyText"/>
        <w:ind w:left="2160" w:hanging="720"/>
        <w:rPr>
          <w:noProof w:val="0"/>
          <w:rtl/>
        </w:rPr>
      </w:pPr>
    </w:p>
    <w:p w14:paraId="0F9D6852" w14:textId="77777777" w:rsidR="00026047" w:rsidRDefault="00026047">
      <w:pPr>
        <w:pStyle w:val="BodyText"/>
        <w:ind w:left="2160" w:hanging="720"/>
        <w:rPr>
          <w:noProof w:val="0"/>
          <w:rtl/>
        </w:rPr>
      </w:pPr>
      <w:r>
        <w:rPr>
          <w:rFonts w:hint="cs"/>
          <w:noProof w:val="0"/>
          <w:rtl/>
        </w:rPr>
        <w:t>(5)</w:t>
      </w:r>
      <w:r>
        <w:rPr>
          <w:noProof w:val="0"/>
          <w:rtl/>
        </w:rPr>
        <w:tab/>
      </w:r>
      <w:r>
        <w:rPr>
          <w:rFonts w:hint="cs"/>
          <w:noProof w:val="0"/>
          <w:rtl/>
        </w:rPr>
        <w:t xml:space="preserve">הוכח שבאופיה המתלוננת, כלשון הסניגור </w:t>
      </w:r>
      <w:r>
        <w:rPr>
          <w:b/>
          <w:bCs/>
          <w:noProof w:val="0"/>
          <w:rtl/>
        </w:rPr>
        <w:t>"</w:t>
      </w:r>
      <w:r>
        <w:rPr>
          <w:rFonts w:hint="cs"/>
          <w:b/>
          <w:bCs/>
          <w:noProof w:val="0"/>
          <w:rtl/>
        </w:rPr>
        <w:t>לא פריירית, מתנהגת בגסות ורָבָה עם עובדים"</w:t>
      </w:r>
      <w:r>
        <w:rPr>
          <w:noProof w:val="0"/>
          <w:rtl/>
        </w:rPr>
        <w:t xml:space="preserve">. </w:t>
      </w:r>
      <w:r>
        <w:rPr>
          <w:rFonts w:hint="cs"/>
          <w:noProof w:val="0"/>
          <w:rtl/>
        </w:rPr>
        <w:t>אם ירדתי לסוף דעתו של הסניגור, הרי שמעשה הנאשם אינו מתיישב עם אופייה המתואר של המתלוננת.</w:t>
      </w:r>
    </w:p>
    <w:p w14:paraId="24B7D993" w14:textId="77777777" w:rsidR="00026047" w:rsidRDefault="00026047">
      <w:pPr>
        <w:pStyle w:val="BodyText"/>
        <w:ind w:left="2160" w:hanging="720"/>
        <w:rPr>
          <w:noProof w:val="0"/>
          <w:rtl/>
        </w:rPr>
      </w:pPr>
    </w:p>
    <w:p w14:paraId="3C229054" w14:textId="77777777" w:rsidR="00026047" w:rsidRDefault="00026047">
      <w:pPr>
        <w:pStyle w:val="BodyText"/>
        <w:ind w:left="2160" w:hanging="720"/>
        <w:rPr>
          <w:noProof w:val="0"/>
          <w:rtl/>
        </w:rPr>
      </w:pPr>
      <w:r>
        <w:rPr>
          <w:rFonts w:hint="cs"/>
          <w:noProof w:val="0"/>
          <w:rtl/>
        </w:rPr>
        <w:t>(6)</w:t>
      </w:r>
      <w:r>
        <w:rPr>
          <w:noProof w:val="0"/>
          <w:rtl/>
        </w:rPr>
        <w:tab/>
      </w:r>
      <w:r>
        <w:rPr>
          <w:rFonts w:hint="cs"/>
          <w:noProof w:val="0"/>
          <w:rtl/>
        </w:rPr>
        <w:t xml:space="preserve">לא ניתן לבסס ממצא על תחושת המתלוננת, שאף לגירסתה, היתה עייפה ולא חשה בטוב. </w:t>
      </w:r>
    </w:p>
    <w:p w14:paraId="1507BBA3" w14:textId="77777777" w:rsidR="00026047" w:rsidRDefault="00026047">
      <w:pPr>
        <w:pStyle w:val="BodyText"/>
        <w:ind w:left="2160" w:hanging="720"/>
        <w:rPr>
          <w:noProof w:val="0"/>
          <w:rtl/>
        </w:rPr>
      </w:pPr>
    </w:p>
    <w:p w14:paraId="64B61CE0" w14:textId="77777777" w:rsidR="00026047" w:rsidRDefault="00026047">
      <w:pPr>
        <w:pStyle w:val="BodyText"/>
        <w:ind w:left="2160" w:hanging="720"/>
        <w:rPr>
          <w:noProof w:val="0"/>
          <w:rtl/>
        </w:rPr>
      </w:pPr>
      <w:r>
        <w:rPr>
          <w:rFonts w:hint="cs"/>
          <w:noProof w:val="0"/>
          <w:rtl/>
        </w:rPr>
        <w:t>(7)</w:t>
      </w:r>
      <w:r>
        <w:rPr>
          <w:noProof w:val="0"/>
          <w:rtl/>
        </w:rPr>
        <w:tab/>
      </w:r>
      <w:r>
        <w:rPr>
          <w:rFonts w:hint="cs"/>
          <w:noProof w:val="0"/>
          <w:rtl/>
        </w:rPr>
        <w:t>המתלוננת מסרה שחששה מפני הנאשם, ולפיכך הגיעה דרוכה, היתה עייפה, ועת נוצר המגע האקראי, החיכוך עם הנאשם, הגיבה המתלוננת באופן לא פרופורציונלי וקיצוני, המתיישב עם אופייה, כפי שהוכח בבית המשפט.</w:t>
      </w:r>
    </w:p>
    <w:p w14:paraId="397EB436" w14:textId="77777777" w:rsidR="00026047" w:rsidRDefault="00026047">
      <w:pPr>
        <w:pStyle w:val="BodyText"/>
        <w:ind w:left="2160" w:hanging="720"/>
        <w:rPr>
          <w:noProof w:val="0"/>
          <w:rtl/>
        </w:rPr>
      </w:pPr>
    </w:p>
    <w:p w14:paraId="4CD4589A" w14:textId="77777777" w:rsidR="00026047" w:rsidRDefault="00026047">
      <w:pPr>
        <w:pStyle w:val="BodyText"/>
        <w:ind w:left="2160" w:hanging="720"/>
        <w:rPr>
          <w:noProof w:val="0"/>
          <w:rtl/>
        </w:rPr>
      </w:pPr>
      <w:r>
        <w:rPr>
          <w:rFonts w:hint="cs"/>
          <w:noProof w:val="0"/>
          <w:rtl/>
        </w:rPr>
        <w:t>(8)</w:t>
      </w:r>
      <w:r>
        <w:rPr>
          <w:noProof w:val="0"/>
          <w:rtl/>
        </w:rPr>
        <w:tab/>
      </w:r>
      <w:r>
        <w:rPr>
          <w:rFonts w:hint="cs"/>
          <w:noProof w:val="0"/>
          <w:rtl/>
        </w:rPr>
        <w:t xml:space="preserve">עוד קודם האירוע רצתה המתלוננת לעזוב את מקום העבודה, והחיכוך האקראי שימש עילה לכך. </w:t>
      </w:r>
    </w:p>
    <w:p w14:paraId="0957F5BF" w14:textId="77777777" w:rsidR="00026047" w:rsidRDefault="00026047">
      <w:pPr>
        <w:pStyle w:val="BodyText"/>
        <w:ind w:left="1440" w:hanging="720"/>
        <w:rPr>
          <w:noProof w:val="0"/>
          <w:rtl/>
        </w:rPr>
      </w:pPr>
      <w:r>
        <w:rPr>
          <w:noProof w:val="0"/>
          <w:rtl/>
        </w:rPr>
        <w:t>ב</w:t>
      </w:r>
      <w:r>
        <w:rPr>
          <w:rFonts w:hint="cs"/>
          <w:noProof w:val="0"/>
          <w:rtl/>
        </w:rPr>
        <w:t>.</w:t>
      </w:r>
      <w:r>
        <w:rPr>
          <w:noProof w:val="0"/>
          <w:rtl/>
        </w:rPr>
        <w:tab/>
      </w:r>
      <w:r>
        <w:rPr>
          <w:rFonts w:hint="cs"/>
          <w:noProof w:val="0"/>
          <w:rtl/>
        </w:rPr>
        <w:t>הוכח שהנאשם אדם חם, הנוהג לצבוט בלחי ולטפוח על השכם באופן נטול כוונה מינית, וכך אף יש לפרש את החיכוך בינו לבין המתלוננת.</w:t>
      </w:r>
    </w:p>
    <w:p w14:paraId="0E7B6626" w14:textId="77777777" w:rsidR="00026047" w:rsidRDefault="00026047">
      <w:pPr>
        <w:pStyle w:val="BodyText"/>
        <w:ind w:left="1440" w:hanging="720"/>
        <w:rPr>
          <w:noProof w:val="0"/>
          <w:rtl/>
        </w:rPr>
      </w:pPr>
      <w:r>
        <w:rPr>
          <w:rFonts w:hint="cs"/>
          <w:noProof w:val="0"/>
          <w:rtl/>
        </w:rPr>
        <w:t>ג.</w:t>
      </w:r>
      <w:r>
        <w:rPr>
          <w:noProof w:val="0"/>
          <w:rtl/>
        </w:rPr>
        <w:tab/>
      </w:r>
      <w:r>
        <w:rPr>
          <w:rFonts w:hint="cs"/>
          <w:noProof w:val="0"/>
          <w:rtl/>
        </w:rPr>
        <w:t xml:space="preserve">אף אם נגע הנאשם באמצעות ידו בישבנה של המתלוננת, הרי שהישבן אינו איבר מין מובהק, ואין בכך מעשה מגונה, ואין בעצם הנגיעה משום אינדיקציה לביסוס היסוד הנפשי הנדרש לצורך הרשעת הנאשם בעבירה של מעשה מגונה. </w:t>
      </w:r>
    </w:p>
    <w:p w14:paraId="2F0A7767" w14:textId="77777777" w:rsidR="00026047" w:rsidRDefault="00026047">
      <w:pPr>
        <w:pStyle w:val="BodyText"/>
        <w:ind w:left="1440" w:hanging="720"/>
        <w:rPr>
          <w:noProof w:val="0"/>
          <w:rtl/>
        </w:rPr>
      </w:pPr>
      <w:r>
        <w:rPr>
          <w:rFonts w:hint="cs"/>
          <w:noProof w:val="0"/>
          <w:rtl/>
        </w:rPr>
        <w:t>ד.</w:t>
      </w:r>
      <w:r>
        <w:rPr>
          <w:noProof w:val="0"/>
          <w:rtl/>
        </w:rPr>
        <w:tab/>
      </w:r>
      <w:r>
        <w:rPr>
          <w:rFonts w:hint="cs"/>
          <w:noProof w:val="0"/>
          <w:rtl/>
        </w:rPr>
        <w:t xml:space="preserve">לא הוכח היסוד הנפשי הנדרש </w:t>
      </w:r>
      <w:r>
        <w:rPr>
          <w:noProof w:val="0"/>
          <w:rtl/>
        </w:rPr>
        <w:t xml:space="preserve">– </w:t>
      </w:r>
      <w:r>
        <w:rPr>
          <w:rFonts w:hint="cs"/>
          <w:noProof w:val="0"/>
          <w:rtl/>
        </w:rPr>
        <w:t>שמטרת הנגיעה היתה גירוי, סיפוק או ביזוי מיניים.</w:t>
      </w:r>
    </w:p>
    <w:p w14:paraId="3F937BB7" w14:textId="77777777" w:rsidR="00026047" w:rsidRDefault="00026047">
      <w:pPr>
        <w:pStyle w:val="BodyText"/>
        <w:ind w:left="1440" w:hanging="720"/>
        <w:rPr>
          <w:noProof w:val="0"/>
          <w:rtl/>
        </w:rPr>
      </w:pPr>
    </w:p>
    <w:p w14:paraId="17FDF865" w14:textId="77777777" w:rsidR="00026047" w:rsidRDefault="00026047">
      <w:pPr>
        <w:pStyle w:val="BodyText"/>
        <w:ind w:left="1440" w:hanging="720"/>
        <w:rPr>
          <w:b/>
          <w:bCs/>
          <w:noProof w:val="0"/>
          <w:szCs w:val="28"/>
          <w:u w:val="single"/>
          <w:rtl/>
        </w:rPr>
      </w:pPr>
      <w:r>
        <w:rPr>
          <w:b/>
          <w:bCs/>
          <w:noProof w:val="0"/>
          <w:szCs w:val="28"/>
          <w:u w:val="single"/>
          <w:rtl/>
        </w:rPr>
        <w:t>ד</w:t>
      </w:r>
      <w:r>
        <w:rPr>
          <w:rFonts w:hint="cs"/>
          <w:b/>
          <w:bCs/>
          <w:noProof w:val="0"/>
          <w:szCs w:val="28"/>
          <w:u w:val="single"/>
          <w:rtl/>
        </w:rPr>
        <w:t>יון</w:t>
      </w:r>
    </w:p>
    <w:p w14:paraId="052EF72A" w14:textId="77777777" w:rsidR="00026047" w:rsidRDefault="00026047">
      <w:pPr>
        <w:pStyle w:val="BodyText"/>
        <w:ind w:left="720" w:hanging="720"/>
        <w:rPr>
          <w:noProof w:val="0"/>
          <w:rtl/>
        </w:rPr>
      </w:pPr>
      <w:r>
        <w:rPr>
          <w:noProof w:val="0"/>
          <w:rtl/>
        </w:rPr>
        <w:t>13.</w:t>
      </w:r>
      <w:r>
        <w:rPr>
          <w:noProof w:val="0"/>
          <w:rtl/>
        </w:rPr>
        <w:tab/>
      </w:r>
      <w:r>
        <w:rPr>
          <w:rFonts w:hint="cs"/>
          <w:noProof w:val="0"/>
          <w:rtl/>
        </w:rPr>
        <w:t xml:space="preserve">לאחר שבחנתי את מכלול העדויות והראיות וטענות הצדדים, מעדיף אני את גירסת המתלוננת. </w:t>
      </w:r>
      <w:r>
        <w:rPr>
          <w:noProof w:val="0"/>
          <w:rtl/>
        </w:rPr>
        <w:tab/>
      </w:r>
    </w:p>
    <w:p w14:paraId="75CCA9C5" w14:textId="77777777" w:rsidR="00026047" w:rsidRDefault="00026047">
      <w:pPr>
        <w:pStyle w:val="BodyText"/>
        <w:ind w:left="720"/>
        <w:rPr>
          <w:noProof w:val="0"/>
          <w:rtl/>
        </w:rPr>
      </w:pPr>
      <w:r>
        <w:rPr>
          <w:noProof w:val="0"/>
          <w:rtl/>
        </w:rPr>
        <w:t>ע</w:t>
      </w:r>
      <w:r>
        <w:rPr>
          <w:rFonts w:hint="cs"/>
          <w:noProof w:val="0"/>
          <w:rtl/>
        </w:rPr>
        <w:t xml:space="preserve">דות המתלוננת הותירה רושם מהימן בעיני. </w:t>
      </w:r>
    </w:p>
    <w:p w14:paraId="4799EE84" w14:textId="77777777" w:rsidR="00026047" w:rsidRDefault="00026047">
      <w:pPr>
        <w:pStyle w:val="BodyText"/>
        <w:ind w:left="720"/>
        <w:rPr>
          <w:noProof w:val="0"/>
          <w:rtl/>
        </w:rPr>
      </w:pPr>
      <w:r>
        <w:rPr>
          <w:rFonts w:hint="cs"/>
          <w:noProof w:val="0"/>
          <w:rtl/>
        </w:rPr>
        <w:t xml:space="preserve">מאמין אני למתלוננת, שלאחר שהכינה לעצמה משקה חם, ופנתה לצאת מהמשרד, בהיותה בגבה לנאשם, חשה לפתע כי הנאשם נגע, באמצעות ידו, בישבנה. ניכר במתלוננת שתיארה פרטי ההתרחשות כהווייתם, וכי לא הזידה להפליל את הנאשם על לא עוול בכפו. </w:t>
      </w:r>
    </w:p>
    <w:p w14:paraId="776012D8" w14:textId="77777777" w:rsidR="00026047" w:rsidRDefault="00026047">
      <w:pPr>
        <w:pStyle w:val="BodyText"/>
        <w:ind w:left="720"/>
        <w:rPr>
          <w:noProof w:val="0"/>
          <w:rtl/>
        </w:rPr>
      </w:pPr>
      <w:r>
        <w:rPr>
          <w:rFonts w:hint="cs"/>
          <w:noProof w:val="0"/>
          <w:rtl/>
        </w:rPr>
        <w:t xml:space="preserve">המתלוננת לא כיחדה מבית המשפט, ובאומץ ובכנות בלתי אופיינים, העידה ביוזמתה, בבית המשפט </w:t>
      </w:r>
      <w:r>
        <w:rPr>
          <w:b/>
          <w:bCs/>
          <w:noProof w:val="0"/>
          <w:rtl/>
        </w:rPr>
        <w:t>"</w:t>
      </w:r>
      <w:r>
        <w:rPr>
          <w:rFonts w:hint="cs"/>
          <w:b/>
          <w:bCs/>
          <w:noProof w:val="0"/>
          <w:rtl/>
        </w:rPr>
        <w:t>אני ילדה חוצפנית"</w:t>
      </w:r>
      <w:r>
        <w:rPr>
          <w:noProof w:val="0"/>
          <w:rtl/>
        </w:rPr>
        <w:t xml:space="preserve">. </w:t>
      </w:r>
      <w:r>
        <w:rPr>
          <w:rFonts w:hint="cs"/>
          <w:noProof w:val="0"/>
          <w:rtl/>
        </w:rPr>
        <w:t xml:space="preserve">יש בכך כדי ללמד, במידה מסוימת, על עומק כנות המתלוננת והיעדר חשש להציג בפני בית המשפט, את תמונת האירועים כפי שהתרחשו בפועל, לרבות חלק האירועים שאינו מחמיא לה.  </w:t>
      </w:r>
    </w:p>
    <w:p w14:paraId="3BBFE0F4" w14:textId="77777777" w:rsidR="00026047" w:rsidRDefault="00026047">
      <w:pPr>
        <w:pStyle w:val="BodyText"/>
        <w:ind w:left="720"/>
        <w:rPr>
          <w:noProof w:val="0"/>
          <w:rtl/>
        </w:rPr>
      </w:pPr>
    </w:p>
    <w:p w14:paraId="4B25CD7A" w14:textId="77777777" w:rsidR="00026047" w:rsidRDefault="00026047">
      <w:pPr>
        <w:pStyle w:val="BodyText"/>
        <w:rPr>
          <w:noProof w:val="0"/>
          <w:rtl/>
        </w:rPr>
      </w:pPr>
      <w:r>
        <w:rPr>
          <w:noProof w:val="0"/>
          <w:rtl/>
        </w:rPr>
        <w:t>14.</w:t>
      </w:r>
      <w:r>
        <w:rPr>
          <w:noProof w:val="0"/>
          <w:rtl/>
        </w:rPr>
        <w:tab/>
      </w:r>
      <w:r>
        <w:rPr>
          <w:rFonts w:hint="cs"/>
          <w:noProof w:val="0"/>
          <w:rtl/>
        </w:rPr>
        <w:t>חיזוקים לגירסת המתלוננת מצאתי בראיות הבאות:</w:t>
      </w:r>
    </w:p>
    <w:p w14:paraId="04489D30" w14:textId="77777777" w:rsidR="00026047" w:rsidRDefault="00026047">
      <w:pPr>
        <w:pStyle w:val="BodyText"/>
        <w:ind w:left="1440" w:hanging="720"/>
        <w:rPr>
          <w:noProof w:val="0"/>
          <w:rtl/>
        </w:rPr>
      </w:pPr>
      <w:r>
        <w:rPr>
          <w:noProof w:val="0"/>
          <w:rtl/>
        </w:rPr>
        <w:t>א</w:t>
      </w:r>
      <w:r>
        <w:rPr>
          <w:rFonts w:hint="cs"/>
          <w:noProof w:val="0"/>
          <w:rtl/>
        </w:rPr>
        <w:t>.</w:t>
      </w:r>
      <w:r>
        <w:rPr>
          <w:noProof w:val="0"/>
          <w:rtl/>
        </w:rPr>
        <w:tab/>
      </w:r>
      <w:r>
        <w:rPr>
          <w:rFonts w:hint="cs"/>
          <w:noProof w:val="0"/>
          <w:rtl/>
        </w:rPr>
        <w:t xml:space="preserve">תגובתה המיידית של המתלוננת, שצעקה לעבר הנאשם </w:t>
      </w:r>
      <w:r>
        <w:rPr>
          <w:b/>
          <w:bCs/>
          <w:noProof w:val="0"/>
          <w:rtl/>
        </w:rPr>
        <w:t>"</w:t>
      </w:r>
      <w:r>
        <w:rPr>
          <w:rFonts w:hint="cs"/>
          <w:b/>
          <w:bCs/>
          <w:noProof w:val="0"/>
          <w:rtl/>
        </w:rPr>
        <w:t>מה אתה עושה"</w:t>
      </w:r>
      <w:r>
        <w:rPr>
          <w:noProof w:val="0"/>
          <w:rtl/>
        </w:rPr>
        <w:t xml:space="preserve"> – </w:t>
      </w:r>
      <w:r>
        <w:rPr>
          <w:rFonts w:hint="cs"/>
          <w:noProof w:val="0"/>
          <w:rtl/>
        </w:rPr>
        <w:t>תגובה שאינה מוכחשת על ידי הנאשם.</w:t>
      </w:r>
    </w:p>
    <w:p w14:paraId="70C2E212" w14:textId="77777777" w:rsidR="00026047" w:rsidRDefault="00026047">
      <w:pPr>
        <w:pStyle w:val="BodyText"/>
        <w:ind w:left="1440" w:hanging="720"/>
        <w:rPr>
          <w:noProof w:val="0"/>
          <w:rtl/>
        </w:rPr>
      </w:pPr>
      <w:r>
        <w:rPr>
          <w:rFonts w:hint="cs"/>
          <w:noProof w:val="0"/>
          <w:rtl/>
        </w:rPr>
        <w:t>ב.</w:t>
      </w:r>
      <w:r>
        <w:rPr>
          <w:noProof w:val="0"/>
          <w:rtl/>
        </w:rPr>
        <w:tab/>
      </w:r>
      <w:r>
        <w:rPr>
          <w:rFonts w:hint="cs"/>
          <w:noProof w:val="0"/>
          <w:rtl/>
        </w:rPr>
        <w:t>תלונתה המיידית של המתלוננת, שפנתה למשטרה מיד לאחר האירוע.</w:t>
      </w:r>
    </w:p>
    <w:p w14:paraId="7F67D01C" w14:textId="77777777" w:rsidR="00026047" w:rsidRDefault="00026047">
      <w:pPr>
        <w:pStyle w:val="BodyText"/>
        <w:ind w:left="1440" w:hanging="720"/>
        <w:rPr>
          <w:noProof w:val="0"/>
          <w:rtl/>
        </w:rPr>
      </w:pPr>
      <w:r>
        <w:rPr>
          <w:rFonts w:hint="cs"/>
          <w:noProof w:val="0"/>
          <w:rtl/>
        </w:rPr>
        <w:t>ג.</w:t>
      </w:r>
      <w:r>
        <w:rPr>
          <w:noProof w:val="0"/>
          <w:rtl/>
        </w:rPr>
        <w:tab/>
      </w:r>
      <w:r>
        <w:rPr>
          <w:rFonts w:hint="cs"/>
          <w:noProof w:val="0"/>
          <w:rtl/>
        </w:rPr>
        <w:t xml:space="preserve">מצבה הנפשי של המתלוננת בעקבות האירוע </w:t>
      </w:r>
      <w:r>
        <w:rPr>
          <w:noProof w:val="0"/>
          <w:rtl/>
        </w:rPr>
        <w:t xml:space="preserve">– </w:t>
      </w:r>
      <w:r>
        <w:rPr>
          <w:rFonts w:hint="cs"/>
          <w:noProof w:val="0"/>
          <w:rtl/>
        </w:rPr>
        <w:t xml:space="preserve">נסערת ובוכיה. </w:t>
      </w:r>
    </w:p>
    <w:p w14:paraId="4CA7C0E0" w14:textId="77777777" w:rsidR="00026047" w:rsidRDefault="00026047">
      <w:pPr>
        <w:pStyle w:val="BodyText"/>
        <w:ind w:left="1440" w:hanging="720"/>
        <w:rPr>
          <w:noProof w:val="0"/>
          <w:rtl/>
        </w:rPr>
      </w:pPr>
      <w:r>
        <w:rPr>
          <w:rFonts w:hint="cs"/>
          <w:noProof w:val="0"/>
          <w:rtl/>
        </w:rPr>
        <w:t>ד.</w:t>
      </w:r>
      <w:r>
        <w:rPr>
          <w:noProof w:val="0"/>
          <w:rtl/>
        </w:rPr>
        <w:tab/>
      </w:r>
      <w:r>
        <w:rPr>
          <w:rFonts w:hint="cs"/>
          <w:noProof w:val="0"/>
          <w:rtl/>
        </w:rPr>
        <w:t xml:space="preserve">הסתירות בגירסת הנאשם כפי שיפורט להלן. </w:t>
      </w:r>
    </w:p>
    <w:p w14:paraId="5A9F3135" w14:textId="77777777" w:rsidR="00026047" w:rsidRDefault="00026047">
      <w:pPr>
        <w:pStyle w:val="BodyText"/>
        <w:ind w:left="1440" w:hanging="720"/>
        <w:rPr>
          <w:noProof w:val="0"/>
          <w:rtl/>
        </w:rPr>
      </w:pPr>
    </w:p>
    <w:p w14:paraId="282FA44F" w14:textId="77777777" w:rsidR="00026047" w:rsidRDefault="00026047">
      <w:pPr>
        <w:pStyle w:val="BodyText"/>
        <w:ind w:left="1440" w:hanging="720"/>
        <w:rPr>
          <w:noProof w:val="0"/>
          <w:rtl/>
        </w:rPr>
      </w:pPr>
    </w:p>
    <w:p w14:paraId="46BF2D4F" w14:textId="77777777" w:rsidR="00026047" w:rsidRDefault="00026047">
      <w:pPr>
        <w:pStyle w:val="BodyText"/>
        <w:ind w:left="1440" w:hanging="720"/>
        <w:rPr>
          <w:noProof w:val="0"/>
          <w:rtl/>
        </w:rPr>
      </w:pPr>
    </w:p>
    <w:p w14:paraId="2F3A1BE6" w14:textId="77777777" w:rsidR="00026047" w:rsidRDefault="00026047">
      <w:pPr>
        <w:pStyle w:val="BodyText"/>
        <w:rPr>
          <w:noProof w:val="0"/>
          <w:rtl/>
        </w:rPr>
      </w:pPr>
    </w:p>
    <w:p w14:paraId="634D051E" w14:textId="77777777" w:rsidR="00026047" w:rsidRDefault="00026047">
      <w:pPr>
        <w:pStyle w:val="BodyText"/>
        <w:rPr>
          <w:noProof w:val="0"/>
          <w:rtl/>
        </w:rPr>
      </w:pPr>
      <w:r>
        <w:rPr>
          <w:rFonts w:hint="cs"/>
          <w:noProof w:val="0"/>
          <w:rtl/>
        </w:rPr>
        <w:t>15.</w:t>
      </w:r>
      <w:r>
        <w:rPr>
          <w:noProof w:val="0"/>
          <w:rtl/>
        </w:rPr>
        <w:tab/>
      </w:r>
      <w:r>
        <w:rPr>
          <w:rFonts w:hint="cs"/>
          <w:noProof w:val="0"/>
          <w:rtl/>
        </w:rPr>
        <w:t>בחנתי בקפידה את עדות הנאשם בפניי, ולא מצאתי ליתן בה אמון.</w:t>
      </w:r>
    </w:p>
    <w:p w14:paraId="1CCA4371" w14:textId="77777777" w:rsidR="00026047" w:rsidRDefault="00026047">
      <w:pPr>
        <w:pStyle w:val="BodyText"/>
        <w:ind w:left="720"/>
        <w:rPr>
          <w:noProof w:val="0"/>
          <w:rtl/>
        </w:rPr>
      </w:pPr>
      <w:r>
        <w:rPr>
          <w:noProof w:val="0"/>
          <w:rtl/>
        </w:rPr>
        <w:t>ע</w:t>
      </w:r>
      <w:r>
        <w:rPr>
          <w:rFonts w:hint="cs"/>
          <w:noProof w:val="0"/>
          <w:rtl/>
        </w:rPr>
        <w:t>דות הנאשם הותירה רושם עגום ובלתי מהימן בעיני. גירסת הנאשם היתה מיתממת, חמקמקה ופתלתלה, וניכר בנאשם שעשה כל מאמץ להדוף התמודדות עניינית עם טענות המתלוננת.</w:t>
      </w:r>
    </w:p>
    <w:p w14:paraId="1689FCFA" w14:textId="77777777" w:rsidR="00026047" w:rsidRDefault="00026047">
      <w:pPr>
        <w:pStyle w:val="BodyText"/>
        <w:ind w:left="720"/>
        <w:rPr>
          <w:noProof w:val="0"/>
          <w:rtl/>
        </w:rPr>
      </w:pPr>
      <w:r>
        <w:rPr>
          <w:rFonts w:hint="cs"/>
          <w:noProof w:val="0"/>
          <w:rtl/>
        </w:rPr>
        <w:t xml:space="preserve">תחילה, בפני השוטרים, הכחיש הנאשם עצם המגע </w:t>
      </w:r>
      <w:r>
        <w:rPr>
          <w:b/>
          <w:bCs/>
          <w:noProof w:val="0"/>
          <w:u w:val="single"/>
          <w:rtl/>
        </w:rPr>
        <w:t>"</w:t>
      </w:r>
      <w:r>
        <w:rPr>
          <w:rFonts w:hint="cs"/>
          <w:b/>
          <w:bCs/>
          <w:noProof w:val="0"/>
          <w:u w:val="single"/>
          <w:rtl/>
        </w:rPr>
        <w:t>לא נגעתי בה"</w:t>
      </w:r>
      <w:r>
        <w:rPr>
          <w:noProof w:val="0"/>
          <w:rtl/>
        </w:rPr>
        <w:t xml:space="preserve">, </w:t>
      </w:r>
      <w:r>
        <w:rPr>
          <w:rFonts w:hint="cs"/>
          <w:noProof w:val="0"/>
          <w:rtl/>
        </w:rPr>
        <w:t xml:space="preserve">והיתמם: </w:t>
      </w:r>
      <w:r>
        <w:rPr>
          <w:b/>
          <w:bCs/>
          <w:noProof w:val="0"/>
          <w:rtl/>
        </w:rPr>
        <w:t>"</w:t>
      </w:r>
      <w:r>
        <w:rPr>
          <w:rFonts w:hint="cs"/>
          <w:b/>
          <w:bCs/>
          <w:noProof w:val="0"/>
          <w:rtl/>
        </w:rPr>
        <w:t xml:space="preserve">אני לא יודע על מה היא מדברת" </w:t>
      </w:r>
      <w:r>
        <w:rPr>
          <w:noProof w:val="0"/>
          <w:rtl/>
        </w:rPr>
        <w:t>(</w:t>
      </w:r>
      <w:r>
        <w:rPr>
          <w:rFonts w:hint="cs"/>
          <w:noProof w:val="0"/>
          <w:rtl/>
        </w:rPr>
        <w:t xml:space="preserve">ראו: דו"ח עיכוב ת/6). בהמשך, חזר בו הנאשם, והודה בהדרגה, במסגרת גירסה מתפתחת, במגע עם המתלוננת. תחילה, בהודעתו במשטרה, טען הנאשם כי המתלוננת </w:t>
      </w:r>
      <w:r>
        <w:rPr>
          <w:b/>
          <w:bCs/>
          <w:noProof w:val="0"/>
          <w:rtl/>
        </w:rPr>
        <w:t>"</w:t>
      </w:r>
      <w:r>
        <w:rPr>
          <w:rFonts w:hint="cs"/>
          <w:b/>
          <w:bCs/>
          <w:noProof w:val="0"/>
          <w:rtl/>
        </w:rPr>
        <w:t xml:space="preserve">השתפשפה בי" </w:t>
      </w:r>
      <w:r>
        <w:rPr>
          <w:noProof w:val="0"/>
          <w:rtl/>
        </w:rPr>
        <w:t>ע</w:t>
      </w:r>
      <w:r>
        <w:rPr>
          <w:rFonts w:hint="cs"/>
          <w:noProof w:val="0"/>
          <w:rtl/>
        </w:rPr>
        <w:t xml:space="preserve">ת </w:t>
      </w:r>
      <w:r>
        <w:rPr>
          <w:noProof w:val="0"/>
          <w:u w:val="single"/>
          <w:rtl/>
        </w:rPr>
        <w:t>ע</w:t>
      </w:r>
      <w:r>
        <w:rPr>
          <w:rFonts w:hint="cs"/>
          <w:noProof w:val="0"/>
          <w:u w:val="single"/>
          <w:rtl/>
        </w:rPr>
        <w:t>מד</w:t>
      </w:r>
      <w:r>
        <w:rPr>
          <w:noProof w:val="0"/>
          <w:rtl/>
        </w:rPr>
        <w:t xml:space="preserve"> </w:t>
      </w:r>
      <w:r>
        <w:rPr>
          <w:rFonts w:hint="cs"/>
          <w:noProof w:val="0"/>
          <w:rtl/>
        </w:rPr>
        <w:t>בכניסה לחדר וכי אחוריו נגעו באחורי המתלוננת (ת/4, עמוד 1, שורות 5-7).</w:t>
      </w:r>
    </w:p>
    <w:p w14:paraId="46BABBC4" w14:textId="77777777" w:rsidR="00026047" w:rsidRDefault="00026047">
      <w:pPr>
        <w:pStyle w:val="BodyText"/>
        <w:rPr>
          <w:noProof w:val="0"/>
          <w:rtl/>
        </w:rPr>
      </w:pPr>
    </w:p>
    <w:p w14:paraId="04C229D8" w14:textId="77777777" w:rsidR="00026047" w:rsidRDefault="00026047">
      <w:pPr>
        <w:pStyle w:val="BodyText"/>
        <w:ind w:left="720"/>
        <w:rPr>
          <w:noProof w:val="0"/>
          <w:rtl/>
        </w:rPr>
      </w:pPr>
      <w:r>
        <w:rPr>
          <w:noProof w:val="0"/>
          <w:rtl/>
        </w:rPr>
        <w:t>ב</w:t>
      </w:r>
      <w:r>
        <w:rPr>
          <w:rFonts w:hint="cs"/>
          <w:noProof w:val="0"/>
          <w:rtl/>
        </w:rPr>
        <w:t xml:space="preserve">המשך, בעדותו בבית המשפט השתנתה גירסת הנאשם. בחקירתו הראשית כבר טען הנאשם שהחיכוך ביניהם אירע עת </w:t>
      </w:r>
      <w:r>
        <w:rPr>
          <w:b/>
          <w:bCs/>
          <w:noProof w:val="0"/>
          <w:rtl/>
        </w:rPr>
        <w:t>"</w:t>
      </w:r>
      <w:r>
        <w:rPr>
          <w:rFonts w:hint="cs"/>
          <w:b/>
          <w:bCs/>
          <w:noProof w:val="0"/>
          <w:rtl/>
        </w:rPr>
        <w:t xml:space="preserve">אני הסתובבתי והיא הסתובבה בדיוק" </w:t>
      </w:r>
      <w:r>
        <w:rPr>
          <w:noProof w:val="0"/>
          <w:rtl/>
        </w:rPr>
        <w:t>(</w:t>
      </w:r>
      <w:r>
        <w:rPr>
          <w:rFonts w:hint="cs"/>
          <w:noProof w:val="0"/>
          <w:rtl/>
        </w:rPr>
        <w:t xml:space="preserve">פרוטוקול, עמוד 23, שורות 28-30). זאת, כאמור, </w:t>
      </w:r>
      <w:r>
        <w:rPr>
          <w:noProof w:val="0"/>
          <w:u w:val="single"/>
          <w:rtl/>
        </w:rPr>
        <w:t>ב</w:t>
      </w:r>
      <w:r>
        <w:rPr>
          <w:rFonts w:hint="cs"/>
          <w:noProof w:val="0"/>
          <w:u w:val="single"/>
          <w:rtl/>
        </w:rPr>
        <w:t>ניגוד</w:t>
      </w:r>
      <w:r>
        <w:rPr>
          <w:noProof w:val="0"/>
          <w:rtl/>
        </w:rPr>
        <w:t xml:space="preserve"> </w:t>
      </w:r>
      <w:r>
        <w:rPr>
          <w:rFonts w:hint="cs"/>
          <w:noProof w:val="0"/>
          <w:rtl/>
        </w:rPr>
        <w:t xml:space="preserve">לגירסתו במשטרה כי המגע ביניהם התרחש שעה שהנאשם </w:t>
      </w:r>
      <w:r>
        <w:rPr>
          <w:noProof w:val="0"/>
          <w:u w:val="single"/>
          <w:rtl/>
        </w:rPr>
        <w:t>ע</w:t>
      </w:r>
      <w:r>
        <w:rPr>
          <w:rFonts w:hint="cs"/>
          <w:noProof w:val="0"/>
          <w:u w:val="single"/>
          <w:rtl/>
        </w:rPr>
        <w:t>מד</w:t>
      </w:r>
      <w:r>
        <w:rPr>
          <w:noProof w:val="0"/>
          <w:rtl/>
        </w:rPr>
        <w:t xml:space="preserve"> </w:t>
      </w:r>
      <w:r>
        <w:rPr>
          <w:rFonts w:hint="cs"/>
          <w:noProof w:val="0"/>
          <w:rtl/>
        </w:rPr>
        <w:t xml:space="preserve">והמתלוננת היתה בתנועה. </w:t>
      </w:r>
    </w:p>
    <w:p w14:paraId="27CBFC91" w14:textId="77777777" w:rsidR="00026047" w:rsidRDefault="00026047">
      <w:pPr>
        <w:pStyle w:val="BodyText"/>
        <w:ind w:left="720"/>
        <w:rPr>
          <w:noProof w:val="0"/>
          <w:rtl/>
        </w:rPr>
      </w:pPr>
      <w:r>
        <w:rPr>
          <w:rFonts w:hint="cs"/>
          <w:noProof w:val="0"/>
          <w:rtl/>
        </w:rPr>
        <w:t xml:space="preserve">בהמשך, שוב טען הנאשם, כי לא היתה נגיעה (פרוטוקול, עמוד 28, שורה 19). בחקירתו הנגדית, העלה הנאשם גירסה חדשה, שלא בא זכרה קודם - ולפיכך היא בבחינת "עדות כבושה" </w:t>
      </w:r>
      <w:r>
        <w:rPr>
          <w:noProof w:val="0"/>
          <w:rtl/>
        </w:rPr>
        <w:t xml:space="preserve">– </w:t>
      </w:r>
      <w:r>
        <w:rPr>
          <w:rFonts w:hint="cs"/>
          <w:noProof w:val="0"/>
          <w:rtl/>
        </w:rPr>
        <w:t xml:space="preserve">לפיה, עת הסתובב, חשה המתלוננת בחיכוך של הארנק שהחזיק בכיסו הימני קדמי של מכנסיו, בישבנה (פרוטוקול, עמוד 32, שורות 16-18). הסברי הנאשם לפשר כבישת גירסתו - שהועלתה לראשונה לקראת סוף חקירתו הנגדית - בלשון המעטה, רחוקים מלהיות משכנעים. </w:t>
      </w:r>
    </w:p>
    <w:p w14:paraId="57A509E3" w14:textId="77777777" w:rsidR="00026047" w:rsidRDefault="00026047">
      <w:pPr>
        <w:pStyle w:val="BodyText"/>
        <w:ind w:left="720"/>
        <w:rPr>
          <w:noProof w:val="0"/>
          <w:rtl/>
        </w:rPr>
      </w:pPr>
    </w:p>
    <w:p w14:paraId="717920AE" w14:textId="77777777" w:rsidR="00026047" w:rsidRDefault="00026047">
      <w:pPr>
        <w:pStyle w:val="BodyText"/>
        <w:ind w:left="720" w:hanging="720"/>
        <w:rPr>
          <w:noProof w:val="0"/>
          <w:rtl/>
        </w:rPr>
      </w:pPr>
      <w:r>
        <w:rPr>
          <w:noProof w:val="0"/>
          <w:rtl/>
        </w:rPr>
        <w:t>16.</w:t>
      </w:r>
      <w:r>
        <w:rPr>
          <w:noProof w:val="0"/>
          <w:rtl/>
        </w:rPr>
        <w:tab/>
      </w:r>
      <w:r>
        <w:rPr>
          <w:rFonts w:hint="cs"/>
          <w:noProof w:val="0"/>
          <w:rtl/>
        </w:rPr>
        <w:t>לענין לטענות הסניגור, כי לא ניתן לבסס, על גירסת המתלוננת, ממצאים ברמת הוודאות הנדרשת, אתייחס בקצרה:</w:t>
      </w:r>
    </w:p>
    <w:p w14:paraId="4EE79D89" w14:textId="77777777" w:rsidR="00026047" w:rsidRDefault="00026047">
      <w:pPr>
        <w:pStyle w:val="BodyText"/>
        <w:ind w:left="1440" w:hanging="720"/>
        <w:rPr>
          <w:noProof w:val="0"/>
          <w:rtl/>
        </w:rPr>
      </w:pPr>
      <w:r>
        <w:rPr>
          <w:noProof w:val="0"/>
          <w:rtl/>
        </w:rPr>
        <w:t>א</w:t>
      </w:r>
      <w:r>
        <w:rPr>
          <w:rFonts w:hint="cs"/>
          <w:noProof w:val="0"/>
          <w:rtl/>
        </w:rPr>
        <w:t>.</w:t>
      </w:r>
      <w:r>
        <w:rPr>
          <w:noProof w:val="0"/>
          <w:rtl/>
        </w:rPr>
        <w:tab/>
      </w:r>
      <w:r>
        <w:rPr>
          <w:rFonts w:hint="cs"/>
          <w:noProof w:val="0"/>
          <w:rtl/>
        </w:rPr>
        <w:t xml:space="preserve">אין כל ממש בטענה שהמתלוננת </w:t>
      </w:r>
      <w:r>
        <w:rPr>
          <w:noProof w:val="0"/>
          <w:u w:val="single"/>
          <w:rtl/>
        </w:rPr>
        <w:t>ל</w:t>
      </w:r>
      <w:r>
        <w:rPr>
          <w:rFonts w:hint="cs"/>
          <w:noProof w:val="0"/>
          <w:u w:val="single"/>
          <w:rtl/>
        </w:rPr>
        <w:t>א ראתה</w:t>
      </w:r>
      <w:r>
        <w:rPr>
          <w:noProof w:val="0"/>
          <w:rtl/>
        </w:rPr>
        <w:t xml:space="preserve"> </w:t>
      </w:r>
      <w:r>
        <w:rPr>
          <w:rFonts w:hint="cs"/>
          <w:noProof w:val="0"/>
          <w:rtl/>
        </w:rPr>
        <w:t>את נגיעת הנאשם, באמצעות ידו בישבנה. לכך יש להשיב בשני מישורים:</w:t>
      </w:r>
    </w:p>
    <w:p w14:paraId="26936105" w14:textId="77777777" w:rsidR="00026047" w:rsidRDefault="00026047">
      <w:pPr>
        <w:pStyle w:val="BodyText"/>
        <w:ind w:left="1440"/>
        <w:rPr>
          <w:noProof w:val="0"/>
          <w:rtl/>
        </w:rPr>
      </w:pPr>
      <w:r>
        <w:rPr>
          <w:b/>
          <w:bCs/>
          <w:noProof w:val="0"/>
          <w:rtl/>
        </w:rPr>
        <w:t>ר</w:t>
      </w:r>
      <w:r>
        <w:rPr>
          <w:rFonts w:hint="cs"/>
          <w:b/>
          <w:bCs/>
          <w:noProof w:val="0"/>
          <w:rtl/>
        </w:rPr>
        <w:t>אשית</w:t>
      </w:r>
      <w:r>
        <w:rPr>
          <w:noProof w:val="0"/>
          <w:rtl/>
        </w:rPr>
        <w:t xml:space="preserve">, </w:t>
      </w:r>
      <w:r>
        <w:rPr>
          <w:b/>
          <w:bCs/>
          <w:noProof w:val="0"/>
          <w:rtl/>
        </w:rPr>
        <w:t>ב</w:t>
      </w:r>
      <w:r>
        <w:rPr>
          <w:rFonts w:hint="cs"/>
          <w:b/>
          <w:bCs/>
          <w:noProof w:val="0"/>
          <w:rtl/>
        </w:rPr>
        <w:t>מישור העובדתי</w:t>
      </w:r>
      <w:r>
        <w:rPr>
          <w:noProof w:val="0"/>
          <w:rtl/>
        </w:rPr>
        <w:t xml:space="preserve">, </w:t>
      </w:r>
      <w:r>
        <w:rPr>
          <w:rFonts w:hint="cs"/>
          <w:noProof w:val="0"/>
          <w:rtl/>
        </w:rPr>
        <w:t xml:space="preserve">תשובת המתלוננת - </w:t>
      </w:r>
      <w:r>
        <w:rPr>
          <w:b/>
          <w:bCs/>
          <w:noProof w:val="0"/>
          <w:rtl/>
        </w:rPr>
        <w:t>"</w:t>
      </w:r>
      <w:r>
        <w:rPr>
          <w:rFonts w:hint="cs"/>
          <w:b/>
          <w:bCs/>
          <w:noProof w:val="0"/>
          <w:rtl/>
        </w:rPr>
        <w:t>אני לא צריכה לראות כדי להרגיש את האצבעות, המכנסיים שלי לא היו ג'ינס היו בד, והרגשתי את האצבעות שלו נוגעות בי בבשר. לא צריך לראות צריך להרגיש"</w:t>
      </w:r>
      <w:r>
        <w:rPr>
          <w:noProof w:val="0"/>
          <w:rtl/>
        </w:rPr>
        <w:t xml:space="preserve"> (</w:t>
      </w:r>
      <w:r>
        <w:rPr>
          <w:rFonts w:hint="cs"/>
          <w:noProof w:val="0"/>
          <w:rtl/>
        </w:rPr>
        <w:t>פרוטוקול, עמוד 12, שורות 10-11), תשובה זו, הגיונית ומשכנעת.</w:t>
      </w:r>
    </w:p>
    <w:p w14:paraId="7EFDC4E5" w14:textId="77777777" w:rsidR="00026047" w:rsidRDefault="00026047">
      <w:pPr>
        <w:pStyle w:val="BodyText"/>
        <w:ind w:left="1440"/>
        <w:rPr>
          <w:b/>
          <w:bCs/>
          <w:noProof w:val="0"/>
          <w:rtl/>
        </w:rPr>
      </w:pPr>
    </w:p>
    <w:p w14:paraId="68777B5A" w14:textId="77777777" w:rsidR="00026047" w:rsidRDefault="00026047">
      <w:pPr>
        <w:pStyle w:val="BodyText"/>
        <w:ind w:left="1440"/>
        <w:rPr>
          <w:b/>
          <w:bCs/>
          <w:noProof w:val="0"/>
          <w:rtl/>
        </w:rPr>
      </w:pPr>
    </w:p>
    <w:p w14:paraId="4AC416C4" w14:textId="77777777" w:rsidR="00026047" w:rsidRDefault="00026047">
      <w:pPr>
        <w:pStyle w:val="BodyText"/>
        <w:ind w:left="1440"/>
        <w:rPr>
          <w:b/>
          <w:bCs/>
          <w:noProof w:val="0"/>
          <w:rtl/>
        </w:rPr>
      </w:pPr>
    </w:p>
    <w:p w14:paraId="5FAA4CB2" w14:textId="77777777" w:rsidR="00026047" w:rsidRDefault="00026047">
      <w:pPr>
        <w:pStyle w:val="BodyText"/>
        <w:ind w:left="1440"/>
        <w:rPr>
          <w:noProof w:val="0"/>
          <w:rtl/>
        </w:rPr>
      </w:pPr>
      <w:r>
        <w:rPr>
          <w:rFonts w:hint="cs"/>
          <w:b/>
          <w:bCs/>
          <w:noProof w:val="0"/>
          <w:rtl/>
        </w:rPr>
        <w:t>שנית</w:t>
      </w:r>
      <w:r>
        <w:rPr>
          <w:noProof w:val="0"/>
          <w:rtl/>
        </w:rPr>
        <w:t xml:space="preserve">, </w:t>
      </w:r>
      <w:r>
        <w:rPr>
          <w:b/>
          <w:bCs/>
          <w:noProof w:val="0"/>
          <w:rtl/>
        </w:rPr>
        <w:t>ב</w:t>
      </w:r>
      <w:r>
        <w:rPr>
          <w:rFonts w:hint="cs"/>
          <w:b/>
          <w:bCs/>
          <w:noProof w:val="0"/>
          <w:rtl/>
        </w:rPr>
        <w:t>מישור המשפטי</w:t>
      </w:r>
      <w:r>
        <w:rPr>
          <w:noProof w:val="0"/>
          <w:rtl/>
        </w:rPr>
        <w:t xml:space="preserve">, </w:t>
      </w:r>
      <w:r>
        <w:rPr>
          <w:rFonts w:hint="cs"/>
          <w:noProof w:val="0"/>
          <w:rtl/>
        </w:rPr>
        <w:t xml:space="preserve">לצורך ביסוס ממצאי עובדה, </w:t>
      </w:r>
      <w:r>
        <w:rPr>
          <w:noProof w:val="0"/>
          <w:u w:val="single"/>
          <w:rtl/>
        </w:rPr>
        <w:t>א</w:t>
      </w:r>
      <w:r>
        <w:rPr>
          <w:rFonts w:hint="cs"/>
          <w:noProof w:val="0"/>
          <w:u w:val="single"/>
          <w:rtl/>
        </w:rPr>
        <w:t>ין</w:t>
      </w:r>
      <w:r>
        <w:rPr>
          <w:noProof w:val="0"/>
          <w:rtl/>
        </w:rPr>
        <w:t xml:space="preserve"> </w:t>
      </w:r>
      <w:r>
        <w:rPr>
          <w:rFonts w:hint="cs"/>
          <w:noProof w:val="0"/>
          <w:rtl/>
        </w:rPr>
        <w:t xml:space="preserve">כל הכרח שהתיאור העובדתי יהיה מבוסס על </w:t>
      </w:r>
      <w:r>
        <w:rPr>
          <w:noProof w:val="0"/>
          <w:u w:val="single"/>
          <w:rtl/>
        </w:rPr>
        <w:t>ח</w:t>
      </w:r>
      <w:r>
        <w:rPr>
          <w:rFonts w:hint="cs"/>
          <w:noProof w:val="0"/>
          <w:u w:val="single"/>
          <w:rtl/>
        </w:rPr>
        <w:t>וש הראייה</w:t>
      </w:r>
      <w:r>
        <w:rPr>
          <w:noProof w:val="0"/>
          <w:rtl/>
        </w:rPr>
        <w:t xml:space="preserve"> </w:t>
      </w:r>
      <w:r>
        <w:rPr>
          <w:rFonts w:hint="cs"/>
          <w:noProof w:val="0"/>
          <w:rtl/>
        </w:rPr>
        <w:t xml:space="preserve">דווקא. ניתן לבסס ממצאי עובדה על עדות שנקלטה, באופן </w:t>
      </w:r>
      <w:r>
        <w:rPr>
          <w:noProof w:val="0"/>
          <w:u w:val="single"/>
          <w:rtl/>
        </w:rPr>
        <w:t>י</w:t>
      </w:r>
      <w:r>
        <w:rPr>
          <w:rFonts w:hint="cs"/>
          <w:noProof w:val="0"/>
          <w:u w:val="single"/>
          <w:rtl/>
        </w:rPr>
        <w:t>שיר</w:t>
      </w:r>
      <w:r>
        <w:rPr>
          <w:noProof w:val="0"/>
          <w:rtl/>
        </w:rPr>
        <w:t xml:space="preserve">, </w:t>
      </w:r>
      <w:r>
        <w:rPr>
          <w:rFonts w:hint="cs"/>
          <w:noProof w:val="0"/>
          <w:rtl/>
        </w:rPr>
        <w:t xml:space="preserve">באמצעות </w:t>
      </w:r>
      <w:r>
        <w:rPr>
          <w:noProof w:val="0"/>
          <w:u w:val="single"/>
          <w:rtl/>
        </w:rPr>
        <w:t>א</w:t>
      </w:r>
      <w:r>
        <w:rPr>
          <w:rFonts w:hint="cs"/>
          <w:noProof w:val="0"/>
          <w:u w:val="single"/>
          <w:rtl/>
        </w:rPr>
        <w:t>חד מהחושים האחרים</w:t>
      </w:r>
      <w:r>
        <w:rPr>
          <w:noProof w:val="0"/>
          <w:rtl/>
        </w:rPr>
        <w:t xml:space="preserve">, </w:t>
      </w:r>
      <w:r>
        <w:rPr>
          <w:rFonts w:hint="cs"/>
          <w:noProof w:val="0"/>
          <w:rtl/>
        </w:rPr>
        <w:t xml:space="preserve">ובלבד שבית המשפט מצא שהמדובר בקליטה אמינה, באמצעות החוש הרלוונטי. </w:t>
      </w:r>
    </w:p>
    <w:p w14:paraId="234D2D4B" w14:textId="77777777" w:rsidR="00026047" w:rsidRDefault="00026047">
      <w:pPr>
        <w:pStyle w:val="BodyText"/>
        <w:ind w:left="1440"/>
        <w:rPr>
          <w:noProof w:val="0"/>
          <w:rtl/>
        </w:rPr>
      </w:pPr>
    </w:p>
    <w:p w14:paraId="62CF6DE9" w14:textId="77777777" w:rsidR="00026047" w:rsidRDefault="00026047">
      <w:pPr>
        <w:pStyle w:val="BodyText"/>
        <w:ind w:left="1440"/>
        <w:rPr>
          <w:noProof w:val="0"/>
          <w:rtl/>
        </w:rPr>
      </w:pPr>
      <w:r>
        <w:rPr>
          <w:rFonts w:hint="cs"/>
          <w:noProof w:val="0"/>
          <w:rtl/>
        </w:rPr>
        <w:t xml:space="preserve">בנסיבות המקרה דנן, התרשמותי הבלתי אמצעית מעדות המתלוננת </w:t>
      </w:r>
      <w:r>
        <w:rPr>
          <w:noProof w:val="0"/>
          <w:rtl/>
        </w:rPr>
        <w:t xml:space="preserve">– </w:t>
      </w:r>
      <w:r>
        <w:rPr>
          <w:rFonts w:hint="cs"/>
          <w:noProof w:val="0"/>
          <w:rtl/>
        </w:rPr>
        <w:t>שחשה את אצבעות הנאשם בישבנה - ומתגובתה הכנה, כי הסברה הגיוני, סביר, משכנע ואמין.</w:t>
      </w:r>
    </w:p>
    <w:p w14:paraId="4AB8716A" w14:textId="77777777" w:rsidR="00026047" w:rsidRDefault="00026047">
      <w:pPr>
        <w:pStyle w:val="BodyText"/>
        <w:ind w:left="1440"/>
        <w:rPr>
          <w:noProof w:val="0"/>
          <w:rtl/>
        </w:rPr>
      </w:pPr>
    </w:p>
    <w:p w14:paraId="20E3CD52" w14:textId="77777777" w:rsidR="00026047" w:rsidRDefault="00026047">
      <w:pPr>
        <w:pStyle w:val="BodyText"/>
        <w:ind w:left="1440" w:hanging="720"/>
        <w:rPr>
          <w:noProof w:val="0"/>
          <w:rtl/>
        </w:rPr>
      </w:pPr>
      <w:r>
        <w:rPr>
          <w:noProof w:val="0"/>
          <w:rtl/>
        </w:rPr>
        <w:t>ב</w:t>
      </w:r>
      <w:r>
        <w:rPr>
          <w:rFonts w:hint="cs"/>
          <w:noProof w:val="0"/>
          <w:rtl/>
        </w:rPr>
        <w:t>.</w:t>
      </w:r>
      <w:r>
        <w:rPr>
          <w:noProof w:val="0"/>
          <w:rtl/>
        </w:rPr>
        <w:tab/>
      </w:r>
      <w:r>
        <w:rPr>
          <w:rFonts w:hint="cs"/>
          <w:noProof w:val="0"/>
          <w:rtl/>
        </w:rPr>
        <w:t xml:space="preserve">אף הטענה, כי המתלוננת לבשה על גופה שלוש שכבות ביגוד </w:t>
      </w:r>
      <w:r>
        <w:rPr>
          <w:noProof w:val="0"/>
          <w:rtl/>
        </w:rPr>
        <w:t xml:space="preserve">– </w:t>
      </w:r>
      <w:r>
        <w:rPr>
          <w:rFonts w:hint="cs"/>
          <w:noProof w:val="0"/>
          <w:rtl/>
        </w:rPr>
        <w:t xml:space="preserve">תחתונים, מכנסיים וחלוק </w:t>
      </w:r>
      <w:r>
        <w:rPr>
          <w:noProof w:val="0"/>
          <w:rtl/>
        </w:rPr>
        <w:t xml:space="preserve">– </w:t>
      </w:r>
      <w:r>
        <w:rPr>
          <w:rFonts w:hint="cs"/>
          <w:noProof w:val="0"/>
          <w:rtl/>
        </w:rPr>
        <w:t xml:space="preserve">ולפיכך, לא יכלה לחוש תחושת מגע ידו ואצבעותיו של הנאשם, טענה קלושה היא. </w:t>
      </w:r>
    </w:p>
    <w:p w14:paraId="5E488626" w14:textId="77777777" w:rsidR="00026047" w:rsidRDefault="00026047">
      <w:pPr>
        <w:pStyle w:val="BodyText"/>
        <w:ind w:left="1440"/>
        <w:rPr>
          <w:noProof w:val="0"/>
          <w:rtl/>
        </w:rPr>
      </w:pPr>
      <w:r>
        <w:rPr>
          <w:noProof w:val="0"/>
          <w:rtl/>
        </w:rPr>
        <w:t>א</w:t>
      </w:r>
      <w:r>
        <w:rPr>
          <w:rFonts w:hint="cs"/>
          <w:noProof w:val="0"/>
          <w:rtl/>
        </w:rPr>
        <w:t xml:space="preserve">ף לכך השיבה המתלוננת בחדות ובכנות </w:t>
      </w:r>
      <w:r>
        <w:rPr>
          <w:b/>
          <w:bCs/>
          <w:noProof w:val="0"/>
          <w:rtl/>
        </w:rPr>
        <w:t>"</w:t>
      </w:r>
      <w:r>
        <w:rPr>
          <w:rFonts w:hint="cs"/>
          <w:b/>
          <w:bCs/>
          <w:noProof w:val="0"/>
          <w:rtl/>
        </w:rPr>
        <w:t>זה לא ברזל, זה בגדים, הרגשתי שהוא נגע בי"</w:t>
      </w:r>
      <w:r>
        <w:rPr>
          <w:noProof w:val="0"/>
          <w:rtl/>
        </w:rPr>
        <w:t xml:space="preserve">. </w:t>
      </w:r>
      <w:r>
        <w:rPr>
          <w:rFonts w:hint="cs"/>
          <w:noProof w:val="0"/>
          <w:rtl/>
        </w:rPr>
        <w:t xml:space="preserve">המתלוננת ציינה כי המדובר במכנסי בד. הסברה של המתלוננת מתיישב עם נסיון החיים. מערכת הביגוד שלבשה המתלוננת אינה חריגה ואינה חסינה בפני מגע, ולפיכך, אני דוחה אף טענתו זו של הסניגור. </w:t>
      </w:r>
    </w:p>
    <w:p w14:paraId="1F4F44F6" w14:textId="77777777" w:rsidR="00026047" w:rsidRDefault="00026047">
      <w:pPr>
        <w:pStyle w:val="BodyText"/>
        <w:ind w:left="1440"/>
        <w:rPr>
          <w:noProof w:val="0"/>
          <w:rtl/>
        </w:rPr>
      </w:pPr>
    </w:p>
    <w:p w14:paraId="3F154D16" w14:textId="77777777" w:rsidR="00026047" w:rsidRDefault="00026047">
      <w:pPr>
        <w:pStyle w:val="BodyText"/>
        <w:ind w:left="1440" w:hanging="720"/>
        <w:rPr>
          <w:noProof w:val="0"/>
          <w:rtl/>
        </w:rPr>
      </w:pPr>
      <w:r>
        <w:rPr>
          <w:noProof w:val="0"/>
          <w:rtl/>
        </w:rPr>
        <w:t>ג</w:t>
      </w:r>
      <w:r>
        <w:rPr>
          <w:rFonts w:hint="cs"/>
          <w:noProof w:val="0"/>
          <w:rtl/>
        </w:rPr>
        <w:t>.</w:t>
      </w:r>
      <w:r>
        <w:rPr>
          <w:noProof w:val="0"/>
          <w:rtl/>
        </w:rPr>
        <w:tab/>
      </w:r>
      <w:r>
        <w:rPr>
          <w:rFonts w:hint="cs"/>
          <w:noProof w:val="0"/>
          <w:rtl/>
        </w:rPr>
        <w:t xml:space="preserve">הסניגור מיקד חלק נכבד מטענותיו, ביחס לשוני במינוחים בהם נקטה המתלוננת לתיאור האירוע. במקום אחד טענה המתלוננת כי הנאשם </w:t>
      </w:r>
      <w:r>
        <w:rPr>
          <w:b/>
          <w:bCs/>
          <w:noProof w:val="0"/>
          <w:rtl/>
        </w:rPr>
        <w:t>"</w:t>
      </w:r>
      <w:r>
        <w:rPr>
          <w:rFonts w:hint="cs"/>
          <w:b/>
          <w:bCs/>
          <w:noProof w:val="0"/>
          <w:rtl/>
        </w:rPr>
        <w:t>נגע לה בתחת"</w:t>
      </w:r>
      <w:r>
        <w:rPr>
          <w:noProof w:val="0"/>
          <w:rtl/>
        </w:rPr>
        <w:t xml:space="preserve">, </w:t>
      </w:r>
      <w:r>
        <w:rPr>
          <w:rFonts w:hint="cs"/>
          <w:noProof w:val="0"/>
          <w:rtl/>
        </w:rPr>
        <w:t xml:space="preserve">בהמשך, טענה המתלוננת כי הנאשם </w:t>
      </w:r>
      <w:r>
        <w:rPr>
          <w:b/>
          <w:bCs/>
          <w:noProof w:val="0"/>
          <w:rtl/>
        </w:rPr>
        <w:t>"</w:t>
      </w:r>
      <w:r>
        <w:rPr>
          <w:rFonts w:hint="cs"/>
          <w:b/>
          <w:bCs/>
          <w:noProof w:val="0"/>
          <w:rtl/>
        </w:rPr>
        <w:t>נתן לי מכה חזקה בתחת"</w:t>
      </w:r>
      <w:r>
        <w:rPr>
          <w:noProof w:val="0"/>
          <w:rtl/>
        </w:rPr>
        <w:t xml:space="preserve">. </w:t>
      </w:r>
      <w:r>
        <w:rPr>
          <w:rFonts w:hint="cs"/>
          <w:noProof w:val="0"/>
          <w:rtl/>
        </w:rPr>
        <w:t xml:space="preserve">בבית המשפט נקטה המתלוננת במונח </w:t>
      </w:r>
      <w:r>
        <w:rPr>
          <w:b/>
          <w:bCs/>
          <w:noProof w:val="0"/>
          <w:rtl/>
        </w:rPr>
        <w:t>"</w:t>
      </w:r>
      <w:r>
        <w:rPr>
          <w:rFonts w:hint="cs"/>
          <w:b/>
          <w:bCs/>
          <w:noProof w:val="0"/>
          <w:rtl/>
        </w:rPr>
        <w:t>אחיזה"</w:t>
      </w:r>
      <w:r>
        <w:rPr>
          <w:noProof w:val="0"/>
          <w:rtl/>
        </w:rPr>
        <w:t xml:space="preserve">. </w:t>
      </w:r>
    </w:p>
    <w:p w14:paraId="2F3B15EB" w14:textId="77777777" w:rsidR="00026047" w:rsidRDefault="00026047">
      <w:pPr>
        <w:pStyle w:val="BodyText"/>
        <w:ind w:left="1440"/>
        <w:rPr>
          <w:noProof w:val="0"/>
          <w:rtl/>
        </w:rPr>
      </w:pPr>
      <w:r>
        <w:rPr>
          <w:noProof w:val="0"/>
          <w:rtl/>
        </w:rPr>
        <w:t>ל</w:t>
      </w:r>
      <w:r>
        <w:rPr>
          <w:rFonts w:hint="cs"/>
          <w:noProof w:val="0"/>
          <w:rtl/>
        </w:rPr>
        <w:t xml:space="preserve">טענת הסניגור, מדובר בסתירות מהותיות שאין בהן כדי לבסס ממצא מרשיע, על סמך גירסת המתלוננת. </w:t>
      </w:r>
    </w:p>
    <w:p w14:paraId="08C49272" w14:textId="77777777" w:rsidR="00026047" w:rsidRDefault="00026047">
      <w:pPr>
        <w:pStyle w:val="BodyText"/>
        <w:ind w:left="1440"/>
        <w:rPr>
          <w:noProof w:val="0"/>
          <w:rtl/>
        </w:rPr>
      </w:pPr>
    </w:p>
    <w:p w14:paraId="7832CA1F" w14:textId="77777777" w:rsidR="00026047" w:rsidRDefault="00026047">
      <w:pPr>
        <w:pStyle w:val="BodyText"/>
        <w:ind w:left="1440" w:hanging="720"/>
        <w:rPr>
          <w:noProof w:val="0"/>
          <w:rtl/>
        </w:rPr>
      </w:pPr>
      <w:r>
        <w:rPr>
          <w:noProof w:val="0"/>
          <w:rtl/>
        </w:rPr>
        <w:tab/>
      </w:r>
      <w:r>
        <w:rPr>
          <w:b/>
          <w:bCs/>
          <w:noProof w:val="0"/>
          <w:rtl/>
        </w:rPr>
        <w:t>ר</w:t>
      </w:r>
      <w:r>
        <w:rPr>
          <w:rFonts w:hint="cs"/>
          <w:b/>
          <w:bCs/>
          <w:noProof w:val="0"/>
          <w:rtl/>
        </w:rPr>
        <w:t>אשית</w:t>
      </w:r>
      <w:r>
        <w:rPr>
          <w:noProof w:val="0"/>
          <w:rtl/>
        </w:rPr>
        <w:t xml:space="preserve"> - </w:t>
      </w:r>
      <w:r>
        <w:rPr>
          <w:rFonts w:hint="cs"/>
          <w:noProof w:val="0"/>
          <w:rtl/>
        </w:rPr>
        <w:t>איני סבור שמדובר בסתירות מהותיות.</w:t>
      </w:r>
    </w:p>
    <w:p w14:paraId="4F80F5A1" w14:textId="77777777" w:rsidR="00026047" w:rsidRDefault="00026047">
      <w:pPr>
        <w:pStyle w:val="BodyText"/>
        <w:ind w:left="1440" w:hanging="720"/>
        <w:rPr>
          <w:noProof w:val="0"/>
          <w:rtl/>
        </w:rPr>
      </w:pPr>
    </w:p>
    <w:p w14:paraId="215C10C2" w14:textId="77777777" w:rsidR="00026047" w:rsidRDefault="00026047">
      <w:pPr>
        <w:pStyle w:val="BodyText"/>
        <w:ind w:left="1440" w:hanging="720"/>
        <w:rPr>
          <w:noProof w:val="0"/>
          <w:rtl/>
        </w:rPr>
      </w:pPr>
    </w:p>
    <w:p w14:paraId="63FBB233" w14:textId="77777777" w:rsidR="00026047" w:rsidRDefault="00026047">
      <w:pPr>
        <w:pStyle w:val="BodyText"/>
        <w:ind w:left="1440" w:hanging="720"/>
        <w:rPr>
          <w:noProof w:val="0"/>
          <w:rtl/>
        </w:rPr>
      </w:pPr>
    </w:p>
    <w:p w14:paraId="49F0328E" w14:textId="77777777" w:rsidR="00026047" w:rsidRDefault="00026047">
      <w:pPr>
        <w:pStyle w:val="BodyText"/>
        <w:ind w:left="1440"/>
        <w:rPr>
          <w:noProof w:val="0"/>
          <w:rtl/>
        </w:rPr>
      </w:pPr>
      <w:r>
        <w:rPr>
          <w:b/>
          <w:bCs/>
          <w:noProof w:val="0"/>
          <w:rtl/>
        </w:rPr>
        <w:t>ש</w:t>
      </w:r>
      <w:r>
        <w:rPr>
          <w:rFonts w:hint="cs"/>
          <w:b/>
          <w:bCs/>
          <w:noProof w:val="0"/>
          <w:rtl/>
        </w:rPr>
        <w:t>נית</w:t>
      </w:r>
      <w:r>
        <w:rPr>
          <w:noProof w:val="0"/>
          <w:rtl/>
        </w:rPr>
        <w:t xml:space="preserve"> - </w:t>
      </w:r>
      <w:r>
        <w:rPr>
          <w:rFonts w:hint="cs"/>
          <w:noProof w:val="0"/>
          <w:rtl/>
        </w:rPr>
        <w:t xml:space="preserve">לא ניתן להתעלם מכך שהשפה העברית אינה שפת אמה של המתלוננת, ומכל מקום, אף קורבנות השולטים בשפה על בורייה, יכולים להשתמש במונחים שונים לתיאור אותו אירוע, בין היתר, בתלות במצב הנפשי, בשעת מסירת התיאור. </w:t>
      </w:r>
    </w:p>
    <w:p w14:paraId="1ED05E3C" w14:textId="77777777" w:rsidR="00026047" w:rsidRDefault="00026047">
      <w:pPr>
        <w:pStyle w:val="BodyText"/>
        <w:ind w:left="1440"/>
        <w:rPr>
          <w:noProof w:val="0"/>
          <w:rtl/>
        </w:rPr>
      </w:pPr>
      <w:r>
        <w:rPr>
          <w:rFonts w:hint="cs"/>
          <w:noProof w:val="0"/>
          <w:rtl/>
        </w:rPr>
        <w:t xml:space="preserve">הוכח בפני בית המשפט שסמוך למסירת התלונה, היתה המתלוננת בוכיה ונסערת. </w:t>
      </w:r>
    </w:p>
    <w:p w14:paraId="3ABBE5CF" w14:textId="77777777" w:rsidR="00026047" w:rsidRDefault="00026047">
      <w:pPr>
        <w:pStyle w:val="BodyText"/>
        <w:ind w:left="1440"/>
        <w:rPr>
          <w:noProof w:val="0"/>
          <w:rtl/>
        </w:rPr>
      </w:pPr>
    </w:p>
    <w:p w14:paraId="556C1103" w14:textId="77777777" w:rsidR="00026047" w:rsidRDefault="00026047">
      <w:pPr>
        <w:pStyle w:val="BodyText"/>
        <w:ind w:left="1440"/>
        <w:rPr>
          <w:noProof w:val="0"/>
          <w:rtl/>
        </w:rPr>
      </w:pPr>
      <w:r>
        <w:rPr>
          <w:b/>
          <w:bCs/>
          <w:noProof w:val="0"/>
          <w:rtl/>
        </w:rPr>
        <w:t>ש</w:t>
      </w:r>
      <w:r>
        <w:rPr>
          <w:rFonts w:hint="cs"/>
          <w:b/>
          <w:bCs/>
          <w:noProof w:val="0"/>
          <w:rtl/>
        </w:rPr>
        <w:t>לישית</w:t>
      </w:r>
      <w:r>
        <w:rPr>
          <w:noProof w:val="0"/>
          <w:rtl/>
        </w:rPr>
        <w:t xml:space="preserve"> – </w:t>
      </w:r>
      <w:r>
        <w:rPr>
          <w:rFonts w:hint="cs"/>
          <w:noProof w:val="0"/>
          <w:rtl/>
        </w:rPr>
        <w:t xml:space="preserve">המתלוננת השיבה, בדם ליבה, לסניגור שהטיח בה טענה זו בדבר הסתירה במינוחים ביחס לתיאור האירוע, תוך שהיא ממקדת תשובתה בלב ליבו של הענין </w:t>
      </w:r>
      <w:r>
        <w:rPr>
          <w:b/>
          <w:bCs/>
          <w:noProof w:val="0"/>
          <w:rtl/>
        </w:rPr>
        <w:t>"</w:t>
      </w:r>
      <w:r>
        <w:rPr>
          <w:rFonts w:hint="cs"/>
          <w:b/>
          <w:bCs/>
          <w:noProof w:val="0"/>
          <w:rtl/>
        </w:rPr>
        <w:t xml:space="preserve">אני לא חושבת שיש הבדל כזה גדול, אחז, נגע זה לא משנה, </w:t>
      </w:r>
      <w:r>
        <w:rPr>
          <w:b/>
          <w:bCs/>
          <w:noProof w:val="0"/>
          <w:u w:val="single"/>
          <w:rtl/>
        </w:rPr>
        <w:t>ה</w:t>
      </w:r>
      <w:r>
        <w:rPr>
          <w:rFonts w:hint="cs"/>
          <w:b/>
          <w:bCs/>
          <w:noProof w:val="0"/>
          <w:u w:val="single"/>
          <w:rtl/>
        </w:rPr>
        <w:t>וא עשה משהו שלא רציתי שיעשה</w:t>
      </w:r>
      <w:r>
        <w:rPr>
          <w:b/>
          <w:bCs/>
          <w:noProof w:val="0"/>
          <w:rtl/>
        </w:rPr>
        <w:t>"</w:t>
      </w:r>
      <w:r>
        <w:rPr>
          <w:noProof w:val="0"/>
          <w:rtl/>
        </w:rPr>
        <w:t xml:space="preserve"> (</w:t>
      </w:r>
      <w:r>
        <w:rPr>
          <w:rFonts w:hint="cs"/>
          <w:noProof w:val="0"/>
          <w:rtl/>
        </w:rPr>
        <w:t xml:space="preserve">פרוטוקול, עמוד 12, שורות 1-2) (ההדגשות שלי </w:t>
      </w:r>
      <w:r>
        <w:rPr>
          <w:noProof w:val="0"/>
          <w:rtl/>
        </w:rPr>
        <w:t xml:space="preserve">– </w:t>
      </w:r>
      <w:r>
        <w:rPr>
          <w:rFonts w:hint="cs"/>
          <w:noProof w:val="0"/>
          <w:rtl/>
        </w:rPr>
        <w:t>י.ל.).</w:t>
      </w:r>
    </w:p>
    <w:p w14:paraId="2DD57FA0" w14:textId="77777777" w:rsidR="00026047" w:rsidRDefault="00026047">
      <w:pPr>
        <w:pStyle w:val="BodyText"/>
        <w:ind w:left="1440"/>
        <w:rPr>
          <w:noProof w:val="0"/>
          <w:rtl/>
        </w:rPr>
      </w:pPr>
    </w:p>
    <w:p w14:paraId="728DE74D" w14:textId="77777777" w:rsidR="00026047" w:rsidRDefault="00026047">
      <w:pPr>
        <w:pStyle w:val="BodyText"/>
        <w:ind w:left="1440"/>
        <w:rPr>
          <w:noProof w:val="0"/>
          <w:rtl/>
        </w:rPr>
      </w:pPr>
      <w:r>
        <w:rPr>
          <w:rFonts w:hint="cs"/>
          <w:noProof w:val="0"/>
          <w:rtl/>
        </w:rPr>
        <w:t xml:space="preserve">סבורני, שמדובר בתשובה ניצחת </w:t>
      </w:r>
      <w:r>
        <w:rPr>
          <w:noProof w:val="0"/>
          <w:rtl/>
        </w:rPr>
        <w:t xml:space="preserve">– </w:t>
      </w:r>
      <w:r>
        <w:rPr>
          <w:rFonts w:hint="cs"/>
          <w:noProof w:val="0"/>
          <w:rtl/>
        </w:rPr>
        <w:t xml:space="preserve">שאותה אני מאמץ - וכל המוסיף גורע. </w:t>
      </w:r>
    </w:p>
    <w:p w14:paraId="48EF6E6E" w14:textId="77777777" w:rsidR="00026047" w:rsidRDefault="00026047">
      <w:pPr>
        <w:pStyle w:val="BodyText"/>
        <w:ind w:left="1440"/>
        <w:rPr>
          <w:noProof w:val="0"/>
          <w:rtl/>
        </w:rPr>
      </w:pPr>
    </w:p>
    <w:p w14:paraId="246C5CBC" w14:textId="77777777" w:rsidR="00026047" w:rsidRDefault="00026047">
      <w:pPr>
        <w:pStyle w:val="BodyText"/>
        <w:ind w:left="1440" w:hanging="720"/>
        <w:rPr>
          <w:noProof w:val="0"/>
          <w:rtl/>
        </w:rPr>
      </w:pPr>
      <w:r>
        <w:rPr>
          <w:noProof w:val="0"/>
          <w:rtl/>
        </w:rPr>
        <w:t>ד</w:t>
      </w:r>
      <w:r>
        <w:rPr>
          <w:rFonts w:hint="cs"/>
          <w:noProof w:val="0"/>
          <w:rtl/>
        </w:rPr>
        <w:t>.</w:t>
      </w:r>
      <w:r>
        <w:rPr>
          <w:noProof w:val="0"/>
          <w:rtl/>
        </w:rPr>
        <w:tab/>
      </w:r>
      <w:r>
        <w:rPr>
          <w:rFonts w:hint="cs"/>
          <w:noProof w:val="0"/>
          <w:rtl/>
        </w:rPr>
        <w:t xml:space="preserve">הטענה שהמתלוננת ניצלה את האירוע כדי לעזוב את מקום העבודה, מתוך כוונה ל"סחוט" את הנאשם, עומדת על כרעי תרנגולת. </w:t>
      </w:r>
    </w:p>
    <w:p w14:paraId="6C2E6BEA" w14:textId="77777777" w:rsidR="00026047" w:rsidRDefault="00026047">
      <w:pPr>
        <w:pStyle w:val="BodyText"/>
        <w:ind w:left="1440" w:hanging="720"/>
        <w:rPr>
          <w:noProof w:val="0"/>
          <w:rtl/>
        </w:rPr>
      </w:pPr>
    </w:p>
    <w:p w14:paraId="4BEEE51F" w14:textId="77777777" w:rsidR="00026047" w:rsidRDefault="00026047">
      <w:pPr>
        <w:pStyle w:val="BodyText"/>
        <w:ind w:left="1440" w:hanging="720"/>
        <w:rPr>
          <w:noProof w:val="0"/>
          <w:rtl/>
        </w:rPr>
      </w:pPr>
      <w:r>
        <w:rPr>
          <w:noProof w:val="0"/>
          <w:rtl/>
        </w:rPr>
        <w:tab/>
      </w:r>
      <w:r>
        <w:rPr>
          <w:rFonts w:hint="cs"/>
          <w:noProof w:val="0"/>
          <w:rtl/>
        </w:rPr>
        <w:t>הנאשם עצמו אישר כי אין לו כל בסיס לטענתו זו, וכי דבריו אלה אינם מבוססים על ראייה, אלא, לכל היותר, על דברי עורך דינו (פרוטוקול, עמוד 27, שורות      28-31, ועמוד 28, שורות 1-6).</w:t>
      </w:r>
    </w:p>
    <w:p w14:paraId="26D8AC82" w14:textId="77777777" w:rsidR="00026047" w:rsidRDefault="00026047">
      <w:pPr>
        <w:pStyle w:val="BodyText"/>
        <w:ind w:left="720"/>
        <w:rPr>
          <w:noProof w:val="0"/>
          <w:rtl/>
        </w:rPr>
      </w:pPr>
    </w:p>
    <w:p w14:paraId="615EAD53" w14:textId="77777777" w:rsidR="00026047" w:rsidRDefault="00026047">
      <w:pPr>
        <w:pStyle w:val="BodyText"/>
        <w:ind w:left="1440" w:hanging="720"/>
        <w:rPr>
          <w:noProof w:val="0"/>
          <w:rtl/>
        </w:rPr>
      </w:pPr>
      <w:r>
        <w:rPr>
          <w:noProof w:val="0"/>
          <w:rtl/>
        </w:rPr>
        <w:t>ה</w:t>
      </w:r>
      <w:r>
        <w:rPr>
          <w:rFonts w:hint="cs"/>
          <w:noProof w:val="0"/>
          <w:rtl/>
        </w:rPr>
        <w:t>.</w:t>
      </w:r>
      <w:r>
        <w:rPr>
          <w:noProof w:val="0"/>
          <w:rtl/>
        </w:rPr>
        <w:tab/>
      </w:r>
      <w:r>
        <w:rPr>
          <w:rFonts w:hint="cs"/>
          <w:noProof w:val="0"/>
          <w:rtl/>
        </w:rPr>
        <w:t xml:space="preserve">לא מצאתי כל ממש ביתר טענות הסניגור, ביחס לסתירות בגירסת המתלוננת לענין מקום ההתרחשות, אופייה של המתלוננת ועייפותה במועד האירוע. </w:t>
      </w:r>
    </w:p>
    <w:p w14:paraId="082C288A" w14:textId="77777777" w:rsidR="00026047" w:rsidRDefault="00026047">
      <w:pPr>
        <w:pStyle w:val="BodyText"/>
        <w:ind w:left="720" w:hanging="720"/>
        <w:rPr>
          <w:noProof w:val="0"/>
          <w:rtl/>
        </w:rPr>
      </w:pPr>
      <w:r>
        <w:rPr>
          <w:noProof w:val="0"/>
          <w:rtl/>
        </w:rPr>
        <w:tab/>
      </w:r>
    </w:p>
    <w:p w14:paraId="211BF261" w14:textId="77777777" w:rsidR="00026047" w:rsidRDefault="00026047">
      <w:pPr>
        <w:pStyle w:val="BodyText"/>
        <w:ind w:left="720" w:hanging="720"/>
        <w:rPr>
          <w:noProof w:val="0"/>
          <w:rtl/>
        </w:rPr>
      </w:pPr>
    </w:p>
    <w:p w14:paraId="482E2836" w14:textId="77777777" w:rsidR="00026047" w:rsidRDefault="00026047">
      <w:pPr>
        <w:pStyle w:val="BodyText"/>
        <w:ind w:left="720" w:hanging="720"/>
        <w:rPr>
          <w:noProof w:val="0"/>
          <w:rtl/>
        </w:rPr>
      </w:pPr>
    </w:p>
    <w:p w14:paraId="2DC98991" w14:textId="77777777" w:rsidR="00026047" w:rsidRDefault="00026047">
      <w:pPr>
        <w:pStyle w:val="BodyText"/>
        <w:ind w:left="720" w:hanging="720"/>
        <w:rPr>
          <w:noProof w:val="0"/>
          <w:rtl/>
        </w:rPr>
      </w:pPr>
    </w:p>
    <w:p w14:paraId="27AF535F" w14:textId="77777777" w:rsidR="00026047" w:rsidRDefault="00026047">
      <w:pPr>
        <w:pStyle w:val="BodyText"/>
        <w:ind w:left="720" w:hanging="720"/>
        <w:rPr>
          <w:noProof w:val="0"/>
          <w:rtl/>
        </w:rPr>
      </w:pPr>
    </w:p>
    <w:p w14:paraId="0C1E393C" w14:textId="77777777" w:rsidR="00026047" w:rsidRDefault="00026047">
      <w:pPr>
        <w:pStyle w:val="BodyText"/>
        <w:ind w:left="720" w:hanging="720"/>
        <w:rPr>
          <w:noProof w:val="0"/>
          <w:rtl/>
        </w:rPr>
      </w:pPr>
    </w:p>
    <w:p w14:paraId="7E865E7A" w14:textId="77777777" w:rsidR="00026047" w:rsidRDefault="00026047">
      <w:pPr>
        <w:pStyle w:val="BodyText"/>
        <w:ind w:left="720"/>
        <w:rPr>
          <w:b/>
          <w:bCs/>
          <w:noProof w:val="0"/>
          <w:szCs w:val="28"/>
          <w:u w:val="single"/>
          <w:rtl/>
        </w:rPr>
      </w:pPr>
    </w:p>
    <w:p w14:paraId="03E36A8E" w14:textId="77777777" w:rsidR="00026047" w:rsidRDefault="00026047">
      <w:pPr>
        <w:pStyle w:val="BodyText"/>
        <w:ind w:left="720"/>
        <w:rPr>
          <w:b/>
          <w:bCs/>
          <w:noProof w:val="0"/>
          <w:szCs w:val="28"/>
          <w:u w:val="single"/>
          <w:rtl/>
        </w:rPr>
      </w:pPr>
    </w:p>
    <w:p w14:paraId="467B835B" w14:textId="77777777" w:rsidR="00026047" w:rsidRDefault="00026047">
      <w:pPr>
        <w:pStyle w:val="BodyText"/>
        <w:ind w:left="720"/>
        <w:rPr>
          <w:b/>
          <w:bCs/>
          <w:noProof w:val="0"/>
          <w:szCs w:val="28"/>
          <w:u w:val="single"/>
          <w:rtl/>
        </w:rPr>
      </w:pPr>
      <w:r>
        <w:rPr>
          <w:rFonts w:hint="cs"/>
          <w:b/>
          <w:bCs/>
          <w:noProof w:val="0"/>
          <w:szCs w:val="28"/>
          <w:u w:val="single"/>
          <w:rtl/>
        </w:rPr>
        <w:t>האם נגיעה בישבן היא מעשה מגונה</w:t>
      </w:r>
      <w:r>
        <w:rPr>
          <w:b/>
          <w:bCs/>
          <w:noProof w:val="0"/>
          <w:szCs w:val="28"/>
          <w:rtl/>
        </w:rPr>
        <w:t xml:space="preserve"> ?</w:t>
      </w:r>
    </w:p>
    <w:p w14:paraId="0B6B15A0" w14:textId="77777777" w:rsidR="00026047" w:rsidRDefault="00026047">
      <w:pPr>
        <w:pStyle w:val="BodyText"/>
        <w:ind w:left="720"/>
        <w:rPr>
          <w:noProof w:val="0"/>
          <w:u w:val="single"/>
          <w:rtl/>
        </w:rPr>
      </w:pPr>
      <w:r>
        <w:rPr>
          <w:noProof w:val="0"/>
          <w:u w:val="single"/>
          <w:rtl/>
        </w:rPr>
        <w:t>ה</w:t>
      </w:r>
      <w:r>
        <w:rPr>
          <w:rFonts w:hint="cs"/>
          <w:noProof w:val="0"/>
          <w:u w:val="single"/>
          <w:rtl/>
        </w:rPr>
        <w:t>כלל</w:t>
      </w:r>
    </w:p>
    <w:p w14:paraId="26294D41" w14:textId="77777777" w:rsidR="00026047" w:rsidRDefault="00026047">
      <w:pPr>
        <w:pStyle w:val="BodyText"/>
        <w:ind w:left="720" w:hanging="720"/>
        <w:rPr>
          <w:noProof w:val="0"/>
          <w:rtl/>
        </w:rPr>
      </w:pPr>
      <w:r>
        <w:rPr>
          <w:noProof w:val="0"/>
          <w:rtl/>
        </w:rPr>
        <w:t>17.</w:t>
      </w:r>
      <w:r>
        <w:rPr>
          <w:noProof w:val="0"/>
          <w:rtl/>
        </w:rPr>
        <w:tab/>
      </w:r>
      <w:r>
        <w:rPr>
          <w:rFonts w:hint="cs"/>
          <w:noProof w:val="0"/>
          <w:rtl/>
        </w:rPr>
        <w:t>בענין זה נקבע, על ידי בית המשפט העליון, מפי כבוד השופט חשין, ב</w:t>
      </w:r>
      <w:hyperlink r:id="rId13" w:history="1">
        <w:r w:rsidR="00F34111" w:rsidRPr="00F34111">
          <w:rPr>
            <w:rStyle w:val="Hyperlink"/>
            <w:rFonts w:hint="eastAsia"/>
            <w:noProof w:val="0"/>
            <w:rtl/>
          </w:rPr>
          <w:t>ע</w:t>
        </w:r>
        <w:r w:rsidR="00F34111" w:rsidRPr="00F34111">
          <w:rPr>
            <w:rStyle w:val="Hyperlink"/>
            <w:noProof w:val="0"/>
            <w:rtl/>
          </w:rPr>
          <w:t>"פ 6255/03 פלוני נ' מדינת ישראל, פ"ד נ"ח</w:t>
        </w:r>
      </w:hyperlink>
      <w:r>
        <w:rPr>
          <w:rFonts w:hint="cs"/>
          <w:noProof w:val="0"/>
          <w:rtl/>
        </w:rPr>
        <w:t>(3), 168:</w:t>
      </w:r>
    </w:p>
    <w:p w14:paraId="19857DF3" w14:textId="77777777" w:rsidR="00026047" w:rsidRDefault="00026047">
      <w:pPr>
        <w:pStyle w:val="BodyText"/>
        <w:ind w:left="720"/>
        <w:rPr>
          <w:b/>
          <w:bCs/>
          <w:noProof w:val="0"/>
          <w:rtl/>
        </w:rPr>
      </w:pPr>
      <w:r>
        <w:rPr>
          <w:b/>
          <w:bCs/>
          <w:noProof w:val="0"/>
          <w:rtl/>
        </w:rPr>
        <w:t>"</w:t>
      </w:r>
      <w:r>
        <w:rPr>
          <w:rFonts w:hint="cs"/>
          <w:b/>
          <w:bCs/>
          <w:noProof w:val="0"/>
          <w:rtl/>
        </w:rPr>
        <w:t>קשה להשתחרר מהתרשמות כי מושג זה של "מעשה מגונה" מושג חמקמק הוא לא מעט, ולא אך חמקמק הוא; אף חלקלק הוא. "עם זאת", כפי שאמר השופט זמיר ב</w:t>
      </w:r>
      <w:r w:rsidR="00F34111" w:rsidRPr="00C77520">
        <w:rPr>
          <w:rFonts w:hint="eastAsia"/>
          <w:b/>
          <w:bCs/>
          <w:noProof w:val="0"/>
          <w:rtl/>
        </w:rPr>
        <w:t>עש</w:t>
      </w:r>
      <w:r w:rsidR="00F34111" w:rsidRPr="00C77520">
        <w:rPr>
          <w:b/>
          <w:bCs/>
          <w:noProof w:val="0"/>
          <w:rtl/>
        </w:rPr>
        <w:t>"מ 6713/96 מדינת ישראל נגד בן אשר, פ"ד נב</w:t>
      </w:r>
      <w:r>
        <w:rPr>
          <w:rFonts w:hint="cs"/>
          <w:b/>
          <w:bCs/>
          <w:noProof w:val="0"/>
          <w:rtl/>
        </w:rPr>
        <w:t xml:space="preserve"> (1) 650, 682 "...כפי שנאמר לגבי פיל, אף קשה להגדיר אותו, כשרואים אותו, אין קושי לזהות אותו". ואולם, מתוך שבדין העונשין ענייננו, לא נלאה מנסיונות חוזרים ונשנים להבין ולהגדיר </w:t>
      </w:r>
      <w:r>
        <w:rPr>
          <w:b/>
          <w:bCs/>
          <w:noProof w:val="0"/>
          <w:rtl/>
        </w:rPr>
        <w:t xml:space="preserve">– </w:t>
      </w:r>
      <w:r>
        <w:rPr>
          <w:rFonts w:hint="cs"/>
          <w:b/>
          <w:bCs/>
          <w:noProof w:val="0"/>
          <w:rtl/>
        </w:rPr>
        <w:t xml:space="preserve">לא אך באינטואיציה אלא בדרך מושכלת אף-היא </w:t>
      </w:r>
      <w:r>
        <w:rPr>
          <w:b/>
          <w:bCs/>
          <w:noProof w:val="0"/>
          <w:rtl/>
        </w:rPr>
        <w:t>– "</w:t>
      </w:r>
      <w:r>
        <w:rPr>
          <w:rFonts w:hint="cs"/>
          <w:b/>
          <w:bCs/>
          <w:noProof w:val="0"/>
          <w:rtl/>
        </w:rPr>
        <w:t>מעשה מגונה" מהו. וכך, בסוף כל הסופות, דומה, התשובה לשאלה היא, שאמורים אנו לגזור את הַגְּנות שבמעשה פלוני מאותו מקום שמושג המעשה המגונה בא אלינו, דהיינו, מתוך השקפות החברה באשר להיותו של מעשה פלוני מעשה מגונה. המבחן הוא "מבחן אובייקטיבי, מעשה שעל פניו קיים בו אלמנט מגונה על פי השקפות החברה בה מתבצע המעשה או מעשה אשר יש בו על פניו אלמנט של מיניות גלויה, ואשר לפי אמות מידה אובייקטיביות של מתבונן מן הצד, של האדם הממוצע, ייחשב לא הגון, לא מוסרי, לא צנוע": השופט דב לוין ב</w:t>
      </w:r>
      <w:r w:rsidR="00F34111" w:rsidRPr="00C77520">
        <w:rPr>
          <w:rFonts w:hint="eastAsia"/>
          <w:b/>
          <w:bCs/>
          <w:noProof w:val="0"/>
          <w:rtl/>
        </w:rPr>
        <w:t>ע</w:t>
      </w:r>
      <w:r w:rsidR="00F34111" w:rsidRPr="00C77520">
        <w:rPr>
          <w:b/>
          <w:bCs/>
          <w:noProof w:val="0"/>
          <w:rtl/>
        </w:rPr>
        <w:t>"פ 616/83 פליישמן נ' מדינת ישראל, פ"ד לט</w:t>
      </w:r>
      <w:r>
        <w:rPr>
          <w:rFonts w:hint="cs"/>
          <w:b/>
          <w:bCs/>
          <w:noProof w:val="0"/>
          <w:rtl/>
        </w:rPr>
        <w:t xml:space="preserve"> (1) 449, 457, 458". </w:t>
      </w:r>
    </w:p>
    <w:p w14:paraId="313D83C2" w14:textId="77777777" w:rsidR="00026047" w:rsidRDefault="00026047">
      <w:pPr>
        <w:pStyle w:val="BodyText"/>
        <w:ind w:left="720"/>
        <w:rPr>
          <w:b/>
          <w:bCs/>
          <w:noProof w:val="0"/>
          <w:rtl/>
        </w:rPr>
      </w:pPr>
    </w:p>
    <w:p w14:paraId="1FF470F6" w14:textId="77777777" w:rsidR="00026047" w:rsidRDefault="00026047">
      <w:pPr>
        <w:pStyle w:val="BodyText"/>
        <w:ind w:left="720"/>
        <w:rPr>
          <w:noProof w:val="0"/>
          <w:u w:val="single"/>
          <w:rtl/>
        </w:rPr>
      </w:pPr>
      <w:r>
        <w:rPr>
          <w:noProof w:val="0"/>
          <w:u w:val="single"/>
          <w:rtl/>
        </w:rPr>
        <w:t>מ</w:t>
      </w:r>
      <w:r>
        <w:rPr>
          <w:rFonts w:hint="cs"/>
          <w:noProof w:val="0"/>
          <w:u w:val="single"/>
          <w:rtl/>
        </w:rPr>
        <w:t>ן הכלל אל הפרט</w:t>
      </w:r>
    </w:p>
    <w:p w14:paraId="7F9E4BC7" w14:textId="77777777" w:rsidR="00026047" w:rsidRDefault="00026047">
      <w:pPr>
        <w:pStyle w:val="BodyText"/>
        <w:ind w:left="720" w:hanging="720"/>
        <w:rPr>
          <w:noProof w:val="0"/>
          <w:rtl/>
        </w:rPr>
      </w:pPr>
      <w:r>
        <w:rPr>
          <w:noProof w:val="0"/>
          <w:rtl/>
        </w:rPr>
        <w:t>18.</w:t>
      </w:r>
      <w:r>
        <w:rPr>
          <w:noProof w:val="0"/>
          <w:rtl/>
        </w:rPr>
        <w:tab/>
      </w:r>
      <w:r>
        <w:rPr>
          <w:rFonts w:hint="cs"/>
          <w:noProof w:val="0"/>
          <w:rtl/>
        </w:rPr>
        <w:t xml:space="preserve">ישבן הוא איבר מוצנע בגופו של אדם. מוסכמה מקובלת היא, בחברתנו כי אנשים אינם נעים, ברגיל, בפרהסיה כשישבניהם חשופים. יש בכך משום אינדיקציה ממשית לצנעת חלק זה בגופו של האדם. במובן זה, וודאי שאין דין נגיעה באמצעות ידו של אדם, ובתנוך אוזנו של אחר למשל, כדין נגיעה בישבנו של אדם. </w:t>
      </w:r>
    </w:p>
    <w:p w14:paraId="76CE1D42" w14:textId="77777777" w:rsidR="00026047" w:rsidRDefault="00026047">
      <w:pPr>
        <w:pStyle w:val="BodyText"/>
        <w:ind w:left="720" w:hanging="720"/>
        <w:rPr>
          <w:noProof w:val="0"/>
          <w:rtl/>
        </w:rPr>
      </w:pPr>
    </w:p>
    <w:p w14:paraId="5C455281" w14:textId="77777777" w:rsidR="00026047" w:rsidRDefault="00026047">
      <w:pPr>
        <w:pStyle w:val="BodyText"/>
        <w:ind w:left="720" w:hanging="720"/>
        <w:rPr>
          <w:noProof w:val="0"/>
          <w:rtl/>
        </w:rPr>
      </w:pPr>
      <w:r>
        <w:rPr>
          <w:noProof w:val="0"/>
          <w:rtl/>
        </w:rPr>
        <w:tab/>
      </w:r>
      <w:r>
        <w:rPr>
          <w:rFonts w:hint="cs"/>
          <w:noProof w:val="0"/>
          <w:rtl/>
        </w:rPr>
        <w:t>לאור האמור, סבורני, שנגיעה בישבנו של אדם, ללא הסכמתו, היא מעשה שקיים בו אלמנט של מיניות גלויה ושעל פיו השקפות החברה הישראלית בימינו, הוא מעשה לא הגון, לא מוסרי ולא צנוע.</w:t>
      </w:r>
    </w:p>
    <w:p w14:paraId="6A7AFD7F" w14:textId="77777777" w:rsidR="00026047" w:rsidRDefault="00026047">
      <w:pPr>
        <w:pStyle w:val="BodyText"/>
        <w:ind w:left="720" w:hanging="720"/>
        <w:rPr>
          <w:noProof w:val="0"/>
          <w:rtl/>
        </w:rPr>
      </w:pPr>
    </w:p>
    <w:p w14:paraId="0B5BDACA" w14:textId="77777777" w:rsidR="00026047" w:rsidRDefault="00026047">
      <w:pPr>
        <w:pStyle w:val="BodyText"/>
        <w:ind w:left="720" w:hanging="720"/>
        <w:rPr>
          <w:noProof w:val="0"/>
          <w:rtl/>
        </w:rPr>
      </w:pPr>
    </w:p>
    <w:p w14:paraId="5DE52F34" w14:textId="77777777" w:rsidR="00026047" w:rsidRDefault="00026047">
      <w:pPr>
        <w:pStyle w:val="BodyText"/>
        <w:ind w:left="720"/>
        <w:rPr>
          <w:noProof w:val="0"/>
          <w:u w:val="single"/>
          <w:rtl/>
        </w:rPr>
      </w:pPr>
      <w:r>
        <w:rPr>
          <w:noProof w:val="0"/>
          <w:u w:val="single"/>
          <w:rtl/>
        </w:rPr>
        <w:t>ה</w:t>
      </w:r>
      <w:r>
        <w:rPr>
          <w:rFonts w:hint="cs"/>
          <w:noProof w:val="0"/>
          <w:u w:val="single"/>
          <w:rtl/>
        </w:rPr>
        <w:t>יסוד הנפשי</w:t>
      </w:r>
    </w:p>
    <w:p w14:paraId="3C50C418" w14:textId="77777777" w:rsidR="00026047" w:rsidRDefault="00026047">
      <w:pPr>
        <w:pStyle w:val="BodyText"/>
        <w:ind w:left="720" w:hanging="720"/>
        <w:rPr>
          <w:noProof w:val="0"/>
          <w:rtl/>
        </w:rPr>
      </w:pPr>
      <w:r>
        <w:rPr>
          <w:noProof w:val="0"/>
          <w:rtl/>
        </w:rPr>
        <w:t>19.</w:t>
      </w:r>
      <w:r>
        <w:rPr>
          <w:noProof w:val="0"/>
          <w:rtl/>
        </w:rPr>
        <w:tab/>
      </w:r>
      <w:r>
        <w:rPr>
          <w:rFonts w:hint="cs"/>
          <w:noProof w:val="0"/>
          <w:rtl/>
        </w:rPr>
        <w:t xml:space="preserve">העבירה של מעשה מגונה - לפי </w:t>
      </w:r>
      <w:hyperlink r:id="rId14" w:history="1">
        <w:r w:rsidR="00C77520" w:rsidRPr="00C77520">
          <w:rPr>
            <w:rStyle w:val="Hyperlink"/>
            <w:rFonts w:hint="eastAsia"/>
            <w:noProof w:val="0"/>
            <w:rtl/>
          </w:rPr>
          <w:t>סעיף</w:t>
        </w:r>
        <w:r w:rsidR="00C77520" w:rsidRPr="00C77520">
          <w:rPr>
            <w:rStyle w:val="Hyperlink"/>
            <w:noProof w:val="0"/>
            <w:rtl/>
          </w:rPr>
          <w:t xml:space="preserve"> 348</w:t>
        </w:r>
      </w:hyperlink>
      <w:r>
        <w:rPr>
          <w:rFonts w:hint="cs"/>
          <w:noProof w:val="0"/>
          <w:rtl/>
        </w:rPr>
        <w:t xml:space="preserve"> ל</w:t>
      </w:r>
      <w:hyperlink r:id="rId15" w:history="1">
        <w:r w:rsidR="00F34111" w:rsidRPr="00F34111">
          <w:rPr>
            <w:rStyle w:val="Hyperlink"/>
            <w:rFonts w:hint="eastAsia"/>
            <w:noProof w:val="0"/>
            <w:rtl/>
          </w:rPr>
          <w:t>חוק</w:t>
        </w:r>
        <w:r w:rsidR="00F34111" w:rsidRPr="00F34111">
          <w:rPr>
            <w:rStyle w:val="Hyperlink"/>
            <w:noProof w:val="0"/>
            <w:rtl/>
          </w:rPr>
          <w:t xml:space="preserve"> העונשין</w:t>
        </w:r>
      </w:hyperlink>
      <w:r>
        <w:rPr>
          <w:rFonts w:hint="cs"/>
          <w:noProof w:val="0"/>
          <w:rtl/>
        </w:rPr>
        <w:t xml:space="preserve"> - היא עבירת מטרה, שהיסוד הנפשי הנדרש בה הוא כוונה מיוחדת: "גירוי, סיפוק או ביזוי מיניים". </w:t>
      </w:r>
    </w:p>
    <w:p w14:paraId="017F9D45" w14:textId="77777777" w:rsidR="00026047" w:rsidRDefault="00026047">
      <w:pPr>
        <w:pStyle w:val="BodyText"/>
        <w:ind w:left="720"/>
        <w:rPr>
          <w:noProof w:val="0"/>
          <w:rtl/>
        </w:rPr>
      </w:pPr>
    </w:p>
    <w:p w14:paraId="17C11DA9" w14:textId="77777777" w:rsidR="00026047" w:rsidRDefault="00026047">
      <w:pPr>
        <w:pStyle w:val="BodyText"/>
        <w:ind w:left="720"/>
        <w:rPr>
          <w:noProof w:val="0"/>
          <w:rtl/>
        </w:rPr>
      </w:pPr>
      <w:r>
        <w:rPr>
          <w:rFonts w:hint="cs"/>
          <w:noProof w:val="0"/>
          <w:rtl/>
        </w:rPr>
        <w:t xml:space="preserve">בהקשר זה, לא ניתן להתעלם מגירסתו המשתנה של הנאשם, ומחוסר מהימנותו, שיש בהם כדי להוביל למסקנה שהנאשם מבקש להסתיר כוונת מעשיו. </w:t>
      </w:r>
    </w:p>
    <w:p w14:paraId="669B9BB5" w14:textId="77777777" w:rsidR="00026047" w:rsidRDefault="00026047">
      <w:pPr>
        <w:pStyle w:val="BodyText"/>
        <w:ind w:left="720"/>
        <w:rPr>
          <w:noProof w:val="0"/>
          <w:rtl/>
        </w:rPr>
      </w:pPr>
      <w:r>
        <w:rPr>
          <w:rFonts w:hint="cs"/>
          <w:noProof w:val="0"/>
          <w:rtl/>
        </w:rPr>
        <w:t xml:space="preserve">לכשעצמי, לא מצאתי ליתן אמון בגירסת הנאשם מראשיתה ועד סופה, והתרשמותי היא, שבנגיעתו במתלוננת ביקש הנאשם, לבזות את המתלוננת מינית, ולבטא בכך אף את עליונותו כאחראי המפעל, כבעלה של בעלת הבית, על פני המתלוננת. </w:t>
      </w:r>
    </w:p>
    <w:p w14:paraId="7AB166C0" w14:textId="77777777" w:rsidR="00026047" w:rsidRDefault="00026047">
      <w:pPr>
        <w:pStyle w:val="BodyText"/>
        <w:ind w:left="720"/>
        <w:rPr>
          <w:noProof w:val="0"/>
          <w:rtl/>
        </w:rPr>
      </w:pPr>
      <w:r>
        <w:rPr>
          <w:rFonts w:hint="cs"/>
          <w:noProof w:val="0"/>
          <w:rtl/>
        </w:rPr>
        <w:t>מכל מקום, נחה דעתי, שהנאשם צפה, בדרגת הסתברות קרובה לוודאי, כי מעשהו יסב למתלוננת ביזוי מיני גם אם לא חפץ בכך, כמטרה עצמאית.</w:t>
      </w:r>
    </w:p>
    <w:p w14:paraId="02BFBCCE" w14:textId="77777777" w:rsidR="00026047" w:rsidRDefault="00026047">
      <w:pPr>
        <w:pStyle w:val="BodyText"/>
        <w:ind w:left="720"/>
        <w:rPr>
          <w:noProof w:val="0"/>
          <w:rtl/>
        </w:rPr>
      </w:pPr>
      <w:r>
        <w:rPr>
          <w:rFonts w:hint="cs"/>
          <w:noProof w:val="0"/>
          <w:rtl/>
        </w:rPr>
        <w:t xml:space="preserve">הלכה היא, שניתן להחיל את הלכת הצפיות אף בעבירה של מעשה מגונה (ראו: </w:t>
      </w:r>
      <w:hyperlink r:id="rId16" w:history="1">
        <w:r w:rsidR="00F34111" w:rsidRPr="00F34111">
          <w:rPr>
            <w:rStyle w:val="Hyperlink"/>
            <w:rFonts w:hint="eastAsia"/>
            <w:noProof w:val="0"/>
            <w:rtl/>
          </w:rPr>
          <w:t>ע</w:t>
        </w:r>
        <w:r w:rsidR="00F34111" w:rsidRPr="00F34111">
          <w:rPr>
            <w:rStyle w:val="Hyperlink"/>
            <w:noProof w:val="0"/>
            <w:rtl/>
          </w:rPr>
          <w:t>"פ 6269/99 פלוני נ' מ.י. פ"ד מ"ה</w:t>
        </w:r>
      </w:hyperlink>
      <w:r>
        <w:rPr>
          <w:rFonts w:hint="cs"/>
          <w:noProof w:val="0"/>
          <w:rtl/>
        </w:rPr>
        <w:t xml:space="preserve"> (2), 469).</w:t>
      </w:r>
    </w:p>
    <w:p w14:paraId="10BAD16D" w14:textId="77777777" w:rsidR="00026047" w:rsidRDefault="00026047">
      <w:pPr>
        <w:pStyle w:val="BodyText"/>
        <w:ind w:left="720" w:hanging="720"/>
        <w:rPr>
          <w:noProof w:val="0"/>
          <w:rtl/>
        </w:rPr>
      </w:pPr>
    </w:p>
    <w:p w14:paraId="6A010AFA" w14:textId="77777777" w:rsidR="00026047" w:rsidRDefault="00026047">
      <w:pPr>
        <w:pStyle w:val="BodyText"/>
        <w:ind w:left="720"/>
        <w:rPr>
          <w:b/>
          <w:bCs/>
          <w:noProof w:val="0"/>
          <w:szCs w:val="28"/>
          <w:u w:val="single"/>
          <w:rtl/>
        </w:rPr>
      </w:pPr>
      <w:r>
        <w:rPr>
          <w:b/>
          <w:bCs/>
          <w:noProof w:val="0"/>
          <w:szCs w:val="28"/>
          <w:u w:val="single"/>
          <w:rtl/>
        </w:rPr>
        <w:t>מ</w:t>
      </w:r>
      <w:r>
        <w:rPr>
          <w:rFonts w:hint="cs"/>
          <w:b/>
          <w:bCs/>
          <w:noProof w:val="0"/>
          <w:szCs w:val="28"/>
          <w:u w:val="single"/>
          <w:rtl/>
        </w:rPr>
        <w:t>סקנות</w:t>
      </w:r>
    </w:p>
    <w:p w14:paraId="450F1B7F" w14:textId="77777777" w:rsidR="00026047" w:rsidRDefault="00026047">
      <w:pPr>
        <w:pStyle w:val="BodyText"/>
        <w:ind w:left="720" w:hanging="720"/>
        <w:rPr>
          <w:noProof w:val="0"/>
          <w:rtl/>
        </w:rPr>
      </w:pPr>
      <w:r>
        <w:rPr>
          <w:noProof w:val="0"/>
          <w:rtl/>
        </w:rPr>
        <w:t>21.</w:t>
      </w:r>
      <w:r>
        <w:rPr>
          <w:noProof w:val="0"/>
          <w:rtl/>
        </w:rPr>
        <w:tab/>
      </w:r>
      <w:r>
        <w:rPr>
          <w:rFonts w:hint="cs"/>
          <w:noProof w:val="0"/>
          <w:rtl/>
        </w:rPr>
        <w:t>לאור כל האמור, אני קובע כי הוכח, ברמת הוודאות הנדרשת בפלילים, כי הנאשם נגע, באמצעות ידו, בישבנה של המתלוננת.</w:t>
      </w:r>
    </w:p>
    <w:p w14:paraId="6F9EA895" w14:textId="77777777" w:rsidR="00026047" w:rsidRDefault="00026047">
      <w:pPr>
        <w:pStyle w:val="BodyText"/>
        <w:ind w:left="720"/>
        <w:rPr>
          <w:noProof w:val="0"/>
          <w:rtl/>
        </w:rPr>
      </w:pPr>
      <w:r>
        <w:rPr>
          <w:noProof w:val="0"/>
          <w:rtl/>
        </w:rPr>
        <w:t>ע</w:t>
      </w:r>
      <w:r>
        <w:rPr>
          <w:rFonts w:hint="cs"/>
          <w:noProof w:val="0"/>
          <w:rtl/>
        </w:rPr>
        <w:t xml:space="preserve">ל יסוד האמור לעיל, בסעיף 19 לעיל, אני קובע, שמתקיים היסוד הנפשי הנדרש לצורך גיבוש העבירה של מעשה מגונה. </w:t>
      </w:r>
    </w:p>
    <w:p w14:paraId="34B646FA" w14:textId="77777777" w:rsidR="00026047" w:rsidRDefault="00026047">
      <w:pPr>
        <w:pStyle w:val="BodyText"/>
        <w:ind w:left="720" w:hanging="720"/>
        <w:rPr>
          <w:noProof w:val="0"/>
          <w:rtl/>
        </w:rPr>
      </w:pPr>
    </w:p>
    <w:p w14:paraId="4FCDBF8F" w14:textId="77777777" w:rsidR="00026047" w:rsidRDefault="00026047">
      <w:pPr>
        <w:pStyle w:val="BodyText"/>
        <w:ind w:left="720"/>
        <w:rPr>
          <w:b/>
          <w:bCs/>
          <w:noProof w:val="0"/>
          <w:szCs w:val="28"/>
          <w:u w:val="single"/>
          <w:rtl/>
        </w:rPr>
      </w:pPr>
      <w:r>
        <w:rPr>
          <w:b/>
          <w:bCs/>
          <w:noProof w:val="0"/>
          <w:szCs w:val="28"/>
          <w:u w:val="single"/>
          <w:rtl/>
        </w:rPr>
        <w:t>ס</w:t>
      </w:r>
      <w:r>
        <w:rPr>
          <w:rFonts w:hint="cs"/>
          <w:b/>
          <w:bCs/>
          <w:noProof w:val="0"/>
          <w:szCs w:val="28"/>
          <w:u w:val="single"/>
          <w:rtl/>
        </w:rPr>
        <w:t>וף דבר</w:t>
      </w:r>
    </w:p>
    <w:p w14:paraId="233AA984" w14:textId="77777777" w:rsidR="00026047" w:rsidRDefault="00026047">
      <w:pPr>
        <w:pStyle w:val="BodyText"/>
        <w:ind w:left="720" w:hanging="720"/>
        <w:rPr>
          <w:noProof w:val="0"/>
          <w:rtl/>
        </w:rPr>
      </w:pPr>
      <w:r>
        <w:rPr>
          <w:noProof w:val="0"/>
          <w:rtl/>
        </w:rPr>
        <w:t>22.</w:t>
      </w:r>
      <w:r>
        <w:rPr>
          <w:noProof w:val="0"/>
          <w:rtl/>
        </w:rPr>
        <w:tab/>
      </w:r>
      <w:r>
        <w:rPr>
          <w:rFonts w:hint="cs"/>
          <w:noProof w:val="0"/>
          <w:rtl/>
        </w:rPr>
        <w:t xml:space="preserve">לאור כל האמור לעיל, מורשע בזאת הנאשם בעבירה של </w:t>
      </w:r>
      <w:r>
        <w:rPr>
          <w:b/>
          <w:bCs/>
          <w:noProof w:val="0"/>
          <w:rtl/>
        </w:rPr>
        <w:t>מ</w:t>
      </w:r>
      <w:r>
        <w:rPr>
          <w:rFonts w:hint="cs"/>
          <w:b/>
          <w:bCs/>
          <w:noProof w:val="0"/>
          <w:rtl/>
        </w:rPr>
        <w:t>עשה מגונה</w:t>
      </w:r>
      <w:r>
        <w:rPr>
          <w:noProof w:val="0"/>
          <w:rtl/>
        </w:rPr>
        <w:t xml:space="preserve"> - </w:t>
      </w:r>
      <w:r>
        <w:rPr>
          <w:rFonts w:hint="cs"/>
          <w:noProof w:val="0"/>
          <w:rtl/>
        </w:rPr>
        <w:t xml:space="preserve">לפי </w:t>
      </w:r>
      <w:hyperlink r:id="rId17" w:history="1">
        <w:r w:rsidR="00C77520" w:rsidRPr="00C77520">
          <w:rPr>
            <w:rStyle w:val="Hyperlink"/>
            <w:rFonts w:hint="eastAsia"/>
            <w:b/>
            <w:bCs/>
            <w:noProof w:val="0"/>
            <w:rtl/>
          </w:rPr>
          <w:t>סעיף</w:t>
        </w:r>
        <w:r w:rsidR="00C77520" w:rsidRPr="00C77520">
          <w:rPr>
            <w:rStyle w:val="Hyperlink"/>
            <w:b/>
            <w:bCs/>
            <w:noProof w:val="0"/>
            <w:rtl/>
          </w:rPr>
          <w:t xml:space="preserve"> 348 (ג)</w:t>
        </w:r>
      </w:hyperlink>
      <w:r>
        <w:rPr>
          <w:noProof w:val="0"/>
          <w:rtl/>
        </w:rPr>
        <w:t xml:space="preserve"> </w:t>
      </w:r>
      <w:r>
        <w:rPr>
          <w:rFonts w:hint="cs"/>
          <w:noProof w:val="0"/>
          <w:rtl/>
        </w:rPr>
        <w:t>ל</w:t>
      </w:r>
      <w:hyperlink r:id="rId18" w:history="1">
        <w:r w:rsidR="00F34111" w:rsidRPr="00F34111">
          <w:rPr>
            <w:rStyle w:val="Hyperlink"/>
            <w:rFonts w:hint="eastAsia"/>
            <w:noProof w:val="0"/>
            <w:rtl/>
          </w:rPr>
          <w:t>חוק</w:t>
        </w:r>
        <w:r w:rsidR="00F34111" w:rsidRPr="00F34111">
          <w:rPr>
            <w:rStyle w:val="Hyperlink"/>
            <w:noProof w:val="0"/>
            <w:rtl/>
          </w:rPr>
          <w:t xml:space="preserve"> העונשין</w:t>
        </w:r>
      </w:hyperlink>
      <w:r>
        <w:rPr>
          <w:rFonts w:hint="cs"/>
          <w:noProof w:val="0"/>
          <w:rtl/>
        </w:rPr>
        <w:t xml:space="preserve">, התשל"ז-1977. </w:t>
      </w:r>
    </w:p>
    <w:p w14:paraId="1C85FB41" w14:textId="77777777" w:rsidR="00026047" w:rsidRDefault="00026047">
      <w:pPr>
        <w:pStyle w:val="BodyText"/>
        <w:ind w:left="720" w:hanging="720"/>
        <w:rPr>
          <w:noProof w:val="0"/>
          <w:rtl/>
        </w:rPr>
      </w:pPr>
    </w:p>
    <w:p w14:paraId="5B04BF55" w14:textId="77777777" w:rsidR="00026047" w:rsidRDefault="00026047">
      <w:pPr>
        <w:spacing w:line="360" w:lineRule="auto"/>
        <w:jc w:val="both"/>
        <w:rPr>
          <w:b/>
          <w:bCs/>
          <w:color w:val="000000"/>
          <w:rtl/>
        </w:rPr>
      </w:pPr>
      <w:r>
        <w:rPr>
          <w:b/>
          <w:bCs/>
          <w:color w:val="000000"/>
          <w:rtl/>
        </w:rPr>
        <w:t>נ</w:t>
      </w:r>
      <w:r>
        <w:rPr>
          <w:rFonts w:hint="cs"/>
          <w:b/>
          <w:bCs/>
          <w:color w:val="000000"/>
          <w:rtl/>
        </w:rPr>
        <w:t xml:space="preserve">יתנה היום </w:t>
      </w:r>
      <w:r>
        <w:rPr>
          <w:b/>
          <w:bCs/>
          <w:color w:val="000000"/>
          <w:rtl/>
        </w:rPr>
        <w:t>י</w:t>
      </w:r>
      <w:r>
        <w:rPr>
          <w:rFonts w:hint="cs"/>
          <w:b/>
          <w:bCs/>
          <w:color w:val="000000"/>
          <w:rtl/>
        </w:rPr>
        <w:t>"ד בסיון, תשס"ז (31 במאי 2007)</w:t>
      </w:r>
      <w:r>
        <w:rPr>
          <w:b/>
          <w:bCs/>
          <w:color w:val="000000"/>
          <w:rtl/>
        </w:rPr>
        <w:t xml:space="preserve"> </w:t>
      </w:r>
      <w:r>
        <w:rPr>
          <w:rFonts w:hint="cs"/>
          <w:b/>
          <w:bCs/>
          <w:color w:val="000000"/>
          <w:rtl/>
        </w:rPr>
        <w:t>במעמד הצדדים.</w:t>
      </w:r>
    </w:p>
    <w:p w14:paraId="602D0E19" w14:textId="77777777" w:rsidR="00026047" w:rsidRDefault="00026047">
      <w:pPr>
        <w:spacing w:line="360" w:lineRule="auto"/>
        <w:ind w:left="4320" w:firstLine="720"/>
        <w:jc w:val="both"/>
        <w:rPr>
          <w:b/>
          <w:bCs/>
          <w:rtl/>
        </w:rPr>
      </w:pPr>
      <w:r>
        <w:rPr>
          <w:b/>
          <w:bCs/>
          <w:rtl/>
        </w:rPr>
        <w:tab/>
      </w:r>
      <w:r>
        <w:rPr>
          <w:b/>
          <w:bCs/>
          <w:rtl/>
        </w:rPr>
        <w:tab/>
      </w:r>
      <w:r>
        <w:rPr>
          <w:rFonts w:hint="cs"/>
          <w:b/>
          <w:bCs/>
          <w:rtl/>
        </w:rPr>
        <w:t>____________</w:t>
      </w:r>
    </w:p>
    <w:p w14:paraId="3B82B657" w14:textId="77777777" w:rsidR="00026047" w:rsidRDefault="00026047">
      <w:pPr>
        <w:spacing w:line="360" w:lineRule="auto"/>
        <w:ind w:left="5760" w:firstLine="720"/>
        <w:jc w:val="both"/>
        <w:rPr>
          <w:b/>
          <w:bCs/>
          <w:noProof/>
          <w:rtl/>
        </w:rPr>
      </w:pPr>
      <w:r>
        <w:rPr>
          <w:b/>
          <w:bCs/>
          <w:rtl/>
        </w:rPr>
        <w:t>י</w:t>
      </w:r>
      <w:r>
        <w:rPr>
          <w:rFonts w:hint="cs"/>
          <w:b/>
          <w:bCs/>
          <w:rtl/>
        </w:rPr>
        <w:t>רון לוי, שופט</w:t>
      </w:r>
    </w:p>
    <w:p w14:paraId="2099F89B" w14:textId="77777777" w:rsidR="00026047" w:rsidRDefault="00026047">
      <w:pPr>
        <w:spacing w:line="360" w:lineRule="auto"/>
        <w:jc w:val="both"/>
        <w:rPr>
          <w:rtl/>
        </w:rPr>
      </w:pPr>
    </w:p>
    <w:p w14:paraId="4DE31359" w14:textId="77777777" w:rsidR="00026047" w:rsidRDefault="00026047">
      <w:pPr>
        <w:spacing w:line="360" w:lineRule="auto"/>
        <w:jc w:val="both"/>
        <w:rPr>
          <w:rtl/>
        </w:rPr>
      </w:pPr>
    </w:p>
    <w:p w14:paraId="1B6A0A49" w14:textId="77777777" w:rsidR="00026047" w:rsidRDefault="00026047">
      <w:pPr>
        <w:spacing w:line="360" w:lineRule="auto"/>
        <w:jc w:val="both"/>
        <w:rPr>
          <w:rtl/>
        </w:rPr>
      </w:pPr>
    </w:p>
    <w:p w14:paraId="4E195AE6" w14:textId="77777777" w:rsidR="00026047" w:rsidRDefault="00026047">
      <w:pPr>
        <w:spacing w:line="360" w:lineRule="auto"/>
        <w:jc w:val="both"/>
        <w:rPr>
          <w:rtl/>
        </w:rPr>
      </w:pPr>
      <w:r>
        <w:rPr>
          <w:b/>
          <w:bCs/>
          <w:u w:val="single"/>
          <w:rtl/>
        </w:rPr>
        <w:t>ה</w:t>
      </w:r>
      <w:r>
        <w:rPr>
          <w:rFonts w:hint="cs"/>
          <w:b/>
          <w:bCs/>
          <w:u w:val="single"/>
          <w:rtl/>
        </w:rPr>
        <w:t>תובעת</w:t>
      </w:r>
      <w:r>
        <w:rPr>
          <w:rtl/>
        </w:rPr>
        <w:t>:</w:t>
      </w:r>
    </w:p>
    <w:p w14:paraId="3DC1153A" w14:textId="77777777" w:rsidR="00026047" w:rsidRDefault="00026047">
      <w:pPr>
        <w:spacing w:line="360" w:lineRule="auto"/>
        <w:jc w:val="both"/>
        <w:rPr>
          <w:rtl/>
        </w:rPr>
      </w:pPr>
      <w:r>
        <w:rPr>
          <w:rFonts w:hint="cs"/>
          <w:rtl/>
        </w:rPr>
        <w:t>נבקש להורות על קבלת תסקיר קורבן.</w:t>
      </w:r>
    </w:p>
    <w:p w14:paraId="33582C96" w14:textId="77777777" w:rsidR="00026047" w:rsidRDefault="00026047">
      <w:pPr>
        <w:spacing w:line="360" w:lineRule="auto"/>
        <w:jc w:val="both"/>
        <w:rPr>
          <w:rtl/>
        </w:rPr>
      </w:pPr>
      <w:r>
        <w:rPr>
          <w:b/>
          <w:bCs/>
          <w:u w:val="single"/>
          <w:rtl/>
        </w:rPr>
        <w:t>ה</w:t>
      </w:r>
      <w:r>
        <w:rPr>
          <w:rFonts w:hint="cs"/>
          <w:b/>
          <w:bCs/>
          <w:u w:val="single"/>
          <w:rtl/>
        </w:rPr>
        <w:t>סניגור</w:t>
      </w:r>
      <w:r>
        <w:rPr>
          <w:rtl/>
        </w:rPr>
        <w:t>:</w:t>
      </w:r>
    </w:p>
    <w:p w14:paraId="58B33A27" w14:textId="77777777" w:rsidR="00026047" w:rsidRDefault="00026047">
      <w:pPr>
        <w:spacing w:line="360" w:lineRule="auto"/>
        <w:jc w:val="both"/>
        <w:rPr>
          <w:rtl/>
        </w:rPr>
      </w:pPr>
      <w:r>
        <w:rPr>
          <w:rFonts w:hint="cs"/>
          <w:rtl/>
        </w:rPr>
        <w:t xml:space="preserve">נבקש תסקיר שיבחן אפשרות אי הרשעה. מדובר בבעל משרה גבוהה במפעל פרטי. אינני מתנגד לבקשתה של חברתי, אך אני חושב שהיא מיותרת, ההתרשמות עמדה בפני בית המשפט, ויש להרשעה משקל לכך, אני חושב שהדברים נראו והובנו וניתן להם משקל, להוסיף תסקיר כעת מבחינת התביעה זה מיותר. </w:t>
      </w:r>
    </w:p>
    <w:p w14:paraId="6ECAC4D4" w14:textId="77777777" w:rsidR="00026047" w:rsidRDefault="00026047">
      <w:pPr>
        <w:spacing w:line="360" w:lineRule="auto"/>
        <w:jc w:val="both"/>
        <w:rPr>
          <w:rtl/>
        </w:rPr>
      </w:pPr>
      <w:r>
        <w:rPr>
          <w:b/>
          <w:bCs/>
          <w:u w:val="single"/>
          <w:rtl/>
        </w:rPr>
        <w:t>ה</w:t>
      </w:r>
      <w:r>
        <w:rPr>
          <w:rFonts w:hint="cs"/>
          <w:b/>
          <w:bCs/>
          <w:u w:val="single"/>
          <w:rtl/>
        </w:rPr>
        <w:t>תובעת</w:t>
      </w:r>
      <w:r>
        <w:rPr>
          <w:rtl/>
        </w:rPr>
        <w:t>:</w:t>
      </w:r>
    </w:p>
    <w:p w14:paraId="73EDF0F9" w14:textId="77777777" w:rsidR="00026047" w:rsidRDefault="00026047">
      <w:pPr>
        <w:pStyle w:val="BodyTextIndent"/>
        <w:rPr>
          <w:noProof w:val="0"/>
          <w:rtl/>
        </w:rPr>
      </w:pPr>
      <w:r>
        <w:rPr>
          <w:noProof w:val="0"/>
          <w:rtl/>
        </w:rPr>
        <w:t>ה</w:t>
      </w:r>
      <w:r>
        <w:rPr>
          <w:rFonts w:hint="cs"/>
          <w:noProof w:val="0"/>
          <w:rtl/>
        </w:rPr>
        <w:t>קורבן זאת קורבן שהיה לה מאוד חשוב ההליך המשפטי, היא ניזוקה, סה"כ היא קורבן של מעשה עבירת מין, ומי שרושם התסקיר זאת פקידת סעד שחוות הדעת שלה יותר מקצועית. לגבי תסקיר לאי הרשעה איננו מסכימים ולא רואים סיבה כזאת. בכלל הבנתי שהוא חולה ועכשיו הציג לי מסמכים.</w:t>
      </w:r>
    </w:p>
    <w:p w14:paraId="0A427952" w14:textId="77777777" w:rsidR="00026047" w:rsidRDefault="00026047">
      <w:pPr>
        <w:pStyle w:val="BodyTextIndent"/>
        <w:rPr>
          <w:noProof w:val="0"/>
          <w:rtl/>
        </w:rPr>
      </w:pPr>
      <w:r>
        <w:rPr>
          <w:b/>
          <w:bCs/>
          <w:noProof w:val="0"/>
          <w:u w:val="single"/>
          <w:rtl/>
        </w:rPr>
        <w:t>ה</w:t>
      </w:r>
      <w:r>
        <w:rPr>
          <w:rFonts w:hint="cs"/>
          <w:b/>
          <w:bCs/>
          <w:noProof w:val="0"/>
          <w:u w:val="single"/>
          <w:rtl/>
        </w:rPr>
        <w:t>סניגור</w:t>
      </w:r>
      <w:r>
        <w:rPr>
          <w:noProof w:val="0"/>
          <w:rtl/>
        </w:rPr>
        <w:t>:</w:t>
      </w:r>
    </w:p>
    <w:p w14:paraId="3334F1D1" w14:textId="77777777" w:rsidR="00026047" w:rsidRDefault="00026047">
      <w:pPr>
        <w:pStyle w:val="BodyTextIndent"/>
        <w:rPr>
          <w:noProof w:val="0"/>
          <w:rtl/>
        </w:rPr>
      </w:pPr>
      <w:r>
        <w:rPr>
          <w:rFonts w:hint="cs"/>
          <w:noProof w:val="0"/>
          <w:rtl/>
        </w:rPr>
        <w:t>מדובר בעבירה ברף הנמוך בעבירות מהסוג הזה.</w:t>
      </w:r>
    </w:p>
    <w:p w14:paraId="112DAD27" w14:textId="77777777" w:rsidR="00026047" w:rsidRDefault="00026047">
      <w:pPr>
        <w:pStyle w:val="Title"/>
        <w:rPr>
          <w:noProof w:val="0"/>
          <w:szCs w:val="32"/>
          <w:rtl/>
        </w:rPr>
      </w:pPr>
      <w:bookmarkStart w:id="13" w:name="Decision1"/>
      <w:r>
        <w:rPr>
          <w:noProof w:val="0"/>
          <w:szCs w:val="32"/>
          <w:rtl/>
        </w:rPr>
        <w:t>ה</w:t>
      </w:r>
      <w:r>
        <w:rPr>
          <w:rFonts w:hint="cs"/>
          <w:noProof w:val="0"/>
          <w:szCs w:val="32"/>
          <w:rtl/>
        </w:rPr>
        <w:t>חלטה</w:t>
      </w:r>
    </w:p>
    <w:p w14:paraId="20587CEC" w14:textId="77777777" w:rsidR="00026047" w:rsidRDefault="00026047">
      <w:pPr>
        <w:spacing w:line="360" w:lineRule="auto"/>
        <w:ind w:left="720" w:hanging="720"/>
        <w:jc w:val="both"/>
        <w:rPr>
          <w:b/>
          <w:bCs/>
          <w:rtl/>
        </w:rPr>
      </w:pPr>
      <w:r>
        <w:rPr>
          <w:b/>
          <w:bCs/>
          <w:rtl/>
        </w:rPr>
        <w:t>1.</w:t>
      </w:r>
      <w:r>
        <w:rPr>
          <w:b/>
          <w:bCs/>
          <w:rtl/>
        </w:rPr>
        <w:tab/>
        <w:t>מ</w:t>
      </w:r>
      <w:r>
        <w:rPr>
          <w:rFonts w:hint="cs"/>
          <w:b/>
          <w:bCs/>
          <w:rtl/>
        </w:rPr>
        <w:t>עמידת המתלוננת בפני התרשמתי כי המעשה המגונה השפיע עליה, באופן שיש בו כדי להטות בסופו של דבר את הכף לטובת קבלת עתירת התביעה, ולפיכך אני מורה על קבלת תסקיר קורבן.</w:t>
      </w:r>
    </w:p>
    <w:p w14:paraId="7DBD35B5" w14:textId="77777777" w:rsidR="00026047" w:rsidRDefault="00026047">
      <w:pPr>
        <w:spacing w:line="360" w:lineRule="auto"/>
        <w:ind w:left="720" w:hanging="720"/>
        <w:jc w:val="both"/>
        <w:rPr>
          <w:b/>
          <w:bCs/>
          <w:rtl/>
        </w:rPr>
      </w:pPr>
      <w:r>
        <w:rPr>
          <w:rFonts w:hint="cs"/>
          <w:b/>
          <w:bCs/>
          <w:rtl/>
        </w:rPr>
        <w:t>2.</w:t>
      </w:r>
      <w:r>
        <w:rPr>
          <w:b/>
          <w:bCs/>
          <w:rtl/>
        </w:rPr>
        <w:tab/>
      </w:r>
      <w:r>
        <w:rPr>
          <w:rFonts w:hint="cs"/>
          <w:b/>
          <w:bCs/>
          <w:rtl/>
        </w:rPr>
        <w:t xml:space="preserve">לענין בקשת הנאשם, ככלל, שעה שהנאשם אינו נוטל אחריות, אם הורשע לאחר שמיעת הראיות, ממילא קטן מאוד משקלו של הפן השיקומי. עם זאת, בשים לב לעובדה שמדובר בעבירה ראשונה מסוגה ולכך שאין מדובר ברף חומרה עליון של המעשים מסוג זה, ומבלי שיהא בכך שום פנים ואופן כדי להצביע על עמדת בית המשפט ביחס לבקשה, אני מורה על קבלת תסקיר שירות המבחן, שיבחן, לבקשת הסניגור, אפשרות ביטול ההרשעה. </w:t>
      </w:r>
    </w:p>
    <w:p w14:paraId="5EC267FF" w14:textId="77777777" w:rsidR="00026047" w:rsidRDefault="00026047">
      <w:pPr>
        <w:spacing w:line="360" w:lineRule="auto"/>
        <w:ind w:left="720" w:hanging="720"/>
        <w:jc w:val="both"/>
        <w:rPr>
          <w:b/>
          <w:bCs/>
          <w:rtl/>
        </w:rPr>
      </w:pPr>
      <w:r>
        <w:rPr>
          <w:rFonts w:hint="cs"/>
          <w:b/>
          <w:bCs/>
          <w:rtl/>
        </w:rPr>
        <w:t>3.</w:t>
      </w:r>
      <w:r>
        <w:rPr>
          <w:b/>
          <w:bCs/>
          <w:rtl/>
        </w:rPr>
        <w:tab/>
      </w:r>
      <w:r>
        <w:rPr>
          <w:rFonts w:hint="cs"/>
          <w:b/>
          <w:bCs/>
          <w:rtl/>
        </w:rPr>
        <w:t>נדחה לקבלת תסקיר קורבן, תסקיר בעניינו של הנאשם, וטיעונים לעונש ליום 2/9/2007 שעה 08:30.</w:t>
      </w:r>
    </w:p>
    <w:p w14:paraId="631C9C98" w14:textId="77777777" w:rsidR="00026047" w:rsidRDefault="00026047">
      <w:pPr>
        <w:spacing w:line="360" w:lineRule="auto"/>
        <w:ind w:left="720"/>
        <w:jc w:val="both"/>
        <w:rPr>
          <w:b/>
          <w:bCs/>
          <w:rtl/>
        </w:rPr>
      </w:pPr>
      <w:r>
        <w:rPr>
          <w:b/>
          <w:bCs/>
          <w:rtl/>
        </w:rPr>
        <w:t>ה</w:t>
      </w:r>
      <w:r>
        <w:rPr>
          <w:rFonts w:hint="cs"/>
          <w:b/>
          <w:bCs/>
          <w:rtl/>
        </w:rPr>
        <w:t>מזכירות תעביר עותק ההחלטה לשירות המבחן.</w:t>
      </w:r>
    </w:p>
    <w:p w14:paraId="5BB04FD4" w14:textId="77777777" w:rsidR="00026047" w:rsidRDefault="00026047">
      <w:pPr>
        <w:spacing w:line="360" w:lineRule="auto"/>
        <w:ind w:left="720"/>
        <w:jc w:val="both"/>
        <w:rPr>
          <w:b/>
          <w:bCs/>
          <w:rtl/>
        </w:rPr>
      </w:pPr>
      <w:r>
        <w:rPr>
          <w:rFonts w:hint="cs"/>
          <w:b/>
          <w:bCs/>
          <w:rtl/>
        </w:rPr>
        <w:t xml:space="preserve">לצורך הכנת תסקיר קורבן, תיצור פקידת הסעד קשר עם לשכת תביעות שפלה, בפקס: </w:t>
      </w:r>
    </w:p>
    <w:p w14:paraId="15F36557" w14:textId="77777777" w:rsidR="00026047" w:rsidRDefault="00026047">
      <w:pPr>
        <w:spacing w:line="360" w:lineRule="auto"/>
        <w:ind w:left="720"/>
        <w:jc w:val="both"/>
        <w:rPr>
          <w:b/>
          <w:bCs/>
          <w:rtl/>
        </w:rPr>
      </w:pPr>
      <w:r>
        <w:rPr>
          <w:b/>
          <w:bCs/>
          <w:noProof/>
        </w:rPr>
        <w:t>08-9371581</w:t>
      </w:r>
      <w:r>
        <w:rPr>
          <w:b/>
          <w:bCs/>
          <w:rtl/>
        </w:rPr>
        <w:t xml:space="preserve">. </w:t>
      </w:r>
    </w:p>
    <w:p w14:paraId="35836E9B" w14:textId="77777777" w:rsidR="00026047" w:rsidRDefault="00026047">
      <w:pPr>
        <w:spacing w:line="360" w:lineRule="auto"/>
        <w:ind w:left="720"/>
        <w:jc w:val="both"/>
        <w:rPr>
          <w:b/>
          <w:bCs/>
          <w:rtl/>
        </w:rPr>
      </w:pPr>
    </w:p>
    <w:p w14:paraId="0E370C66" w14:textId="77777777" w:rsidR="00026047" w:rsidRDefault="00026047">
      <w:pPr>
        <w:spacing w:line="360" w:lineRule="auto"/>
        <w:ind w:left="720"/>
        <w:jc w:val="both"/>
        <w:rPr>
          <w:b/>
          <w:bCs/>
          <w:rtl/>
        </w:rPr>
      </w:pPr>
      <w:r>
        <w:rPr>
          <w:rFonts w:hint="cs"/>
          <w:b/>
          <w:bCs/>
          <w:rtl/>
        </w:rPr>
        <w:t>לנוחות שירות המבחן כתובתו של הנאשם: רחוב אליעזר רבין 22, מזכרת בתיה. טל:</w:t>
      </w:r>
    </w:p>
    <w:p w14:paraId="70E36198" w14:textId="77777777" w:rsidR="00026047" w:rsidRDefault="00026047">
      <w:pPr>
        <w:spacing w:line="360" w:lineRule="auto"/>
        <w:ind w:left="720"/>
        <w:jc w:val="both"/>
        <w:rPr>
          <w:b/>
          <w:bCs/>
          <w:noProof/>
          <w:rtl/>
        </w:rPr>
      </w:pPr>
      <w:r>
        <w:rPr>
          <w:b/>
          <w:bCs/>
          <w:noProof/>
        </w:rPr>
        <w:t>050-5298627</w:t>
      </w:r>
      <w:r>
        <w:rPr>
          <w:b/>
          <w:bCs/>
          <w:rtl/>
        </w:rPr>
        <w:t xml:space="preserve">.  </w:t>
      </w:r>
    </w:p>
    <w:p w14:paraId="5E23FB6E" w14:textId="77777777" w:rsidR="00026047" w:rsidRDefault="00026047">
      <w:pPr>
        <w:spacing w:line="360" w:lineRule="auto"/>
        <w:ind w:left="720"/>
        <w:jc w:val="both"/>
        <w:rPr>
          <w:b/>
          <w:bCs/>
          <w:color w:val="FFFFFF"/>
          <w:sz w:val="2"/>
          <w:szCs w:val="2"/>
          <w:rtl/>
        </w:rPr>
      </w:pPr>
    </w:p>
    <w:p w14:paraId="25718481" w14:textId="77777777" w:rsidR="00026047" w:rsidRDefault="00026047">
      <w:pPr>
        <w:spacing w:line="360" w:lineRule="auto"/>
        <w:ind w:left="720"/>
        <w:jc w:val="both"/>
        <w:rPr>
          <w:b/>
          <w:bCs/>
          <w:color w:val="FFFFFF"/>
          <w:sz w:val="2"/>
          <w:szCs w:val="2"/>
          <w:rtl/>
        </w:rPr>
      </w:pPr>
      <w:r>
        <w:rPr>
          <w:b/>
          <w:bCs/>
          <w:color w:val="FFFFFF"/>
          <w:sz w:val="2"/>
          <w:szCs w:val="2"/>
          <w:rtl/>
        </w:rPr>
        <w:t>5129371</w:t>
      </w:r>
    </w:p>
    <w:p w14:paraId="0EF4FEAA" w14:textId="77777777" w:rsidR="00026047" w:rsidRDefault="00026047">
      <w:pPr>
        <w:spacing w:line="360" w:lineRule="auto"/>
        <w:ind w:left="720"/>
        <w:jc w:val="both"/>
        <w:rPr>
          <w:b/>
          <w:bCs/>
          <w:rtl/>
        </w:rPr>
      </w:pPr>
      <w:r>
        <w:rPr>
          <w:b/>
          <w:bCs/>
          <w:color w:val="FFFFFF"/>
          <w:sz w:val="2"/>
          <w:szCs w:val="2"/>
          <w:rtl/>
        </w:rPr>
        <w:t>54678313</w:t>
      </w:r>
      <w:r>
        <w:rPr>
          <w:b/>
          <w:bCs/>
          <w:rtl/>
        </w:rPr>
        <w:t>מ</w:t>
      </w:r>
      <w:r>
        <w:rPr>
          <w:rFonts w:hint="cs"/>
          <w:b/>
          <w:bCs/>
          <w:rtl/>
        </w:rPr>
        <w:t xml:space="preserve">וסבר לנאשם שאם לא יתייצב לדיון יהיה בית המשפט רשאי לדונו שלא בפניו ויוצא כנגדו צו הבאה. </w:t>
      </w:r>
    </w:p>
    <w:p w14:paraId="67DA8344" w14:textId="77777777" w:rsidR="00026047" w:rsidRDefault="00026047">
      <w:pPr>
        <w:spacing w:line="360" w:lineRule="auto"/>
        <w:jc w:val="both"/>
        <w:rPr>
          <w:noProof/>
          <w:rtl/>
        </w:rPr>
      </w:pPr>
    </w:p>
    <w:p w14:paraId="44EABACB" w14:textId="77777777" w:rsidR="00026047" w:rsidRDefault="00026047">
      <w:pPr>
        <w:spacing w:line="360" w:lineRule="auto"/>
        <w:jc w:val="both"/>
        <w:rPr>
          <w:b/>
          <w:bCs/>
          <w:rtl/>
        </w:rPr>
      </w:pPr>
    </w:p>
    <w:p w14:paraId="7C0CD795" w14:textId="77777777" w:rsidR="00026047" w:rsidRDefault="00026047">
      <w:pPr>
        <w:spacing w:line="360" w:lineRule="auto"/>
        <w:jc w:val="both"/>
        <w:rPr>
          <w:b/>
          <w:bCs/>
          <w:rtl/>
        </w:rPr>
      </w:pPr>
      <w:r>
        <w:rPr>
          <w:b/>
          <w:bCs/>
          <w:rtl/>
        </w:rPr>
        <w:t xml:space="preserve">ניתנה היום י"ד בסיון, תשס"ז (31 במאי 2007) במעמד הצדדים. (השעה ‏15:49‏15:39‏12:53‏08:33). </w:t>
      </w:r>
    </w:p>
    <w:p w14:paraId="13B7672B" w14:textId="77777777" w:rsidR="00026047" w:rsidRDefault="00026047">
      <w:pPr>
        <w:spacing w:line="360" w:lineRule="auto"/>
        <w:jc w:val="both"/>
        <w:rPr>
          <w:b/>
          <w:bCs/>
          <w:rtl/>
        </w:rPr>
      </w:pPr>
    </w:p>
    <w:p w14:paraId="7DFD8FCB" w14:textId="77777777" w:rsidR="00026047" w:rsidRDefault="00026047">
      <w:pPr>
        <w:spacing w:line="360" w:lineRule="auto"/>
        <w:jc w:val="both"/>
        <w:rPr>
          <w:b/>
          <w:bCs/>
          <w:rtl/>
        </w:rPr>
      </w:pPr>
      <w:r>
        <w:rPr>
          <w:rFonts w:hint="cs"/>
          <w:b/>
          <w:bCs/>
          <w:rtl/>
        </w:rPr>
        <w:t xml:space="preserve">                                                              </w:t>
      </w:r>
      <w:r>
        <w:rPr>
          <w:b/>
          <w:bCs/>
          <w:rtl/>
        </w:rPr>
        <w:tab/>
      </w:r>
      <w:r>
        <w:rPr>
          <w:b/>
          <w:bCs/>
          <w:rtl/>
        </w:rPr>
        <w:tab/>
      </w:r>
      <w:r>
        <w:rPr>
          <w:b/>
          <w:bCs/>
          <w:rtl/>
        </w:rPr>
        <w:tab/>
      </w:r>
      <w:r>
        <w:rPr>
          <w:b/>
          <w:bCs/>
          <w:rtl/>
        </w:rPr>
        <w:tab/>
      </w:r>
      <w:r>
        <w:rPr>
          <w:b/>
          <w:bCs/>
          <w:rtl/>
        </w:rPr>
        <w:softHyphen/>
      </w:r>
      <w:r>
        <w:rPr>
          <w:b/>
          <w:bCs/>
          <w:rtl/>
        </w:rPr>
        <w:softHyphen/>
      </w:r>
      <w:r>
        <w:rPr>
          <w:b/>
          <w:bCs/>
          <w:rtl/>
        </w:rPr>
        <w:softHyphen/>
      </w:r>
      <w:r>
        <w:rPr>
          <w:b/>
          <w:bCs/>
          <w:rtl/>
        </w:rPr>
        <w:softHyphen/>
      </w:r>
      <w:r>
        <w:rPr>
          <w:b/>
          <w:bCs/>
          <w:rtl/>
        </w:rPr>
        <w:tab/>
      </w:r>
      <w:r>
        <w:rPr>
          <w:rFonts w:hint="cs"/>
          <w:b/>
          <w:bCs/>
          <w:rtl/>
        </w:rPr>
        <w:t>___________</w:t>
      </w:r>
    </w:p>
    <w:p w14:paraId="03826146" w14:textId="77777777" w:rsidR="00026047" w:rsidRDefault="00026047">
      <w:pPr>
        <w:keepNext/>
        <w:spacing w:line="360" w:lineRule="auto"/>
        <w:rPr>
          <w:rFonts w:hAnsi="David"/>
          <w:color w:val="000000"/>
          <w:sz w:val="22"/>
          <w:szCs w:val="22"/>
          <w:rtl/>
        </w:rPr>
      </w:pPr>
    </w:p>
    <w:p w14:paraId="3BDA7E17" w14:textId="77777777" w:rsidR="00026047" w:rsidRDefault="00026047">
      <w:pPr>
        <w:keepNext/>
        <w:spacing w:line="360" w:lineRule="auto"/>
        <w:rPr>
          <w:rFonts w:hAnsi="David"/>
          <w:color w:val="000000"/>
          <w:sz w:val="22"/>
          <w:szCs w:val="22"/>
          <w:rtl/>
        </w:rPr>
      </w:pPr>
      <w:r>
        <w:rPr>
          <w:rFonts w:hAnsi="David"/>
          <w:color w:val="000000"/>
          <w:sz w:val="22"/>
          <w:szCs w:val="22"/>
          <w:rtl/>
        </w:rPr>
        <w:t>ירון לוי 54678313-1698/05</w:t>
      </w:r>
    </w:p>
    <w:p w14:paraId="48241305" w14:textId="77777777" w:rsidR="00026047" w:rsidRDefault="00026047">
      <w:pPr>
        <w:spacing w:line="360" w:lineRule="auto"/>
        <w:jc w:val="both"/>
        <w:rPr>
          <w:b/>
          <w:bCs/>
          <w:noProof/>
          <w:rtl/>
        </w:rPr>
      </w:pP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Fonts w:hint="cs"/>
          <w:b/>
          <w:bCs/>
          <w:rtl/>
        </w:rPr>
        <w:t>ירון לוי, שופט</w:t>
      </w:r>
    </w:p>
    <w:bookmarkEnd w:id="13"/>
    <w:p w14:paraId="2AFA786A" w14:textId="77777777" w:rsidR="00026047" w:rsidRDefault="00026047">
      <w:pPr>
        <w:spacing w:line="360" w:lineRule="auto"/>
        <w:rPr>
          <w:rFonts w:hint="cs"/>
          <w:color w:val="000000"/>
          <w:rtl/>
        </w:rPr>
      </w:pPr>
      <w:r>
        <w:rPr>
          <w:rtl/>
        </w:rPr>
        <w:t>001698/05</w:t>
      </w:r>
      <w:r>
        <w:rPr>
          <w:rFonts w:hint="cs"/>
          <w:rtl/>
        </w:rPr>
        <w:t>פ  133 שרה רובנס</w:t>
      </w:r>
    </w:p>
    <w:p w14:paraId="65EA4CED" w14:textId="77777777" w:rsidR="00026047" w:rsidRDefault="00026047">
      <w:pPr>
        <w:spacing w:line="360" w:lineRule="auto"/>
        <w:rPr>
          <w:rtl/>
        </w:rPr>
      </w:pPr>
      <w:r>
        <w:rPr>
          <w:color w:val="000000"/>
          <w:rtl/>
        </w:rPr>
        <w:t>נוסח מסמך זה כפוף לשינויי ניסוח ועריכה</w:t>
      </w:r>
    </w:p>
    <w:sectPr w:rsidR="00026047">
      <w:headerReference w:type="even" r:id="rId19"/>
      <w:headerReference w:type="default" r:id="rId20"/>
      <w:footerReference w:type="even" r:id="rId21"/>
      <w:footerReference w:type="default" r:id="rId22"/>
      <w:endnotePr>
        <w:numFmt w:val="lowerLetter"/>
      </w:endnotePr>
      <w:pgSz w:w="11907" w:h="16840" w:code="9"/>
      <w:pgMar w:top="1701" w:right="1797" w:bottom="1440" w:left="1797" w:header="720" w:footer="720" w:gutter="0"/>
      <w:pgNumType w:start="1"/>
      <w:cols w:space="720"/>
      <w:formProt w:val="0"/>
      <w:bidi/>
      <w:rtlGut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445A6" w14:textId="77777777" w:rsidR="00AD64FE" w:rsidRDefault="00AD64FE">
      <w:pPr>
        <w:spacing w:line="360" w:lineRule="auto"/>
        <w:jc w:val="both"/>
        <w:rPr>
          <w:noProof/>
          <w:rtl/>
        </w:rPr>
      </w:pPr>
      <w:r>
        <w:rPr>
          <w:noProof/>
        </w:rPr>
        <w:separator/>
      </w:r>
    </w:p>
  </w:endnote>
  <w:endnote w:type="continuationSeparator" w:id="0">
    <w:p w14:paraId="6B990A69" w14:textId="77777777" w:rsidR="00AD64FE" w:rsidRDefault="00AD64FE">
      <w:pPr>
        <w:spacing w:line="360" w:lineRule="auto"/>
        <w:jc w:val="both"/>
        <w:rPr>
          <w:noProof/>
          <w:rtl/>
        </w:rPr>
      </w:pPr>
      <w:r>
        <w:rPr>
          <w:noProo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64756" w14:textId="77777777" w:rsidR="00AD64FE" w:rsidRDefault="00AD64FE">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20</w:t>
    </w:r>
    <w:r>
      <w:rPr>
        <w:rFonts w:hAnsi="FrankRuehl" w:cs="FrankRuehl"/>
        <w:sz w:val="24"/>
        <w:rtl/>
      </w:rPr>
      <w:fldChar w:fldCharType="end"/>
    </w:r>
  </w:p>
  <w:p w14:paraId="3BEBA5FA" w14:textId="77777777" w:rsidR="00AD64FE" w:rsidRDefault="00AD64FE">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A4B4BD9" w14:textId="77777777" w:rsidR="00AD64FE" w:rsidRDefault="00AD64FE">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ins w:id="14" w:author="home" w:date="2007-06-03T15:57:00Z">
      <w:r>
        <w:rPr>
          <w:rFonts w:cs="TopType Jerushalmi"/>
          <w:color w:val="000000"/>
          <w:sz w:val="14"/>
          <w:szCs w:val="14"/>
        </w:rPr>
        <w:t>Z:\00000000\06-June-----------------\07-06-03\01\OutDoc\s05001698.doc</w:t>
      </w:r>
    </w:ins>
    <w:del w:id="15" w:author="home" w:date="2007-06-03T15:57:00Z">
      <w:r>
        <w:rPr>
          <w:rFonts w:cs="TopType Jerushalmi"/>
          <w:color w:val="000000"/>
          <w:sz w:val="14"/>
          <w:szCs w:val="14"/>
        </w:rPr>
        <w:delText>Z:\00000000\06-June-----------------\07-06-03\01\s05001698.doc</w:delText>
      </w:r>
    </w:del>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20B2" w14:textId="77777777" w:rsidR="00AD64FE" w:rsidRDefault="00AD64FE">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A50FD6">
      <w:rPr>
        <w:rFonts w:hAnsi="FrankRuehl" w:cs="FrankRuehl"/>
        <w:noProof/>
        <w:sz w:val="24"/>
        <w:rtl/>
      </w:rPr>
      <w:t>1</w:t>
    </w:r>
    <w:r>
      <w:rPr>
        <w:rFonts w:hAnsi="FrankRuehl" w:cs="FrankRuehl"/>
        <w:sz w:val="24"/>
        <w:rtl/>
      </w:rPr>
      <w:fldChar w:fldCharType="end"/>
    </w:r>
  </w:p>
  <w:p w14:paraId="2FC7277A" w14:textId="77777777" w:rsidR="00AD64FE" w:rsidRDefault="00AD64FE">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64252DC" w14:textId="77777777" w:rsidR="00AD64FE" w:rsidRDefault="00AD64FE">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ins w:id="16" w:author="home" w:date="2007-06-03T15:57:00Z">
      <w:r>
        <w:rPr>
          <w:rFonts w:cs="TopType Jerushalmi"/>
          <w:color w:val="000000"/>
          <w:sz w:val="14"/>
          <w:szCs w:val="14"/>
        </w:rPr>
        <w:t>Z:\00000000\06-June-----------------\07-06-03\01\OutDoc\s05001698.doc</w:t>
      </w:r>
    </w:ins>
    <w:del w:id="17" w:author="home" w:date="2007-06-03T15:57:00Z">
      <w:r>
        <w:rPr>
          <w:rFonts w:cs="TopType Jerushalmi"/>
          <w:color w:val="000000"/>
          <w:sz w:val="14"/>
          <w:szCs w:val="14"/>
        </w:rPr>
        <w:delText>Z:\00000000\06-June-----------------\07-06-03\01\s05001698.doc</w:delText>
      </w:r>
    </w:del>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28893" w14:textId="77777777" w:rsidR="00AD64FE" w:rsidRDefault="00AD64FE">
      <w:pPr>
        <w:spacing w:line="360" w:lineRule="auto"/>
        <w:jc w:val="both"/>
        <w:rPr>
          <w:noProof/>
          <w:rtl/>
        </w:rPr>
      </w:pPr>
      <w:r>
        <w:rPr>
          <w:noProof/>
        </w:rPr>
        <w:separator/>
      </w:r>
    </w:p>
  </w:footnote>
  <w:footnote w:type="continuationSeparator" w:id="0">
    <w:p w14:paraId="1BFFB0D4" w14:textId="77777777" w:rsidR="00AD64FE" w:rsidRDefault="00AD64FE">
      <w:pPr>
        <w:spacing w:line="360" w:lineRule="auto"/>
        <w:jc w:val="both"/>
        <w:rPr>
          <w:noProof/>
          <w:rtl/>
        </w:rPr>
      </w:pPr>
      <w:r>
        <w:rPr>
          <w:noProof/>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CF2CF" w14:textId="77777777" w:rsidR="00AD64FE" w:rsidRDefault="00AD64FE">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(רח') 1698/05</w:t>
    </w:r>
    <w:r>
      <w:rPr>
        <w:rFonts w:hAnsi="David"/>
        <w:color w:val="000000"/>
        <w:sz w:val="22"/>
        <w:szCs w:val="22"/>
        <w:rtl/>
      </w:rPr>
      <w:tab/>
      <w:t xml:space="preserve"> מדינת ישראל – תביעות שפלה נ' שלו אברהם   עצמו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20BA5" w14:textId="77777777" w:rsidR="00AD64FE" w:rsidRDefault="00AD64FE">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(רח') 1698/05</w:t>
    </w:r>
    <w:r>
      <w:rPr>
        <w:rFonts w:hAnsi="David"/>
        <w:color w:val="000000"/>
        <w:sz w:val="22"/>
        <w:szCs w:val="22"/>
        <w:rtl/>
      </w:rPr>
      <w:tab/>
      <w:t xml:space="preserve"> מדינת ישראל – תביעות שפלה נ' שלו אברהם   עצמו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0442C"/>
    <w:multiLevelType w:val="hybridMultilevel"/>
    <w:tmpl w:val="05C4AC52"/>
    <w:lvl w:ilvl="0" w:tplc="6B589A44">
      <w:start w:val="1"/>
      <w:numFmt w:val="hebrew1"/>
      <w:lvlText w:val="%1."/>
      <w:lvlJc w:val="left"/>
      <w:pPr>
        <w:tabs>
          <w:tab w:val="num" w:pos="1080"/>
        </w:tabs>
        <w:ind w:left="1080" w:right="1080" w:hanging="360"/>
      </w:pPr>
      <w:rPr>
        <w:rFonts w:ascii="Times New Roman" w:hAnsi="Times New Roman" w:cs="David"/>
        <w:sz w:val="24"/>
        <w:szCs w:val="24"/>
      </w:rPr>
    </w:lvl>
    <w:lvl w:ilvl="1" w:tplc="04090019">
      <w:start w:val="1"/>
      <w:numFmt w:val="lowerLetter"/>
      <w:lvlText w:val="%2."/>
      <w:lvlJc w:val="left"/>
      <w:pPr>
        <w:tabs>
          <w:tab w:val="num" w:pos="1800"/>
        </w:tabs>
        <w:ind w:left="1800" w:right="1800" w:hanging="360"/>
      </w:pPr>
      <w:rPr>
        <w:rFonts w:ascii="Times New Roman" w:hAnsi="Times New Roman" w:cs="Times New Roman"/>
      </w:rPr>
    </w:lvl>
    <w:lvl w:ilvl="2" w:tplc="0409001B">
      <w:start w:val="1"/>
      <w:numFmt w:val="lowerRoman"/>
      <w:lvlText w:val="%3."/>
      <w:lvlJc w:val="right"/>
      <w:pPr>
        <w:tabs>
          <w:tab w:val="num" w:pos="2520"/>
        </w:tabs>
        <w:ind w:left="2520" w:right="2520" w:hanging="180"/>
      </w:pPr>
      <w:rPr>
        <w:rFonts w:ascii="Times New Roman" w:hAnsi="Times New Roman" w:cs="Times New Roman"/>
      </w:rPr>
    </w:lvl>
    <w:lvl w:ilvl="3" w:tplc="0409000F">
      <w:start w:val="1"/>
      <w:numFmt w:val="decimal"/>
      <w:lvlText w:val="%4."/>
      <w:lvlJc w:val="left"/>
      <w:pPr>
        <w:tabs>
          <w:tab w:val="num" w:pos="3240"/>
        </w:tabs>
        <w:ind w:left="3240" w:right="3240" w:hanging="360"/>
      </w:pPr>
      <w:rPr>
        <w:rFonts w:ascii="Times New Roman" w:hAnsi="Times New Roman" w:cs="Times New Roman"/>
      </w:rPr>
    </w:lvl>
    <w:lvl w:ilvl="4" w:tplc="04090019">
      <w:start w:val="1"/>
      <w:numFmt w:val="lowerLetter"/>
      <w:lvlText w:val="%5."/>
      <w:lvlJc w:val="left"/>
      <w:pPr>
        <w:tabs>
          <w:tab w:val="num" w:pos="3960"/>
        </w:tabs>
        <w:ind w:left="3960" w:right="3960" w:hanging="360"/>
      </w:pPr>
      <w:rPr>
        <w:rFonts w:ascii="Times New Roman" w:hAnsi="Times New Roman" w:cs="Times New Roman"/>
      </w:rPr>
    </w:lvl>
    <w:lvl w:ilvl="5" w:tplc="0409001B">
      <w:start w:val="1"/>
      <w:numFmt w:val="lowerRoman"/>
      <w:lvlText w:val="%6."/>
      <w:lvlJc w:val="right"/>
      <w:pPr>
        <w:tabs>
          <w:tab w:val="num" w:pos="4680"/>
        </w:tabs>
        <w:ind w:left="4680" w:right="4680" w:hanging="180"/>
      </w:pPr>
      <w:rPr>
        <w:rFonts w:ascii="Times New Roman" w:hAnsi="Times New Roman" w:cs="Times New Roman"/>
      </w:rPr>
    </w:lvl>
    <w:lvl w:ilvl="6" w:tplc="0409000F">
      <w:start w:val="1"/>
      <w:numFmt w:val="decimal"/>
      <w:lvlText w:val="%7."/>
      <w:lvlJc w:val="left"/>
      <w:pPr>
        <w:tabs>
          <w:tab w:val="num" w:pos="5400"/>
        </w:tabs>
        <w:ind w:left="5400" w:right="5400" w:hanging="360"/>
      </w:pPr>
      <w:rPr>
        <w:rFonts w:ascii="Times New Roman" w:hAnsi="Times New Roman" w:cs="Times New Roman"/>
      </w:rPr>
    </w:lvl>
    <w:lvl w:ilvl="7" w:tplc="04090019">
      <w:start w:val="1"/>
      <w:numFmt w:val="lowerLetter"/>
      <w:lvlText w:val="%8."/>
      <w:lvlJc w:val="left"/>
      <w:pPr>
        <w:tabs>
          <w:tab w:val="num" w:pos="6120"/>
        </w:tabs>
        <w:ind w:left="6120" w:right="6120" w:hanging="360"/>
      </w:pPr>
      <w:rPr>
        <w:rFonts w:ascii="Times New Roman" w:hAnsi="Times New Roman" w:cs="Times New Roman"/>
      </w:rPr>
    </w:lvl>
    <w:lvl w:ilvl="8" w:tplc="0409001B">
      <w:start w:val="1"/>
      <w:numFmt w:val="lowerRoman"/>
      <w:lvlText w:val="%9."/>
      <w:lvlJc w:val="right"/>
      <w:pPr>
        <w:tabs>
          <w:tab w:val="num" w:pos="6840"/>
        </w:tabs>
        <w:ind w:left="6840" w:right="6840" w:hanging="180"/>
      </w:pPr>
      <w:rPr>
        <w:rFonts w:ascii="Times New Roman" w:hAnsi="Times New Roman" w:cs="Times New Roman"/>
      </w:rPr>
    </w:lvl>
  </w:abstractNum>
  <w:num w:numId="1" w16cid:durableId="179662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136"/>
  <w:displayHorizontalDrawingGridEvery w:val="0"/>
  <w:displayVerticalDrawingGridEvery w:val="0"/>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gotMsg" w:val="-1"/>
    <w:docVar w:name="lastQuoteMode" w:val="חזור ל-Normal"/>
    <w:docVar w:name="MyInfo" w:val="This document was extracted from Nevo's site"/>
    <w:docVar w:name="saveAs" w:val="-1"/>
  </w:docVars>
  <w:rsids>
    <w:rsidRoot w:val="00026047"/>
    <w:rsid w:val="00026047"/>
    <w:rsid w:val="00067685"/>
    <w:rsid w:val="00170298"/>
    <w:rsid w:val="002A32B3"/>
    <w:rsid w:val="00544D8C"/>
    <w:rsid w:val="00886795"/>
    <w:rsid w:val="00A50FD6"/>
    <w:rsid w:val="00AD64FE"/>
    <w:rsid w:val="00C77520"/>
    <w:rsid w:val="00D62A7F"/>
    <w:rsid w:val="00F341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2E0BC36"/>
  <w15:chartTrackingRefBased/>
  <w15:docId w15:val="{2F80962E-3011-404F-8403-DFAE13C8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cs="David"/>
      <w:szCs w:val="24"/>
      <w:lang w:eastAsia="he-IL"/>
    </w:rPr>
  </w:style>
  <w:style w:type="paragraph" w:styleId="Heading1">
    <w:name w:val="heading 1"/>
    <w:basedOn w:val="Normal"/>
    <w:next w:val="Normal"/>
    <w:qFormat/>
    <w:pPr>
      <w:keepNext/>
      <w:spacing w:line="360" w:lineRule="auto"/>
      <w:jc w:val="center"/>
      <w:outlineLvl w:val="0"/>
    </w:pPr>
    <w:rPr>
      <w:b/>
      <w:bCs/>
      <w:noProof/>
      <w:sz w:val="32"/>
      <w:szCs w:val="32"/>
      <w:u w:val="single"/>
    </w:rPr>
  </w:style>
  <w:style w:type="paragraph" w:styleId="Heading2">
    <w:name w:val="heading 2"/>
    <w:basedOn w:val="Normal"/>
    <w:next w:val="Normal"/>
    <w:qFormat/>
    <w:pPr>
      <w:keepNext/>
      <w:spacing w:before="240" w:after="60" w:line="360" w:lineRule="auto"/>
      <w:jc w:val="center"/>
      <w:outlineLvl w:val="1"/>
    </w:pPr>
    <w:rPr>
      <w:rFonts w:ascii="Arial"/>
      <w:b/>
      <w:bCs/>
      <w:sz w:val="24"/>
      <w:szCs w:val="28"/>
      <w:u w:val="single"/>
    </w:rPr>
  </w:style>
  <w:style w:type="paragraph" w:styleId="Heading3">
    <w:name w:val="heading 3"/>
    <w:basedOn w:val="Normal"/>
    <w:next w:val="Normal"/>
    <w:qFormat/>
    <w:pPr>
      <w:keepNext/>
      <w:spacing w:line="360" w:lineRule="auto"/>
      <w:jc w:val="both"/>
      <w:outlineLvl w:val="2"/>
    </w:pPr>
    <w:rPr>
      <w:b/>
      <w:bCs/>
      <w:noProof/>
    </w:rPr>
  </w:style>
  <w:style w:type="paragraph" w:styleId="Heading4">
    <w:name w:val="heading 4"/>
    <w:basedOn w:val="Normal"/>
    <w:next w:val="Normal"/>
    <w:qFormat/>
    <w:pPr>
      <w:keepNext/>
      <w:spacing w:line="360" w:lineRule="auto"/>
      <w:ind w:left="720" w:hanging="720"/>
      <w:jc w:val="both"/>
      <w:outlineLvl w:val="3"/>
    </w:pPr>
    <w:rPr>
      <w:b/>
      <w:bCs/>
      <w:noProof/>
      <w:u w:val="single"/>
    </w:rPr>
  </w:style>
  <w:style w:type="paragraph" w:styleId="Heading5">
    <w:name w:val="heading 5"/>
    <w:basedOn w:val="Normal"/>
    <w:next w:val="Normal"/>
    <w:qFormat/>
    <w:pPr>
      <w:keepNext/>
      <w:spacing w:line="360" w:lineRule="auto"/>
      <w:jc w:val="both"/>
      <w:outlineLvl w:val="4"/>
    </w:pPr>
    <w:rPr>
      <w:b/>
      <w:bCs/>
      <w:noProof/>
      <w:sz w:val="28"/>
      <w:szCs w:val="28"/>
      <w:u w:val="single"/>
    </w:rPr>
  </w:style>
  <w:style w:type="paragraph" w:styleId="Heading6">
    <w:name w:val="heading 6"/>
    <w:basedOn w:val="Normal"/>
    <w:next w:val="Normal"/>
    <w:qFormat/>
    <w:pPr>
      <w:keepNext/>
      <w:spacing w:line="360" w:lineRule="auto"/>
      <w:jc w:val="both"/>
      <w:outlineLvl w:val="5"/>
    </w:pPr>
    <w:rPr>
      <w:b/>
      <w:bCs/>
      <w:noProof/>
      <w:u w:val="single"/>
    </w:rPr>
  </w:style>
  <w:style w:type="paragraph" w:styleId="Heading7">
    <w:name w:val="heading 7"/>
    <w:basedOn w:val="Normal"/>
    <w:next w:val="Normal"/>
    <w:qFormat/>
    <w:pPr>
      <w:keepNext/>
      <w:spacing w:line="360" w:lineRule="auto"/>
      <w:ind w:left="720" w:hanging="720"/>
      <w:jc w:val="both"/>
      <w:outlineLvl w:val="6"/>
    </w:pPr>
    <w:rPr>
      <w:b/>
      <w:bCs/>
      <w:noProof/>
      <w:u w:val="single"/>
    </w:rPr>
  </w:style>
  <w:style w:type="paragraph" w:styleId="Heading8">
    <w:name w:val="heading 8"/>
    <w:basedOn w:val="Normal"/>
    <w:next w:val="Normal"/>
    <w:qFormat/>
    <w:pPr>
      <w:keepNext/>
      <w:spacing w:line="360" w:lineRule="auto"/>
      <w:jc w:val="both"/>
      <w:outlineLvl w:val="7"/>
    </w:pPr>
    <w:rPr>
      <w:b/>
      <w:bCs/>
      <w:noProof/>
      <w:u w:val="single"/>
    </w:rPr>
  </w:style>
  <w:style w:type="paragraph" w:styleId="Heading9">
    <w:name w:val="heading 9"/>
    <w:basedOn w:val="Normal"/>
    <w:next w:val="Normal"/>
    <w:qFormat/>
    <w:pPr>
      <w:keepNext/>
      <w:spacing w:line="360" w:lineRule="auto"/>
      <w:ind w:left="720"/>
      <w:jc w:val="both"/>
      <w:outlineLvl w:val="8"/>
    </w:pPr>
    <w:rPr>
      <w:b/>
      <w:bCs/>
      <w:noProof/>
      <w:szCs w:val="4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spacing w:line="360" w:lineRule="auto"/>
      <w:jc w:val="both"/>
    </w:pPr>
  </w:style>
  <w:style w:type="paragraph" w:customStyle="1" w:styleId="a">
    <w:name w:val="שמות"/>
    <w:basedOn w:val="Normal"/>
    <w:pPr>
      <w:suppressLineNumbers/>
      <w:spacing w:line="360" w:lineRule="auto"/>
      <w:jc w:val="both"/>
    </w:pPr>
    <w:rPr>
      <w:b/>
      <w:bCs/>
      <w:sz w:val="22"/>
    </w:rPr>
  </w:style>
  <w:style w:type="paragraph" w:styleId="Footer">
    <w:name w:val="footer"/>
    <w:basedOn w:val="Normal"/>
    <w:pPr>
      <w:tabs>
        <w:tab w:val="center" w:pos="4153"/>
        <w:tab w:val="right" w:pos="8306"/>
      </w:tabs>
      <w:spacing w:line="360" w:lineRule="auto"/>
      <w:jc w:val="both"/>
    </w:pPr>
    <w:rPr>
      <w:sz w:val="22"/>
    </w:rPr>
  </w:style>
  <w:style w:type="character" w:styleId="LineNumber">
    <w:name w:val="line number"/>
    <w:rPr>
      <w:rFonts w:ascii="Times New Roman" w:hAnsi="Times New Roman" w:cs="Times New Roman"/>
    </w:rPr>
  </w:style>
  <w:style w:type="paragraph" w:styleId="Signature">
    <w:name w:val="Signature"/>
    <w:basedOn w:val="Heading2"/>
    <w:pPr>
      <w:suppressLineNumbers/>
    </w:pPr>
    <w:rPr>
      <w:rFonts w:hAnsi="Arial" w:cs="Arial"/>
      <w:bCs w:val="0"/>
      <w:szCs w:val="24"/>
    </w:rPr>
  </w:style>
  <w:style w:type="paragraph" w:customStyle="1" w:styleId="a0">
    <w:name w:val="החלטה"/>
    <w:basedOn w:val="Normal"/>
    <w:pPr>
      <w:suppressLineNumbers/>
    </w:pPr>
    <w:rPr>
      <w:bCs/>
    </w:rPr>
  </w:style>
  <w:style w:type="paragraph" w:customStyle="1" w:styleId="a1">
    <w:name w:val="חקירה"/>
    <w:basedOn w:val="Normal"/>
    <w:pPr>
      <w:suppressLineNumbers/>
    </w:pPr>
  </w:style>
  <w:style w:type="paragraph" w:styleId="BodyTextIndent">
    <w:name w:val="Body Text Indent"/>
    <w:basedOn w:val="Normal"/>
    <w:pPr>
      <w:spacing w:line="360" w:lineRule="auto"/>
      <w:jc w:val="both"/>
    </w:pPr>
    <w:rPr>
      <w:noProof/>
    </w:rPr>
  </w:style>
  <w:style w:type="paragraph" w:styleId="BodyText">
    <w:name w:val="Body Text"/>
    <w:basedOn w:val="Normal"/>
    <w:pPr>
      <w:spacing w:line="360" w:lineRule="auto"/>
      <w:jc w:val="both"/>
    </w:pPr>
    <w:rPr>
      <w:noProof/>
    </w:rPr>
  </w:style>
  <w:style w:type="paragraph" w:styleId="BodyTextIndent2">
    <w:name w:val="Body Text Indent 2"/>
    <w:basedOn w:val="Normal"/>
    <w:pPr>
      <w:spacing w:line="360" w:lineRule="auto"/>
      <w:ind w:left="720"/>
      <w:jc w:val="both"/>
    </w:pPr>
    <w:rPr>
      <w:noProof/>
    </w:rPr>
  </w:style>
  <w:style w:type="paragraph" w:styleId="BodyTextIndent3">
    <w:name w:val="Body Text Indent 3"/>
    <w:basedOn w:val="Normal"/>
    <w:pPr>
      <w:spacing w:line="360" w:lineRule="auto"/>
      <w:ind w:left="720"/>
      <w:jc w:val="both"/>
    </w:pPr>
    <w:rPr>
      <w:noProof/>
    </w:rPr>
  </w:style>
  <w:style w:type="paragraph" w:styleId="Title">
    <w:name w:val="Title"/>
    <w:basedOn w:val="Normal"/>
    <w:qFormat/>
    <w:pPr>
      <w:spacing w:line="360" w:lineRule="auto"/>
      <w:jc w:val="center"/>
    </w:pPr>
    <w:rPr>
      <w:b/>
      <w:bCs/>
      <w:noProof/>
      <w:sz w:val="28"/>
      <w:szCs w:val="28"/>
      <w:u w:val="single"/>
    </w:rPr>
  </w:style>
  <w:style w:type="paragraph" w:styleId="BalloonText">
    <w:name w:val="Balloon Text"/>
    <w:basedOn w:val="Normal"/>
    <w:pPr>
      <w:spacing w:line="360" w:lineRule="auto"/>
      <w:jc w:val="both"/>
    </w:pPr>
    <w:rPr>
      <w:rFonts w:ascii="Tahoma" w:hAnsi="Tahoma" w:cs="Tahoma"/>
      <w:noProof/>
      <w:sz w:val="16"/>
      <w:szCs w:val="16"/>
    </w:rPr>
  </w:style>
  <w:style w:type="character" w:styleId="Hyperlink">
    <w:name w:val="Hyperlink"/>
    <w:rsid w:val="00F341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case/6232497" TargetMode="External"/><Relationship Id="rId18"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www.nevo.co.il/law/70301" TargetMode="External"/><Relationship Id="rId17" Type="http://schemas.openxmlformats.org/officeDocument/2006/relationships/hyperlink" Target="http://www.nevo.co.il/law/70301/348.c" TargetMode="External"/><Relationship Id="rId2" Type="http://schemas.openxmlformats.org/officeDocument/2006/relationships/styles" Target="styles.xml"/><Relationship Id="rId16" Type="http://schemas.openxmlformats.org/officeDocument/2006/relationships/hyperlink" Target="http://www.nevo.co.il/case/5676920"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fontTable" Target="fontTable.xml"/><Relationship Id="rId10" Type="http://schemas.openxmlformats.org/officeDocument/2006/relationships/hyperlink" Target="http://www.nevo.co.il/law/70301/348.c"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348" TargetMode="External"/><Relationship Id="rId14" Type="http://schemas.openxmlformats.org/officeDocument/2006/relationships/hyperlink" Target="http://www.nevo.co.il/law/70301/348"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4135</Words>
  <Characters>23570</Characters>
  <Application>Microsoft Office Word</Application>
  <DocSecurity>0</DocSecurity>
  <Lines>196</Lines>
  <Paragraphs>55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27650</CharactersWithSpaces>
  <SharedDoc>false</SharedDoc>
  <HLinks>
    <vt:vector size="66" baseType="variant">
      <vt:variant>
        <vt:i4>7995492</vt:i4>
      </vt:variant>
      <vt:variant>
        <vt:i4>30</vt:i4>
      </vt:variant>
      <vt:variant>
        <vt:i4>0</vt:i4>
      </vt:variant>
      <vt:variant>
        <vt:i4>5</vt:i4>
      </vt:variant>
      <vt:variant>
        <vt:lpwstr>http://www.nevo.co.il/law/70301</vt:lpwstr>
      </vt:variant>
      <vt:variant>
        <vt:lpwstr/>
      </vt:variant>
      <vt:variant>
        <vt:i4>5177438</vt:i4>
      </vt:variant>
      <vt:variant>
        <vt:i4>27</vt:i4>
      </vt:variant>
      <vt:variant>
        <vt:i4>0</vt:i4>
      </vt:variant>
      <vt:variant>
        <vt:i4>5</vt:i4>
      </vt:variant>
      <vt:variant>
        <vt:lpwstr>http://www.nevo.co.il/law/70301/348.c</vt:lpwstr>
      </vt:variant>
      <vt:variant>
        <vt:lpwstr/>
      </vt:variant>
      <vt:variant>
        <vt:i4>3866742</vt:i4>
      </vt:variant>
      <vt:variant>
        <vt:i4>24</vt:i4>
      </vt:variant>
      <vt:variant>
        <vt:i4>0</vt:i4>
      </vt:variant>
      <vt:variant>
        <vt:i4>5</vt:i4>
      </vt:variant>
      <vt:variant>
        <vt:lpwstr>http://www.nevo.co.il/case/5676920</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6357094</vt:i4>
      </vt:variant>
      <vt:variant>
        <vt:i4>18</vt:i4>
      </vt:variant>
      <vt:variant>
        <vt:i4>0</vt:i4>
      </vt:variant>
      <vt:variant>
        <vt:i4>5</vt:i4>
      </vt:variant>
      <vt:variant>
        <vt:lpwstr>http://www.nevo.co.il/law/70301/348</vt:lpwstr>
      </vt:variant>
      <vt:variant>
        <vt:lpwstr/>
      </vt:variant>
      <vt:variant>
        <vt:i4>3539069</vt:i4>
      </vt:variant>
      <vt:variant>
        <vt:i4>15</vt:i4>
      </vt:variant>
      <vt:variant>
        <vt:i4>0</vt:i4>
      </vt:variant>
      <vt:variant>
        <vt:i4>5</vt:i4>
      </vt:variant>
      <vt:variant>
        <vt:lpwstr>http://www.nevo.co.il/case/6232497</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6357094</vt:i4>
      </vt:variant>
      <vt:variant>
        <vt:i4>3</vt:i4>
      </vt:variant>
      <vt:variant>
        <vt:i4>0</vt:i4>
      </vt:variant>
      <vt:variant>
        <vt:i4>5</vt:i4>
      </vt:variant>
      <vt:variant>
        <vt:lpwstr>http://www.nevo.co.il/law/70301/348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2007-05-31T12:31:00Z</cp:lastPrinted>
  <dcterms:created xsi:type="dcterms:W3CDTF">2022-05-24T10:23:00Z</dcterms:created>
  <dcterms:modified xsi:type="dcterms:W3CDTF">2022-05-24T10:23:00Z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1698</vt:lpwstr>
  </property>
  <property fmtid="{D5CDD505-2E9C-101B-9397-08002B2CF9AE}" pid="6" name="PROCYEAR">
    <vt:lpwstr>05</vt:lpwstr>
  </property>
  <property fmtid="{D5CDD505-2E9C-101B-9397-08002B2CF9AE}" pid="7" name="APPELLANT">
    <vt:lpwstr>מדינת ישראל – תביעות שפלה</vt:lpwstr>
  </property>
  <property fmtid="{D5CDD505-2E9C-101B-9397-08002B2CF9AE}" pid="8" name="APPELLEE">
    <vt:lpwstr>שלו אברהם</vt:lpwstr>
  </property>
  <property fmtid="{D5CDD505-2E9C-101B-9397-08002B2CF9AE}" pid="9" name="LAWYER">
    <vt:lpwstr>איריס מוריץ;בני כץ</vt:lpwstr>
  </property>
  <property fmtid="{D5CDD505-2E9C-101B-9397-08002B2CF9AE}" pid="10" name="JUDGE">
    <vt:lpwstr>ירון לוי</vt:lpwstr>
  </property>
  <property fmtid="{D5CDD505-2E9C-101B-9397-08002B2CF9AE}" pid="11" name="CITY">
    <vt:lpwstr>רח'</vt:lpwstr>
  </property>
  <property fmtid="{D5CDD505-2E9C-101B-9397-08002B2CF9AE}" pid="12" name="DATE">
    <vt:lpwstr>20070531</vt:lpwstr>
  </property>
  <property fmtid="{D5CDD505-2E9C-101B-9397-08002B2CF9AE}" pid="13" name="WORDNUMPAGES">
    <vt:lpwstr>16</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CASESLISTTMP1">
    <vt:lpwstr>6232497;5676920</vt:lpwstr>
  </property>
  <property fmtid="{D5CDD505-2E9C-101B-9397-08002B2CF9AE}" pid="33" name="LAWLISTTMP1">
    <vt:lpwstr>70301/348.c:2;348</vt:lpwstr>
  </property>
</Properties>
</file>