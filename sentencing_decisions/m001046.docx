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0E7F" w14:textId="77777777" w:rsidR="00E71653" w:rsidRDefault="00E71653">
      <w:pPr>
        <w:pStyle w:val="Header"/>
        <w:rPr>
          <w:del w:id="0" w:author="  " w:date="2004-03-07T16:08:00Z"/>
          <w:rtl/>
        </w:rPr>
      </w:pPr>
    </w:p>
    <w:p w14:paraId="51040B15" w14:textId="77777777" w:rsidR="00E71653" w:rsidRDefault="00E71653">
      <w:pPr>
        <w:jc w:val="center"/>
        <w:rPr>
          <w:del w:id="1" w:author="  " w:date="2004-03-07T16:08:00Z"/>
          <w:rFonts w:hint="cs"/>
          <w:rtl/>
        </w:rPr>
      </w:pPr>
    </w:p>
    <w:p w14:paraId="232A0284" w14:textId="77777777" w:rsidR="00E71653" w:rsidRDefault="00E71653">
      <w:pPr>
        <w:jc w:val="center"/>
        <w:rPr>
          <w:rFonts w:hint="cs"/>
          <w:rtl/>
        </w:rPr>
      </w:pPr>
      <w:del w:id="2" w:author="  " w:date="2004-03-07T16:09:00Z">
        <w:r>
          <w:delText xml:space="preserve"> </w:delText>
        </w:r>
      </w:del>
      <w:r>
        <w:t xml:space="preserve">   </w:t>
      </w:r>
    </w:p>
    <w:p w14:paraId="1DAF4C49" w14:textId="77777777" w:rsidR="00E71653" w:rsidRDefault="00E71653">
      <w:pPr>
        <w:jc w:val="center"/>
        <w:rPr>
          <w:ins w:id="3" w:author="  " w:date="2004-03-07T16:09:00Z"/>
          <w:rFonts w:hint="cs"/>
          <w:rtl/>
        </w:rPr>
      </w:pPr>
      <w:r>
        <w:rPr>
          <w:rFonts w:hint="cs"/>
          <w:b/>
          <w:bCs/>
          <w:szCs w:val="32"/>
          <w:rtl/>
        </w:rPr>
        <w:t>בתי המשפט</w:t>
      </w:r>
      <w:r>
        <w:rPr>
          <w:rFonts w:hint="cs"/>
          <w:rtl/>
        </w:rPr>
        <w:t xml:space="preserve"> </w:t>
      </w:r>
    </w:p>
    <w:p w14:paraId="690E4730" w14:textId="77777777" w:rsidR="00E71653" w:rsidRDefault="00E71653">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4" w:author="eli" w:date="2010-03-14T03:10:00Z">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1191"/>
        <w:gridCol w:w="4423"/>
        <w:gridCol w:w="1247"/>
        <w:gridCol w:w="1668"/>
        <w:tblGridChange w:id="5">
          <w:tblGrid>
            <w:gridCol w:w="1191"/>
            <w:gridCol w:w="4423"/>
            <w:gridCol w:w="1247"/>
            <w:gridCol w:w="1668"/>
          </w:tblGrid>
        </w:tblGridChange>
      </w:tblGrid>
      <w:tr w:rsidR="00F64D41" w14:paraId="753EC70B" w14:textId="77777777" w:rsidTr="00F64D41">
        <w:trPr>
          <w:cantSplit/>
          <w:trHeight w:val="195"/>
          <w:trPrChange w:id="6" w:author="eli" w:date="2010-03-14T03:10:00Z">
            <w:trPr>
              <w:cantSplit/>
              <w:trHeight w:val="195"/>
            </w:trPr>
          </w:trPrChange>
        </w:trPr>
        <w:tc>
          <w:tcPr>
            <w:tcW w:w="5614" w:type="dxa"/>
            <w:gridSpan w:val="2"/>
            <w:vMerge w:val="restart"/>
            <w:tcBorders>
              <w:top w:val="single" w:sz="4" w:space="0" w:color="auto"/>
              <w:left w:val="single" w:sz="4" w:space="0" w:color="auto"/>
              <w:bottom w:val="single" w:sz="4" w:space="0" w:color="auto"/>
              <w:right w:val="single" w:sz="4" w:space="0" w:color="auto"/>
            </w:tcBorders>
            <w:tcPrChange w:id="7" w:author="eli" w:date="2010-03-14T03:10:00Z">
              <w:tcPr>
                <w:tcW w:w="5614" w:type="dxa"/>
                <w:gridSpan w:val="2"/>
                <w:vMerge w:val="restart"/>
                <w:tcBorders>
                  <w:top w:val="single" w:sz="4" w:space="0" w:color="auto"/>
                  <w:left w:val="single" w:sz="4" w:space="0" w:color="auto"/>
                  <w:bottom w:val="single" w:sz="4" w:space="0" w:color="auto"/>
                  <w:right w:val="single" w:sz="4" w:space="0" w:color="auto"/>
                </w:tcBorders>
              </w:tcPr>
            </w:tcPrChange>
          </w:tcPr>
          <w:p w14:paraId="63CDDEE4" w14:textId="77777777" w:rsidR="00F64D41" w:rsidRDefault="00F64D41">
            <w:pPr>
              <w:spacing w:after="80" w:line="320" w:lineRule="exact"/>
              <w:rPr>
                <w:szCs w:val="22"/>
              </w:rPr>
            </w:pPr>
            <w:r>
              <w:rPr>
                <w:rFonts w:hint="cs"/>
                <w:szCs w:val="22"/>
                <w:rtl/>
              </w:rPr>
              <w:t>בית משפט מחוזי נצרת</w:t>
            </w:r>
          </w:p>
        </w:tc>
        <w:tc>
          <w:tcPr>
            <w:tcW w:w="2915" w:type="dxa"/>
            <w:gridSpan w:val="2"/>
            <w:tcBorders>
              <w:top w:val="single" w:sz="4" w:space="0" w:color="auto"/>
              <w:left w:val="single" w:sz="4" w:space="0" w:color="auto"/>
              <w:bottom w:val="single" w:sz="4" w:space="0" w:color="auto"/>
              <w:right w:val="single" w:sz="4" w:space="0" w:color="auto"/>
            </w:tcBorders>
            <w:tcPrChange w:id="8" w:author="eli" w:date="2010-03-14T03:10:00Z">
              <w:tcPr>
                <w:tcW w:w="2915" w:type="dxa"/>
                <w:gridSpan w:val="2"/>
                <w:tcBorders>
                  <w:top w:val="single" w:sz="4" w:space="0" w:color="auto"/>
                  <w:left w:val="single" w:sz="4" w:space="0" w:color="auto"/>
                  <w:bottom w:val="single" w:sz="4" w:space="0" w:color="auto"/>
                  <w:right w:val="single" w:sz="4" w:space="0" w:color="auto"/>
                </w:tcBorders>
              </w:tcPr>
            </w:tcPrChange>
          </w:tcPr>
          <w:p w14:paraId="6BECC497" w14:textId="77777777" w:rsidR="00F64D41" w:rsidRDefault="00F64D41">
            <w:pPr>
              <w:spacing w:after="80" w:line="320" w:lineRule="exact"/>
              <w:rPr>
                <w:szCs w:val="22"/>
              </w:rPr>
            </w:pPr>
            <w:r>
              <w:rPr>
                <w:rFonts w:hint="cs"/>
                <w:szCs w:val="22"/>
                <w:rtl/>
              </w:rPr>
              <w:t>פ  001046/00</w:t>
            </w:r>
          </w:p>
        </w:tc>
      </w:tr>
      <w:tr w:rsidR="00F64D41" w14:paraId="1D7C66D9" w14:textId="77777777" w:rsidTr="00F64D41">
        <w:trPr>
          <w:cantSplit/>
          <w:trHeight w:val="195"/>
          <w:trPrChange w:id="9" w:author="eli" w:date="2010-03-14T03:10:00Z">
            <w:trPr>
              <w:cantSplit/>
              <w:trHeight w:val="195"/>
            </w:trPr>
          </w:trPrChange>
        </w:trPr>
        <w:tc>
          <w:tcPr>
            <w:tcW w:w="0" w:type="auto"/>
            <w:gridSpan w:val="2"/>
            <w:vMerge/>
            <w:tcBorders>
              <w:top w:val="single" w:sz="4" w:space="0" w:color="auto"/>
              <w:left w:val="single" w:sz="4" w:space="0" w:color="auto"/>
              <w:bottom w:val="single" w:sz="4" w:space="0" w:color="auto"/>
              <w:right w:val="single" w:sz="4" w:space="0" w:color="auto"/>
            </w:tcBorders>
            <w:vAlign w:val="center"/>
            <w:tcPrChange w:id="10" w:author="eli" w:date="2010-03-14T03:10:00Z">
              <w:tcPr>
                <w:tcW w:w="0" w:type="auto"/>
                <w:gridSpan w:val="2"/>
                <w:vMerge/>
                <w:tcBorders>
                  <w:top w:val="single" w:sz="4" w:space="0" w:color="auto"/>
                  <w:left w:val="single" w:sz="4" w:space="0" w:color="auto"/>
                  <w:bottom w:val="single" w:sz="4" w:space="0" w:color="auto"/>
                  <w:right w:val="single" w:sz="4" w:space="0" w:color="auto"/>
                </w:tcBorders>
                <w:vAlign w:val="center"/>
              </w:tcPr>
            </w:tcPrChange>
          </w:tcPr>
          <w:p w14:paraId="0466EA4F" w14:textId="77777777" w:rsidR="00F64D41" w:rsidRDefault="00F64D41">
            <w:pPr>
              <w:spacing w:after="80" w:line="320" w:lineRule="exact"/>
              <w:rPr>
                <w:szCs w:val="22"/>
              </w:rPr>
            </w:pPr>
          </w:p>
        </w:tc>
        <w:tc>
          <w:tcPr>
            <w:tcW w:w="2915" w:type="dxa"/>
            <w:gridSpan w:val="2"/>
            <w:tcBorders>
              <w:top w:val="single" w:sz="4" w:space="0" w:color="auto"/>
              <w:left w:val="single" w:sz="4" w:space="0" w:color="auto"/>
              <w:bottom w:val="single" w:sz="4" w:space="0" w:color="auto"/>
              <w:right w:val="single" w:sz="4" w:space="0" w:color="auto"/>
            </w:tcBorders>
            <w:tcPrChange w:id="11" w:author="eli" w:date="2010-03-14T03:10:00Z">
              <w:tcPr>
                <w:tcW w:w="2915" w:type="dxa"/>
                <w:gridSpan w:val="2"/>
                <w:tcBorders>
                  <w:top w:val="single" w:sz="4" w:space="0" w:color="auto"/>
                  <w:left w:val="single" w:sz="4" w:space="0" w:color="auto"/>
                  <w:bottom w:val="single" w:sz="4" w:space="0" w:color="auto"/>
                  <w:right w:val="single" w:sz="4" w:space="0" w:color="auto"/>
                </w:tcBorders>
              </w:tcPr>
            </w:tcPrChange>
          </w:tcPr>
          <w:p w14:paraId="7B378F2B" w14:textId="77777777" w:rsidR="00F64D41" w:rsidRDefault="00F64D41">
            <w:pPr>
              <w:spacing w:after="80" w:line="320" w:lineRule="exact"/>
              <w:rPr>
                <w:szCs w:val="22"/>
              </w:rPr>
            </w:pPr>
            <w:del w:id="12" w:author="  " w:date="2004-03-07T16:09:00Z">
              <w:r>
                <w:rPr>
                  <w:rtl/>
                </w:rPr>
                <w:delText> </w:delText>
              </w:r>
            </w:del>
          </w:p>
        </w:tc>
      </w:tr>
      <w:tr w:rsidR="00F64D41" w14:paraId="3D924CF3" w14:textId="77777777" w:rsidTr="00F64D41">
        <w:trPr>
          <w:trHeight w:val="286"/>
          <w:trPrChange w:id="13" w:author="eli" w:date="2010-03-14T03:10:00Z">
            <w:trPr>
              <w:trHeight w:val="286"/>
            </w:trPr>
          </w:trPrChange>
        </w:trPr>
        <w:tc>
          <w:tcPr>
            <w:tcW w:w="1191" w:type="dxa"/>
            <w:tcBorders>
              <w:top w:val="single" w:sz="4" w:space="0" w:color="auto"/>
              <w:left w:val="single" w:sz="4" w:space="0" w:color="auto"/>
              <w:bottom w:val="single" w:sz="4" w:space="0" w:color="auto"/>
              <w:right w:val="single" w:sz="4" w:space="0" w:color="auto"/>
            </w:tcBorders>
            <w:tcPrChange w:id="14" w:author="eli" w:date="2010-03-14T03:10:00Z">
              <w:tcPr>
                <w:tcW w:w="1191" w:type="dxa"/>
                <w:tcBorders>
                  <w:top w:val="single" w:sz="4" w:space="0" w:color="auto"/>
                  <w:left w:val="single" w:sz="4" w:space="0" w:color="auto"/>
                  <w:bottom w:val="single" w:sz="4" w:space="0" w:color="auto"/>
                  <w:right w:val="single" w:sz="4" w:space="0" w:color="auto"/>
                </w:tcBorders>
              </w:tcPr>
            </w:tcPrChange>
          </w:tcPr>
          <w:p w14:paraId="488260FB" w14:textId="77777777" w:rsidR="00F64D41" w:rsidRDefault="00F64D41">
            <w:pPr>
              <w:spacing w:after="80" w:line="320" w:lineRule="exact"/>
              <w:rPr>
                <w:b/>
                <w:bCs/>
                <w:sz w:val="24"/>
              </w:rPr>
            </w:pPr>
            <w:bookmarkStart w:id="15" w:name="LastJudge"/>
            <w:del w:id="16" w:author="  " w:date="2004-03-07T16:09:00Z">
              <w:r>
                <w:rPr>
                  <w:rFonts w:hint="cs"/>
                  <w:b/>
                  <w:bCs/>
                  <w:sz w:val="24"/>
                  <w:rtl/>
                </w:rPr>
                <w:delText>בפני:</w:delText>
              </w:r>
            </w:del>
          </w:p>
        </w:tc>
        <w:tc>
          <w:tcPr>
            <w:tcW w:w="4423" w:type="dxa"/>
            <w:tcBorders>
              <w:top w:val="single" w:sz="4" w:space="0" w:color="auto"/>
              <w:left w:val="single" w:sz="4" w:space="0" w:color="auto"/>
              <w:bottom w:val="single" w:sz="4" w:space="0" w:color="auto"/>
              <w:right w:val="single" w:sz="4" w:space="0" w:color="auto"/>
            </w:tcBorders>
            <w:tcPrChange w:id="17" w:author="eli" w:date="2010-03-14T03:10:00Z">
              <w:tcPr>
                <w:tcW w:w="4423" w:type="dxa"/>
                <w:tcBorders>
                  <w:top w:val="single" w:sz="4" w:space="0" w:color="auto"/>
                  <w:left w:val="single" w:sz="4" w:space="0" w:color="auto"/>
                  <w:bottom w:val="single" w:sz="4" w:space="0" w:color="auto"/>
                  <w:right w:val="single" w:sz="4" w:space="0" w:color="auto"/>
                </w:tcBorders>
              </w:tcPr>
            </w:tcPrChange>
          </w:tcPr>
          <w:p w14:paraId="4CCF6855" w14:textId="77777777" w:rsidR="00F64D41" w:rsidRDefault="00F64D41">
            <w:pPr>
              <w:spacing w:after="80" w:line="320" w:lineRule="exact"/>
              <w:rPr>
                <w:del w:id="18" w:author="  " w:date="2004-03-07T16:09:00Z"/>
                <w:b/>
                <w:bCs/>
                <w:sz w:val="24"/>
                <w:rtl/>
              </w:rPr>
            </w:pPr>
            <w:del w:id="19" w:author="  " w:date="2004-03-07T16:09:00Z">
              <w:r>
                <w:rPr>
                  <w:rFonts w:hint="cs"/>
                  <w:b/>
                  <w:bCs/>
                  <w:sz w:val="24"/>
                  <w:rtl/>
                </w:rPr>
                <w:delText>כב' הנשיא יהודה אברמוביץ- אב"ד</w:delText>
              </w:r>
            </w:del>
          </w:p>
          <w:p w14:paraId="4BE254FA" w14:textId="77777777" w:rsidR="00F64D41" w:rsidRDefault="00F64D41">
            <w:pPr>
              <w:spacing w:after="80" w:line="320" w:lineRule="exact"/>
              <w:rPr>
                <w:del w:id="20" w:author="  " w:date="2004-03-07T16:09:00Z"/>
                <w:rFonts w:hint="cs"/>
                <w:b/>
                <w:bCs/>
                <w:sz w:val="24"/>
                <w:rtl/>
              </w:rPr>
            </w:pPr>
            <w:del w:id="21" w:author="  " w:date="2004-03-07T16:09:00Z">
              <w:r>
                <w:rPr>
                  <w:rFonts w:hint="cs"/>
                  <w:b/>
                  <w:bCs/>
                  <w:sz w:val="24"/>
                  <w:rtl/>
                </w:rPr>
                <w:delText>כב' השופט חיים גלפז</w:delText>
              </w:r>
            </w:del>
          </w:p>
          <w:p w14:paraId="44E2DB54" w14:textId="77777777" w:rsidR="00F64D41" w:rsidRDefault="00F64D41">
            <w:pPr>
              <w:spacing w:after="80" w:line="320" w:lineRule="exact"/>
              <w:rPr>
                <w:b/>
                <w:bCs/>
                <w:sz w:val="24"/>
              </w:rPr>
            </w:pPr>
            <w:del w:id="22" w:author="  " w:date="2004-03-07T16:09:00Z">
              <w:r>
                <w:rPr>
                  <w:rFonts w:hint="cs"/>
                  <w:b/>
                  <w:bCs/>
                  <w:sz w:val="24"/>
                  <w:rtl/>
                </w:rPr>
                <w:delText>כב' השופט ניסים ממן</w:delText>
              </w:r>
            </w:del>
          </w:p>
        </w:tc>
        <w:tc>
          <w:tcPr>
            <w:tcW w:w="124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Change w:id="23" w:author="eli" w:date="2010-03-14T03:10:00Z">
              <w:tcPr>
                <w:tcW w:w="124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tcPrChange>
          </w:tcPr>
          <w:p w14:paraId="4E04FD8E" w14:textId="77777777" w:rsidR="00F64D41" w:rsidRDefault="00F64D41">
            <w:pPr>
              <w:spacing w:after="80" w:line="320" w:lineRule="exact"/>
              <w:rPr>
                <w:b/>
                <w:bCs/>
                <w:sz w:val="24"/>
              </w:rPr>
            </w:pPr>
            <w:del w:id="24" w:author="  " w:date="2004-03-07T16:09:00Z">
              <w:r>
                <w:rPr>
                  <w:rtl/>
                </w:rPr>
                <w:delText> </w:delText>
              </w:r>
            </w:del>
          </w:p>
        </w:tc>
        <w:tc>
          <w:tcPr>
            <w:tcW w:w="1668" w:type="dxa"/>
            <w:tcBorders>
              <w:top w:val="single" w:sz="4" w:space="0" w:color="auto"/>
              <w:left w:val="single" w:sz="4" w:space="0" w:color="auto"/>
              <w:bottom w:val="single" w:sz="4" w:space="0" w:color="auto"/>
              <w:right w:val="single" w:sz="4" w:space="0" w:color="auto"/>
            </w:tcBorders>
            <w:tcPrChange w:id="25" w:author="eli" w:date="2010-03-14T03:10:00Z">
              <w:tcPr>
                <w:tcW w:w="1668" w:type="dxa"/>
                <w:tcBorders>
                  <w:top w:val="single" w:sz="4" w:space="0" w:color="auto"/>
                  <w:left w:val="single" w:sz="4" w:space="0" w:color="auto"/>
                  <w:bottom w:val="single" w:sz="4" w:space="0" w:color="auto"/>
                  <w:right w:val="single" w:sz="4" w:space="0" w:color="auto"/>
                </w:tcBorders>
              </w:tcPr>
            </w:tcPrChange>
          </w:tcPr>
          <w:p w14:paraId="30801AD6" w14:textId="77777777" w:rsidR="00F64D41" w:rsidRDefault="00F64D41">
            <w:pPr>
              <w:spacing w:after="80" w:line="320" w:lineRule="exact"/>
              <w:rPr>
                <w:b/>
                <w:bCs/>
                <w:sz w:val="24"/>
              </w:rPr>
            </w:pPr>
            <w:del w:id="26" w:author="  " w:date="2004-03-07T16:09:00Z">
              <w:r>
                <w:rPr>
                  <w:rtl/>
                </w:rPr>
                <w:delText> </w:delText>
              </w:r>
            </w:del>
          </w:p>
        </w:tc>
      </w:tr>
      <w:bookmarkEnd w:id="15"/>
    </w:tbl>
    <w:p w14:paraId="309ECB83" w14:textId="77777777" w:rsidR="00E71653" w:rsidRDefault="00E71653">
      <w:pPr>
        <w:rPr>
          <w:del w:id="27" w:author="  " w:date="2004-03-07T16:08:00Z"/>
          <w:rFonts w:hint="cs"/>
          <w:szCs w:val="22"/>
          <w:rtl/>
        </w:rPr>
      </w:pPr>
    </w:p>
    <w:p w14:paraId="56F23422" w14:textId="77777777" w:rsidR="00E71653" w:rsidRDefault="00E71653">
      <w:pPr>
        <w:pStyle w:val="Header"/>
        <w:jc w:val="left"/>
        <w:rPr>
          <w:del w:id="28" w:author="  " w:date="2004-03-07T16:08:00Z"/>
          <w:rFonts w:hint="cs"/>
          <w:szCs w:val="20"/>
          <w:rtl/>
        </w:rPr>
      </w:pPr>
    </w:p>
    <w:p w14:paraId="24C6EA80" w14:textId="77777777" w:rsidR="00E71653" w:rsidRDefault="00E71653">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Change w:id="29" w:author="eli" w:date="2010-03-14T03:10:00Z">
          <w:tblPr>
            <w:tblW w:w="8591" w:type="dxa"/>
            <w:tblInd w:w="56" w:type="dxa"/>
            <w:tblCellMar>
              <w:left w:w="107" w:type="dxa"/>
              <w:right w:w="107" w:type="dxa"/>
            </w:tblCellMar>
            <w:tblLook w:val="0000" w:firstRow="0" w:lastRow="0" w:firstColumn="0" w:lastColumn="0" w:noHBand="0" w:noVBand="0"/>
          </w:tblPr>
        </w:tblPrChange>
      </w:tblPr>
      <w:tblGrid>
        <w:gridCol w:w="1362"/>
        <w:gridCol w:w="3174"/>
        <w:gridCol w:w="1646"/>
        <w:gridCol w:w="2409"/>
        <w:tblGridChange w:id="30">
          <w:tblGrid>
            <w:gridCol w:w="1362"/>
            <w:gridCol w:w="3174"/>
            <w:gridCol w:w="1646"/>
            <w:gridCol w:w="2409"/>
          </w:tblGrid>
        </w:tblGridChange>
      </w:tblGrid>
      <w:tr w:rsidR="00F64D41" w14:paraId="21BAE0B4" w14:textId="77777777" w:rsidTr="00F64D41">
        <w:tc>
          <w:tcPr>
            <w:tcW w:w="1362" w:type="dxa"/>
            <w:tcPrChange w:id="31" w:author="eli" w:date="2010-03-14T03:10:00Z">
              <w:tcPr>
                <w:tcW w:w="1362" w:type="dxa"/>
              </w:tcPr>
            </w:tcPrChange>
          </w:tcPr>
          <w:p w14:paraId="7E1EE46C" w14:textId="77777777" w:rsidR="00F64D41" w:rsidRDefault="00F64D41">
            <w:pPr>
              <w:spacing w:after="80" w:line="320" w:lineRule="exact"/>
              <w:rPr>
                <w:b/>
                <w:bCs/>
                <w:szCs w:val="26"/>
              </w:rPr>
            </w:pPr>
            <w:bookmarkStart w:id="32" w:name="שם_א" w:colFirst="1" w:colLast="1"/>
            <w:bookmarkStart w:id="33" w:name="FirstAppellant"/>
            <w:r>
              <w:rPr>
                <w:rFonts w:hint="cs"/>
                <w:b/>
                <w:bCs/>
                <w:rtl/>
              </w:rPr>
              <w:t>בעניין:</w:t>
            </w:r>
          </w:p>
        </w:tc>
        <w:tc>
          <w:tcPr>
            <w:tcW w:w="4820" w:type="dxa"/>
            <w:gridSpan w:val="2"/>
            <w:tcPrChange w:id="34" w:author="eli" w:date="2010-03-14T03:10:00Z">
              <w:tcPr>
                <w:tcW w:w="4820" w:type="dxa"/>
                <w:gridSpan w:val="2"/>
              </w:tcPr>
            </w:tcPrChange>
          </w:tcPr>
          <w:p w14:paraId="022DFEB8" w14:textId="77777777" w:rsidR="00F64D41" w:rsidRDefault="00F64D41">
            <w:pPr>
              <w:spacing w:after="80" w:line="320" w:lineRule="exact"/>
              <w:rPr>
                <w:b/>
                <w:bCs/>
              </w:rPr>
            </w:pPr>
            <w:r>
              <w:rPr>
                <w:rFonts w:hint="cs"/>
                <w:b/>
                <w:bCs/>
                <w:rtl/>
              </w:rPr>
              <w:t xml:space="preserve">מדינת ישראל </w:t>
            </w:r>
          </w:p>
        </w:tc>
        <w:tc>
          <w:tcPr>
            <w:tcW w:w="2409" w:type="dxa"/>
            <w:tcPrChange w:id="35" w:author="eli" w:date="2010-03-14T03:10:00Z">
              <w:tcPr>
                <w:tcW w:w="2409" w:type="dxa"/>
              </w:tcPr>
            </w:tcPrChange>
          </w:tcPr>
          <w:p w14:paraId="39919982" w14:textId="77777777" w:rsidR="00F64D41" w:rsidRDefault="00F64D41">
            <w:pPr>
              <w:spacing w:after="80" w:line="320" w:lineRule="exact"/>
              <w:rPr>
                <w:b/>
                <w:bCs/>
              </w:rPr>
            </w:pPr>
            <w:r>
              <w:rPr>
                <w:rtl/>
              </w:rPr>
              <w:t> </w:t>
            </w:r>
          </w:p>
        </w:tc>
      </w:tr>
      <w:tr w:rsidR="00F64D41" w14:paraId="5CD27D76" w14:textId="77777777" w:rsidTr="00F64D41">
        <w:tc>
          <w:tcPr>
            <w:tcW w:w="1362" w:type="dxa"/>
            <w:tcPrChange w:id="36" w:author="eli" w:date="2010-03-14T03:10:00Z">
              <w:tcPr>
                <w:tcW w:w="1362" w:type="dxa"/>
              </w:tcPr>
            </w:tcPrChange>
          </w:tcPr>
          <w:p w14:paraId="194B2705" w14:textId="77777777" w:rsidR="00F64D41" w:rsidRDefault="00F64D41">
            <w:pPr>
              <w:spacing w:after="80" w:line="320" w:lineRule="exact"/>
              <w:rPr>
                <w:b/>
                <w:bCs/>
                <w:szCs w:val="26"/>
              </w:rPr>
            </w:pPr>
            <w:bookmarkStart w:id="37" w:name="כינוי_א" w:colFirst="3" w:colLast="3"/>
            <w:bookmarkStart w:id="38" w:name="FirstLawyer"/>
            <w:bookmarkEnd w:id="32"/>
            <w:bookmarkEnd w:id="33"/>
            <w:r>
              <w:rPr>
                <w:rtl/>
              </w:rPr>
              <w:t> </w:t>
            </w:r>
          </w:p>
        </w:tc>
        <w:tc>
          <w:tcPr>
            <w:tcW w:w="3174" w:type="dxa"/>
            <w:tcPrChange w:id="39" w:author="eli" w:date="2010-03-14T03:10:00Z">
              <w:tcPr>
                <w:tcW w:w="3174" w:type="dxa"/>
              </w:tcPr>
            </w:tcPrChange>
          </w:tcPr>
          <w:p w14:paraId="7324A52F" w14:textId="77777777" w:rsidR="00F64D41" w:rsidRDefault="00F64D41">
            <w:pPr>
              <w:spacing w:after="80" w:line="320" w:lineRule="exact"/>
              <w:rPr>
                <w:sz w:val="24"/>
                <w:szCs w:val="24"/>
              </w:rPr>
            </w:pPr>
            <w:bookmarkStart w:id="40" w:name="בא_כוח_א"/>
            <w:bookmarkEnd w:id="40"/>
            <w:r>
              <w:rPr>
                <w:rFonts w:hint="cs"/>
                <w:sz w:val="24"/>
                <w:szCs w:val="24"/>
                <w:rtl/>
              </w:rPr>
              <w:t>ע"י ב"כ עו"ד אילנה ירושלמי</w:t>
            </w:r>
          </w:p>
        </w:tc>
        <w:tc>
          <w:tcPr>
            <w:tcW w:w="1646" w:type="dxa"/>
            <w:tcPrChange w:id="41" w:author="eli" w:date="2010-03-14T03:10:00Z">
              <w:tcPr>
                <w:tcW w:w="1646" w:type="dxa"/>
              </w:tcPr>
            </w:tcPrChange>
          </w:tcPr>
          <w:p w14:paraId="5FE1E905" w14:textId="77777777" w:rsidR="00F64D41" w:rsidRDefault="00F64D41">
            <w:pPr>
              <w:spacing w:after="80" w:line="320" w:lineRule="exact"/>
              <w:rPr>
                <w:b/>
                <w:bCs/>
              </w:rPr>
            </w:pPr>
            <w:r>
              <w:rPr>
                <w:rtl/>
              </w:rPr>
              <w:t> </w:t>
            </w:r>
          </w:p>
        </w:tc>
        <w:tc>
          <w:tcPr>
            <w:tcW w:w="2409" w:type="dxa"/>
            <w:tcPrChange w:id="42" w:author="eli" w:date="2010-03-14T03:10:00Z">
              <w:tcPr>
                <w:tcW w:w="2409" w:type="dxa"/>
              </w:tcPr>
            </w:tcPrChange>
          </w:tcPr>
          <w:p w14:paraId="78B542D9" w14:textId="77777777" w:rsidR="00F64D41" w:rsidRDefault="00F64D41">
            <w:pPr>
              <w:spacing w:after="80" w:line="320" w:lineRule="exact"/>
              <w:rPr>
                <w:b/>
                <w:bCs/>
              </w:rPr>
            </w:pPr>
            <w:r>
              <w:rPr>
                <w:rFonts w:hint="cs"/>
                <w:b/>
                <w:bCs/>
                <w:rtl/>
              </w:rPr>
              <w:t>המאשימה</w:t>
            </w:r>
          </w:p>
        </w:tc>
      </w:tr>
      <w:bookmarkEnd w:id="37"/>
      <w:bookmarkEnd w:id="38"/>
      <w:tr w:rsidR="00F64D41" w14:paraId="675E82B1" w14:textId="77777777" w:rsidTr="00F64D41">
        <w:tc>
          <w:tcPr>
            <w:tcW w:w="1362" w:type="dxa"/>
            <w:tcPrChange w:id="43" w:author="eli" w:date="2010-03-14T03:10:00Z">
              <w:tcPr>
                <w:tcW w:w="1362" w:type="dxa"/>
              </w:tcPr>
            </w:tcPrChange>
          </w:tcPr>
          <w:p w14:paraId="1223F0CF" w14:textId="77777777" w:rsidR="00F64D41" w:rsidRDefault="00F64D41">
            <w:pPr>
              <w:spacing w:after="80" w:line="320" w:lineRule="exact"/>
              <w:rPr>
                <w:b/>
                <w:bCs/>
              </w:rPr>
            </w:pPr>
            <w:r>
              <w:rPr>
                <w:rtl/>
              </w:rPr>
              <w:t> </w:t>
            </w:r>
          </w:p>
        </w:tc>
        <w:tc>
          <w:tcPr>
            <w:tcW w:w="4820" w:type="dxa"/>
            <w:gridSpan w:val="2"/>
            <w:tcPrChange w:id="44" w:author="eli" w:date="2010-03-14T03:10:00Z">
              <w:tcPr>
                <w:tcW w:w="4820" w:type="dxa"/>
                <w:gridSpan w:val="2"/>
              </w:tcPr>
            </w:tcPrChange>
          </w:tcPr>
          <w:p w14:paraId="07D9FFFB" w14:textId="77777777" w:rsidR="00F64D41" w:rsidRDefault="00F64D41">
            <w:pPr>
              <w:spacing w:after="80" w:line="320" w:lineRule="exact"/>
              <w:rPr>
                <w:del w:id="45" w:author="eli" w:date="2004-03-07T16:36:00Z"/>
                <w:b/>
                <w:bCs/>
              </w:rPr>
            </w:pPr>
          </w:p>
          <w:p w14:paraId="513DFE4C" w14:textId="77777777" w:rsidR="00F64D41" w:rsidRDefault="00F64D41">
            <w:pPr>
              <w:spacing w:after="80" w:line="320" w:lineRule="exact"/>
              <w:rPr>
                <w:del w:id="46" w:author="eli" w:date="2004-03-07T16:36:00Z"/>
                <w:rFonts w:hint="cs"/>
                <w:b/>
                <w:bCs/>
                <w:rtl/>
              </w:rPr>
            </w:pPr>
            <w:r>
              <w:rPr>
                <w:rFonts w:hint="cs"/>
                <w:b/>
                <w:bCs/>
                <w:rtl/>
              </w:rPr>
              <w:t>נ  ג  ד</w:t>
            </w:r>
          </w:p>
          <w:p w14:paraId="525199B4" w14:textId="77777777" w:rsidR="00F64D41" w:rsidRDefault="00F64D41">
            <w:pPr>
              <w:spacing w:after="80" w:line="320" w:lineRule="exact"/>
              <w:jc w:val="center"/>
              <w:rPr>
                <w:b/>
                <w:bCs/>
              </w:rPr>
            </w:pPr>
          </w:p>
        </w:tc>
        <w:tc>
          <w:tcPr>
            <w:tcW w:w="2409" w:type="dxa"/>
            <w:tcPrChange w:id="47" w:author="eli" w:date="2010-03-14T03:10:00Z">
              <w:tcPr>
                <w:tcW w:w="2409" w:type="dxa"/>
              </w:tcPr>
            </w:tcPrChange>
          </w:tcPr>
          <w:p w14:paraId="1F825E0B" w14:textId="77777777" w:rsidR="00F64D41" w:rsidRDefault="00F64D41">
            <w:pPr>
              <w:spacing w:after="80" w:line="320" w:lineRule="exact"/>
              <w:rPr>
                <w:b/>
                <w:bCs/>
              </w:rPr>
            </w:pPr>
            <w:r>
              <w:rPr>
                <w:rtl/>
              </w:rPr>
              <w:t> </w:t>
            </w:r>
          </w:p>
        </w:tc>
      </w:tr>
      <w:tr w:rsidR="00F64D41" w14:paraId="2A683C5A" w14:textId="77777777" w:rsidTr="00F64D41">
        <w:tc>
          <w:tcPr>
            <w:tcW w:w="1362" w:type="dxa"/>
            <w:tcPrChange w:id="48" w:author="eli" w:date="2010-03-14T03:10:00Z">
              <w:tcPr>
                <w:tcW w:w="1362" w:type="dxa"/>
              </w:tcPr>
            </w:tcPrChange>
          </w:tcPr>
          <w:p w14:paraId="2FC8B112" w14:textId="77777777" w:rsidR="00F64D41" w:rsidRDefault="00F64D41">
            <w:pPr>
              <w:spacing w:after="80" w:line="320" w:lineRule="exact"/>
              <w:rPr>
                <w:b/>
                <w:bCs/>
                <w:szCs w:val="26"/>
              </w:rPr>
            </w:pPr>
            <w:bookmarkStart w:id="49" w:name="שם_ב" w:colFirst="1" w:colLast="1"/>
            <w:r>
              <w:rPr>
                <w:rtl/>
              </w:rPr>
              <w:t> </w:t>
            </w:r>
          </w:p>
        </w:tc>
        <w:tc>
          <w:tcPr>
            <w:tcW w:w="4820" w:type="dxa"/>
            <w:gridSpan w:val="2"/>
            <w:tcPrChange w:id="50" w:author="eli" w:date="2010-03-14T03:10:00Z">
              <w:tcPr>
                <w:tcW w:w="4820" w:type="dxa"/>
                <w:gridSpan w:val="2"/>
              </w:tcPr>
            </w:tcPrChange>
          </w:tcPr>
          <w:p w14:paraId="413DC12D" w14:textId="77777777" w:rsidR="00F64D41" w:rsidRDefault="00F64D41">
            <w:pPr>
              <w:spacing w:after="80" w:line="320" w:lineRule="exact"/>
              <w:rPr>
                <w:b/>
                <w:bCs/>
              </w:rPr>
            </w:pPr>
            <w:del w:id="51" w:author="  " w:date="2004-03-07T16:17:00Z">
              <w:r>
                <w:rPr>
                  <w:rFonts w:hint="cs"/>
                  <w:b/>
                  <w:bCs/>
                  <w:rtl/>
                </w:rPr>
                <w:delText>אמנון בן יצחק סעדה</w:delText>
              </w:r>
            </w:del>
            <w:ins w:id="52" w:author="  " w:date="2004-03-07T16:17:00Z">
              <w:r>
                <w:rPr>
                  <w:rFonts w:hint="cs"/>
                  <w:b/>
                  <w:bCs/>
                  <w:rtl/>
                </w:rPr>
                <w:t>פלוני</w:t>
              </w:r>
            </w:ins>
          </w:p>
        </w:tc>
        <w:tc>
          <w:tcPr>
            <w:tcW w:w="2409" w:type="dxa"/>
            <w:tcPrChange w:id="53" w:author="eli" w:date="2010-03-14T03:10:00Z">
              <w:tcPr>
                <w:tcW w:w="2409" w:type="dxa"/>
              </w:tcPr>
            </w:tcPrChange>
          </w:tcPr>
          <w:p w14:paraId="7928B9AE" w14:textId="77777777" w:rsidR="00F64D41" w:rsidRDefault="00F64D41">
            <w:pPr>
              <w:spacing w:after="80" w:line="320" w:lineRule="exact"/>
              <w:rPr>
                <w:b/>
                <w:bCs/>
              </w:rPr>
            </w:pPr>
            <w:r>
              <w:rPr>
                <w:rtl/>
              </w:rPr>
              <w:t> </w:t>
            </w:r>
          </w:p>
        </w:tc>
      </w:tr>
      <w:tr w:rsidR="00F64D41" w14:paraId="389F45B8" w14:textId="77777777" w:rsidTr="00F64D41">
        <w:tc>
          <w:tcPr>
            <w:tcW w:w="1362" w:type="dxa"/>
            <w:tcPrChange w:id="54" w:author="eli" w:date="2010-03-14T03:10:00Z">
              <w:tcPr>
                <w:tcW w:w="1362" w:type="dxa"/>
              </w:tcPr>
            </w:tcPrChange>
          </w:tcPr>
          <w:p w14:paraId="7BE01126" w14:textId="77777777" w:rsidR="00F64D41" w:rsidRDefault="00F64D41">
            <w:pPr>
              <w:spacing w:after="80" w:line="320" w:lineRule="exact"/>
              <w:rPr>
                <w:b/>
                <w:bCs/>
                <w:szCs w:val="26"/>
              </w:rPr>
            </w:pPr>
            <w:bookmarkStart w:id="55" w:name="כינוי_ב" w:colFirst="3" w:colLast="3"/>
            <w:bookmarkEnd w:id="49"/>
            <w:r>
              <w:rPr>
                <w:rtl/>
              </w:rPr>
              <w:t> </w:t>
            </w:r>
          </w:p>
        </w:tc>
        <w:tc>
          <w:tcPr>
            <w:tcW w:w="3174" w:type="dxa"/>
            <w:tcPrChange w:id="56" w:author="eli" w:date="2010-03-14T03:10:00Z">
              <w:tcPr>
                <w:tcW w:w="3174" w:type="dxa"/>
              </w:tcPr>
            </w:tcPrChange>
          </w:tcPr>
          <w:p w14:paraId="5DFED172" w14:textId="77777777" w:rsidR="00F64D41" w:rsidRDefault="00F64D41">
            <w:pPr>
              <w:spacing w:after="80" w:line="320" w:lineRule="exact"/>
              <w:rPr>
                <w:sz w:val="24"/>
                <w:szCs w:val="24"/>
              </w:rPr>
            </w:pPr>
            <w:bookmarkStart w:id="57" w:name="בא_כוח_ב"/>
            <w:bookmarkEnd w:id="57"/>
            <w:r>
              <w:rPr>
                <w:rFonts w:hint="cs"/>
                <w:sz w:val="24"/>
                <w:szCs w:val="24"/>
                <w:rtl/>
              </w:rPr>
              <w:t>ע"י ב"כ עו"ד פאר</w:t>
            </w:r>
          </w:p>
        </w:tc>
        <w:tc>
          <w:tcPr>
            <w:tcW w:w="1646" w:type="dxa"/>
            <w:tcPrChange w:id="58" w:author="eli" w:date="2010-03-14T03:10:00Z">
              <w:tcPr>
                <w:tcW w:w="1646" w:type="dxa"/>
              </w:tcPr>
            </w:tcPrChange>
          </w:tcPr>
          <w:p w14:paraId="13B5D8F6" w14:textId="77777777" w:rsidR="00F64D41" w:rsidRDefault="00F64D41">
            <w:pPr>
              <w:spacing w:after="80" w:line="320" w:lineRule="exact"/>
              <w:rPr>
                <w:b/>
                <w:bCs/>
              </w:rPr>
            </w:pPr>
            <w:r>
              <w:rPr>
                <w:rtl/>
              </w:rPr>
              <w:t> </w:t>
            </w:r>
          </w:p>
        </w:tc>
        <w:tc>
          <w:tcPr>
            <w:tcW w:w="2409" w:type="dxa"/>
            <w:tcPrChange w:id="59" w:author="eli" w:date="2010-03-14T03:10:00Z">
              <w:tcPr>
                <w:tcW w:w="2409" w:type="dxa"/>
              </w:tcPr>
            </w:tcPrChange>
          </w:tcPr>
          <w:p w14:paraId="425100FA" w14:textId="77777777" w:rsidR="00F64D41" w:rsidRDefault="00F64D41">
            <w:pPr>
              <w:spacing w:after="80" w:line="320" w:lineRule="exact"/>
              <w:rPr>
                <w:b/>
                <w:bCs/>
              </w:rPr>
            </w:pPr>
            <w:r>
              <w:rPr>
                <w:rFonts w:hint="cs"/>
                <w:b/>
                <w:bCs/>
                <w:rtl/>
              </w:rPr>
              <w:t>הנאשם</w:t>
            </w:r>
          </w:p>
        </w:tc>
      </w:tr>
    </w:tbl>
    <w:bookmarkEnd w:id="55"/>
    <w:p w14:paraId="514287F2" w14:textId="77777777" w:rsidR="00E71653" w:rsidRDefault="00E71653">
      <w:pPr>
        <w:spacing w:after="80" w:line="320" w:lineRule="exact"/>
        <w:rPr>
          <w:b/>
          <w:bCs/>
          <w:rtl/>
        </w:rPr>
      </w:pPr>
      <w:r>
        <w:rPr>
          <w:rFonts w:hint="cs"/>
          <w:b/>
          <w:bCs/>
          <w:rtl/>
        </w:rPr>
        <w:t> </w:t>
      </w:r>
    </w:p>
    <w:p w14:paraId="00664288" w14:textId="77777777" w:rsidR="00E71653" w:rsidRPr="008553A5" w:rsidRDefault="00E71653">
      <w:pPr>
        <w:pStyle w:val="Heading5"/>
        <w:keepNext w:val="0"/>
        <w:numPr>
          <w:ins w:id="60" w:author="eli" w:date="2004-03-07T16:37:00Z"/>
        </w:numPr>
        <w:pBdr>
          <w:top w:val="single" w:sz="4" w:space="1" w:color="auto"/>
          <w:left w:val="single" w:sz="4" w:space="4" w:color="auto"/>
          <w:bottom w:val="single" w:sz="4" w:space="1" w:color="auto"/>
          <w:right w:val="single" w:sz="4" w:space="4" w:color="auto"/>
        </w:pBdr>
        <w:rPr>
          <w:del w:id="61" w:author="Unknown"/>
          <w:rFonts w:cs="FrankRuehl" w:hint="cs"/>
          <w:szCs w:val="28"/>
          <w:rtl/>
        </w:rPr>
      </w:pPr>
      <w:bookmarkStart w:id="62" w:name="סוג_מסמך"/>
      <w:bookmarkEnd w:id="62"/>
    </w:p>
    <w:p w14:paraId="6E13194B" w14:textId="77777777" w:rsidR="00E71653" w:rsidRPr="008553A5" w:rsidRDefault="00E71653">
      <w:pPr>
        <w:numPr>
          <w:ins w:id="63" w:author="eli" w:date="2004-03-07T16:37:00Z"/>
        </w:numPr>
        <w:pBdr>
          <w:top w:val="single" w:sz="4" w:space="1" w:color="auto"/>
          <w:left w:val="single" w:sz="4" w:space="4" w:color="auto"/>
          <w:bottom w:val="single" w:sz="4" w:space="1" w:color="auto"/>
          <w:right w:val="single" w:sz="4" w:space="4" w:color="auto"/>
        </w:pBdr>
        <w:jc w:val="center"/>
        <w:rPr>
          <w:ins w:id="64" w:author="eli" w:date="2004-03-07T16:37:00Z"/>
          <w:rFonts w:cs="FrankRuehl" w:hint="cs"/>
          <w:rtl/>
        </w:rPr>
      </w:pPr>
      <w:ins w:id="65" w:author="eli" w:date="2004-03-07T16:37:00Z">
        <w:r w:rsidRPr="008553A5">
          <w:rPr>
            <w:rFonts w:cs="FrankRuehl" w:hint="cs"/>
            <w:b/>
            <w:bCs/>
            <w:rtl/>
          </w:rPr>
          <w:t>לערעור בעליון (נדחה)</w:t>
        </w:r>
      </w:ins>
      <w:ins w:id="66" w:author="eli" w:date="2004-03-07T16:39:00Z">
        <w:r w:rsidRPr="008553A5">
          <w:rPr>
            <w:rFonts w:cs="FrankRuehl" w:hint="cs"/>
            <w:b/>
            <w:bCs/>
            <w:rtl/>
          </w:rPr>
          <w:t>:</w:t>
        </w:r>
      </w:ins>
      <w:ins w:id="67" w:author="eli" w:date="2004-03-07T16:37:00Z">
        <w:r w:rsidRPr="008553A5">
          <w:rPr>
            <w:rFonts w:cs="FrankRuehl" w:hint="cs"/>
            <w:b/>
            <w:bCs/>
            <w:rtl/>
          </w:rPr>
          <w:t xml:space="preserve"> </w:t>
        </w:r>
      </w:ins>
      <w:ins w:id="68" w:author="eli" w:date="2004-03-07T16:40:00Z">
        <w:r w:rsidRPr="0058253C">
          <w:rPr>
            <w:rFonts w:cs="FrankRuehl"/>
            <w:b/>
            <w:bCs/>
            <w:color w:val="000000"/>
            <w:sz w:val="22"/>
            <w:rtl/>
            <w:rPrChange w:id="69" w:author="hofit" w:date="2017-11-12T09:43:00Z">
              <w:rPr>
                <w:rStyle w:val="Hyperlink"/>
                <w:rFonts w:cs="FrankRuehl"/>
                <w:b/>
                <w:bCs/>
                <w:sz w:val="22"/>
                <w:rtl/>
              </w:rPr>
            </w:rPrChange>
          </w:rPr>
          <w:t>עפ 8159/01 פלוני נ' מ</w:t>
        </w:r>
        <w:r w:rsidRPr="0058253C">
          <w:rPr>
            <w:rFonts w:cs="FrankRuehl" w:hint="cs"/>
            <w:b/>
            <w:bCs/>
            <w:color w:val="000000"/>
            <w:sz w:val="22"/>
            <w:rtl/>
            <w:rPrChange w:id="70" w:author="hofit" w:date="2017-11-12T09:43:00Z">
              <w:rPr>
                <w:rStyle w:val="Hyperlink"/>
                <w:rFonts w:cs="FrankRuehl" w:hint="cs"/>
                <w:b/>
                <w:bCs/>
                <w:sz w:val="22"/>
                <w:rtl/>
              </w:rPr>
            </w:rPrChange>
          </w:rPr>
          <w:t>"</w:t>
        </w:r>
        <w:r w:rsidRPr="0058253C">
          <w:rPr>
            <w:rFonts w:cs="FrankRuehl"/>
            <w:b/>
            <w:bCs/>
            <w:color w:val="000000"/>
            <w:sz w:val="22"/>
            <w:rtl/>
            <w:rPrChange w:id="71" w:author="hofit" w:date="2017-11-12T09:43:00Z">
              <w:rPr>
                <w:rStyle w:val="Hyperlink"/>
                <w:rFonts w:cs="FrankRuehl"/>
                <w:b/>
                <w:bCs/>
                <w:sz w:val="22"/>
                <w:rtl/>
              </w:rPr>
            </w:rPrChange>
          </w:rPr>
          <w:t>י</w:t>
        </w:r>
      </w:ins>
      <w:ins w:id="72" w:author="eli" w:date="2004-03-07T16:39:00Z">
        <w:r w:rsidRPr="008553A5">
          <w:rPr>
            <w:rFonts w:cs="FrankRuehl" w:hint="cs"/>
            <w:b/>
            <w:bCs/>
            <w:color w:val="000000"/>
            <w:sz w:val="22"/>
            <w:rtl/>
          </w:rPr>
          <w:t>,</w:t>
        </w:r>
      </w:ins>
      <w:ins w:id="73" w:author="eli" w:date="2004-03-07T16:38:00Z">
        <w:r w:rsidRPr="008553A5">
          <w:rPr>
            <w:rFonts w:cs="FrankRuehl" w:hint="cs"/>
            <w:b/>
            <w:bCs/>
            <w:color w:val="000000"/>
            <w:sz w:val="22"/>
            <w:rtl/>
          </w:rPr>
          <w:t xml:space="preserve"> </w:t>
        </w:r>
        <w:r w:rsidRPr="008553A5">
          <w:rPr>
            <w:rFonts w:cs="FrankRuehl"/>
            <w:b/>
            <w:bCs/>
            <w:color w:val="000000"/>
            <w:sz w:val="22"/>
            <w:rtl/>
          </w:rPr>
          <w:t>א' מצא</w:t>
        </w:r>
        <w:r w:rsidRPr="008553A5">
          <w:rPr>
            <w:rFonts w:cs="FrankRuehl" w:hint="cs"/>
            <w:b/>
            <w:bCs/>
            <w:color w:val="000000"/>
            <w:sz w:val="22"/>
            <w:rtl/>
          </w:rPr>
          <w:t xml:space="preserve">, </w:t>
        </w:r>
        <w:r w:rsidRPr="008553A5">
          <w:rPr>
            <w:rFonts w:cs="FrankRuehl"/>
            <w:b/>
            <w:bCs/>
            <w:color w:val="000000"/>
            <w:sz w:val="22"/>
            <w:rtl/>
          </w:rPr>
          <w:t>ט' שטרסברג-כהן</w:t>
        </w:r>
        <w:r w:rsidRPr="008553A5">
          <w:rPr>
            <w:rFonts w:cs="FrankRuehl" w:hint="cs"/>
            <w:b/>
            <w:bCs/>
            <w:color w:val="000000"/>
            <w:sz w:val="22"/>
            <w:rtl/>
          </w:rPr>
          <w:t xml:space="preserve">, </w:t>
        </w:r>
        <w:r w:rsidRPr="008553A5">
          <w:rPr>
            <w:rFonts w:cs="FrankRuehl"/>
            <w:b/>
            <w:bCs/>
            <w:color w:val="000000"/>
            <w:sz w:val="22"/>
            <w:rtl/>
          </w:rPr>
          <w:t>ד' ביניש</w:t>
        </w:r>
      </w:ins>
    </w:p>
    <w:p w14:paraId="6DBE53CC" w14:textId="77777777" w:rsidR="00243A5F" w:rsidRDefault="00243A5F">
      <w:pPr>
        <w:numPr>
          <w:ins w:id="74" w:author="eli" w:date="2004-03-07T16:39:00Z"/>
        </w:numPr>
        <w:spacing w:after="80" w:line="320" w:lineRule="exact"/>
        <w:rPr>
          <w:ins w:id="75" w:author="run" w:date="2017-12-18T16:06:00Z"/>
          <w:rtl/>
        </w:rPr>
      </w:pPr>
      <w:bookmarkStart w:id="76" w:name="LawTable"/>
      <w:bookmarkEnd w:id="76"/>
    </w:p>
    <w:p w14:paraId="39A1A395" w14:textId="77777777" w:rsidR="00243A5F" w:rsidRPr="00243A5F" w:rsidRDefault="00243A5F" w:rsidP="00243A5F">
      <w:pPr>
        <w:numPr>
          <w:ins w:id="77" w:author="eli" w:date="2004-03-07T16:39:00Z"/>
        </w:numPr>
        <w:spacing w:after="120" w:line="240" w:lineRule="exact"/>
        <w:ind w:left="283" w:hanging="283"/>
        <w:rPr>
          <w:ins w:id="78" w:author="run" w:date="2017-12-18T16:06:00Z"/>
          <w:rFonts w:ascii="FrankRuehl" w:hAnsi="FrankRuehl" w:cs="FrankRuehl"/>
          <w:sz w:val="24"/>
          <w:szCs w:val="24"/>
          <w:rtl/>
          <w:rPrChange w:id="79" w:author="run" w:date="2017-12-18T16:06:00Z">
            <w:rPr>
              <w:ins w:id="80" w:author="run" w:date="2017-12-18T16:06:00Z"/>
              <w:rtl/>
            </w:rPr>
          </w:rPrChange>
        </w:rPr>
        <w:pPrChange w:id="81" w:author="run" w:date="2017-12-18T16:06:00Z">
          <w:pPr>
            <w:spacing w:after="80" w:line="320" w:lineRule="exact"/>
          </w:pPr>
        </w:pPrChange>
      </w:pPr>
    </w:p>
    <w:p w14:paraId="090D6951" w14:textId="77777777" w:rsidR="00243A5F" w:rsidRPr="00243A5F" w:rsidRDefault="00243A5F" w:rsidP="00243A5F">
      <w:pPr>
        <w:numPr>
          <w:ins w:id="82" w:author="eli" w:date="2004-03-07T16:39:00Z"/>
        </w:numPr>
        <w:spacing w:after="120" w:line="240" w:lineRule="exact"/>
        <w:ind w:left="283" w:hanging="283"/>
        <w:rPr>
          <w:ins w:id="83" w:author="run" w:date="2017-12-18T16:06:00Z"/>
          <w:rFonts w:ascii="FrankRuehl" w:hAnsi="FrankRuehl" w:cs="FrankRuehl"/>
          <w:sz w:val="24"/>
          <w:szCs w:val="24"/>
          <w:rtl/>
          <w:rPrChange w:id="84" w:author="run" w:date="2017-12-18T16:06:00Z">
            <w:rPr>
              <w:ins w:id="85" w:author="run" w:date="2017-12-18T16:06:00Z"/>
              <w:rtl/>
            </w:rPr>
          </w:rPrChange>
        </w:rPr>
        <w:pPrChange w:id="86" w:author="run" w:date="2017-12-18T16:06:00Z">
          <w:pPr>
            <w:spacing w:after="80" w:line="320" w:lineRule="exact"/>
          </w:pPr>
        </w:pPrChange>
      </w:pPr>
      <w:ins w:id="87" w:author="run" w:date="2017-12-18T16:06:00Z">
        <w:r w:rsidRPr="00243A5F">
          <w:rPr>
            <w:rFonts w:ascii="FrankRuehl" w:hAnsi="FrankRuehl" w:cs="FrankRuehl"/>
            <w:sz w:val="24"/>
            <w:szCs w:val="24"/>
            <w:rtl/>
            <w:rPrChange w:id="88" w:author="run" w:date="2017-12-18T16:06:00Z">
              <w:rPr>
                <w:rtl/>
              </w:rPr>
            </w:rPrChange>
          </w:rPr>
          <w:t xml:space="preserve">חקיקה שאוזכרה: </w:t>
        </w:r>
      </w:ins>
    </w:p>
    <w:p w14:paraId="628E0843" w14:textId="77777777" w:rsidR="00243A5F" w:rsidRPr="00243A5F" w:rsidRDefault="00243A5F" w:rsidP="00243A5F">
      <w:pPr>
        <w:numPr>
          <w:ins w:id="89" w:author="eli" w:date="2004-03-07T16:39:00Z"/>
        </w:numPr>
        <w:spacing w:after="120" w:line="240" w:lineRule="exact"/>
        <w:ind w:left="283" w:hanging="283"/>
        <w:rPr>
          <w:ins w:id="90" w:author="run" w:date="2017-12-18T16:06:00Z"/>
          <w:rFonts w:ascii="FrankRuehl" w:hAnsi="FrankRuehl" w:cs="FrankRuehl"/>
          <w:color w:val="0000FF"/>
          <w:sz w:val="24"/>
          <w:szCs w:val="24"/>
          <w:u w:val="single"/>
          <w:rtl/>
          <w:rPrChange w:id="91" w:author="run" w:date="2017-12-18T16:06:00Z">
            <w:rPr>
              <w:ins w:id="92" w:author="run" w:date="2017-12-18T16:06:00Z"/>
              <w:color w:val="0000FF"/>
              <w:u w:val="single"/>
              <w:rtl/>
            </w:rPr>
          </w:rPrChange>
        </w:rPr>
        <w:pPrChange w:id="93" w:author="run" w:date="2017-12-18T16:06:00Z">
          <w:pPr>
            <w:spacing w:after="80" w:line="320" w:lineRule="exact"/>
          </w:pPr>
        </w:pPrChange>
      </w:pPr>
      <w:ins w:id="94" w:author="run" w:date="2017-12-18T16:06:00Z">
        <w:r w:rsidRPr="00243A5F">
          <w:rPr>
            <w:rFonts w:ascii="FrankRuehl" w:hAnsi="FrankRuehl" w:cs="FrankRuehl"/>
            <w:color w:val="0000FF"/>
            <w:sz w:val="24"/>
            <w:szCs w:val="24"/>
            <w:u w:val="single"/>
            <w:rtl/>
            <w:rPrChange w:id="95" w:author="run" w:date="2017-12-18T16:06:00Z">
              <w:rPr>
                <w:color w:val="0000FF"/>
                <w:u w:val="single"/>
                <w:rtl/>
              </w:rPr>
            </w:rPrChange>
          </w:rPr>
          <w:fldChar w:fldCharType="begin"/>
        </w:r>
        <w:r w:rsidRPr="00243A5F">
          <w:rPr>
            <w:rFonts w:ascii="FrankRuehl" w:hAnsi="FrankRuehl" w:cs="FrankRuehl"/>
            <w:color w:val="0000FF"/>
            <w:sz w:val="24"/>
            <w:szCs w:val="24"/>
            <w:u w:val="single"/>
            <w:rtl/>
            <w:rPrChange w:id="96"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97" w:author="run" w:date="2017-12-18T16:06:00Z">
              <w:rPr>
                <w:color w:val="0000FF"/>
                <w:u w:val="single"/>
              </w:rPr>
            </w:rPrChange>
          </w:rPr>
          <w:instrText>HYPERLINK</w:instrText>
        </w:r>
        <w:r w:rsidRPr="00243A5F">
          <w:rPr>
            <w:rFonts w:ascii="FrankRuehl" w:hAnsi="FrankRuehl" w:cs="FrankRuehl"/>
            <w:color w:val="0000FF"/>
            <w:sz w:val="24"/>
            <w:szCs w:val="24"/>
            <w:u w:val="single"/>
            <w:rtl/>
            <w:rPrChange w:id="98"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99" w:author="run" w:date="2017-12-18T16:06:00Z">
              <w:rPr>
                <w:color w:val="0000FF"/>
                <w:u w:val="single"/>
              </w:rPr>
            </w:rPrChange>
          </w:rPr>
          <w:instrText>http://www.nevo.co.il/law/70301</w:instrText>
        </w:r>
        <w:r w:rsidRPr="00243A5F">
          <w:rPr>
            <w:rFonts w:ascii="FrankRuehl" w:hAnsi="FrankRuehl" w:cs="FrankRuehl"/>
            <w:color w:val="0000FF"/>
            <w:sz w:val="24"/>
            <w:szCs w:val="24"/>
            <w:u w:val="single"/>
            <w:rtl/>
            <w:rPrChange w:id="100"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101" w:author="run" w:date="2017-12-18T16:06:00Z">
              <w:rPr>
                <w:color w:val="0000FF"/>
                <w:u w:val="single"/>
              </w:rPr>
            </w:rPrChange>
          </w:rPr>
        </w:r>
        <w:r w:rsidRPr="00243A5F">
          <w:rPr>
            <w:rFonts w:ascii="FrankRuehl" w:hAnsi="FrankRuehl" w:cs="FrankRuehl"/>
            <w:color w:val="0000FF"/>
            <w:sz w:val="24"/>
            <w:szCs w:val="24"/>
            <w:u w:val="single"/>
            <w:rtl/>
            <w:rPrChange w:id="102" w:author="run" w:date="2017-12-18T16:06:00Z">
              <w:rPr>
                <w:color w:val="0000FF"/>
                <w:u w:val="single"/>
                <w:rtl/>
              </w:rPr>
            </w:rPrChange>
          </w:rPr>
          <w:fldChar w:fldCharType="separate"/>
        </w:r>
      </w:ins>
      <w:r w:rsidRPr="00243A5F">
        <w:rPr>
          <w:rStyle w:val="Hyperlink"/>
          <w:rFonts w:ascii="FrankRuehl" w:hAnsi="FrankRuehl" w:cs="FrankRuehl"/>
          <w:sz w:val="24"/>
          <w:szCs w:val="24"/>
          <w:rtl/>
          <w:rPrChange w:id="103" w:author="run" w:date="2017-12-18T16:06:00Z">
            <w:rPr>
              <w:rStyle w:val="Hyperlink"/>
              <w:rtl/>
            </w:rPr>
          </w:rPrChange>
        </w:rPr>
        <w:t>חוק העונשין, תשל"ז-1977</w:t>
      </w:r>
      <w:ins w:id="104" w:author="run" w:date="2017-12-18T16:06:00Z">
        <w:r w:rsidRPr="00243A5F">
          <w:rPr>
            <w:rFonts w:ascii="FrankRuehl" w:hAnsi="FrankRuehl" w:cs="FrankRuehl"/>
            <w:color w:val="0000FF"/>
            <w:sz w:val="24"/>
            <w:szCs w:val="24"/>
            <w:u w:val="single"/>
            <w:rtl/>
            <w:rPrChange w:id="105" w:author="run" w:date="2017-12-18T16:06:00Z">
              <w:rPr>
                <w:color w:val="0000FF"/>
                <w:u w:val="single"/>
                <w:rtl/>
              </w:rPr>
            </w:rPrChange>
          </w:rPr>
          <w:fldChar w:fldCharType="end"/>
        </w:r>
        <w:r w:rsidRPr="00243A5F">
          <w:rPr>
            <w:rFonts w:ascii="FrankRuehl" w:hAnsi="FrankRuehl" w:cs="FrankRuehl"/>
            <w:color w:val="0000FF"/>
            <w:sz w:val="24"/>
            <w:szCs w:val="24"/>
            <w:u w:val="single"/>
            <w:rtl/>
            <w:rPrChange w:id="106" w:author="run" w:date="2017-12-18T16:06:00Z">
              <w:rPr>
                <w:color w:val="0000FF"/>
                <w:u w:val="single"/>
                <w:rtl/>
              </w:rPr>
            </w:rPrChange>
          </w:rPr>
          <w:t xml:space="preserve">: סע'  </w:t>
        </w:r>
        <w:r w:rsidRPr="00243A5F">
          <w:rPr>
            <w:rFonts w:ascii="FrankRuehl" w:hAnsi="FrankRuehl" w:cs="FrankRuehl"/>
            <w:color w:val="0000FF"/>
            <w:sz w:val="24"/>
            <w:szCs w:val="24"/>
            <w:u w:val="single"/>
            <w:rtl/>
            <w:rPrChange w:id="107" w:author="run" w:date="2017-12-18T16:06:00Z">
              <w:rPr>
                <w:color w:val="0000FF"/>
                <w:u w:val="single"/>
                <w:rtl/>
              </w:rPr>
            </w:rPrChange>
          </w:rPr>
          <w:fldChar w:fldCharType="begin"/>
        </w:r>
        <w:r w:rsidRPr="00243A5F">
          <w:rPr>
            <w:rFonts w:ascii="FrankRuehl" w:hAnsi="FrankRuehl" w:cs="FrankRuehl"/>
            <w:color w:val="0000FF"/>
            <w:sz w:val="24"/>
            <w:szCs w:val="24"/>
            <w:u w:val="single"/>
            <w:rtl/>
            <w:rPrChange w:id="108"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109" w:author="run" w:date="2017-12-18T16:06:00Z">
              <w:rPr>
                <w:color w:val="0000FF"/>
                <w:u w:val="single"/>
              </w:rPr>
            </w:rPrChange>
          </w:rPr>
          <w:instrText>HYPERLINK</w:instrText>
        </w:r>
        <w:r w:rsidRPr="00243A5F">
          <w:rPr>
            <w:rFonts w:ascii="FrankRuehl" w:hAnsi="FrankRuehl" w:cs="FrankRuehl"/>
            <w:color w:val="0000FF"/>
            <w:sz w:val="24"/>
            <w:szCs w:val="24"/>
            <w:u w:val="single"/>
            <w:rtl/>
            <w:rPrChange w:id="110"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111" w:author="run" w:date="2017-12-18T16:06:00Z">
              <w:rPr>
                <w:color w:val="0000FF"/>
                <w:u w:val="single"/>
              </w:rPr>
            </w:rPrChange>
          </w:rPr>
          <w:instrText>http://www.nevo.co.il/law/70301/275</w:instrText>
        </w:r>
        <w:r w:rsidRPr="00243A5F">
          <w:rPr>
            <w:rFonts w:ascii="FrankRuehl" w:hAnsi="FrankRuehl" w:cs="FrankRuehl"/>
            <w:color w:val="0000FF"/>
            <w:sz w:val="24"/>
            <w:szCs w:val="24"/>
            <w:u w:val="single"/>
            <w:rtl/>
            <w:rPrChange w:id="112"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113" w:author="run" w:date="2017-12-18T16:06:00Z">
              <w:rPr>
                <w:color w:val="0000FF"/>
                <w:u w:val="single"/>
              </w:rPr>
            </w:rPrChange>
          </w:rPr>
        </w:r>
        <w:r w:rsidRPr="00243A5F">
          <w:rPr>
            <w:rFonts w:ascii="FrankRuehl" w:hAnsi="FrankRuehl" w:cs="FrankRuehl"/>
            <w:color w:val="0000FF"/>
            <w:sz w:val="24"/>
            <w:szCs w:val="24"/>
            <w:u w:val="single"/>
            <w:rtl/>
            <w:rPrChange w:id="114" w:author="run" w:date="2017-12-18T16:06:00Z">
              <w:rPr>
                <w:color w:val="0000FF"/>
                <w:u w:val="single"/>
                <w:rtl/>
              </w:rPr>
            </w:rPrChange>
          </w:rPr>
          <w:fldChar w:fldCharType="separate"/>
        </w:r>
      </w:ins>
      <w:r w:rsidRPr="00243A5F">
        <w:rPr>
          <w:rStyle w:val="Hyperlink"/>
          <w:rFonts w:ascii="FrankRuehl" w:hAnsi="FrankRuehl" w:cs="FrankRuehl"/>
          <w:sz w:val="24"/>
          <w:szCs w:val="24"/>
          <w:rPrChange w:id="115" w:author="run" w:date="2017-12-18T16:06:00Z">
            <w:rPr>
              <w:rStyle w:val="Hyperlink"/>
            </w:rPr>
          </w:rPrChange>
        </w:rPr>
        <w:t>275</w:t>
      </w:r>
      <w:ins w:id="116" w:author="run" w:date="2017-12-18T16:06:00Z">
        <w:r w:rsidRPr="00243A5F">
          <w:rPr>
            <w:rFonts w:ascii="FrankRuehl" w:hAnsi="FrankRuehl" w:cs="FrankRuehl"/>
            <w:color w:val="0000FF"/>
            <w:sz w:val="24"/>
            <w:szCs w:val="24"/>
            <w:u w:val="single"/>
            <w:rtl/>
            <w:rPrChange w:id="117" w:author="run" w:date="2017-12-18T16:06:00Z">
              <w:rPr>
                <w:color w:val="0000FF"/>
                <w:u w:val="single"/>
                <w:rtl/>
              </w:rPr>
            </w:rPrChange>
          </w:rPr>
          <w:fldChar w:fldCharType="end"/>
        </w:r>
        <w:r w:rsidRPr="00243A5F">
          <w:rPr>
            <w:rFonts w:ascii="FrankRuehl" w:hAnsi="FrankRuehl" w:cs="FrankRuehl"/>
            <w:color w:val="0000FF"/>
            <w:sz w:val="24"/>
            <w:szCs w:val="24"/>
            <w:u w:val="single"/>
            <w:rtl/>
            <w:rPrChange w:id="118" w:author="run" w:date="2017-12-18T16:06:00Z">
              <w:rPr>
                <w:color w:val="0000FF"/>
                <w:u w:val="single"/>
                <w:rtl/>
              </w:rPr>
            </w:rPrChange>
          </w:rPr>
          <w:t xml:space="preserve">, </w:t>
        </w:r>
        <w:r w:rsidRPr="00243A5F">
          <w:rPr>
            <w:rFonts w:ascii="FrankRuehl" w:hAnsi="FrankRuehl" w:cs="FrankRuehl"/>
            <w:color w:val="0000FF"/>
            <w:sz w:val="24"/>
            <w:szCs w:val="24"/>
            <w:u w:val="single"/>
            <w:rtl/>
            <w:rPrChange w:id="119" w:author="run" w:date="2017-12-18T16:06:00Z">
              <w:rPr>
                <w:color w:val="0000FF"/>
                <w:u w:val="single"/>
                <w:rtl/>
              </w:rPr>
            </w:rPrChange>
          </w:rPr>
          <w:fldChar w:fldCharType="begin"/>
        </w:r>
        <w:r w:rsidRPr="00243A5F">
          <w:rPr>
            <w:rFonts w:ascii="FrankRuehl" w:hAnsi="FrankRuehl" w:cs="FrankRuehl"/>
            <w:color w:val="0000FF"/>
            <w:sz w:val="24"/>
            <w:szCs w:val="24"/>
            <w:u w:val="single"/>
            <w:rtl/>
            <w:rPrChange w:id="120"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121" w:author="run" w:date="2017-12-18T16:06:00Z">
              <w:rPr>
                <w:color w:val="0000FF"/>
                <w:u w:val="single"/>
              </w:rPr>
            </w:rPrChange>
          </w:rPr>
          <w:instrText>HYPERLINK</w:instrText>
        </w:r>
        <w:r w:rsidRPr="00243A5F">
          <w:rPr>
            <w:rFonts w:ascii="FrankRuehl" w:hAnsi="FrankRuehl" w:cs="FrankRuehl"/>
            <w:color w:val="0000FF"/>
            <w:sz w:val="24"/>
            <w:szCs w:val="24"/>
            <w:u w:val="single"/>
            <w:rtl/>
            <w:rPrChange w:id="122"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123" w:author="run" w:date="2017-12-18T16:06:00Z">
              <w:rPr>
                <w:color w:val="0000FF"/>
                <w:u w:val="single"/>
              </w:rPr>
            </w:rPrChange>
          </w:rPr>
          <w:instrText>http://www.nevo.co.il/law/70301/345.a.1</w:instrText>
        </w:r>
        <w:r w:rsidRPr="00243A5F">
          <w:rPr>
            <w:rFonts w:ascii="FrankRuehl" w:hAnsi="FrankRuehl" w:cs="FrankRuehl"/>
            <w:color w:val="0000FF"/>
            <w:sz w:val="24"/>
            <w:szCs w:val="24"/>
            <w:u w:val="single"/>
            <w:rtl/>
            <w:rPrChange w:id="124"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125" w:author="run" w:date="2017-12-18T16:06:00Z">
              <w:rPr>
                <w:color w:val="0000FF"/>
                <w:u w:val="single"/>
              </w:rPr>
            </w:rPrChange>
          </w:rPr>
        </w:r>
        <w:r w:rsidRPr="00243A5F">
          <w:rPr>
            <w:rFonts w:ascii="FrankRuehl" w:hAnsi="FrankRuehl" w:cs="FrankRuehl"/>
            <w:color w:val="0000FF"/>
            <w:sz w:val="24"/>
            <w:szCs w:val="24"/>
            <w:u w:val="single"/>
            <w:rtl/>
            <w:rPrChange w:id="126" w:author="run" w:date="2017-12-18T16:06:00Z">
              <w:rPr>
                <w:color w:val="0000FF"/>
                <w:u w:val="single"/>
                <w:rtl/>
              </w:rPr>
            </w:rPrChange>
          </w:rPr>
          <w:fldChar w:fldCharType="separate"/>
        </w:r>
      </w:ins>
      <w:r w:rsidRPr="00243A5F">
        <w:rPr>
          <w:rStyle w:val="Hyperlink"/>
          <w:rFonts w:ascii="FrankRuehl" w:hAnsi="FrankRuehl" w:cs="FrankRuehl"/>
          <w:sz w:val="24"/>
          <w:szCs w:val="24"/>
          <w:rPrChange w:id="127" w:author="run" w:date="2017-12-18T16:06:00Z">
            <w:rPr>
              <w:rStyle w:val="Hyperlink"/>
            </w:rPr>
          </w:rPrChange>
        </w:rPr>
        <w:t>345(</w:t>
      </w:r>
      <w:r w:rsidRPr="00243A5F">
        <w:rPr>
          <w:rStyle w:val="Hyperlink"/>
          <w:rFonts w:ascii="FrankRuehl" w:hAnsi="FrankRuehl" w:cs="FrankRuehl"/>
          <w:sz w:val="24"/>
          <w:szCs w:val="24"/>
          <w:rtl/>
          <w:rPrChange w:id="128" w:author="run" w:date="2017-12-18T16:06:00Z">
            <w:rPr>
              <w:rStyle w:val="Hyperlink"/>
              <w:rtl/>
            </w:rPr>
          </w:rPrChange>
        </w:rPr>
        <w:t>א)(1</w:t>
      </w:r>
      <w:r w:rsidRPr="00243A5F">
        <w:rPr>
          <w:rStyle w:val="Hyperlink"/>
          <w:rFonts w:ascii="FrankRuehl" w:hAnsi="FrankRuehl" w:cs="FrankRuehl"/>
          <w:sz w:val="24"/>
          <w:szCs w:val="24"/>
          <w:rPrChange w:id="129" w:author="run" w:date="2017-12-18T16:06:00Z">
            <w:rPr>
              <w:rStyle w:val="Hyperlink"/>
            </w:rPr>
          </w:rPrChange>
        </w:rPr>
        <w:t>)</w:t>
      </w:r>
      <w:ins w:id="130" w:author="run" w:date="2017-12-18T16:06:00Z">
        <w:r w:rsidRPr="00243A5F">
          <w:rPr>
            <w:rFonts w:ascii="FrankRuehl" w:hAnsi="FrankRuehl" w:cs="FrankRuehl"/>
            <w:color w:val="0000FF"/>
            <w:sz w:val="24"/>
            <w:szCs w:val="24"/>
            <w:u w:val="single"/>
            <w:rtl/>
            <w:rPrChange w:id="131" w:author="run" w:date="2017-12-18T16:06:00Z">
              <w:rPr>
                <w:color w:val="0000FF"/>
                <w:u w:val="single"/>
                <w:rtl/>
              </w:rPr>
            </w:rPrChange>
          </w:rPr>
          <w:fldChar w:fldCharType="end"/>
        </w:r>
        <w:r w:rsidRPr="00243A5F">
          <w:rPr>
            <w:rFonts w:ascii="FrankRuehl" w:hAnsi="FrankRuehl" w:cs="FrankRuehl"/>
            <w:color w:val="0000FF"/>
            <w:sz w:val="24"/>
            <w:szCs w:val="24"/>
            <w:u w:val="single"/>
            <w:rtl/>
            <w:rPrChange w:id="132" w:author="run" w:date="2017-12-18T16:06:00Z">
              <w:rPr>
                <w:color w:val="0000FF"/>
                <w:u w:val="single"/>
                <w:rtl/>
              </w:rPr>
            </w:rPrChange>
          </w:rPr>
          <w:t xml:space="preserve">, </w:t>
        </w:r>
        <w:r w:rsidRPr="00243A5F">
          <w:rPr>
            <w:rFonts w:ascii="FrankRuehl" w:hAnsi="FrankRuehl" w:cs="FrankRuehl"/>
            <w:color w:val="0000FF"/>
            <w:sz w:val="24"/>
            <w:szCs w:val="24"/>
            <w:u w:val="single"/>
            <w:rtl/>
            <w:rPrChange w:id="133" w:author="run" w:date="2017-12-18T16:06:00Z">
              <w:rPr>
                <w:color w:val="0000FF"/>
                <w:u w:val="single"/>
                <w:rtl/>
              </w:rPr>
            </w:rPrChange>
          </w:rPr>
          <w:fldChar w:fldCharType="begin"/>
        </w:r>
        <w:r w:rsidRPr="00243A5F">
          <w:rPr>
            <w:rFonts w:ascii="FrankRuehl" w:hAnsi="FrankRuehl" w:cs="FrankRuehl"/>
            <w:color w:val="0000FF"/>
            <w:sz w:val="24"/>
            <w:szCs w:val="24"/>
            <w:u w:val="single"/>
            <w:rtl/>
            <w:rPrChange w:id="134"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135" w:author="run" w:date="2017-12-18T16:06:00Z">
              <w:rPr>
                <w:color w:val="0000FF"/>
                <w:u w:val="single"/>
              </w:rPr>
            </w:rPrChange>
          </w:rPr>
          <w:instrText>HYPERLINK</w:instrText>
        </w:r>
        <w:r w:rsidRPr="00243A5F">
          <w:rPr>
            <w:rFonts w:ascii="FrankRuehl" w:hAnsi="FrankRuehl" w:cs="FrankRuehl"/>
            <w:color w:val="0000FF"/>
            <w:sz w:val="24"/>
            <w:szCs w:val="24"/>
            <w:u w:val="single"/>
            <w:rtl/>
            <w:rPrChange w:id="136"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137" w:author="run" w:date="2017-12-18T16:06:00Z">
              <w:rPr>
                <w:color w:val="0000FF"/>
                <w:u w:val="single"/>
              </w:rPr>
            </w:rPrChange>
          </w:rPr>
          <w:instrText>http://www.nevo.co.il/law/70301/345.b.1</w:instrText>
        </w:r>
        <w:r w:rsidRPr="00243A5F">
          <w:rPr>
            <w:rFonts w:ascii="FrankRuehl" w:hAnsi="FrankRuehl" w:cs="FrankRuehl"/>
            <w:color w:val="0000FF"/>
            <w:sz w:val="24"/>
            <w:szCs w:val="24"/>
            <w:u w:val="single"/>
            <w:rtl/>
            <w:rPrChange w:id="138" w:author="run" w:date="2017-12-18T16:06:00Z">
              <w:rPr>
                <w:color w:val="0000FF"/>
                <w:u w:val="single"/>
                <w:rtl/>
              </w:rPr>
            </w:rPrChange>
          </w:rPr>
          <w:instrText xml:space="preserve">" </w:instrText>
        </w:r>
        <w:r w:rsidRPr="00243A5F">
          <w:rPr>
            <w:rFonts w:ascii="FrankRuehl" w:hAnsi="FrankRuehl" w:cs="FrankRuehl"/>
            <w:color w:val="0000FF"/>
            <w:sz w:val="24"/>
            <w:szCs w:val="24"/>
            <w:u w:val="single"/>
            <w:rPrChange w:id="139" w:author="run" w:date="2017-12-18T16:06:00Z">
              <w:rPr>
                <w:color w:val="0000FF"/>
                <w:u w:val="single"/>
              </w:rPr>
            </w:rPrChange>
          </w:rPr>
        </w:r>
        <w:r w:rsidRPr="00243A5F">
          <w:rPr>
            <w:rFonts w:ascii="FrankRuehl" w:hAnsi="FrankRuehl" w:cs="FrankRuehl"/>
            <w:color w:val="0000FF"/>
            <w:sz w:val="24"/>
            <w:szCs w:val="24"/>
            <w:u w:val="single"/>
            <w:rtl/>
            <w:rPrChange w:id="140" w:author="run" w:date="2017-12-18T16:06:00Z">
              <w:rPr>
                <w:color w:val="0000FF"/>
                <w:u w:val="single"/>
                <w:rtl/>
              </w:rPr>
            </w:rPrChange>
          </w:rPr>
          <w:fldChar w:fldCharType="separate"/>
        </w:r>
      </w:ins>
      <w:r w:rsidRPr="00243A5F">
        <w:rPr>
          <w:rStyle w:val="Hyperlink"/>
          <w:rFonts w:ascii="FrankRuehl" w:hAnsi="FrankRuehl" w:cs="FrankRuehl"/>
          <w:sz w:val="24"/>
          <w:szCs w:val="24"/>
          <w:rPrChange w:id="141" w:author="run" w:date="2017-12-18T16:06:00Z">
            <w:rPr>
              <w:rStyle w:val="Hyperlink"/>
            </w:rPr>
          </w:rPrChange>
        </w:rPr>
        <w:t>345(</w:t>
      </w:r>
      <w:r w:rsidRPr="00243A5F">
        <w:rPr>
          <w:rStyle w:val="Hyperlink"/>
          <w:rFonts w:ascii="FrankRuehl" w:hAnsi="FrankRuehl" w:cs="FrankRuehl"/>
          <w:sz w:val="24"/>
          <w:szCs w:val="24"/>
          <w:rtl/>
          <w:rPrChange w:id="142" w:author="run" w:date="2017-12-18T16:06:00Z">
            <w:rPr>
              <w:rStyle w:val="Hyperlink"/>
              <w:rtl/>
            </w:rPr>
          </w:rPrChange>
        </w:rPr>
        <w:t>ב)(1</w:t>
      </w:r>
      <w:r w:rsidRPr="00243A5F">
        <w:rPr>
          <w:rStyle w:val="Hyperlink"/>
          <w:rFonts w:ascii="FrankRuehl" w:hAnsi="FrankRuehl" w:cs="FrankRuehl"/>
          <w:sz w:val="24"/>
          <w:szCs w:val="24"/>
          <w:rPrChange w:id="143" w:author="run" w:date="2017-12-18T16:06:00Z">
            <w:rPr>
              <w:rStyle w:val="Hyperlink"/>
            </w:rPr>
          </w:rPrChange>
        </w:rPr>
        <w:t>)</w:t>
      </w:r>
      <w:ins w:id="144" w:author="run" w:date="2017-12-18T16:06:00Z">
        <w:r w:rsidRPr="00243A5F">
          <w:rPr>
            <w:rFonts w:ascii="FrankRuehl" w:hAnsi="FrankRuehl" w:cs="FrankRuehl"/>
            <w:color w:val="0000FF"/>
            <w:sz w:val="24"/>
            <w:szCs w:val="24"/>
            <w:u w:val="single"/>
            <w:rtl/>
            <w:rPrChange w:id="145" w:author="run" w:date="2017-12-18T16:06:00Z">
              <w:rPr>
                <w:color w:val="0000FF"/>
                <w:u w:val="single"/>
                <w:rtl/>
              </w:rPr>
            </w:rPrChange>
          </w:rPr>
          <w:fldChar w:fldCharType="end"/>
        </w:r>
      </w:ins>
    </w:p>
    <w:p w14:paraId="7DDFE93F" w14:textId="77777777" w:rsidR="00243A5F" w:rsidRPr="00243A5F" w:rsidRDefault="00243A5F" w:rsidP="00243A5F">
      <w:pPr>
        <w:numPr>
          <w:ins w:id="146" w:author="eli" w:date="2004-03-07T16:39:00Z"/>
        </w:numPr>
        <w:spacing w:after="120" w:line="240" w:lineRule="exact"/>
        <w:ind w:left="283" w:hanging="283"/>
        <w:rPr>
          <w:ins w:id="147" w:author="run" w:date="2017-12-18T16:06:00Z"/>
          <w:rFonts w:ascii="FrankRuehl" w:hAnsi="FrankRuehl" w:cs="FrankRuehl"/>
          <w:sz w:val="24"/>
          <w:szCs w:val="24"/>
          <w:rtl/>
          <w:rPrChange w:id="148" w:author="run" w:date="2017-12-18T16:06:00Z">
            <w:rPr>
              <w:ins w:id="149" w:author="run" w:date="2017-12-18T16:06:00Z"/>
              <w:rtl/>
            </w:rPr>
          </w:rPrChange>
        </w:rPr>
        <w:pPrChange w:id="150" w:author="run" w:date="2017-12-18T16:06:00Z">
          <w:pPr>
            <w:spacing w:after="80" w:line="320" w:lineRule="exact"/>
          </w:pPr>
        </w:pPrChange>
      </w:pPr>
    </w:p>
    <w:p w14:paraId="12042035" w14:textId="77777777" w:rsidR="00243A5F" w:rsidRPr="00243A5F" w:rsidRDefault="00243A5F">
      <w:pPr>
        <w:numPr>
          <w:ins w:id="151" w:author="eli" w:date="2004-03-07T16:39:00Z"/>
        </w:numPr>
        <w:spacing w:after="80" w:line="320" w:lineRule="exact"/>
        <w:rPr>
          <w:ins w:id="152" w:author="run" w:date="2017-12-18T16:06:00Z"/>
          <w:rtl/>
        </w:rPr>
      </w:pPr>
      <w:bookmarkStart w:id="153" w:name="LawTable_End"/>
      <w:bookmarkEnd w:id="153"/>
    </w:p>
    <w:p w14:paraId="435450B8" w14:textId="77777777" w:rsidR="00243A5F" w:rsidRPr="00CB02D1" w:rsidRDefault="00243A5F">
      <w:pPr>
        <w:numPr>
          <w:ins w:id="154" w:author="eli" w:date="2004-03-07T16:39:00Z"/>
        </w:numPr>
        <w:spacing w:after="80" w:line="320" w:lineRule="exact"/>
        <w:rPr>
          <w:ins w:id="155" w:author="run" w:date="2017-12-18T16:06:00Z"/>
          <w:rtl/>
        </w:rPr>
      </w:pPr>
    </w:p>
    <w:p w14:paraId="14A976EB" w14:textId="77777777" w:rsidR="00E71653" w:rsidRPr="00243A5F" w:rsidRDefault="00E71653">
      <w:pPr>
        <w:numPr>
          <w:ins w:id="156" w:author="eli" w:date="2004-03-07T16:39:00Z"/>
        </w:numPr>
        <w:spacing w:after="80" w:line="320" w:lineRule="exact"/>
        <w:rPr>
          <w:del w:id="157" w:author="  " w:date="2004-03-07T16:08:00Z"/>
          <w:rFonts w:hint="cs"/>
          <w:rtl/>
          <w:rPrChange w:id="158" w:author="run" w:date="2017-12-18T16:06:00Z">
            <w:rPr>
              <w:del w:id="159" w:author="  " w:date="2004-03-07T16:08:00Z"/>
              <w:rFonts w:hint="cs"/>
              <w:rtl/>
            </w:rPr>
          </w:rPrChange>
        </w:rPr>
      </w:pPr>
    </w:p>
    <w:p w14:paraId="4443C134" w14:textId="77777777" w:rsidR="00E71653" w:rsidRPr="00243A5F" w:rsidRDefault="00E71653">
      <w:pPr>
        <w:numPr>
          <w:ins w:id="160" w:author="eli" w:date="2004-03-07T16:39:00Z"/>
        </w:numPr>
        <w:spacing w:after="80" w:line="320" w:lineRule="exact"/>
        <w:rPr>
          <w:ins w:id="161" w:author="eli" w:date="2004-03-07T16:39:00Z"/>
          <w:rFonts w:hint="cs"/>
          <w:rtl/>
          <w:rPrChange w:id="162" w:author="run" w:date="2017-12-18T16:06:00Z">
            <w:rPr>
              <w:ins w:id="163" w:author="eli" w:date="2004-03-07T16:39:00Z"/>
              <w:rFonts w:hint="cs"/>
              <w:rtl/>
            </w:rPr>
          </w:rPrChange>
        </w:rPr>
      </w:pPr>
    </w:p>
    <w:p w14:paraId="7657CBB1" w14:textId="77777777" w:rsidR="008553A5" w:rsidRPr="00243A5F" w:rsidDel="00243A5F" w:rsidRDefault="008553A5">
      <w:pPr>
        <w:spacing w:after="80" w:line="320" w:lineRule="exact"/>
        <w:rPr>
          <w:ins w:id="164" w:author="יותם ממן" w:date="2017-12-14T17:20:00Z"/>
          <w:del w:id="165" w:author="run" w:date="2017-12-18T16:06:00Z"/>
          <w:rtl/>
          <w:rPrChange w:id="166" w:author="run" w:date="2017-12-18T16:06:00Z">
            <w:rPr>
              <w:ins w:id="167" w:author="יותם ממן" w:date="2017-12-14T17:20:00Z"/>
              <w:del w:id="168" w:author="run" w:date="2017-12-18T16:06:00Z"/>
              <w:rtl/>
            </w:rPr>
          </w:rPrChange>
        </w:rPr>
      </w:pPr>
    </w:p>
    <w:p w14:paraId="212E4368" w14:textId="77777777" w:rsidR="008553A5" w:rsidRPr="00243A5F" w:rsidDel="00243A5F" w:rsidRDefault="008553A5" w:rsidP="008553A5">
      <w:pPr>
        <w:spacing w:after="120" w:line="240" w:lineRule="exact"/>
        <w:ind w:left="283" w:hanging="283"/>
        <w:rPr>
          <w:ins w:id="169" w:author="יותם ממן" w:date="2017-12-14T17:20:00Z"/>
          <w:del w:id="170" w:author="run" w:date="2017-12-18T16:06:00Z"/>
          <w:rFonts w:ascii="FrankRuehl" w:hAnsi="FrankRuehl" w:cs="FrankRuehl"/>
          <w:sz w:val="24"/>
          <w:szCs w:val="24"/>
          <w:rtl/>
          <w:rPrChange w:id="171" w:author="run" w:date="2017-12-18T16:06:00Z">
            <w:rPr>
              <w:ins w:id="172" w:author="יותם ממן" w:date="2017-12-14T17:20:00Z"/>
              <w:del w:id="173" w:author="run" w:date="2017-12-18T16:06:00Z"/>
              <w:rtl/>
            </w:rPr>
          </w:rPrChange>
        </w:rPr>
        <w:pPrChange w:id="174" w:author="יותם ממן" w:date="2017-12-14T17:20:00Z">
          <w:pPr>
            <w:spacing w:after="80" w:line="320" w:lineRule="exact"/>
          </w:pPr>
        </w:pPrChange>
      </w:pPr>
    </w:p>
    <w:p w14:paraId="06DCBB3C" w14:textId="77777777" w:rsidR="008553A5" w:rsidRPr="00243A5F" w:rsidDel="00243A5F" w:rsidRDefault="008553A5" w:rsidP="008553A5">
      <w:pPr>
        <w:spacing w:after="120" w:line="240" w:lineRule="exact"/>
        <w:ind w:left="283" w:hanging="283"/>
        <w:rPr>
          <w:ins w:id="175" w:author="יותם ממן" w:date="2017-12-14T17:20:00Z"/>
          <w:del w:id="176" w:author="run" w:date="2017-12-18T16:06:00Z"/>
          <w:rFonts w:ascii="FrankRuehl" w:hAnsi="FrankRuehl" w:cs="FrankRuehl"/>
          <w:sz w:val="24"/>
          <w:szCs w:val="24"/>
          <w:rtl/>
          <w:rPrChange w:id="177" w:author="run" w:date="2017-12-18T16:06:00Z">
            <w:rPr>
              <w:ins w:id="178" w:author="יותם ממן" w:date="2017-12-14T17:20:00Z"/>
              <w:del w:id="179" w:author="run" w:date="2017-12-18T16:06:00Z"/>
              <w:rtl/>
            </w:rPr>
          </w:rPrChange>
        </w:rPr>
        <w:pPrChange w:id="180" w:author="יותם ממן" w:date="2017-12-14T17:20:00Z">
          <w:pPr>
            <w:spacing w:after="80" w:line="320" w:lineRule="exact"/>
          </w:pPr>
        </w:pPrChange>
      </w:pPr>
      <w:ins w:id="181" w:author="יותם ממן" w:date="2017-12-14T17:20:00Z">
        <w:del w:id="182" w:author="run" w:date="2017-12-18T16:06:00Z">
          <w:r w:rsidRPr="00243A5F" w:rsidDel="00243A5F">
            <w:rPr>
              <w:rFonts w:ascii="FrankRuehl" w:hAnsi="FrankRuehl" w:cs="FrankRuehl"/>
              <w:sz w:val="24"/>
              <w:szCs w:val="24"/>
              <w:rtl/>
              <w:rPrChange w:id="183" w:author="run" w:date="2017-12-18T16:06:00Z">
                <w:rPr>
                  <w:rtl/>
                </w:rPr>
              </w:rPrChange>
            </w:rPr>
            <w:lastRenderedPageBreak/>
            <w:delText xml:space="preserve">חקיקה שאוזכרה: </w:delText>
          </w:r>
        </w:del>
      </w:ins>
    </w:p>
    <w:p w14:paraId="5D07A717" w14:textId="77777777" w:rsidR="008553A5" w:rsidRPr="00243A5F" w:rsidDel="00243A5F" w:rsidRDefault="008553A5" w:rsidP="008553A5">
      <w:pPr>
        <w:spacing w:after="120" w:line="240" w:lineRule="exact"/>
        <w:ind w:left="283" w:hanging="283"/>
        <w:rPr>
          <w:ins w:id="184" w:author="יותם ממן" w:date="2017-12-14T17:20:00Z"/>
          <w:del w:id="185" w:author="run" w:date="2017-12-18T16:06:00Z"/>
          <w:rFonts w:ascii="FrankRuehl" w:hAnsi="FrankRuehl" w:cs="FrankRuehl"/>
          <w:color w:val="0000FF"/>
          <w:sz w:val="24"/>
          <w:szCs w:val="24"/>
          <w:rtl/>
          <w:rPrChange w:id="186" w:author="run" w:date="2017-12-18T16:06:00Z">
            <w:rPr>
              <w:ins w:id="187" w:author="יותם ממן" w:date="2017-12-14T17:20:00Z"/>
              <w:del w:id="188" w:author="run" w:date="2017-12-18T16:06:00Z"/>
              <w:color w:val="0000FF"/>
              <w:u w:val="single"/>
              <w:rtl/>
            </w:rPr>
          </w:rPrChange>
        </w:rPr>
        <w:pPrChange w:id="189" w:author="יותם ממן" w:date="2017-12-14T17:20:00Z">
          <w:pPr>
            <w:spacing w:after="80" w:line="320" w:lineRule="exact"/>
          </w:pPr>
        </w:pPrChange>
      </w:pPr>
      <w:ins w:id="190" w:author="יותם ממן" w:date="2017-12-14T17:20:00Z">
        <w:del w:id="191" w:author="run" w:date="2017-12-18T16:06:00Z">
          <w:r w:rsidRPr="00243A5F" w:rsidDel="00243A5F">
            <w:rPr>
              <w:rFonts w:ascii="FrankRuehl" w:hAnsi="FrankRuehl" w:cs="FrankRuehl"/>
              <w:color w:val="0000FF"/>
              <w:sz w:val="24"/>
              <w:szCs w:val="24"/>
              <w:rtl/>
              <w:rPrChange w:id="192" w:author="run" w:date="2017-12-18T16:06:00Z">
                <w:rPr>
                  <w:color w:val="0000FF"/>
                  <w:u w:val="single"/>
                  <w:rtl/>
                </w:rPr>
              </w:rPrChange>
            </w:rPr>
            <w:fldChar w:fldCharType="begin"/>
          </w:r>
          <w:r w:rsidRPr="00243A5F" w:rsidDel="00243A5F">
            <w:rPr>
              <w:rFonts w:ascii="FrankRuehl" w:hAnsi="FrankRuehl" w:cs="FrankRuehl"/>
              <w:color w:val="0000FF"/>
              <w:sz w:val="24"/>
              <w:szCs w:val="24"/>
              <w:rtl/>
              <w:rPrChange w:id="193"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PrChange w:id="194" w:author="run" w:date="2017-12-18T16:06:00Z">
                <w:rPr>
                  <w:color w:val="0000FF"/>
                  <w:u w:val="single"/>
                </w:rPr>
              </w:rPrChange>
            </w:rPr>
            <w:delInstrText>HYPERLINK</w:delInstrText>
          </w:r>
          <w:r w:rsidRPr="00243A5F" w:rsidDel="00243A5F">
            <w:rPr>
              <w:rFonts w:ascii="FrankRuehl" w:hAnsi="FrankRuehl" w:cs="FrankRuehl"/>
              <w:color w:val="0000FF"/>
              <w:sz w:val="24"/>
              <w:szCs w:val="24"/>
              <w:rtl/>
              <w:rPrChange w:id="195"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PrChange w:id="196" w:author="run" w:date="2017-12-18T16:06:00Z">
                <w:rPr>
                  <w:color w:val="0000FF"/>
                  <w:u w:val="single"/>
                </w:rPr>
              </w:rPrChange>
            </w:rPr>
            <w:delInstrText>http://www.nevo.co.il/law/70301</w:delInstrText>
          </w:r>
          <w:r w:rsidRPr="00243A5F" w:rsidDel="00243A5F">
            <w:rPr>
              <w:rFonts w:ascii="FrankRuehl" w:hAnsi="FrankRuehl" w:cs="FrankRuehl"/>
              <w:color w:val="0000FF"/>
              <w:sz w:val="24"/>
              <w:szCs w:val="24"/>
              <w:rtl/>
              <w:rPrChange w:id="197"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tl/>
              <w:rPrChange w:id="198" w:author="run" w:date="2017-12-18T16:06:00Z">
                <w:rPr>
                  <w:color w:val="0000FF"/>
                  <w:u w:val="single"/>
                  <w:rtl/>
                </w:rPr>
              </w:rPrChange>
            </w:rPr>
          </w:r>
          <w:r w:rsidRPr="00243A5F" w:rsidDel="00243A5F">
            <w:rPr>
              <w:rFonts w:ascii="FrankRuehl" w:hAnsi="FrankRuehl" w:cs="FrankRuehl"/>
              <w:color w:val="0000FF"/>
              <w:sz w:val="24"/>
              <w:szCs w:val="24"/>
              <w:rtl/>
              <w:rPrChange w:id="199" w:author="run" w:date="2017-12-18T16:06:00Z">
                <w:rPr>
                  <w:color w:val="0000FF"/>
                  <w:u w:val="single"/>
                  <w:rtl/>
                </w:rPr>
              </w:rPrChange>
            </w:rPr>
            <w:fldChar w:fldCharType="separate"/>
          </w:r>
        </w:del>
      </w:ins>
      <w:del w:id="200" w:author="run" w:date="2017-12-18T16:06:00Z">
        <w:r w:rsidRPr="00243A5F" w:rsidDel="00243A5F">
          <w:rPr>
            <w:rStyle w:val="Hyperlink"/>
            <w:rFonts w:ascii="FrankRuehl" w:hAnsi="FrankRuehl" w:cs="FrankRuehl"/>
            <w:sz w:val="24"/>
            <w:szCs w:val="24"/>
            <w:u w:val="none"/>
            <w:rtl/>
            <w:rPrChange w:id="201" w:author="run" w:date="2017-12-18T16:06:00Z">
              <w:rPr>
                <w:rStyle w:val="Hyperlink"/>
                <w:rtl/>
              </w:rPr>
            </w:rPrChange>
          </w:rPr>
          <w:delText>חוק העונשין, תשל"ז-1977</w:delText>
        </w:r>
      </w:del>
      <w:ins w:id="202" w:author="יותם ממן" w:date="2017-12-14T17:20:00Z">
        <w:del w:id="203" w:author="run" w:date="2017-12-18T16:06:00Z">
          <w:r w:rsidRPr="00243A5F" w:rsidDel="00243A5F">
            <w:rPr>
              <w:rFonts w:ascii="FrankRuehl" w:hAnsi="FrankRuehl" w:cs="FrankRuehl"/>
              <w:color w:val="0000FF"/>
              <w:sz w:val="24"/>
              <w:szCs w:val="24"/>
              <w:rtl/>
              <w:rPrChange w:id="204" w:author="run" w:date="2017-12-18T16:06:00Z">
                <w:rPr>
                  <w:color w:val="0000FF"/>
                  <w:u w:val="single"/>
                  <w:rtl/>
                </w:rPr>
              </w:rPrChange>
            </w:rPr>
            <w:fldChar w:fldCharType="end"/>
          </w:r>
          <w:r w:rsidRPr="00243A5F" w:rsidDel="00243A5F">
            <w:rPr>
              <w:rFonts w:ascii="FrankRuehl" w:hAnsi="FrankRuehl" w:cs="FrankRuehl"/>
              <w:color w:val="0000FF"/>
              <w:sz w:val="24"/>
              <w:szCs w:val="24"/>
              <w:rtl/>
              <w:rPrChange w:id="205" w:author="run" w:date="2017-12-18T16:06:00Z">
                <w:rPr>
                  <w:color w:val="0000FF"/>
                  <w:u w:val="single"/>
                  <w:rtl/>
                </w:rPr>
              </w:rPrChange>
            </w:rPr>
            <w:delText xml:space="preserve">: סע'  </w:delText>
          </w:r>
          <w:r w:rsidRPr="00243A5F" w:rsidDel="00243A5F">
            <w:rPr>
              <w:rFonts w:ascii="FrankRuehl" w:hAnsi="FrankRuehl" w:cs="FrankRuehl"/>
              <w:color w:val="0000FF"/>
              <w:sz w:val="24"/>
              <w:szCs w:val="24"/>
              <w:rtl/>
              <w:rPrChange w:id="206" w:author="run" w:date="2017-12-18T16:06:00Z">
                <w:rPr>
                  <w:color w:val="0000FF"/>
                  <w:u w:val="single"/>
                  <w:rtl/>
                </w:rPr>
              </w:rPrChange>
            </w:rPr>
            <w:fldChar w:fldCharType="begin"/>
          </w:r>
          <w:r w:rsidRPr="00243A5F" w:rsidDel="00243A5F">
            <w:rPr>
              <w:rFonts w:ascii="FrankRuehl" w:hAnsi="FrankRuehl" w:cs="FrankRuehl"/>
              <w:color w:val="0000FF"/>
              <w:sz w:val="24"/>
              <w:szCs w:val="24"/>
              <w:rtl/>
              <w:rPrChange w:id="207"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PrChange w:id="208" w:author="run" w:date="2017-12-18T16:06:00Z">
                <w:rPr>
                  <w:color w:val="0000FF"/>
                  <w:u w:val="single"/>
                </w:rPr>
              </w:rPrChange>
            </w:rPr>
            <w:delInstrText>HYPERLINK</w:delInstrText>
          </w:r>
          <w:r w:rsidRPr="00243A5F" w:rsidDel="00243A5F">
            <w:rPr>
              <w:rFonts w:ascii="FrankRuehl" w:hAnsi="FrankRuehl" w:cs="FrankRuehl"/>
              <w:color w:val="0000FF"/>
              <w:sz w:val="24"/>
              <w:szCs w:val="24"/>
              <w:rtl/>
              <w:rPrChange w:id="209"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PrChange w:id="210" w:author="run" w:date="2017-12-18T16:06:00Z">
                <w:rPr>
                  <w:color w:val="0000FF"/>
                  <w:u w:val="single"/>
                </w:rPr>
              </w:rPrChange>
            </w:rPr>
            <w:delInstrText>http://www.nevo.co.il/law/70301/275</w:delInstrText>
          </w:r>
          <w:r w:rsidRPr="00243A5F" w:rsidDel="00243A5F">
            <w:rPr>
              <w:rFonts w:ascii="FrankRuehl" w:hAnsi="FrankRuehl" w:cs="FrankRuehl"/>
              <w:color w:val="0000FF"/>
              <w:sz w:val="24"/>
              <w:szCs w:val="24"/>
              <w:rtl/>
              <w:rPrChange w:id="211"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tl/>
              <w:rPrChange w:id="212" w:author="run" w:date="2017-12-18T16:06:00Z">
                <w:rPr>
                  <w:color w:val="0000FF"/>
                  <w:u w:val="single"/>
                  <w:rtl/>
                </w:rPr>
              </w:rPrChange>
            </w:rPr>
          </w:r>
          <w:r w:rsidRPr="00243A5F" w:rsidDel="00243A5F">
            <w:rPr>
              <w:rFonts w:ascii="FrankRuehl" w:hAnsi="FrankRuehl" w:cs="FrankRuehl"/>
              <w:color w:val="0000FF"/>
              <w:sz w:val="24"/>
              <w:szCs w:val="24"/>
              <w:rtl/>
              <w:rPrChange w:id="213" w:author="run" w:date="2017-12-18T16:06:00Z">
                <w:rPr>
                  <w:color w:val="0000FF"/>
                  <w:u w:val="single"/>
                  <w:rtl/>
                </w:rPr>
              </w:rPrChange>
            </w:rPr>
            <w:fldChar w:fldCharType="separate"/>
          </w:r>
        </w:del>
      </w:ins>
      <w:del w:id="214" w:author="run" w:date="2017-12-18T16:06:00Z">
        <w:r w:rsidRPr="00243A5F" w:rsidDel="00243A5F">
          <w:rPr>
            <w:rStyle w:val="Hyperlink"/>
            <w:rFonts w:ascii="FrankRuehl" w:hAnsi="FrankRuehl" w:cs="FrankRuehl"/>
            <w:sz w:val="24"/>
            <w:szCs w:val="24"/>
            <w:u w:val="none"/>
            <w:rPrChange w:id="215" w:author="run" w:date="2017-12-18T16:06:00Z">
              <w:rPr>
                <w:rStyle w:val="Hyperlink"/>
              </w:rPr>
            </w:rPrChange>
          </w:rPr>
          <w:delText>275</w:delText>
        </w:r>
      </w:del>
      <w:ins w:id="216" w:author="יותם ממן" w:date="2017-12-14T17:20:00Z">
        <w:del w:id="217" w:author="run" w:date="2017-12-18T16:06:00Z">
          <w:r w:rsidRPr="00243A5F" w:rsidDel="00243A5F">
            <w:rPr>
              <w:rFonts w:ascii="FrankRuehl" w:hAnsi="FrankRuehl" w:cs="FrankRuehl"/>
              <w:color w:val="0000FF"/>
              <w:sz w:val="24"/>
              <w:szCs w:val="24"/>
              <w:rtl/>
              <w:rPrChange w:id="218" w:author="run" w:date="2017-12-18T16:06:00Z">
                <w:rPr>
                  <w:color w:val="0000FF"/>
                  <w:u w:val="single"/>
                  <w:rtl/>
                </w:rPr>
              </w:rPrChange>
            </w:rPr>
            <w:fldChar w:fldCharType="end"/>
          </w:r>
          <w:r w:rsidRPr="00243A5F" w:rsidDel="00243A5F">
            <w:rPr>
              <w:rFonts w:ascii="FrankRuehl" w:hAnsi="FrankRuehl" w:cs="FrankRuehl"/>
              <w:color w:val="0000FF"/>
              <w:sz w:val="24"/>
              <w:szCs w:val="24"/>
              <w:rtl/>
              <w:rPrChange w:id="219" w:author="run" w:date="2017-12-18T16:06:00Z">
                <w:rPr>
                  <w:color w:val="0000FF"/>
                  <w:u w:val="single"/>
                  <w:rtl/>
                </w:rPr>
              </w:rPrChange>
            </w:rPr>
            <w:delText xml:space="preserve">, </w:delText>
          </w:r>
          <w:r w:rsidRPr="00243A5F" w:rsidDel="00243A5F">
            <w:rPr>
              <w:rFonts w:ascii="FrankRuehl" w:hAnsi="FrankRuehl" w:cs="FrankRuehl"/>
              <w:color w:val="0000FF"/>
              <w:sz w:val="24"/>
              <w:szCs w:val="24"/>
              <w:rtl/>
              <w:rPrChange w:id="220" w:author="run" w:date="2017-12-18T16:06:00Z">
                <w:rPr>
                  <w:color w:val="0000FF"/>
                  <w:u w:val="single"/>
                  <w:rtl/>
                </w:rPr>
              </w:rPrChange>
            </w:rPr>
            <w:fldChar w:fldCharType="begin"/>
          </w:r>
          <w:r w:rsidRPr="00243A5F" w:rsidDel="00243A5F">
            <w:rPr>
              <w:rFonts w:ascii="FrankRuehl" w:hAnsi="FrankRuehl" w:cs="FrankRuehl"/>
              <w:color w:val="0000FF"/>
              <w:sz w:val="24"/>
              <w:szCs w:val="24"/>
              <w:rtl/>
              <w:rPrChange w:id="221"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PrChange w:id="222" w:author="run" w:date="2017-12-18T16:06:00Z">
                <w:rPr>
                  <w:color w:val="0000FF"/>
                  <w:u w:val="single"/>
                </w:rPr>
              </w:rPrChange>
            </w:rPr>
            <w:delInstrText>HYPERLINK</w:delInstrText>
          </w:r>
          <w:r w:rsidRPr="00243A5F" w:rsidDel="00243A5F">
            <w:rPr>
              <w:rFonts w:ascii="FrankRuehl" w:hAnsi="FrankRuehl" w:cs="FrankRuehl"/>
              <w:color w:val="0000FF"/>
              <w:sz w:val="24"/>
              <w:szCs w:val="24"/>
              <w:rtl/>
              <w:rPrChange w:id="223"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PrChange w:id="224" w:author="run" w:date="2017-12-18T16:06:00Z">
                <w:rPr>
                  <w:color w:val="0000FF"/>
                  <w:u w:val="single"/>
                </w:rPr>
              </w:rPrChange>
            </w:rPr>
            <w:delInstrText>http://www.nevo.co.il/law/70301/345.a.1</w:delInstrText>
          </w:r>
          <w:r w:rsidRPr="00243A5F" w:rsidDel="00243A5F">
            <w:rPr>
              <w:rFonts w:ascii="FrankRuehl" w:hAnsi="FrankRuehl" w:cs="FrankRuehl"/>
              <w:color w:val="0000FF"/>
              <w:sz w:val="24"/>
              <w:szCs w:val="24"/>
              <w:rtl/>
              <w:rPrChange w:id="225"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tl/>
              <w:rPrChange w:id="226" w:author="run" w:date="2017-12-18T16:06:00Z">
                <w:rPr>
                  <w:color w:val="0000FF"/>
                  <w:u w:val="single"/>
                  <w:rtl/>
                </w:rPr>
              </w:rPrChange>
            </w:rPr>
          </w:r>
          <w:r w:rsidRPr="00243A5F" w:rsidDel="00243A5F">
            <w:rPr>
              <w:rFonts w:ascii="FrankRuehl" w:hAnsi="FrankRuehl" w:cs="FrankRuehl"/>
              <w:color w:val="0000FF"/>
              <w:sz w:val="24"/>
              <w:szCs w:val="24"/>
              <w:rtl/>
              <w:rPrChange w:id="227" w:author="run" w:date="2017-12-18T16:06:00Z">
                <w:rPr>
                  <w:color w:val="0000FF"/>
                  <w:u w:val="single"/>
                  <w:rtl/>
                </w:rPr>
              </w:rPrChange>
            </w:rPr>
            <w:fldChar w:fldCharType="separate"/>
          </w:r>
        </w:del>
      </w:ins>
      <w:del w:id="228" w:author="run" w:date="2017-12-18T16:06:00Z">
        <w:r w:rsidRPr="00243A5F" w:rsidDel="00243A5F">
          <w:rPr>
            <w:rStyle w:val="Hyperlink"/>
            <w:rFonts w:ascii="FrankRuehl" w:hAnsi="FrankRuehl" w:cs="FrankRuehl"/>
            <w:sz w:val="24"/>
            <w:szCs w:val="24"/>
            <w:u w:val="none"/>
            <w:rPrChange w:id="229" w:author="run" w:date="2017-12-18T16:06:00Z">
              <w:rPr>
                <w:rStyle w:val="Hyperlink"/>
              </w:rPr>
            </w:rPrChange>
          </w:rPr>
          <w:delText>345</w:delText>
        </w:r>
        <w:r w:rsidRPr="00243A5F" w:rsidDel="00243A5F">
          <w:rPr>
            <w:rStyle w:val="Hyperlink"/>
            <w:rFonts w:ascii="FrankRuehl" w:hAnsi="FrankRuehl" w:cs="FrankRuehl"/>
            <w:sz w:val="24"/>
            <w:szCs w:val="24"/>
            <w:u w:val="none"/>
            <w:rtl/>
            <w:rPrChange w:id="230" w:author="run" w:date="2017-12-18T16:06:00Z">
              <w:rPr>
                <w:rStyle w:val="Hyperlink"/>
                <w:rtl/>
              </w:rPr>
            </w:rPrChange>
          </w:rPr>
          <w:delText>(א)</w:delText>
        </w:r>
        <w:r w:rsidRPr="00243A5F" w:rsidDel="00243A5F">
          <w:rPr>
            <w:rStyle w:val="Hyperlink"/>
            <w:rFonts w:ascii="FrankRuehl" w:hAnsi="FrankRuehl" w:cs="FrankRuehl"/>
            <w:sz w:val="24"/>
            <w:szCs w:val="24"/>
            <w:u w:val="none"/>
            <w:rPrChange w:id="231" w:author="run" w:date="2017-12-18T16:06:00Z">
              <w:rPr>
                <w:rStyle w:val="Hyperlink"/>
              </w:rPr>
            </w:rPrChange>
          </w:rPr>
          <w:delText>(1)</w:delText>
        </w:r>
      </w:del>
      <w:ins w:id="232" w:author="יותם ממן" w:date="2017-12-14T17:20:00Z">
        <w:del w:id="233" w:author="run" w:date="2017-12-18T16:06:00Z">
          <w:r w:rsidRPr="00243A5F" w:rsidDel="00243A5F">
            <w:rPr>
              <w:rFonts w:ascii="FrankRuehl" w:hAnsi="FrankRuehl" w:cs="FrankRuehl"/>
              <w:color w:val="0000FF"/>
              <w:sz w:val="24"/>
              <w:szCs w:val="24"/>
              <w:rtl/>
              <w:rPrChange w:id="234" w:author="run" w:date="2017-12-18T16:06:00Z">
                <w:rPr>
                  <w:color w:val="0000FF"/>
                  <w:u w:val="single"/>
                  <w:rtl/>
                </w:rPr>
              </w:rPrChange>
            </w:rPr>
            <w:fldChar w:fldCharType="end"/>
          </w:r>
          <w:r w:rsidRPr="00243A5F" w:rsidDel="00243A5F">
            <w:rPr>
              <w:rFonts w:ascii="FrankRuehl" w:hAnsi="FrankRuehl" w:cs="FrankRuehl"/>
              <w:color w:val="0000FF"/>
              <w:sz w:val="24"/>
              <w:szCs w:val="24"/>
              <w:rtl/>
              <w:rPrChange w:id="235" w:author="run" w:date="2017-12-18T16:06:00Z">
                <w:rPr>
                  <w:color w:val="0000FF"/>
                  <w:u w:val="single"/>
                  <w:rtl/>
                </w:rPr>
              </w:rPrChange>
            </w:rPr>
            <w:delText xml:space="preserve">, </w:delText>
          </w:r>
          <w:r w:rsidRPr="00243A5F" w:rsidDel="00243A5F">
            <w:rPr>
              <w:rFonts w:ascii="FrankRuehl" w:hAnsi="FrankRuehl" w:cs="FrankRuehl"/>
              <w:color w:val="0000FF"/>
              <w:sz w:val="24"/>
              <w:szCs w:val="24"/>
              <w:rtl/>
              <w:rPrChange w:id="236" w:author="run" w:date="2017-12-18T16:06:00Z">
                <w:rPr>
                  <w:color w:val="0000FF"/>
                  <w:u w:val="single"/>
                  <w:rtl/>
                </w:rPr>
              </w:rPrChange>
            </w:rPr>
            <w:fldChar w:fldCharType="begin"/>
          </w:r>
          <w:r w:rsidRPr="00243A5F" w:rsidDel="00243A5F">
            <w:rPr>
              <w:rFonts w:ascii="FrankRuehl" w:hAnsi="FrankRuehl" w:cs="FrankRuehl"/>
              <w:color w:val="0000FF"/>
              <w:sz w:val="24"/>
              <w:szCs w:val="24"/>
              <w:rtl/>
              <w:rPrChange w:id="237"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PrChange w:id="238" w:author="run" w:date="2017-12-18T16:06:00Z">
                <w:rPr>
                  <w:color w:val="0000FF"/>
                  <w:u w:val="single"/>
                </w:rPr>
              </w:rPrChange>
            </w:rPr>
            <w:delInstrText>HYPERLINK</w:delInstrText>
          </w:r>
          <w:r w:rsidRPr="00243A5F" w:rsidDel="00243A5F">
            <w:rPr>
              <w:rFonts w:ascii="FrankRuehl" w:hAnsi="FrankRuehl" w:cs="FrankRuehl"/>
              <w:color w:val="0000FF"/>
              <w:sz w:val="24"/>
              <w:szCs w:val="24"/>
              <w:rtl/>
              <w:rPrChange w:id="239"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PrChange w:id="240" w:author="run" w:date="2017-12-18T16:06:00Z">
                <w:rPr>
                  <w:color w:val="0000FF"/>
                  <w:u w:val="single"/>
                </w:rPr>
              </w:rPrChange>
            </w:rPr>
            <w:delInstrText>http://www.nevo.co.il/law/70301/345.b.1</w:delInstrText>
          </w:r>
          <w:r w:rsidRPr="00243A5F" w:rsidDel="00243A5F">
            <w:rPr>
              <w:rFonts w:ascii="FrankRuehl" w:hAnsi="FrankRuehl" w:cs="FrankRuehl"/>
              <w:color w:val="0000FF"/>
              <w:sz w:val="24"/>
              <w:szCs w:val="24"/>
              <w:rtl/>
              <w:rPrChange w:id="241" w:author="run" w:date="2017-12-18T16:06:00Z">
                <w:rPr>
                  <w:color w:val="0000FF"/>
                  <w:u w:val="single"/>
                  <w:rtl/>
                </w:rPr>
              </w:rPrChange>
            </w:rPr>
            <w:delInstrText xml:space="preserve">" </w:delInstrText>
          </w:r>
          <w:r w:rsidRPr="00243A5F" w:rsidDel="00243A5F">
            <w:rPr>
              <w:rFonts w:ascii="FrankRuehl" w:hAnsi="FrankRuehl" w:cs="FrankRuehl"/>
              <w:color w:val="0000FF"/>
              <w:sz w:val="24"/>
              <w:szCs w:val="24"/>
              <w:rtl/>
              <w:rPrChange w:id="242" w:author="run" w:date="2017-12-18T16:06:00Z">
                <w:rPr>
                  <w:color w:val="0000FF"/>
                  <w:u w:val="single"/>
                  <w:rtl/>
                </w:rPr>
              </w:rPrChange>
            </w:rPr>
          </w:r>
          <w:r w:rsidRPr="00243A5F" w:rsidDel="00243A5F">
            <w:rPr>
              <w:rFonts w:ascii="FrankRuehl" w:hAnsi="FrankRuehl" w:cs="FrankRuehl"/>
              <w:color w:val="0000FF"/>
              <w:sz w:val="24"/>
              <w:szCs w:val="24"/>
              <w:rtl/>
              <w:rPrChange w:id="243" w:author="run" w:date="2017-12-18T16:06:00Z">
                <w:rPr>
                  <w:color w:val="0000FF"/>
                  <w:u w:val="single"/>
                  <w:rtl/>
                </w:rPr>
              </w:rPrChange>
            </w:rPr>
            <w:fldChar w:fldCharType="separate"/>
          </w:r>
        </w:del>
      </w:ins>
      <w:del w:id="244" w:author="run" w:date="2017-12-18T16:06:00Z">
        <w:r w:rsidRPr="00243A5F" w:rsidDel="00243A5F">
          <w:rPr>
            <w:rStyle w:val="Hyperlink"/>
            <w:rFonts w:ascii="FrankRuehl" w:hAnsi="FrankRuehl" w:cs="FrankRuehl"/>
            <w:sz w:val="24"/>
            <w:szCs w:val="24"/>
            <w:u w:val="none"/>
            <w:rPrChange w:id="245" w:author="run" w:date="2017-12-18T16:06:00Z">
              <w:rPr>
                <w:rStyle w:val="Hyperlink"/>
              </w:rPr>
            </w:rPrChange>
          </w:rPr>
          <w:delText>345</w:delText>
        </w:r>
        <w:r w:rsidRPr="00243A5F" w:rsidDel="00243A5F">
          <w:rPr>
            <w:rStyle w:val="Hyperlink"/>
            <w:rFonts w:ascii="FrankRuehl" w:hAnsi="FrankRuehl" w:cs="FrankRuehl"/>
            <w:sz w:val="24"/>
            <w:szCs w:val="24"/>
            <w:u w:val="none"/>
            <w:rtl/>
            <w:rPrChange w:id="246" w:author="run" w:date="2017-12-18T16:06:00Z">
              <w:rPr>
                <w:rStyle w:val="Hyperlink"/>
                <w:rtl/>
              </w:rPr>
            </w:rPrChange>
          </w:rPr>
          <w:delText>(ב)</w:delText>
        </w:r>
        <w:r w:rsidRPr="00243A5F" w:rsidDel="00243A5F">
          <w:rPr>
            <w:rStyle w:val="Hyperlink"/>
            <w:rFonts w:ascii="FrankRuehl" w:hAnsi="FrankRuehl" w:cs="FrankRuehl"/>
            <w:sz w:val="24"/>
            <w:szCs w:val="24"/>
            <w:u w:val="none"/>
            <w:rPrChange w:id="247" w:author="run" w:date="2017-12-18T16:06:00Z">
              <w:rPr>
                <w:rStyle w:val="Hyperlink"/>
              </w:rPr>
            </w:rPrChange>
          </w:rPr>
          <w:delText>(1)</w:delText>
        </w:r>
      </w:del>
      <w:ins w:id="248" w:author="יותם ממן" w:date="2017-12-14T17:20:00Z">
        <w:del w:id="249" w:author="run" w:date="2017-12-18T16:06:00Z">
          <w:r w:rsidRPr="00243A5F" w:rsidDel="00243A5F">
            <w:rPr>
              <w:rFonts w:ascii="FrankRuehl" w:hAnsi="FrankRuehl" w:cs="FrankRuehl"/>
              <w:color w:val="0000FF"/>
              <w:sz w:val="24"/>
              <w:szCs w:val="24"/>
              <w:rtl/>
              <w:rPrChange w:id="250" w:author="run" w:date="2017-12-18T16:06:00Z">
                <w:rPr>
                  <w:color w:val="0000FF"/>
                  <w:u w:val="single"/>
                  <w:rtl/>
                </w:rPr>
              </w:rPrChange>
            </w:rPr>
            <w:fldChar w:fldCharType="end"/>
          </w:r>
        </w:del>
      </w:ins>
    </w:p>
    <w:p w14:paraId="09A20356" w14:textId="77777777" w:rsidR="008553A5" w:rsidRPr="00243A5F" w:rsidDel="00243A5F" w:rsidRDefault="008553A5" w:rsidP="008553A5">
      <w:pPr>
        <w:spacing w:after="120" w:line="240" w:lineRule="exact"/>
        <w:ind w:left="283" w:hanging="283"/>
        <w:rPr>
          <w:ins w:id="251" w:author="יותם ממן" w:date="2017-12-14T17:20:00Z"/>
          <w:del w:id="252" w:author="run" w:date="2017-12-18T16:06:00Z"/>
          <w:rFonts w:ascii="FrankRuehl" w:hAnsi="FrankRuehl" w:cs="FrankRuehl"/>
          <w:sz w:val="24"/>
          <w:szCs w:val="24"/>
          <w:rtl/>
          <w:rPrChange w:id="253" w:author="run" w:date="2017-12-18T16:06:00Z">
            <w:rPr>
              <w:ins w:id="254" w:author="יותם ממן" w:date="2017-12-14T17:20:00Z"/>
              <w:del w:id="255" w:author="run" w:date="2017-12-18T16:06:00Z"/>
              <w:rtl/>
            </w:rPr>
          </w:rPrChange>
        </w:rPr>
        <w:pPrChange w:id="256" w:author="יותם ממן" w:date="2017-12-14T17:20:00Z">
          <w:pPr>
            <w:spacing w:after="80" w:line="320" w:lineRule="exact"/>
          </w:pPr>
        </w:pPrChange>
      </w:pPr>
    </w:p>
    <w:p w14:paraId="2766B5E3" w14:textId="77777777" w:rsidR="008553A5" w:rsidRPr="008553A5" w:rsidRDefault="008553A5">
      <w:pPr>
        <w:spacing w:after="80" w:line="320" w:lineRule="exact"/>
        <w:rPr>
          <w:ins w:id="257" w:author="יותם ממן" w:date="2017-12-14T17:20:00Z"/>
          <w:rtl/>
        </w:rPr>
      </w:pPr>
    </w:p>
    <w:p w14:paraId="2A5C8F6C" w14:textId="77777777" w:rsidR="008553A5" w:rsidRPr="008553A5" w:rsidRDefault="008553A5">
      <w:pPr>
        <w:spacing w:after="80" w:line="320" w:lineRule="exact"/>
        <w:rPr>
          <w:ins w:id="258" w:author="יותם ממן" w:date="2017-12-14T17:20:00Z"/>
          <w:rtl/>
        </w:rPr>
      </w:pPr>
    </w:p>
    <w:p w14:paraId="3BF6E06D" w14:textId="77777777" w:rsidR="00243A5F" w:rsidRDefault="00243A5F">
      <w:pPr>
        <w:spacing w:after="80" w:line="320" w:lineRule="exact"/>
        <w:rPr>
          <w:ins w:id="259" w:author="run" w:date="2017-12-18T16:06:00Z"/>
          <w:rtl/>
        </w:rPr>
      </w:pPr>
      <w:bookmarkStart w:id="260" w:name="Links_Kitvei_Start"/>
    </w:p>
    <w:p w14:paraId="090C864D" w14:textId="77777777" w:rsidR="00243A5F" w:rsidRPr="00243A5F" w:rsidRDefault="00243A5F" w:rsidP="00243A5F">
      <w:pPr>
        <w:spacing w:after="120" w:line="240" w:lineRule="exact"/>
        <w:ind w:left="283" w:hanging="283"/>
        <w:rPr>
          <w:ins w:id="261" w:author="run" w:date="2017-12-18T16:06:00Z"/>
          <w:rFonts w:ascii="FrankRuehl" w:hAnsi="FrankRuehl" w:cs="FrankRuehl"/>
          <w:sz w:val="24"/>
          <w:szCs w:val="24"/>
          <w:rtl/>
          <w:rPrChange w:id="262" w:author="run" w:date="2017-12-18T16:06:00Z">
            <w:rPr>
              <w:ins w:id="263" w:author="run" w:date="2017-12-18T16:06:00Z"/>
              <w:rtl/>
            </w:rPr>
          </w:rPrChange>
        </w:rPr>
        <w:pPrChange w:id="264" w:author="run" w:date="2017-12-18T16:06:00Z">
          <w:pPr>
            <w:spacing w:after="80" w:line="320" w:lineRule="exact"/>
          </w:pPr>
        </w:pPrChange>
      </w:pPr>
    </w:p>
    <w:bookmarkEnd w:id="260"/>
    <w:p w14:paraId="4088DD23" w14:textId="77777777" w:rsidR="00243A5F" w:rsidRPr="00243A5F" w:rsidRDefault="00243A5F" w:rsidP="00243A5F">
      <w:pPr>
        <w:spacing w:after="120" w:line="240" w:lineRule="exact"/>
        <w:ind w:left="283" w:hanging="283"/>
        <w:rPr>
          <w:ins w:id="265" w:author="run" w:date="2017-12-18T16:06:00Z"/>
          <w:rStyle w:val="Hyperlink"/>
          <w:rFonts w:ascii="FrankRuehl" w:hAnsi="FrankRuehl" w:cs="FrankRuehl"/>
          <w:sz w:val="24"/>
          <w:szCs w:val="24"/>
          <w:rtl/>
          <w:rPrChange w:id="266" w:author="run" w:date="2017-12-18T16:06:00Z">
            <w:rPr>
              <w:ins w:id="267" w:author="run" w:date="2017-12-18T16:06:00Z"/>
              <w:rtl/>
            </w:rPr>
          </w:rPrChange>
        </w:rPr>
        <w:pPrChange w:id="268" w:author="run" w:date="2017-12-18T16:06:00Z">
          <w:pPr>
            <w:spacing w:after="80" w:line="320" w:lineRule="exact"/>
          </w:pPr>
        </w:pPrChange>
      </w:pPr>
      <w:ins w:id="269" w:author="run" w:date="2017-12-18T16:06:00Z">
        <w:r w:rsidRPr="00243A5F">
          <w:rPr>
            <w:rFonts w:ascii="FrankRuehl" w:hAnsi="FrankRuehl" w:cs="FrankRuehl"/>
            <w:sz w:val="24"/>
            <w:szCs w:val="24"/>
            <w:rtl/>
            <w:rPrChange w:id="270" w:author="run" w:date="2017-12-18T16:06:00Z">
              <w:rPr>
                <w:rtl/>
              </w:rPr>
            </w:rPrChange>
          </w:rPr>
          <w:t>כתבי עת:</w:t>
        </w:r>
        <w:r w:rsidRPr="00243A5F">
          <w:rPr>
            <w:rFonts w:ascii="FrankRuehl" w:hAnsi="FrankRuehl" w:cs="FrankRuehl"/>
            <w:sz w:val="24"/>
            <w:szCs w:val="24"/>
            <w:u w:val="single"/>
            <w:rtl/>
            <w:rPrChange w:id="271" w:author="run" w:date="2017-12-18T16:06:00Z">
              <w:rPr>
                <w:u w:val="single"/>
                <w:rtl/>
              </w:rPr>
            </w:rPrChange>
          </w:rPr>
          <w:fldChar w:fldCharType="begin"/>
        </w:r>
        <w:r w:rsidRPr="00243A5F">
          <w:rPr>
            <w:rFonts w:ascii="FrankRuehl" w:hAnsi="FrankRuehl" w:cs="FrankRuehl"/>
            <w:sz w:val="24"/>
            <w:szCs w:val="24"/>
            <w:u w:val="single"/>
            <w:rtl/>
            <w:rPrChange w:id="272" w:author="run" w:date="2017-12-18T16:06:00Z">
              <w:rPr>
                <w:u w:val="single"/>
                <w:rtl/>
              </w:rPr>
            </w:rPrChange>
          </w:rPr>
          <w:instrText xml:space="preserve"> </w:instrText>
        </w:r>
        <w:r w:rsidRPr="00243A5F">
          <w:rPr>
            <w:rFonts w:ascii="FrankRuehl" w:hAnsi="FrankRuehl" w:cs="FrankRuehl"/>
            <w:sz w:val="24"/>
            <w:szCs w:val="24"/>
            <w:u w:val="single"/>
            <w:rPrChange w:id="273" w:author="run" w:date="2017-12-18T16:06:00Z">
              <w:rPr>
                <w:u w:val="single"/>
              </w:rPr>
            </w:rPrChange>
          </w:rPr>
          <w:instrText>HYPERLINK</w:instrText>
        </w:r>
        <w:r w:rsidRPr="00243A5F">
          <w:rPr>
            <w:rFonts w:ascii="FrankRuehl" w:hAnsi="FrankRuehl" w:cs="FrankRuehl"/>
            <w:sz w:val="24"/>
            <w:szCs w:val="24"/>
            <w:u w:val="single"/>
            <w:rtl/>
            <w:rPrChange w:id="274" w:author="run" w:date="2017-12-18T16:06:00Z">
              <w:rPr>
                <w:u w:val="single"/>
                <w:rtl/>
              </w:rPr>
            </w:rPrChange>
          </w:rPr>
          <w:instrText xml:space="preserve"> "</w:instrText>
        </w:r>
        <w:r w:rsidRPr="00243A5F">
          <w:rPr>
            <w:rFonts w:ascii="FrankRuehl" w:hAnsi="FrankRuehl" w:cs="FrankRuehl"/>
            <w:sz w:val="24"/>
            <w:szCs w:val="24"/>
            <w:u w:val="single"/>
            <w:rPrChange w:id="275" w:author="run" w:date="2017-12-18T16:06:00Z">
              <w:rPr>
                <w:u w:val="single"/>
              </w:rPr>
            </w:rPrChange>
          </w:rPr>
          <w:instrText>http://www.nevo.co.il/safrut/book/5368</w:instrText>
        </w:r>
        <w:r w:rsidRPr="00243A5F">
          <w:rPr>
            <w:rFonts w:ascii="FrankRuehl" w:hAnsi="FrankRuehl" w:cs="FrankRuehl"/>
            <w:sz w:val="24"/>
            <w:szCs w:val="24"/>
            <w:u w:val="single"/>
            <w:rtl/>
            <w:rPrChange w:id="276" w:author="run" w:date="2017-12-18T16:06:00Z">
              <w:rPr>
                <w:u w:val="single"/>
                <w:rtl/>
              </w:rPr>
            </w:rPrChange>
          </w:rPr>
          <w:instrText xml:space="preserve">" </w:instrText>
        </w:r>
        <w:r w:rsidRPr="00243A5F">
          <w:rPr>
            <w:rFonts w:ascii="FrankRuehl" w:hAnsi="FrankRuehl" w:cs="FrankRuehl"/>
            <w:sz w:val="24"/>
            <w:szCs w:val="24"/>
            <w:u w:val="single"/>
            <w:rPrChange w:id="277" w:author="run" w:date="2017-12-18T16:06:00Z">
              <w:rPr>
                <w:u w:val="single"/>
              </w:rPr>
            </w:rPrChange>
          </w:rPr>
        </w:r>
        <w:r w:rsidRPr="00243A5F">
          <w:rPr>
            <w:rFonts w:ascii="FrankRuehl" w:hAnsi="FrankRuehl" w:cs="FrankRuehl"/>
            <w:sz w:val="24"/>
            <w:szCs w:val="24"/>
            <w:u w:val="single"/>
            <w:rtl/>
            <w:rPrChange w:id="278" w:author="run" w:date="2017-12-18T16:06:00Z">
              <w:rPr>
                <w:u w:val="single"/>
                <w:rtl/>
              </w:rPr>
            </w:rPrChange>
          </w:rPr>
          <w:fldChar w:fldCharType="separate"/>
        </w:r>
      </w:ins>
    </w:p>
    <w:p w14:paraId="5D986526" w14:textId="77777777" w:rsidR="00243A5F" w:rsidRPr="00243A5F" w:rsidRDefault="00243A5F" w:rsidP="00243A5F">
      <w:pPr>
        <w:spacing w:after="120" w:line="240" w:lineRule="exact"/>
        <w:ind w:left="283" w:hanging="283"/>
        <w:rPr>
          <w:ins w:id="279" w:author="run" w:date="2017-12-18T16:06:00Z"/>
          <w:rFonts w:ascii="FrankRuehl" w:hAnsi="FrankRuehl" w:cs="FrankRuehl"/>
          <w:sz w:val="24"/>
          <w:szCs w:val="24"/>
          <w:u w:val="single"/>
          <w:rtl/>
          <w:rPrChange w:id="280" w:author="run" w:date="2017-12-18T16:06:00Z">
            <w:rPr>
              <w:ins w:id="281" w:author="run" w:date="2017-12-18T16:06:00Z"/>
              <w:u w:val="single"/>
              <w:rtl/>
            </w:rPr>
          </w:rPrChange>
        </w:rPr>
        <w:pPrChange w:id="282" w:author="run" w:date="2017-12-18T16:06:00Z">
          <w:pPr>
            <w:spacing w:after="80" w:line="320" w:lineRule="exact"/>
          </w:pPr>
        </w:pPrChange>
      </w:pPr>
      <w:ins w:id="283" w:author="run" w:date="2017-12-18T16:06:00Z">
        <w:r w:rsidRPr="00243A5F">
          <w:rPr>
            <w:rStyle w:val="Hyperlink"/>
            <w:rFonts w:ascii="FrankRuehl" w:hAnsi="FrankRuehl" w:cs="FrankRuehl"/>
            <w:sz w:val="24"/>
            <w:szCs w:val="24"/>
            <w:rtl/>
            <w:rPrChange w:id="284" w:author="run" w:date="2017-12-18T16:06:00Z">
              <w:rPr>
                <w:rtl/>
              </w:rPr>
            </w:rPrChange>
          </w:rPr>
          <w:t>שי ניצן, "עדות קטין בעבירות -", משפטים, יח (תשמ"ח-תשמ"ט)</w:t>
        </w:r>
        <w:r w:rsidRPr="00243A5F">
          <w:rPr>
            <w:rFonts w:ascii="FrankRuehl" w:hAnsi="FrankRuehl" w:cs="FrankRuehl"/>
            <w:sz w:val="24"/>
            <w:szCs w:val="24"/>
            <w:u w:val="single"/>
            <w:rtl/>
            <w:rPrChange w:id="285" w:author="run" w:date="2017-12-18T16:06:00Z">
              <w:rPr>
                <w:u w:val="single"/>
                <w:rtl/>
              </w:rPr>
            </w:rPrChange>
          </w:rPr>
          <w:fldChar w:fldCharType="end"/>
        </w:r>
      </w:ins>
    </w:p>
    <w:p w14:paraId="3A6D500D" w14:textId="77777777" w:rsidR="00E71653" w:rsidRPr="00243A5F" w:rsidRDefault="00243A5F">
      <w:pPr>
        <w:spacing w:after="80" w:line="320" w:lineRule="exact"/>
        <w:rPr>
          <w:ins w:id="286" w:author="eli" w:date="2004-03-07T16:39:00Z"/>
          <w:rFonts w:hint="cs"/>
          <w:rtl/>
        </w:rPr>
      </w:pPr>
      <w:bookmarkStart w:id="287" w:name="Links_Kitvei_End"/>
      <w:bookmarkEnd w:id="287"/>
      <w:ins w:id="288" w:author="run" w:date="2017-12-18T16:06:00Z">
        <w:r w:rsidRPr="00243A5F">
          <w:rPr>
            <w:u w:val="single"/>
            <w:rtl/>
            <w:rPrChange w:id="289" w:author="run" w:date="2017-12-18T16:06:00Z">
              <w:rPr>
                <w:rtl/>
              </w:rPr>
            </w:rPrChange>
          </w:rPr>
          <w:t xml:space="preserve"> </w:t>
        </w:r>
      </w:ins>
    </w:p>
    <w:p w14:paraId="0EA4D61F" w14:textId="77777777" w:rsidR="00E71653" w:rsidRDefault="00E71653">
      <w:pPr>
        <w:pStyle w:val="Heading1"/>
        <w:spacing w:after="80" w:line="320" w:lineRule="exact"/>
        <w:rPr>
          <w:ins w:id="290" w:author="  " w:date="2004-03-07T16:08:00Z"/>
          <w:rFonts w:hint="cs"/>
          <w:rtl/>
        </w:rPr>
      </w:pPr>
      <w:bookmarkStart w:id="291" w:name="PsakDin"/>
      <w:r>
        <w:rPr>
          <w:rtl/>
        </w:rPr>
        <w:t>הכרעת דין</w:t>
      </w:r>
    </w:p>
    <w:p w14:paraId="64B71D1B" w14:textId="77777777" w:rsidR="00E71653" w:rsidRDefault="00E71653">
      <w:pPr>
        <w:numPr>
          <w:ins w:id="292" w:author="Eliya Habba" w:date="2004-03-07T16:08:00Z"/>
        </w:numPr>
        <w:spacing w:after="80" w:line="320" w:lineRule="exact"/>
        <w:rPr>
          <w:rFonts w:hint="cs"/>
          <w:rtl/>
        </w:rPr>
      </w:pPr>
    </w:p>
    <w:bookmarkEnd w:id="291"/>
    <w:p w14:paraId="5FE47756" w14:textId="77777777" w:rsidR="00E71653" w:rsidRDefault="00E71653">
      <w:pPr>
        <w:spacing w:after="80" w:line="320" w:lineRule="exact"/>
        <w:rPr>
          <w:rFonts w:hint="cs"/>
          <w:b/>
          <w:bCs/>
          <w:sz w:val="24"/>
          <w:szCs w:val="24"/>
          <w:u w:val="single"/>
          <w:rtl/>
        </w:rPr>
      </w:pPr>
      <w:r>
        <w:rPr>
          <w:rFonts w:hint="cs"/>
          <w:b/>
          <w:bCs/>
          <w:sz w:val="24"/>
          <w:szCs w:val="24"/>
          <w:u w:val="single"/>
          <w:rtl/>
        </w:rPr>
        <w:t>הנשיא יהודה אברמוביץ – אב"ד</w:t>
      </w:r>
    </w:p>
    <w:p w14:paraId="5AC318F9" w14:textId="77777777" w:rsidR="00E71653" w:rsidRDefault="00E71653">
      <w:pPr>
        <w:spacing w:after="80" w:line="320" w:lineRule="exact"/>
        <w:rPr>
          <w:rFonts w:hint="cs"/>
          <w:b/>
          <w:bCs/>
          <w:sz w:val="24"/>
          <w:szCs w:val="24"/>
          <w:u w:val="single"/>
          <w:rtl/>
        </w:rPr>
      </w:pPr>
      <w:r>
        <w:rPr>
          <w:rFonts w:hint="cs"/>
          <w:b/>
          <w:bCs/>
          <w:sz w:val="24"/>
          <w:szCs w:val="24"/>
          <w:u w:val="single"/>
          <w:rtl/>
        </w:rPr>
        <w:t> </w:t>
      </w:r>
    </w:p>
    <w:p w14:paraId="09A1F688" w14:textId="77777777" w:rsidR="00E71653" w:rsidRDefault="00E71653">
      <w:pPr>
        <w:spacing w:after="80" w:line="320" w:lineRule="exact"/>
        <w:rPr>
          <w:rFonts w:hint="cs"/>
          <w:sz w:val="24"/>
          <w:szCs w:val="24"/>
          <w:rtl/>
        </w:rPr>
      </w:pPr>
      <w:r>
        <w:rPr>
          <w:rFonts w:hint="cs"/>
          <w:sz w:val="24"/>
          <w:szCs w:val="24"/>
          <w:rtl/>
        </w:rPr>
        <w:t xml:space="preserve">1. </w:t>
      </w:r>
      <w:bookmarkStart w:id="293" w:name="ABSTRACT_START"/>
      <w:bookmarkEnd w:id="293"/>
      <w:del w:id="294" w:author="eli" w:date="2004-03-07T16:37:00Z">
        <w:r>
          <w:rPr>
            <w:rFonts w:hint="cs"/>
            <w:sz w:val="24"/>
            <w:szCs w:val="24"/>
            <w:rtl/>
          </w:rPr>
          <w:tab/>
        </w:r>
      </w:del>
      <w:r>
        <w:rPr>
          <w:rFonts w:hint="cs"/>
          <w:sz w:val="24"/>
          <w:szCs w:val="24"/>
          <w:rtl/>
        </w:rPr>
        <w:t>הנאשם יליד 1959, הועמד לדין בעקבות תלונה של נערה ילידת 1982, המתגוררת בחצור הגלילית, שהתלוננה אך לאחרונה על כך כי בתחילת שנת 1994 בשעות הערב בעת שצעדה בחצור הגלילית עם אחיה הקטין, שהיה אז כבן עשר, הגיח לעברה הנאשם שתפס אותה ונגע בה במקומות אינטימיים בגופה, מעל לבגדיה. לאחר מכן דחף אותה והצמידה בכח לעבר קיר סמוך, הפשיל את מכנסיה והחדיר את אבר מינו לאבר מינה, וזאת כאמור בהיותה בת 12 שנה, כשהמתלוננת מנסה בכל כוחותיה להשתחרר ממנו, אולם הנאשם ביצע את זממו.</w:t>
      </w:r>
      <w:bookmarkStart w:id="295" w:name="ABSTRACT_END"/>
      <w:bookmarkEnd w:id="295"/>
    </w:p>
    <w:p w14:paraId="257B6C5D" w14:textId="77777777" w:rsidR="00E71653" w:rsidRDefault="00E71653">
      <w:pPr>
        <w:rPr>
          <w:rFonts w:hint="cs"/>
          <w:sz w:val="24"/>
          <w:szCs w:val="24"/>
          <w:rtl/>
        </w:rPr>
      </w:pPr>
      <w:r>
        <w:rPr>
          <w:rFonts w:hint="cs"/>
          <w:sz w:val="24"/>
          <w:szCs w:val="24"/>
          <w:rtl/>
        </w:rPr>
        <w:t> </w:t>
      </w:r>
    </w:p>
    <w:p w14:paraId="0AF90507" w14:textId="77777777" w:rsidR="00E71653" w:rsidRDefault="00E71653">
      <w:pPr>
        <w:rPr>
          <w:rFonts w:hint="cs"/>
          <w:color w:val="FFFFFF"/>
          <w:sz w:val="4"/>
          <w:szCs w:val="4"/>
          <w:rtl/>
        </w:rPr>
      </w:pPr>
    </w:p>
    <w:p w14:paraId="0E429DD6" w14:textId="77777777" w:rsidR="00E71653" w:rsidRDefault="00E71653">
      <w:pPr>
        <w:rPr>
          <w:rFonts w:hint="cs"/>
          <w:sz w:val="24"/>
          <w:szCs w:val="24"/>
          <w:rtl/>
        </w:rPr>
      </w:pPr>
      <w:r>
        <w:rPr>
          <w:color w:val="FFFFFF"/>
          <w:sz w:val="4"/>
          <w:szCs w:val="4"/>
          <w:rtl/>
        </w:rPr>
        <w:t>5129371</w:t>
      </w:r>
      <w:r>
        <w:rPr>
          <w:rFonts w:hint="cs"/>
          <w:sz w:val="24"/>
          <w:szCs w:val="24"/>
          <w:rtl/>
        </w:rPr>
        <w:t xml:space="preserve">2. </w:t>
      </w:r>
      <w:r>
        <w:rPr>
          <w:rFonts w:hint="cs"/>
          <w:sz w:val="24"/>
          <w:szCs w:val="24"/>
          <w:rtl/>
        </w:rPr>
        <w:tab/>
        <w:t>עובדות כתב האישום המיוחסות לנאשם, אשמת אינוס בנסיבות מחמירות, מבוססות בעיקרו של דבר על עדות המתלוננת ועדות אחיה, כשמנגד הנאשם כופר לחלוטין בעובדות אלה. לפיכך יש לבחון במשנה זהירות את הראיות על מנת להגיע למסקנה אם אכן יש יסוד איתן לאשמה המיוחסת לנאשם, מה גם וחלוף הזמן מאז הארוע שהתרחש לפני שש שנים יש בו כדי להקשות על כל נאשם לשחזר מעשיו באותה עת.</w:t>
      </w:r>
      <w:r>
        <w:rPr>
          <w:color w:val="FFFFFF"/>
          <w:sz w:val="4"/>
          <w:szCs w:val="4"/>
          <w:rtl/>
        </w:rPr>
        <w:t>נ</w:t>
      </w:r>
    </w:p>
    <w:p w14:paraId="2CADC860" w14:textId="77777777" w:rsidR="00E71653" w:rsidRDefault="00E71653">
      <w:pPr>
        <w:rPr>
          <w:rFonts w:hint="cs"/>
          <w:sz w:val="24"/>
          <w:szCs w:val="24"/>
          <w:rtl/>
        </w:rPr>
      </w:pPr>
      <w:r>
        <w:rPr>
          <w:sz w:val="24"/>
          <w:szCs w:val="24"/>
        </w:rPr>
        <w:t> </w:t>
      </w:r>
    </w:p>
    <w:p w14:paraId="21ECD61B" w14:textId="77777777" w:rsidR="00E71653" w:rsidRDefault="00E71653">
      <w:pPr>
        <w:ind w:firstLine="360"/>
        <w:rPr>
          <w:sz w:val="24"/>
          <w:szCs w:val="24"/>
          <w:rtl/>
        </w:rPr>
      </w:pPr>
      <w:r>
        <w:rPr>
          <w:rFonts w:hint="cs"/>
          <w:sz w:val="24"/>
          <w:szCs w:val="24"/>
          <w:rtl/>
        </w:rPr>
        <w:t xml:space="preserve">כאמור מדובר בארוע בשנת 1994, בעוד שגלגלי החקירה החלו לנוע בתחילת שנת 2000, כל זאת כאשר בתאריך 6/2/00 נודע למשטרת ישראל על נסיון התאבדות של המתלוננת (ת/3 ת/4), שהועברה בעקבות זאת לבית החולים בצפת (ת/24). בעניין זה העיד </w:t>
      </w:r>
      <w:del w:id="296" w:author="  " w:date="2004-03-07T16:17:00Z">
        <w:r>
          <w:rPr>
            <w:rFonts w:hint="cs"/>
            <w:sz w:val="24"/>
            <w:szCs w:val="24"/>
            <w:rtl/>
          </w:rPr>
          <w:delText>נפתלי ביטון</w:delText>
        </w:r>
      </w:del>
      <w:ins w:id="297" w:author="  " w:date="2004-03-07T16:17:00Z">
        <w:r>
          <w:rPr>
            <w:rFonts w:hint="cs"/>
            <w:sz w:val="24"/>
            <w:szCs w:val="24"/>
            <w:rtl/>
          </w:rPr>
          <w:t>נ. ב.</w:t>
        </w:r>
      </w:ins>
      <w:r>
        <w:rPr>
          <w:rFonts w:hint="cs"/>
          <w:sz w:val="24"/>
          <w:szCs w:val="24"/>
          <w:rtl/>
        </w:rPr>
        <w:t xml:space="preserve"> דודה של המתלוננת שכאשר נודע לו על נסיון ההתאבדות הוא נזעק והגיע לבית החולים ושאל את המתלוננת מה קרה. כאשר נוכח לדעת שהנערה בהלם וכנראה שמעדיפה לדבר שלא במעמד הנוכחים במקום, שהיו אביה, אימה, דוד אחר ואשתו, הוא ביקש מהם לצאת מהחדר. בעת שהדוד נשאר לבדו ושאל אותה מה קרה הגיבה שהיא ניסתה להתאבד והשאירה מכתב. הדוד שאל אותה מה כתוב במכתב והיא הבהירה שלא היו לה בעיות כלשהן עם בני משפחתה, אולם אף כעת היא לא תשכח שלושה אנשים שהם </w:t>
      </w:r>
      <w:del w:id="298" w:author="  " w:date="2004-03-07T16:17:00Z">
        <w:r>
          <w:rPr>
            <w:rFonts w:hint="cs"/>
            <w:sz w:val="24"/>
            <w:szCs w:val="24"/>
            <w:rtl/>
          </w:rPr>
          <w:delText>אמנון</w:delText>
        </w:r>
      </w:del>
      <w:ins w:id="299" w:author="  " w:date="2004-03-07T16:17:00Z">
        <w:r>
          <w:rPr>
            <w:rFonts w:hint="cs"/>
            <w:sz w:val="24"/>
            <w:szCs w:val="24"/>
            <w:rtl/>
          </w:rPr>
          <w:t>א.</w:t>
        </w:r>
      </w:ins>
      <w:r>
        <w:rPr>
          <w:rFonts w:hint="cs"/>
          <w:sz w:val="24"/>
          <w:szCs w:val="24"/>
          <w:rtl/>
        </w:rPr>
        <w:t xml:space="preserve">, </w:t>
      </w:r>
      <w:del w:id="300" w:author="  " w:date="2004-03-07T16:17:00Z">
        <w:r>
          <w:rPr>
            <w:rFonts w:hint="cs"/>
            <w:sz w:val="24"/>
            <w:szCs w:val="24"/>
            <w:rtl/>
          </w:rPr>
          <w:delText>שלומי</w:delText>
        </w:r>
      </w:del>
      <w:ins w:id="301" w:author="  " w:date="2004-03-07T16:17:00Z">
        <w:r>
          <w:rPr>
            <w:rFonts w:hint="cs"/>
            <w:sz w:val="24"/>
            <w:szCs w:val="24"/>
            <w:rtl/>
          </w:rPr>
          <w:t>ש.</w:t>
        </w:r>
      </w:ins>
      <w:r>
        <w:rPr>
          <w:rFonts w:hint="cs"/>
          <w:sz w:val="24"/>
          <w:szCs w:val="24"/>
          <w:rtl/>
        </w:rPr>
        <w:t xml:space="preserve"> ו</w:t>
      </w:r>
      <w:del w:id="302" w:author="  " w:date="2004-03-07T16:18:00Z">
        <w:r>
          <w:rPr>
            <w:rFonts w:hint="cs"/>
            <w:sz w:val="24"/>
            <w:szCs w:val="24"/>
            <w:rtl/>
          </w:rPr>
          <w:delText>ירון</w:delText>
        </w:r>
      </w:del>
      <w:ins w:id="303" w:author="  " w:date="2004-03-07T16:18:00Z">
        <w:r>
          <w:rPr>
            <w:rFonts w:hint="cs"/>
            <w:sz w:val="24"/>
            <w:szCs w:val="24"/>
            <w:rtl/>
          </w:rPr>
          <w:t>י.</w:t>
        </w:r>
      </w:ins>
      <w:r>
        <w:rPr>
          <w:rFonts w:hint="cs"/>
          <w:sz w:val="24"/>
          <w:szCs w:val="24"/>
          <w:rtl/>
        </w:rPr>
        <w:t xml:space="preserve"> </w:t>
      </w:r>
      <w:del w:id="304" w:author="  " w:date="2004-03-07T16:18:00Z">
        <w:r>
          <w:rPr>
            <w:rFonts w:hint="cs"/>
            <w:sz w:val="24"/>
            <w:szCs w:val="24"/>
            <w:rtl/>
          </w:rPr>
          <w:delText>הרוש</w:delText>
        </w:r>
      </w:del>
      <w:ins w:id="305" w:author="  " w:date="2004-03-07T16:18:00Z">
        <w:r>
          <w:rPr>
            <w:rFonts w:hint="cs"/>
            <w:sz w:val="24"/>
            <w:szCs w:val="24"/>
            <w:rtl/>
          </w:rPr>
          <w:t>ה.</w:t>
        </w:r>
      </w:ins>
      <w:r>
        <w:rPr>
          <w:rFonts w:hint="cs"/>
          <w:sz w:val="24"/>
          <w:szCs w:val="24"/>
          <w:rtl/>
        </w:rPr>
        <w:t xml:space="preserve">. כשנשאלה מה קשור </w:t>
      </w:r>
      <w:r>
        <w:rPr>
          <w:rFonts w:hint="cs"/>
          <w:sz w:val="24"/>
          <w:szCs w:val="24"/>
          <w:rtl/>
        </w:rPr>
        <w:lastRenderedPageBreak/>
        <w:t xml:space="preserve">לעניין זה </w:t>
      </w:r>
      <w:del w:id="306" w:author="  " w:date="2004-03-07T16:17:00Z">
        <w:r>
          <w:rPr>
            <w:rFonts w:hint="cs"/>
            <w:sz w:val="24"/>
            <w:szCs w:val="24"/>
            <w:rtl/>
          </w:rPr>
          <w:delText>אמנון</w:delText>
        </w:r>
      </w:del>
      <w:ins w:id="307" w:author="  " w:date="2004-03-07T16:17:00Z">
        <w:r>
          <w:rPr>
            <w:rFonts w:hint="cs"/>
            <w:sz w:val="24"/>
            <w:szCs w:val="24"/>
            <w:rtl/>
          </w:rPr>
          <w:t>א.</w:t>
        </w:r>
      </w:ins>
      <w:r>
        <w:rPr>
          <w:rFonts w:hint="cs"/>
          <w:sz w:val="24"/>
          <w:szCs w:val="24"/>
          <w:rtl/>
        </w:rPr>
        <w:t xml:space="preserve"> ואיזה </w:t>
      </w:r>
      <w:del w:id="308" w:author="  " w:date="2004-03-07T16:17:00Z">
        <w:r>
          <w:rPr>
            <w:rFonts w:hint="cs"/>
            <w:sz w:val="24"/>
            <w:szCs w:val="24"/>
            <w:rtl/>
          </w:rPr>
          <w:delText>אמנון</w:delText>
        </w:r>
      </w:del>
      <w:ins w:id="309" w:author="  " w:date="2004-03-07T16:17:00Z">
        <w:r>
          <w:rPr>
            <w:rFonts w:hint="cs"/>
            <w:sz w:val="24"/>
            <w:szCs w:val="24"/>
            <w:rtl/>
          </w:rPr>
          <w:t>א.</w:t>
        </w:r>
      </w:ins>
      <w:r>
        <w:rPr>
          <w:rFonts w:hint="cs"/>
          <w:sz w:val="24"/>
          <w:szCs w:val="24"/>
          <w:rtl/>
        </w:rPr>
        <w:t>, אמרה "</w:t>
      </w:r>
      <w:del w:id="310" w:author="  " w:date="2004-03-07T16:17:00Z">
        <w:r>
          <w:rPr>
            <w:rFonts w:hint="cs"/>
            <w:sz w:val="24"/>
            <w:szCs w:val="24"/>
            <w:rtl/>
          </w:rPr>
          <w:delText>אמנון</w:delText>
        </w:r>
      </w:del>
      <w:ins w:id="311" w:author="  " w:date="2004-03-07T16:17:00Z">
        <w:r>
          <w:rPr>
            <w:rFonts w:hint="cs"/>
            <w:sz w:val="24"/>
            <w:szCs w:val="24"/>
            <w:rtl/>
          </w:rPr>
          <w:t>א.</w:t>
        </w:r>
      </w:ins>
      <w:r>
        <w:rPr>
          <w:rFonts w:hint="cs"/>
          <w:sz w:val="24"/>
          <w:szCs w:val="24"/>
          <w:rtl/>
        </w:rPr>
        <w:t xml:space="preserve"> </w:t>
      </w:r>
      <w:del w:id="312" w:author="  " w:date="2004-03-07T16:17:00Z">
        <w:r>
          <w:rPr>
            <w:rFonts w:hint="cs"/>
            <w:sz w:val="24"/>
            <w:szCs w:val="24"/>
            <w:rtl/>
          </w:rPr>
          <w:delText>סעדה</w:delText>
        </w:r>
      </w:del>
      <w:ins w:id="313" w:author="  " w:date="2004-03-07T16:17:00Z">
        <w:r>
          <w:rPr>
            <w:rFonts w:hint="cs"/>
            <w:sz w:val="24"/>
            <w:szCs w:val="24"/>
            <w:rtl/>
          </w:rPr>
          <w:t>ס.</w:t>
        </w:r>
      </w:ins>
      <w:r>
        <w:rPr>
          <w:rFonts w:hint="cs"/>
          <w:sz w:val="24"/>
          <w:szCs w:val="24"/>
          <w:rtl/>
        </w:rPr>
        <w:t xml:space="preserve">" ופרצה בבכי. בהמשך כאשר נשאלה מה קרה לה אמרה כי בהיותה בת שתים עשרה היא נאנסה על ידי </w:t>
      </w:r>
      <w:del w:id="314" w:author="  " w:date="2004-03-07T16:17:00Z">
        <w:r>
          <w:rPr>
            <w:rFonts w:hint="cs"/>
            <w:sz w:val="24"/>
            <w:szCs w:val="24"/>
            <w:rtl/>
          </w:rPr>
          <w:delText>אמנון</w:delText>
        </w:r>
      </w:del>
      <w:ins w:id="315" w:author="  " w:date="2004-03-07T16:17:00Z">
        <w:r>
          <w:rPr>
            <w:rFonts w:hint="cs"/>
            <w:sz w:val="24"/>
            <w:szCs w:val="24"/>
            <w:rtl/>
          </w:rPr>
          <w:t>א.</w:t>
        </w:r>
      </w:ins>
      <w:r>
        <w:rPr>
          <w:rFonts w:hint="cs"/>
          <w:sz w:val="24"/>
          <w:szCs w:val="24"/>
          <w:rtl/>
        </w:rPr>
        <w:t xml:space="preserve">. לגבי </w:t>
      </w:r>
      <w:del w:id="316" w:author="  " w:date="2004-03-07T16:17:00Z">
        <w:r>
          <w:rPr>
            <w:rFonts w:hint="cs"/>
            <w:sz w:val="24"/>
            <w:szCs w:val="24"/>
            <w:rtl/>
          </w:rPr>
          <w:delText>שלומי</w:delText>
        </w:r>
      </w:del>
      <w:ins w:id="317" w:author="  " w:date="2004-03-07T16:17:00Z">
        <w:r>
          <w:rPr>
            <w:rFonts w:hint="cs"/>
            <w:sz w:val="24"/>
            <w:szCs w:val="24"/>
            <w:rtl/>
          </w:rPr>
          <w:t>ש.</w:t>
        </w:r>
      </w:ins>
      <w:r>
        <w:rPr>
          <w:rFonts w:hint="cs"/>
          <w:sz w:val="24"/>
          <w:szCs w:val="24"/>
          <w:rtl/>
        </w:rPr>
        <w:t xml:space="preserve"> אמרה שהוא ביקש לשכב איתה אולם היא לא הסכימה בגלל שהייתה לה טראומה, כשכוונתה ל</w:t>
      </w:r>
      <w:del w:id="318" w:author="  " w:date="2004-03-07T16:17:00Z">
        <w:r>
          <w:rPr>
            <w:rFonts w:hint="cs"/>
            <w:sz w:val="24"/>
            <w:szCs w:val="24"/>
            <w:rtl/>
          </w:rPr>
          <w:delText>שלומי</w:delText>
        </w:r>
      </w:del>
      <w:ins w:id="319" w:author="  " w:date="2004-03-07T16:17:00Z">
        <w:r>
          <w:rPr>
            <w:rFonts w:hint="cs"/>
            <w:sz w:val="24"/>
            <w:szCs w:val="24"/>
            <w:rtl/>
          </w:rPr>
          <w:t>ש.</w:t>
        </w:r>
      </w:ins>
      <w:r>
        <w:rPr>
          <w:rFonts w:hint="cs"/>
          <w:sz w:val="24"/>
          <w:szCs w:val="24"/>
          <w:rtl/>
        </w:rPr>
        <w:t xml:space="preserve"> </w:t>
      </w:r>
      <w:del w:id="320" w:author="  " w:date="2004-03-07T16:21:00Z">
        <w:r>
          <w:rPr>
            <w:rFonts w:hint="cs"/>
            <w:sz w:val="24"/>
            <w:szCs w:val="24"/>
            <w:rtl/>
          </w:rPr>
          <w:delText>בן זקן</w:delText>
        </w:r>
      </w:del>
      <w:ins w:id="321" w:author="  " w:date="2004-03-07T16:21:00Z">
        <w:r>
          <w:rPr>
            <w:rFonts w:hint="cs"/>
            <w:sz w:val="24"/>
            <w:szCs w:val="24"/>
            <w:rtl/>
          </w:rPr>
          <w:t>ב.</w:t>
        </w:r>
      </w:ins>
      <w:r>
        <w:rPr>
          <w:rFonts w:hint="cs"/>
          <w:sz w:val="24"/>
          <w:szCs w:val="24"/>
          <w:rtl/>
        </w:rPr>
        <w:t xml:space="preserve">, שכן המתגורר בסמוך לבית ששם התגוררה בעבר. כן הוסיפה כי </w:t>
      </w:r>
      <w:del w:id="322" w:author="  " w:date="2004-03-07T16:17:00Z">
        <w:r>
          <w:rPr>
            <w:rFonts w:hint="cs"/>
            <w:sz w:val="24"/>
            <w:szCs w:val="24"/>
            <w:rtl/>
          </w:rPr>
          <w:delText>שלומי</w:delText>
        </w:r>
      </w:del>
      <w:ins w:id="323" w:author="  " w:date="2004-03-07T16:17:00Z">
        <w:r>
          <w:rPr>
            <w:rFonts w:hint="cs"/>
            <w:sz w:val="24"/>
            <w:szCs w:val="24"/>
            <w:rtl/>
          </w:rPr>
          <w:t>ש.</w:t>
        </w:r>
      </w:ins>
      <w:r>
        <w:rPr>
          <w:rFonts w:hint="cs"/>
          <w:sz w:val="24"/>
          <w:szCs w:val="24"/>
          <w:rtl/>
        </w:rPr>
        <w:t xml:space="preserve"> אמר שהוא "יעשה לה פדיחות והוא יספר לכולם שהוא שכב איתה ועשה לה כך וכך" (עמ' 4 לפרטיכול). לגבי </w:t>
      </w:r>
      <w:del w:id="324" w:author="  " w:date="2004-03-07T16:18:00Z">
        <w:r>
          <w:rPr>
            <w:rFonts w:hint="cs"/>
            <w:sz w:val="24"/>
            <w:szCs w:val="24"/>
            <w:rtl/>
          </w:rPr>
          <w:delText>ירון</w:delText>
        </w:r>
      </w:del>
      <w:ins w:id="325" w:author="  " w:date="2004-03-07T16:18:00Z">
        <w:r>
          <w:rPr>
            <w:rFonts w:hint="cs"/>
            <w:sz w:val="24"/>
            <w:szCs w:val="24"/>
            <w:rtl/>
          </w:rPr>
          <w:t>י.</w:t>
        </w:r>
      </w:ins>
      <w:r>
        <w:rPr>
          <w:rFonts w:hint="cs"/>
          <w:sz w:val="24"/>
          <w:szCs w:val="24"/>
          <w:rtl/>
        </w:rPr>
        <w:t xml:space="preserve"> העירה שגם הוא רצה לשכב איתה והיא סרבה והוא איים עליה שאם היא לא תשכב איתו הוא יספר עליה כל מיני דברים ופרצה בבכי (עמ' 5 לפרטיכול). זאת ועוד, הדוד העיד שהמתלוננת אמרה לו שאמה יודעת שהיא נאנסה ע"י </w:t>
      </w:r>
      <w:del w:id="326" w:author="  " w:date="2004-03-07T16:17:00Z">
        <w:r>
          <w:rPr>
            <w:rFonts w:hint="cs"/>
            <w:sz w:val="24"/>
            <w:szCs w:val="24"/>
            <w:rtl/>
          </w:rPr>
          <w:delText>אמנון</w:delText>
        </w:r>
      </w:del>
      <w:ins w:id="327" w:author="  " w:date="2004-03-07T16:17:00Z">
        <w:r>
          <w:rPr>
            <w:rFonts w:hint="cs"/>
            <w:sz w:val="24"/>
            <w:szCs w:val="24"/>
            <w:rtl/>
          </w:rPr>
          <w:t>א.</w:t>
        </w:r>
      </w:ins>
      <w:r>
        <w:rPr>
          <w:rFonts w:hint="cs"/>
          <w:sz w:val="24"/>
          <w:szCs w:val="24"/>
          <w:rtl/>
        </w:rPr>
        <w:t xml:space="preserve">, לכן כשיצא מחדרה הוא שוחח עם אמה בעניין האונס והאם אמרה לו כי למחרת אותו ארוע היא הלכה לאימו של </w:t>
      </w:r>
      <w:del w:id="328" w:author="  " w:date="2004-03-07T16:17:00Z">
        <w:r>
          <w:rPr>
            <w:rFonts w:hint="cs"/>
            <w:sz w:val="24"/>
            <w:szCs w:val="24"/>
            <w:rtl/>
          </w:rPr>
          <w:delText>אמנון</w:delText>
        </w:r>
      </w:del>
      <w:ins w:id="329" w:author="  " w:date="2004-03-07T16:17:00Z">
        <w:r>
          <w:rPr>
            <w:rFonts w:hint="cs"/>
            <w:sz w:val="24"/>
            <w:szCs w:val="24"/>
            <w:rtl/>
          </w:rPr>
          <w:t>א.</w:t>
        </w:r>
      </w:ins>
      <w:r>
        <w:rPr>
          <w:rFonts w:hint="cs"/>
          <w:sz w:val="24"/>
          <w:szCs w:val="24"/>
          <w:rtl/>
        </w:rPr>
        <w:t xml:space="preserve">, סיפרה לה מה שקרה ואמו של </w:t>
      </w:r>
      <w:del w:id="330" w:author="  " w:date="2004-03-07T16:17:00Z">
        <w:r>
          <w:rPr>
            <w:rFonts w:hint="cs"/>
            <w:sz w:val="24"/>
            <w:szCs w:val="24"/>
            <w:rtl/>
          </w:rPr>
          <w:delText>אמנון</w:delText>
        </w:r>
      </w:del>
      <w:ins w:id="331" w:author="  " w:date="2004-03-07T16:17:00Z">
        <w:r>
          <w:rPr>
            <w:rFonts w:hint="cs"/>
            <w:sz w:val="24"/>
            <w:szCs w:val="24"/>
            <w:rtl/>
          </w:rPr>
          <w:t>א.</w:t>
        </w:r>
      </w:ins>
      <w:r>
        <w:rPr>
          <w:rFonts w:hint="cs"/>
          <w:sz w:val="24"/>
          <w:szCs w:val="24"/>
          <w:rtl/>
        </w:rPr>
        <w:t xml:space="preserve"> אמרה לגיסתה של אם הקטינה שנמאס לה מ</w:t>
      </w:r>
      <w:del w:id="332" w:author="  " w:date="2004-03-07T16:17:00Z">
        <w:r>
          <w:rPr>
            <w:rFonts w:hint="cs"/>
            <w:sz w:val="24"/>
            <w:szCs w:val="24"/>
            <w:rtl/>
          </w:rPr>
          <w:delText>אמנון</w:delText>
        </w:r>
      </w:del>
      <w:ins w:id="333" w:author="  " w:date="2004-03-07T16:17:00Z">
        <w:r>
          <w:rPr>
            <w:rFonts w:hint="cs"/>
            <w:sz w:val="24"/>
            <w:szCs w:val="24"/>
            <w:rtl/>
          </w:rPr>
          <w:t>א.</w:t>
        </w:r>
      </w:ins>
      <w:r>
        <w:rPr>
          <w:rFonts w:hint="cs"/>
          <w:sz w:val="24"/>
          <w:szCs w:val="24"/>
          <w:rtl/>
        </w:rPr>
        <w:t xml:space="preserve"> והוא עושה לה כל מיני צרות (עמ’ 6 לפרטיכול).</w:t>
      </w:r>
      <w:r>
        <w:rPr>
          <w:color w:val="FFFFFF"/>
          <w:sz w:val="4"/>
          <w:szCs w:val="4"/>
          <w:rtl/>
        </w:rPr>
        <w:t>ב</w:t>
      </w:r>
    </w:p>
    <w:p w14:paraId="15DE8B60" w14:textId="77777777" w:rsidR="00E71653" w:rsidRDefault="00E71653">
      <w:pPr>
        <w:ind w:left="720"/>
        <w:rPr>
          <w:rFonts w:hint="cs"/>
          <w:sz w:val="24"/>
          <w:szCs w:val="24"/>
          <w:rtl/>
        </w:rPr>
      </w:pPr>
      <w:r>
        <w:rPr>
          <w:rFonts w:hint="cs"/>
          <w:sz w:val="24"/>
          <w:szCs w:val="24"/>
          <w:rtl/>
        </w:rPr>
        <w:t> </w:t>
      </w:r>
    </w:p>
    <w:p w14:paraId="159592E2" w14:textId="77777777" w:rsidR="00E71653" w:rsidRDefault="00E71653">
      <w:pPr>
        <w:rPr>
          <w:rFonts w:hint="cs"/>
          <w:sz w:val="24"/>
          <w:szCs w:val="24"/>
          <w:rtl/>
        </w:rPr>
      </w:pPr>
      <w:r>
        <w:rPr>
          <w:rFonts w:hint="cs"/>
          <w:sz w:val="24"/>
          <w:szCs w:val="24"/>
          <w:rtl/>
        </w:rPr>
        <w:t xml:space="preserve">3. </w:t>
      </w:r>
      <w:r>
        <w:rPr>
          <w:rFonts w:hint="cs"/>
          <w:sz w:val="24"/>
          <w:szCs w:val="24"/>
          <w:rtl/>
        </w:rPr>
        <w:tab/>
        <w:t xml:space="preserve">האם </w:t>
      </w:r>
      <w:del w:id="334" w:author="  " w:date="2004-03-07T16:18:00Z">
        <w:r>
          <w:rPr>
            <w:rFonts w:hint="cs"/>
            <w:sz w:val="24"/>
            <w:szCs w:val="24"/>
            <w:rtl/>
          </w:rPr>
          <w:delText>רותי ביטון</w:delText>
        </w:r>
      </w:del>
      <w:ins w:id="335" w:author="  " w:date="2004-03-07T16:18:00Z">
        <w:r>
          <w:rPr>
            <w:rFonts w:hint="cs"/>
            <w:sz w:val="24"/>
            <w:szCs w:val="24"/>
            <w:rtl/>
          </w:rPr>
          <w:t>ר. ב.</w:t>
        </w:r>
      </w:ins>
      <w:r>
        <w:rPr>
          <w:rFonts w:hint="cs"/>
          <w:sz w:val="24"/>
          <w:szCs w:val="24"/>
          <w:rtl/>
        </w:rPr>
        <w:t xml:space="preserve"> אישרה כי לפני כשש שנים (עדות מיום 19/6/20) בתה המתלוננת, נכנסה בערב הביתה בהיסטריה ובבכי ואמרה ש</w:t>
      </w:r>
      <w:del w:id="336" w:author="  " w:date="2004-03-07T16:17:00Z">
        <w:r>
          <w:rPr>
            <w:rFonts w:hint="cs"/>
            <w:sz w:val="24"/>
            <w:szCs w:val="24"/>
            <w:rtl/>
          </w:rPr>
          <w:delText>אמנון</w:delText>
        </w:r>
      </w:del>
      <w:ins w:id="337" w:author="  " w:date="2004-03-07T16:17:00Z">
        <w:r>
          <w:rPr>
            <w:rFonts w:hint="cs"/>
            <w:sz w:val="24"/>
            <w:szCs w:val="24"/>
            <w:rtl/>
          </w:rPr>
          <w:t>א.</w:t>
        </w:r>
      </w:ins>
      <w:r>
        <w:rPr>
          <w:rFonts w:hint="cs"/>
          <w:sz w:val="24"/>
          <w:szCs w:val="24"/>
          <w:rtl/>
        </w:rPr>
        <w:t xml:space="preserve"> </w:t>
      </w:r>
      <w:del w:id="338" w:author="  " w:date="2004-03-07T16:17:00Z">
        <w:r>
          <w:rPr>
            <w:rFonts w:hint="cs"/>
            <w:sz w:val="24"/>
            <w:szCs w:val="24"/>
            <w:rtl/>
          </w:rPr>
          <w:delText>סעדה</w:delText>
        </w:r>
      </w:del>
      <w:ins w:id="339" w:author="  " w:date="2004-03-07T16:17:00Z">
        <w:r>
          <w:rPr>
            <w:rFonts w:hint="cs"/>
            <w:sz w:val="24"/>
            <w:szCs w:val="24"/>
            <w:rtl/>
          </w:rPr>
          <w:t>ס.</w:t>
        </w:r>
      </w:ins>
      <w:r>
        <w:rPr>
          <w:rFonts w:hint="cs"/>
          <w:sz w:val="24"/>
          <w:szCs w:val="24"/>
          <w:rtl/>
        </w:rPr>
        <w:t xml:space="preserve"> "נגע בה הפשיט אותה לא זוכרת בדיוק מה שהיא אמרה" (עמ’ 7 לפרטיכול). לאחר מכן כשנשאלה שאלות נוספות על ידי אמה לא ענתה, בכתה ונכנסה לחדרה והסתגרה בחדר. לכן למחרת היום ניגשה לאימו של </w:t>
      </w:r>
      <w:del w:id="340" w:author="  " w:date="2004-03-07T16:17:00Z">
        <w:r>
          <w:rPr>
            <w:rFonts w:hint="cs"/>
            <w:sz w:val="24"/>
            <w:szCs w:val="24"/>
            <w:rtl/>
          </w:rPr>
          <w:delText>אמנון</w:delText>
        </w:r>
      </w:del>
      <w:ins w:id="341" w:author="  " w:date="2004-03-07T16:17:00Z">
        <w:r>
          <w:rPr>
            <w:rFonts w:hint="cs"/>
            <w:sz w:val="24"/>
            <w:szCs w:val="24"/>
            <w:rtl/>
          </w:rPr>
          <w:t>א.</w:t>
        </w:r>
      </w:ins>
      <w:r>
        <w:rPr>
          <w:rFonts w:hint="cs"/>
          <w:sz w:val="24"/>
          <w:szCs w:val="24"/>
          <w:rtl/>
        </w:rPr>
        <w:t xml:space="preserve"> וטענה בפניה ש</w:t>
      </w:r>
      <w:del w:id="342" w:author="  " w:date="2004-03-07T16:17:00Z">
        <w:r>
          <w:rPr>
            <w:rFonts w:hint="cs"/>
            <w:sz w:val="24"/>
            <w:szCs w:val="24"/>
            <w:rtl/>
          </w:rPr>
          <w:delText>אמנון</w:delText>
        </w:r>
      </w:del>
      <w:ins w:id="343" w:author="  " w:date="2004-03-07T16:17:00Z">
        <w:r>
          <w:rPr>
            <w:rFonts w:hint="cs"/>
            <w:sz w:val="24"/>
            <w:szCs w:val="24"/>
            <w:rtl/>
          </w:rPr>
          <w:t>א.</w:t>
        </w:r>
      </w:ins>
      <w:r>
        <w:rPr>
          <w:rFonts w:hint="cs"/>
          <w:sz w:val="24"/>
          <w:szCs w:val="24"/>
          <w:rtl/>
        </w:rPr>
        <w:t xml:space="preserve"> מטריד את בתה וכי אתמול הבת באה הביתה ובכתה והאם הגיבה שנמאס לה מ</w:t>
      </w:r>
      <w:del w:id="344" w:author="  " w:date="2004-03-07T16:17:00Z">
        <w:r>
          <w:rPr>
            <w:rFonts w:hint="cs"/>
            <w:sz w:val="24"/>
            <w:szCs w:val="24"/>
            <w:rtl/>
          </w:rPr>
          <w:delText>אמנון</w:delText>
        </w:r>
      </w:del>
      <w:ins w:id="345" w:author="  " w:date="2004-03-07T16:17:00Z">
        <w:r>
          <w:rPr>
            <w:rFonts w:hint="cs"/>
            <w:sz w:val="24"/>
            <w:szCs w:val="24"/>
            <w:rtl/>
          </w:rPr>
          <w:t>א.</w:t>
        </w:r>
      </w:ins>
      <w:r>
        <w:rPr>
          <w:rFonts w:hint="cs"/>
          <w:sz w:val="24"/>
          <w:szCs w:val="24"/>
          <w:rtl/>
        </w:rPr>
        <w:t xml:space="preserve"> שעושה לה בושות.</w:t>
      </w:r>
      <w:r>
        <w:rPr>
          <w:color w:val="FFFFFF"/>
          <w:sz w:val="4"/>
          <w:szCs w:val="4"/>
          <w:rtl/>
        </w:rPr>
        <w:t>ו</w:t>
      </w:r>
    </w:p>
    <w:p w14:paraId="263093A3" w14:textId="77777777" w:rsidR="00E71653" w:rsidRDefault="00E71653">
      <w:pPr>
        <w:rPr>
          <w:rFonts w:hint="cs"/>
          <w:sz w:val="24"/>
          <w:szCs w:val="24"/>
          <w:rtl/>
        </w:rPr>
      </w:pPr>
      <w:r>
        <w:rPr>
          <w:rFonts w:hint="cs"/>
          <w:sz w:val="24"/>
          <w:szCs w:val="24"/>
          <w:rtl/>
        </w:rPr>
        <w:t> </w:t>
      </w:r>
    </w:p>
    <w:p w14:paraId="309C9C26" w14:textId="77777777" w:rsidR="00E71653" w:rsidRDefault="00E71653">
      <w:pPr>
        <w:ind w:firstLine="720"/>
        <w:rPr>
          <w:rFonts w:hint="cs"/>
          <w:sz w:val="24"/>
          <w:szCs w:val="24"/>
          <w:rtl/>
        </w:rPr>
      </w:pPr>
      <w:r>
        <w:rPr>
          <w:rFonts w:hint="cs"/>
          <w:sz w:val="24"/>
          <w:szCs w:val="24"/>
          <w:rtl/>
        </w:rPr>
        <w:t xml:space="preserve">לטענת האם, בתקופה כשנה וחצי לפני שניסתה להתאבד, הבת הייתה מאוד מופנמת, מסתגרת בחדרה, וישנה הרבה. לדבריה, רק ביום שבו הבת ניסתה להתאבד נודע לה לראשונה שהיא נאנסה ע"י </w:t>
      </w:r>
      <w:del w:id="346" w:author="  " w:date="2004-03-07T16:17:00Z">
        <w:r>
          <w:rPr>
            <w:rFonts w:hint="cs"/>
            <w:sz w:val="24"/>
            <w:szCs w:val="24"/>
            <w:rtl/>
          </w:rPr>
          <w:delText>אמנון</w:delText>
        </w:r>
      </w:del>
      <w:ins w:id="347" w:author="  " w:date="2004-03-07T16:17:00Z">
        <w:r>
          <w:rPr>
            <w:rFonts w:hint="cs"/>
            <w:sz w:val="24"/>
            <w:szCs w:val="24"/>
            <w:rtl/>
          </w:rPr>
          <w:t>א.</w:t>
        </w:r>
      </w:ins>
      <w:r>
        <w:rPr>
          <w:rFonts w:hint="cs"/>
          <w:sz w:val="24"/>
          <w:szCs w:val="24"/>
          <w:rtl/>
        </w:rPr>
        <w:t xml:space="preserve"> (עמ’ 11 לפרטיכול).</w:t>
      </w:r>
      <w:r>
        <w:rPr>
          <w:color w:val="FFFFFF"/>
          <w:sz w:val="4"/>
          <w:szCs w:val="4"/>
          <w:rtl/>
        </w:rPr>
        <w:t>נ</w:t>
      </w:r>
    </w:p>
    <w:p w14:paraId="031F1FAC" w14:textId="77777777" w:rsidR="00E71653" w:rsidRDefault="00E71653">
      <w:pPr>
        <w:ind w:left="720"/>
        <w:rPr>
          <w:rFonts w:hint="cs"/>
          <w:sz w:val="24"/>
          <w:szCs w:val="24"/>
          <w:rtl/>
        </w:rPr>
      </w:pPr>
      <w:r>
        <w:rPr>
          <w:rFonts w:hint="cs"/>
          <w:sz w:val="24"/>
          <w:szCs w:val="24"/>
          <w:rtl/>
        </w:rPr>
        <w:t> </w:t>
      </w:r>
    </w:p>
    <w:p w14:paraId="5C0EAFFF" w14:textId="77777777" w:rsidR="00E71653" w:rsidRDefault="00E71653">
      <w:pPr>
        <w:rPr>
          <w:rFonts w:hint="cs"/>
          <w:sz w:val="24"/>
          <w:szCs w:val="24"/>
          <w:rtl/>
        </w:rPr>
      </w:pPr>
      <w:r>
        <w:rPr>
          <w:rFonts w:hint="cs"/>
          <w:sz w:val="24"/>
          <w:szCs w:val="24"/>
          <w:rtl/>
        </w:rPr>
        <w:t xml:space="preserve">גם הצוער, אלדד אדרי, שהגיע ממשטרת ראש פינה לבית החולים בעת שהמתלוננת אושפזה וזאת בעקבות מכתב ההתאבדות שהקטינה השאירה (ת/9), הבהיר ואף רשם זכרון דברים על השיחות עם הקטינה (נ/8 מיום 6/2/20) שכאשר היא נשאלה על ידו איך </w:t>
      </w:r>
      <w:del w:id="348" w:author="  " w:date="2004-03-07T16:17:00Z">
        <w:r>
          <w:rPr>
            <w:rFonts w:hint="cs"/>
            <w:sz w:val="24"/>
            <w:szCs w:val="24"/>
            <w:rtl/>
          </w:rPr>
          <w:delText>אמנון</w:delText>
        </w:r>
      </w:del>
      <w:ins w:id="349" w:author="  " w:date="2004-03-07T16:17:00Z">
        <w:r>
          <w:rPr>
            <w:rFonts w:hint="cs"/>
            <w:sz w:val="24"/>
            <w:szCs w:val="24"/>
            <w:rtl/>
          </w:rPr>
          <w:t>א.</w:t>
        </w:r>
      </w:ins>
      <w:r>
        <w:rPr>
          <w:rFonts w:hint="cs"/>
          <w:sz w:val="24"/>
          <w:szCs w:val="24"/>
          <w:rtl/>
        </w:rPr>
        <w:t xml:space="preserve"> </w:t>
      </w:r>
      <w:del w:id="350" w:author="  " w:date="2004-03-07T16:17:00Z">
        <w:r>
          <w:rPr>
            <w:rFonts w:hint="cs"/>
            <w:sz w:val="24"/>
            <w:szCs w:val="24"/>
            <w:rtl/>
          </w:rPr>
          <w:delText>סעדה</w:delText>
        </w:r>
      </w:del>
      <w:ins w:id="351" w:author="  " w:date="2004-03-07T16:17:00Z">
        <w:r>
          <w:rPr>
            <w:rFonts w:hint="cs"/>
            <w:sz w:val="24"/>
            <w:szCs w:val="24"/>
            <w:rtl/>
          </w:rPr>
          <w:t>ס.</w:t>
        </w:r>
      </w:ins>
      <w:r>
        <w:rPr>
          <w:rFonts w:hint="cs"/>
          <w:sz w:val="24"/>
          <w:szCs w:val="24"/>
          <w:rtl/>
        </w:rPr>
        <w:t xml:space="preserve"> הרס לה את החיים בגיל 12 היא הגיבה ללא היסוס "הוא אנס אותי".</w:t>
      </w:r>
      <w:r>
        <w:rPr>
          <w:color w:val="FFFFFF"/>
          <w:sz w:val="4"/>
          <w:szCs w:val="4"/>
          <w:rtl/>
        </w:rPr>
        <w:t>ב</w:t>
      </w:r>
    </w:p>
    <w:p w14:paraId="3A82B16A" w14:textId="77777777" w:rsidR="00E71653" w:rsidRDefault="00E71653">
      <w:pPr>
        <w:rPr>
          <w:rFonts w:hint="cs"/>
          <w:sz w:val="24"/>
          <w:szCs w:val="24"/>
          <w:rtl/>
        </w:rPr>
      </w:pPr>
      <w:r>
        <w:rPr>
          <w:rFonts w:hint="cs"/>
          <w:sz w:val="24"/>
          <w:szCs w:val="24"/>
          <w:rtl/>
        </w:rPr>
        <w:t> </w:t>
      </w:r>
    </w:p>
    <w:p w14:paraId="42DD0FF1" w14:textId="77777777" w:rsidR="00E71653" w:rsidRDefault="00E71653">
      <w:pPr>
        <w:rPr>
          <w:rFonts w:hint="cs"/>
          <w:sz w:val="24"/>
          <w:szCs w:val="24"/>
          <w:rtl/>
        </w:rPr>
      </w:pPr>
      <w:r>
        <w:rPr>
          <w:rFonts w:hint="cs"/>
          <w:sz w:val="24"/>
          <w:szCs w:val="24"/>
          <w:rtl/>
        </w:rPr>
        <w:t xml:space="preserve">4. </w:t>
      </w:r>
      <w:r>
        <w:rPr>
          <w:rFonts w:hint="cs"/>
          <w:sz w:val="24"/>
          <w:szCs w:val="24"/>
          <w:rtl/>
        </w:rPr>
        <w:tab/>
        <w:t xml:space="preserve">מכתב ההתאבדות (ת/9 מיום 6/2/20) שהמתלוננת כתבה "לכל המעונין", נפתח בכך שהיא מדגישה כי "קודם כל אני רוצה להגיד לכם שאת ההחלטה הזאת רציתי לעשות כבר מזמן אבל לא היה לי האומץ. הייתי צריכה עוד דבר קטן אחד שידחוף אותי לכיוון הזה". לאחר מכן היא מאזכרת את הוריה ואת בני משפחתה האחרים ואת קרוביה ומביעה את אהבתה אל כל אחד מהם. בהמשך כותבת כך: "בין כל האנשים שהזכרתי עכשיו יש כמה אנשים שאני לא אסלח להם גם במוות שלי והם </w:t>
      </w:r>
      <w:del w:id="352" w:author="  " w:date="2004-03-07T16:18:00Z">
        <w:r>
          <w:rPr>
            <w:rFonts w:hint="cs"/>
            <w:sz w:val="24"/>
            <w:szCs w:val="24"/>
            <w:rtl/>
          </w:rPr>
          <w:delText>ירון</w:delText>
        </w:r>
      </w:del>
      <w:ins w:id="353" w:author="  " w:date="2004-03-07T16:18:00Z">
        <w:r>
          <w:rPr>
            <w:rFonts w:hint="cs"/>
            <w:sz w:val="24"/>
            <w:szCs w:val="24"/>
            <w:rtl/>
          </w:rPr>
          <w:t>י.</w:t>
        </w:r>
      </w:ins>
      <w:r>
        <w:rPr>
          <w:rFonts w:hint="cs"/>
          <w:sz w:val="24"/>
          <w:szCs w:val="24"/>
          <w:rtl/>
        </w:rPr>
        <w:t xml:space="preserve"> </w:t>
      </w:r>
      <w:del w:id="354" w:author="  " w:date="2004-03-07T16:18:00Z">
        <w:r>
          <w:rPr>
            <w:rFonts w:hint="cs"/>
            <w:sz w:val="24"/>
            <w:szCs w:val="24"/>
            <w:rtl/>
          </w:rPr>
          <w:delText>הרוש</w:delText>
        </w:r>
      </w:del>
      <w:ins w:id="355" w:author="  " w:date="2004-03-07T16:18:00Z">
        <w:r>
          <w:rPr>
            <w:rFonts w:hint="cs"/>
            <w:sz w:val="24"/>
            <w:szCs w:val="24"/>
            <w:rtl/>
          </w:rPr>
          <w:t>ה.</w:t>
        </w:r>
      </w:ins>
      <w:r>
        <w:rPr>
          <w:rFonts w:hint="cs"/>
          <w:sz w:val="24"/>
          <w:szCs w:val="24"/>
          <w:rtl/>
        </w:rPr>
        <w:t xml:space="preserve">, </w:t>
      </w:r>
      <w:del w:id="356" w:author="  " w:date="2004-03-07T16:17:00Z">
        <w:r>
          <w:rPr>
            <w:rFonts w:hint="cs"/>
            <w:sz w:val="24"/>
            <w:szCs w:val="24"/>
            <w:rtl/>
          </w:rPr>
          <w:delText>שלומי</w:delText>
        </w:r>
      </w:del>
      <w:ins w:id="357" w:author="  " w:date="2004-03-07T16:17:00Z">
        <w:r>
          <w:rPr>
            <w:rFonts w:hint="cs"/>
            <w:sz w:val="24"/>
            <w:szCs w:val="24"/>
            <w:rtl/>
          </w:rPr>
          <w:t>ש.</w:t>
        </w:r>
      </w:ins>
      <w:r>
        <w:rPr>
          <w:rFonts w:hint="cs"/>
          <w:sz w:val="24"/>
          <w:szCs w:val="24"/>
          <w:rtl/>
        </w:rPr>
        <w:t xml:space="preserve"> </w:t>
      </w:r>
      <w:del w:id="358" w:author="  " w:date="2004-03-07T16:21:00Z">
        <w:r>
          <w:rPr>
            <w:rFonts w:hint="cs"/>
            <w:sz w:val="24"/>
            <w:szCs w:val="24"/>
            <w:rtl/>
          </w:rPr>
          <w:delText>בן זקן</w:delText>
        </w:r>
      </w:del>
      <w:ins w:id="359" w:author="  " w:date="2004-03-07T16:21:00Z">
        <w:r>
          <w:rPr>
            <w:rFonts w:hint="cs"/>
            <w:sz w:val="24"/>
            <w:szCs w:val="24"/>
            <w:rtl/>
          </w:rPr>
          <w:t>ב.</w:t>
        </w:r>
      </w:ins>
      <w:r>
        <w:rPr>
          <w:rFonts w:hint="cs"/>
          <w:sz w:val="24"/>
          <w:szCs w:val="24"/>
          <w:rtl/>
        </w:rPr>
        <w:t xml:space="preserve"> </w:t>
      </w:r>
      <w:del w:id="360" w:author="  " w:date="2004-03-07T16:22:00Z">
        <w:r>
          <w:rPr>
            <w:rFonts w:hint="cs"/>
            <w:sz w:val="24"/>
            <w:szCs w:val="24"/>
            <w:rtl/>
          </w:rPr>
          <w:delText>מאיר כהן</w:delText>
        </w:r>
      </w:del>
      <w:ins w:id="361" w:author="  " w:date="2004-03-07T16:22:00Z">
        <w:r>
          <w:rPr>
            <w:rFonts w:hint="cs"/>
            <w:sz w:val="24"/>
            <w:szCs w:val="24"/>
            <w:rtl/>
          </w:rPr>
          <w:t>מ. כ.</w:t>
        </w:r>
      </w:ins>
      <w:r>
        <w:rPr>
          <w:rFonts w:hint="cs"/>
          <w:sz w:val="24"/>
          <w:szCs w:val="24"/>
          <w:rtl/>
        </w:rPr>
        <w:t xml:space="preserve"> ו</w:t>
      </w:r>
      <w:del w:id="362" w:author="  " w:date="2004-03-07T16:18:00Z">
        <w:r>
          <w:rPr>
            <w:rFonts w:hint="cs"/>
            <w:sz w:val="24"/>
            <w:szCs w:val="24"/>
            <w:rtl/>
          </w:rPr>
          <w:delText>חפצי ביטון</w:delText>
        </w:r>
      </w:del>
      <w:ins w:id="363" w:author="  " w:date="2004-03-07T16:18:00Z">
        <w:r>
          <w:rPr>
            <w:rFonts w:hint="cs"/>
            <w:sz w:val="24"/>
            <w:szCs w:val="24"/>
            <w:rtl/>
          </w:rPr>
          <w:t>ח. ב.</w:t>
        </w:r>
      </w:ins>
      <w:r>
        <w:rPr>
          <w:rFonts w:hint="cs"/>
          <w:sz w:val="24"/>
          <w:szCs w:val="24"/>
          <w:rtl/>
        </w:rPr>
        <w:t xml:space="preserve">. </w:t>
      </w:r>
      <w:del w:id="364" w:author="  " w:date="2004-03-07T16:17:00Z">
        <w:r>
          <w:rPr>
            <w:rFonts w:hint="cs"/>
            <w:sz w:val="24"/>
            <w:szCs w:val="24"/>
            <w:rtl/>
          </w:rPr>
          <w:delText>אמנון</w:delText>
        </w:r>
      </w:del>
      <w:ins w:id="365" w:author="  " w:date="2004-03-07T16:17:00Z">
        <w:r>
          <w:rPr>
            <w:rFonts w:hint="cs"/>
            <w:sz w:val="24"/>
            <w:szCs w:val="24"/>
            <w:rtl/>
          </w:rPr>
          <w:t>א.</w:t>
        </w:r>
      </w:ins>
      <w:r>
        <w:rPr>
          <w:rFonts w:hint="cs"/>
          <w:sz w:val="24"/>
          <w:szCs w:val="24"/>
          <w:rtl/>
        </w:rPr>
        <w:t xml:space="preserve"> </w:t>
      </w:r>
      <w:del w:id="366" w:author="  " w:date="2004-03-07T16:21:00Z">
        <w:r>
          <w:rPr>
            <w:rFonts w:hint="cs"/>
            <w:sz w:val="24"/>
            <w:szCs w:val="24"/>
            <w:rtl/>
          </w:rPr>
          <w:delText>סער</w:delText>
        </w:r>
      </w:del>
      <w:ins w:id="367" w:author="  " w:date="2004-03-07T16:21:00Z">
        <w:r>
          <w:rPr>
            <w:rFonts w:hint="cs"/>
            <w:sz w:val="24"/>
            <w:szCs w:val="24"/>
            <w:rtl/>
          </w:rPr>
          <w:t>ס.</w:t>
        </w:r>
      </w:ins>
      <w:r>
        <w:rPr>
          <w:rFonts w:hint="cs"/>
          <w:sz w:val="24"/>
          <w:szCs w:val="24"/>
          <w:rtl/>
        </w:rPr>
        <w:t xml:space="preserve">". לגבי </w:t>
      </w:r>
      <w:del w:id="368" w:author="  " w:date="2004-03-07T16:18:00Z">
        <w:r>
          <w:rPr>
            <w:rFonts w:hint="cs"/>
            <w:sz w:val="24"/>
            <w:szCs w:val="24"/>
            <w:rtl/>
          </w:rPr>
          <w:delText>ירון</w:delText>
        </w:r>
      </w:del>
      <w:ins w:id="369" w:author="  " w:date="2004-03-07T16:18:00Z">
        <w:r>
          <w:rPr>
            <w:rFonts w:hint="cs"/>
            <w:sz w:val="24"/>
            <w:szCs w:val="24"/>
            <w:rtl/>
          </w:rPr>
          <w:t>י.</w:t>
        </w:r>
      </w:ins>
      <w:r>
        <w:rPr>
          <w:rFonts w:hint="cs"/>
          <w:sz w:val="24"/>
          <w:szCs w:val="24"/>
          <w:rtl/>
        </w:rPr>
        <w:t xml:space="preserve"> "אני לא אסלח בגלל שהוא פתח עלי את הפה הגדול שלו בלי שום סיבה". "</w:t>
      </w:r>
      <w:del w:id="370" w:author="  " w:date="2004-03-07T16:17:00Z">
        <w:r>
          <w:rPr>
            <w:rFonts w:hint="cs"/>
            <w:sz w:val="24"/>
            <w:szCs w:val="24"/>
            <w:rtl/>
          </w:rPr>
          <w:delText>שלומי</w:delText>
        </w:r>
      </w:del>
      <w:ins w:id="371" w:author="  " w:date="2004-03-07T16:17:00Z">
        <w:r>
          <w:rPr>
            <w:rFonts w:hint="cs"/>
            <w:sz w:val="24"/>
            <w:szCs w:val="24"/>
            <w:rtl/>
          </w:rPr>
          <w:t>ש.</w:t>
        </w:r>
      </w:ins>
      <w:r>
        <w:rPr>
          <w:rFonts w:hint="cs"/>
          <w:sz w:val="24"/>
          <w:szCs w:val="24"/>
          <w:rtl/>
        </w:rPr>
        <w:t xml:space="preserve"> </w:t>
      </w:r>
      <w:del w:id="372" w:author="  " w:date="2004-03-07T16:21:00Z">
        <w:r>
          <w:rPr>
            <w:rFonts w:hint="cs"/>
            <w:sz w:val="24"/>
            <w:szCs w:val="24"/>
            <w:rtl/>
          </w:rPr>
          <w:delText>בן זקן</w:delText>
        </w:r>
      </w:del>
      <w:ins w:id="373" w:author="  " w:date="2004-03-07T16:21:00Z">
        <w:r>
          <w:rPr>
            <w:rFonts w:hint="cs"/>
            <w:sz w:val="24"/>
            <w:szCs w:val="24"/>
            <w:rtl/>
          </w:rPr>
          <w:t>ב.</w:t>
        </w:r>
      </w:ins>
      <w:r>
        <w:rPr>
          <w:rFonts w:hint="cs"/>
          <w:sz w:val="24"/>
          <w:szCs w:val="24"/>
          <w:rtl/>
        </w:rPr>
        <w:t xml:space="preserve"> – אותו הדבר כמו </w:t>
      </w:r>
      <w:del w:id="374" w:author="  " w:date="2004-03-07T16:18:00Z">
        <w:r>
          <w:rPr>
            <w:rFonts w:hint="cs"/>
            <w:sz w:val="24"/>
            <w:szCs w:val="24"/>
            <w:rtl/>
          </w:rPr>
          <w:delText>ירון</w:delText>
        </w:r>
      </w:del>
      <w:ins w:id="375" w:author="  " w:date="2004-03-07T16:18:00Z">
        <w:r>
          <w:rPr>
            <w:rFonts w:hint="cs"/>
            <w:sz w:val="24"/>
            <w:szCs w:val="24"/>
            <w:rtl/>
          </w:rPr>
          <w:t>י.</w:t>
        </w:r>
      </w:ins>
      <w:r>
        <w:rPr>
          <w:rFonts w:hint="cs"/>
          <w:sz w:val="24"/>
          <w:szCs w:val="24"/>
          <w:rtl/>
        </w:rPr>
        <w:t>". "</w:t>
      </w:r>
      <w:del w:id="376" w:author="  " w:date="2004-03-07T16:22:00Z">
        <w:r>
          <w:rPr>
            <w:rFonts w:hint="cs"/>
            <w:sz w:val="24"/>
            <w:szCs w:val="24"/>
            <w:rtl/>
          </w:rPr>
          <w:delText>מאיר כהן</w:delText>
        </w:r>
      </w:del>
      <w:ins w:id="377" w:author="  " w:date="2004-03-07T16:22:00Z">
        <w:r>
          <w:rPr>
            <w:rFonts w:hint="cs"/>
            <w:sz w:val="24"/>
            <w:szCs w:val="24"/>
            <w:rtl/>
          </w:rPr>
          <w:t>מ. כ.</w:t>
        </w:r>
      </w:ins>
      <w:r>
        <w:rPr>
          <w:rFonts w:hint="cs"/>
          <w:sz w:val="24"/>
          <w:szCs w:val="24"/>
          <w:rtl/>
        </w:rPr>
        <w:t xml:space="preserve"> הוא כבר יודע למה". "</w:t>
      </w:r>
      <w:del w:id="378" w:author="  " w:date="2004-03-07T16:18:00Z">
        <w:r>
          <w:rPr>
            <w:rFonts w:hint="cs"/>
            <w:sz w:val="24"/>
            <w:szCs w:val="24"/>
            <w:rtl/>
          </w:rPr>
          <w:delText>חפצי ביטון</w:delText>
        </w:r>
      </w:del>
      <w:ins w:id="379" w:author="  " w:date="2004-03-07T16:18:00Z">
        <w:r>
          <w:rPr>
            <w:rFonts w:hint="cs"/>
            <w:sz w:val="24"/>
            <w:szCs w:val="24"/>
            <w:rtl/>
          </w:rPr>
          <w:t>ח. ב.</w:t>
        </w:r>
      </w:ins>
      <w:r>
        <w:rPr>
          <w:rFonts w:hint="cs"/>
          <w:sz w:val="24"/>
          <w:szCs w:val="24"/>
          <w:rtl/>
        </w:rPr>
        <w:t xml:space="preserve"> – אם את חושבת שבאמת פתחתי עלייך את הפה אז את טועה". "</w:t>
      </w:r>
      <w:del w:id="380" w:author="  " w:date="2004-03-07T16:17:00Z">
        <w:r>
          <w:rPr>
            <w:rFonts w:hint="cs"/>
            <w:sz w:val="24"/>
            <w:szCs w:val="24"/>
            <w:rtl/>
          </w:rPr>
          <w:delText>אמנון</w:delText>
        </w:r>
      </w:del>
      <w:ins w:id="381" w:author="  " w:date="2004-03-07T16:17:00Z">
        <w:r>
          <w:rPr>
            <w:rFonts w:hint="cs"/>
            <w:sz w:val="24"/>
            <w:szCs w:val="24"/>
            <w:rtl/>
          </w:rPr>
          <w:t>א.</w:t>
        </w:r>
      </w:ins>
      <w:r>
        <w:rPr>
          <w:rFonts w:hint="cs"/>
          <w:sz w:val="24"/>
          <w:szCs w:val="24"/>
          <w:rtl/>
        </w:rPr>
        <w:t xml:space="preserve"> </w:t>
      </w:r>
      <w:del w:id="382" w:author="  " w:date="2004-03-07T16:21:00Z">
        <w:r>
          <w:rPr>
            <w:rFonts w:hint="cs"/>
            <w:sz w:val="24"/>
            <w:szCs w:val="24"/>
            <w:rtl/>
          </w:rPr>
          <w:delText>סער</w:delText>
        </w:r>
      </w:del>
      <w:ins w:id="383" w:author="  " w:date="2004-03-07T16:21:00Z">
        <w:r>
          <w:rPr>
            <w:rFonts w:hint="cs"/>
            <w:sz w:val="24"/>
            <w:szCs w:val="24"/>
            <w:rtl/>
          </w:rPr>
          <w:t>ס.</w:t>
        </w:r>
      </w:ins>
      <w:r>
        <w:rPr>
          <w:rFonts w:hint="cs"/>
          <w:sz w:val="24"/>
          <w:szCs w:val="24"/>
          <w:rtl/>
        </w:rPr>
        <w:t xml:space="preserve"> – על זה שהרסת לי את החיים בגיל 12".</w:t>
      </w:r>
      <w:r>
        <w:rPr>
          <w:color w:val="FFFFFF"/>
          <w:sz w:val="4"/>
          <w:szCs w:val="4"/>
          <w:rtl/>
        </w:rPr>
        <w:t>ו</w:t>
      </w:r>
    </w:p>
    <w:p w14:paraId="35B961A0" w14:textId="77777777" w:rsidR="00E71653" w:rsidRDefault="00E71653">
      <w:pPr>
        <w:rPr>
          <w:rFonts w:hint="cs"/>
          <w:sz w:val="24"/>
          <w:szCs w:val="24"/>
          <w:rtl/>
        </w:rPr>
      </w:pPr>
      <w:r>
        <w:rPr>
          <w:rFonts w:hint="cs"/>
          <w:sz w:val="24"/>
          <w:szCs w:val="24"/>
          <w:rtl/>
        </w:rPr>
        <w:t>את מכתב ההתאבדות מסיימת הקטינה בנ.ב. "לאמא – יום האם שמח".</w:t>
      </w:r>
      <w:r>
        <w:rPr>
          <w:color w:val="FFFFFF"/>
          <w:sz w:val="4"/>
          <w:szCs w:val="4"/>
          <w:rtl/>
        </w:rPr>
        <w:t>נ</w:t>
      </w:r>
    </w:p>
    <w:p w14:paraId="23E2FF22" w14:textId="77777777" w:rsidR="00E71653" w:rsidRDefault="00E71653">
      <w:pPr>
        <w:rPr>
          <w:rFonts w:hint="cs"/>
          <w:sz w:val="24"/>
          <w:szCs w:val="24"/>
          <w:rtl/>
        </w:rPr>
      </w:pPr>
      <w:r>
        <w:rPr>
          <w:rFonts w:hint="cs"/>
          <w:sz w:val="24"/>
          <w:szCs w:val="24"/>
          <w:rtl/>
        </w:rPr>
        <w:t> </w:t>
      </w:r>
    </w:p>
    <w:p w14:paraId="5662842E" w14:textId="77777777" w:rsidR="00E71653" w:rsidRDefault="00E71653">
      <w:pPr>
        <w:rPr>
          <w:rFonts w:hint="cs"/>
          <w:sz w:val="24"/>
          <w:szCs w:val="24"/>
          <w:rtl/>
        </w:rPr>
      </w:pPr>
      <w:r>
        <w:rPr>
          <w:rFonts w:hint="cs"/>
          <w:sz w:val="24"/>
          <w:szCs w:val="24"/>
          <w:rtl/>
        </w:rPr>
        <w:t xml:space="preserve">5. </w:t>
      </w:r>
      <w:r>
        <w:rPr>
          <w:rFonts w:hint="cs"/>
          <w:sz w:val="24"/>
          <w:szCs w:val="24"/>
          <w:rtl/>
        </w:rPr>
        <w:tab/>
        <w:t>בעיקרו של דבר את מכלול פרטי הארוע יש להסיק מעדותה של המתלוננת, שהבהירה בצורה כנה ועניינית את העובדות הנוגעות לאותו ארוע, לרבות פרטים בקשר לנסיון ההתאבדות.</w:t>
      </w:r>
      <w:r>
        <w:rPr>
          <w:color w:val="FFFFFF"/>
          <w:sz w:val="4"/>
          <w:szCs w:val="4"/>
          <w:rtl/>
        </w:rPr>
        <w:t>ב</w:t>
      </w:r>
    </w:p>
    <w:p w14:paraId="1C75C7D5" w14:textId="77777777" w:rsidR="00E71653" w:rsidRDefault="00E71653">
      <w:pPr>
        <w:ind w:left="360"/>
        <w:rPr>
          <w:rFonts w:hint="cs"/>
          <w:sz w:val="24"/>
          <w:szCs w:val="24"/>
          <w:rtl/>
        </w:rPr>
      </w:pPr>
      <w:r>
        <w:rPr>
          <w:rFonts w:hint="cs"/>
          <w:sz w:val="24"/>
          <w:szCs w:val="24"/>
          <w:rtl/>
        </w:rPr>
        <w:t> </w:t>
      </w:r>
    </w:p>
    <w:p w14:paraId="6D7FF82A" w14:textId="77777777" w:rsidR="00E71653" w:rsidRDefault="00E71653">
      <w:pPr>
        <w:ind w:firstLine="720"/>
        <w:rPr>
          <w:rFonts w:hint="cs"/>
          <w:sz w:val="24"/>
          <w:szCs w:val="24"/>
          <w:rtl/>
        </w:rPr>
      </w:pPr>
      <w:r>
        <w:rPr>
          <w:rFonts w:hint="cs"/>
          <w:sz w:val="24"/>
          <w:szCs w:val="24"/>
          <w:rtl/>
        </w:rPr>
        <w:t>המתלוננת הבהירה שהיא ניסתה להתאבד מאחר וחשה את עצמה דחויה, ויצא לה שם של "זונה", מכיוון ש</w:t>
      </w:r>
      <w:del w:id="384" w:author="  " w:date="2004-03-07T16:17:00Z">
        <w:r>
          <w:rPr>
            <w:rFonts w:hint="cs"/>
            <w:sz w:val="24"/>
            <w:szCs w:val="24"/>
            <w:rtl/>
          </w:rPr>
          <w:delText>שלומי</w:delText>
        </w:r>
      </w:del>
      <w:ins w:id="385" w:author="  " w:date="2004-03-07T16:17:00Z">
        <w:r>
          <w:rPr>
            <w:rFonts w:hint="cs"/>
            <w:sz w:val="24"/>
            <w:szCs w:val="24"/>
            <w:rtl/>
          </w:rPr>
          <w:t>ש.</w:t>
        </w:r>
      </w:ins>
      <w:r>
        <w:rPr>
          <w:rFonts w:hint="cs"/>
          <w:sz w:val="24"/>
          <w:szCs w:val="24"/>
          <w:rtl/>
        </w:rPr>
        <w:t xml:space="preserve"> </w:t>
      </w:r>
      <w:del w:id="386" w:author="  " w:date="2004-03-07T16:21:00Z">
        <w:r>
          <w:rPr>
            <w:rFonts w:hint="cs"/>
            <w:sz w:val="24"/>
            <w:szCs w:val="24"/>
            <w:rtl/>
          </w:rPr>
          <w:delText>בן זקן</w:delText>
        </w:r>
      </w:del>
      <w:ins w:id="387" w:author="  " w:date="2004-03-07T16:21:00Z">
        <w:r>
          <w:rPr>
            <w:rFonts w:hint="cs"/>
            <w:sz w:val="24"/>
            <w:szCs w:val="24"/>
            <w:rtl/>
          </w:rPr>
          <w:t>ב.</w:t>
        </w:r>
      </w:ins>
      <w:r>
        <w:rPr>
          <w:rFonts w:hint="cs"/>
          <w:sz w:val="24"/>
          <w:szCs w:val="24"/>
          <w:rtl/>
        </w:rPr>
        <w:t xml:space="preserve"> שהיה לה קשר עימו ביקש לקיים עמה יחסי מין והיא סרבה ואז הוא החליט להרוס את חייה, והפיץ עליה דברי בלע שהוא שכב עימה והכתים את שמה בהיותה קטינה, ומזה יצא לה שם של זונה. </w:t>
      </w:r>
      <w:del w:id="388" w:author="  " w:date="2004-03-07T16:17:00Z">
        <w:r>
          <w:rPr>
            <w:rFonts w:hint="cs"/>
            <w:sz w:val="24"/>
            <w:szCs w:val="24"/>
            <w:rtl/>
          </w:rPr>
          <w:delText>שלומי</w:delText>
        </w:r>
      </w:del>
      <w:ins w:id="389" w:author="  " w:date="2004-03-07T16:17:00Z">
        <w:r>
          <w:rPr>
            <w:rFonts w:hint="cs"/>
            <w:sz w:val="24"/>
            <w:szCs w:val="24"/>
            <w:rtl/>
          </w:rPr>
          <w:t>ש.</w:t>
        </w:r>
      </w:ins>
      <w:r>
        <w:rPr>
          <w:rFonts w:hint="cs"/>
          <w:sz w:val="24"/>
          <w:szCs w:val="24"/>
          <w:rtl/>
        </w:rPr>
        <w:t xml:space="preserve"> שהיה מקובל בחברה הפיץ דברים אלה עליה, ולכן גם חבריו הוסיפו וטענו שהם שכבו איתה.</w:t>
      </w:r>
      <w:r>
        <w:rPr>
          <w:color w:val="FFFFFF"/>
          <w:sz w:val="4"/>
          <w:szCs w:val="4"/>
          <w:rtl/>
        </w:rPr>
        <w:t>ו</w:t>
      </w:r>
    </w:p>
    <w:p w14:paraId="61604F87" w14:textId="77777777" w:rsidR="00E71653" w:rsidRDefault="00E71653">
      <w:pPr>
        <w:ind w:left="720"/>
        <w:rPr>
          <w:rFonts w:hint="cs"/>
          <w:sz w:val="24"/>
          <w:szCs w:val="24"/>
          <w:rtl/>
        </w:rPr>
      </w:pPr>
      <w:r>
        <w:rPr>
          <w:rFonts w:hint="cs"/>
          <w:sz w:val="24"/>
          <w:szCs w:val="24"/>
          <w:rtl/>
        </w:rPr>
        <w:t> </w:t>
      </w:r>
    </w:p>
    <w:p w14:paraId="46D7DA04" w14:textId="77777777" w:rsidR="00E71653" w:rsidRDefault="00E71653">
      <w:pPr>
        <w:ind w:firstLine="720"/>
        <w:rPr>
          <w:rFonts w:hint="cs"/>
          <w:sz w:val="24"/>
          <w:szCs w:val="24"/>
          <w:rtl/>
        </w:rPr>
      </w:pPr>
      <w:r>
        <w:rPr>
          <w:rFonts w:hint="cs"/>
          <w:sz w:val="24"/>
          <w:szCs w:val="24"/>
          <w:rtl/>
        </w:rPr>
        <w:t xml:space="preserve">על ההתרחשות עם הנאשם סיפרה בצורה קולחת, שוטפת וברורה, ארוע שלמיטב זכרונה ארע בכתה ו' כשצעדה בדרך בסמטה שבין הדואר לקופת חולים, סמטה שפעם הייתה צרה וכיום המצב בשטח שונה לחלוטין, הואיל ובינתיים הסמטה הורחבה (מראה הסמטה לאחרונה – תמונות נ/6 וכן ראה עמ’ 17 לפרטיכול). בדרכה לביתה ביחד עם אחיה צחי, לאחר בילוי במוצ"ש במרכז חצור, פגש אותה הנאשם </w:t>
      </w:r>
      <w:del w:id="390" w:author="  " w:date="2004-03-07T16:17:00Z">
        <w:r>
          <w:rPr>
            <w:rFonts w:hint="cs"/>
            <w:sz w:val="24"/>
            <w:szCs w:val="24"/>
            <w:rtl/>
          </w:rPr>
          <w:delText>אמנון</w:delText>
        </w:r>
      </w:del>
      <w:ins w:id="391" w:author="  " w:date="2004-03-07T16:17:00Z">
        <w:r>
          <w:rPr>
            <w:rFonts w:hint="cs"/>
            <w:sz w:val="24"/>
            <w:szCs w:val="24"/>
            <w:rtl/>
          </w:rPr>
          <w:t>א.</w:t>
        </w:r>
      </w:ins>
      <w:r>
        <w:rPr>
          <w:rFonts w:hint="cs"/>
          <w:sz w:val="24"/>
          <w:szCs w:val="24"/>
          <w:rtl/>
        </w:rPr>
        <w:t xml:space="preserve">. לדבריה עוד קודם לכן </w:t>
      </w:r>
      <w:del w:id="392" w:author="  " w:date="2004-03-07T16:17:00Z">
        <w:r>
          <w:rPr>
            <w:rFonts w:hint="cs"/>
            <w:sz w:val="24"/>
            <w:szCs w:val="24"/>
            <w:rtl/>
          </w:rPr>
          <w:delText>אמנון</w:delText>
        </w:r>
      </w:del>
      <w:ins w:id="393" w:author="  " w:date="2004-03-07T16:17:00Z">
        <w:r>
          <w:rPr>
            <w:rFonts w:hint="cs"/>
            <w:sz w:val="24"/>
            <w:szCs w:val="24"/>
            <w:rtl/>
          </w:rPr>
          <w:t>א.</w:t>
        </w:r>
      </w:ins>
      <w:r>
        <w:rPr>
          <w:rFonts w:hint="cs"/>
          <w:sz w:val="24"/>
          <w:szCs w:val="24"/>
          <w:rtl/>
        </w:rPr>
        <w:t xml:space="preserve"> קנה ממתקים לילדים שהיו במרכז חצור, וגם לה הוא קנה. לטענתה, הארוע התרחש בעת שאחיה היה צמוד וקרוב אליה. בהתחלה </w:t>
      </w:r>
      <w:del w:id="394" w:author="  " w:date="2004-03-07T16:17:00Z">
        <w:r>
          <w:rPr>
            <w:rFonts w:hint="cs"/>
            <w:sz w:val="24"/>
            <w:szCs w:val="24"/>
            <w:rtl/>
          </w:rPr>
          <w:delText>אמנון</w:delText>
        </w:r>
      </w:del>
      <w:ins w:id="395" w:author="  " w:date="2004-03-07T16:17:00Z">
        <w:r>
          <w:rPr>
            <w:rFonts w:hint="cs"/>
            <w:sz w:val="24"/>
            <w:szCs w:val="24"/>
            <w:rtl/>
          </w:rPr>
          <w:t>א.</w:t>
        </w:r>
      </w:ins>
      <w:r>
        <w:rPr>
          <w:rFonts w:hint="cs"/>
          <w:sz w:val="24"/>
          <w:szCs w:val="24"/>
          <w:rtl/>
        </w:rPr>
        <w:t xml:space="preserve"> נגע בה מעל הבגדים "ואז </w:t>
      </w:r>
      <w:del w:id="396" w:author="  " w:date="2004-03-07T16:17:00Z">
        <w:r>
          <w:rPr>
            <w:rFonts w:hint="cs"/>
            <w:sz w:val="24"/>
            <w:szCs w:val="24"/>
            <w:rtl/>
          </w:rPr>
          <w:delText>אמנון</w:delText>
        </w:r>
      </w:del>
      <w:ins w:id="397" w:author="  " w:date="2004-03-07T16:17:00Z">
        <w:r>
          <w:rPr>
            <w:rFonts w:hint="cs"/>
            <w:sz w:val="24"/>
            <w:szCs w:val="24"/>
            <w:rtl/>
          </w:rPr>
          <w:t>א.</w:t>
        </w:r>
      </w:ins>
      <w:r>
        <w:rPr>
          <w:rFonts w:hint="cs"/>
          <w:sz w:val="24"/>
          <w:szCs w:val="24"/>
          <w:rtl/>
        </w:rPr>
        <w:t xml:space="preserve"> הכניס את היד מתחת לבגדים והוא השעין אותי על הקיר" (עמ’ 29 לפרטיכול). היא אמרה לו שהיא ממהרת הביתה, אך לא צעקה כי לא הבינה מה קורה עימה. היא רק זוכרת שצחי בעט בו ברגל, אולם </w:t>
      </w:r>
      <w:del w:id="398" w:author="  " w:date="2004-03-07T16:17:00Z">
        <w:r>
          <w:rPr>
            <w:rFonts w:hint="cs"/>
            <w:sz w:val="24"/>
            <w:szCs w:val="24"/>
            <w:rtl/>
          </w:rPr>
          <w:delText>אמנון</w:delText>
        </w:r>
      </w:del>
      <w:ins w:id="399" w:author="  " w:date="2004-03-07T16:17:00Z">
        <w:r>
          <w:rPr>
            <w:rFonts w:hint="cs"/>
            <w:sz w:val="24"/>
            <w:szCs w:val="24"/>
            <w:rtl/>
          </w:rPr>
          <w:t>א.</w:t>
        </w:r>
      </w:ins>
      <w:r>
        <w:rPr>
          <w:rFonts w:hint="cs"/>
          <w:sz w:val="24"/>
          <w:szCs w:val="24"/>
          <w:rtl/>
        </w:rPr>
        <w:t xml:space="preserve"> לא הפסיק והוא אנס אותה "הוא הוריד לי את המכנסיים שלי והוא פתח את המכנסיים שלו והא הכניס את איבר המין שלו לאיבר המין שלי. זה כאב לי מאוד הוא עשה את זה וגמר ואני מיד סדרתי את הבגדים שלי והלכתי הביתה". עוד הבהירה כי "צחי אחי היה כל הזמן לידי, כל הזמן גם כשהוא אנס אותי, אבל צריך להבין שהוא היה בן 10, כי זה ילד שאני לא ממש מבינה שהוא הבין אז. הוא בעט בו, כנראה רק בכלל שאני התעקשתי כל הזמן שאני צריכה ללכת הביתה לעשות שיעורים" (עמ’ 29 לפרטיכול). כשחזרה הביתה אמרה לאמה ש</w:t>
      </w:r>
      <w:del w:id="400" w:author="  " w:date="2004-03-07T16:17:00Z">
        <w:r>
          <w:rPr>
            <w:rFonts w:hint="cs"/>
            <w:sz w:val="24"/>
            <w:szCs w:val="24"/>
            <w:rtl/>
          </w:rPr>
          <w:delText>אמנון</w:delText>
        </w:r>
      </w:del>
      <w:ins w:id="401" w:author="  " w:date="2004-03-07T16:17:00Z">
        <w:r>
          <w:rPr>
            <w:rFonts w:hint="cs"/>
            <w:sz w:val="24"/>
            <w:szCs w:val="24"/>
            <w:rtl/>
          </w:rPr>
          <w:t>א.</w:t>
        </w:r>
      </w:ins>
      <w:r>
        <w:rPr>
          <w:rFonts w:hint="cs"/>
          <w:sz w:val="24"/>
          <w:szCs w:val="24"/>
          <w:rtl/>
        </w:rPr>
        <w:t xml:space="preserve"> נגע בה במקומות מוצנעים ולא סיפרה לה מעבר לכך, מכיוון שפחדה "משום מה והרגשתי שאולי אני קצת אשמה. הכל היה חדש לי ואני אפילו לא יודעת למה הייתי בתחושה שאני קצת אשמה. מעבר למה שספרתי לאמא שלי לא ספרתי יותר וזה נגמר". (עמ’ 29 לפרטיכול).</w:t>
      </w:r>
      <w:r>
        <w:rPr>
          <w:color w:val="FFFFFF"/>
          <w:sz w:val="4"/>
          <w:szCs w:val="4"/>
          <w:rtl/>
        </w:rPr>
        <w:t>נ</w:t>
      </w:r>
    </w:p>
    <w:p w14:paraId="61D39B7A" w14:textId="77777777" w:rsidR="00E71653" w:rsidRDefault="00E71653">
      <w:pPr>
        <w:rPr>
          <w:rFonts w:hint="cs"/>
          <w:sz w:val="24"/>
          <w:szCs w:val="24"/>
          <w:rtl/>
        </w:rPr>
      </w:pPr>
      <w:r>
        <w:rPr>
          <w:rFonts w:hint="cs"/>
          <w:sz w:val="24"/>
          <w:szCs w:val="24"/>
          <w:rtl/>
        </w:rPr>
        <w:t> </w:t>
      </w:r>
    </w:p>
    <w:p w14:paraId="0E0070DD" w14:textId="77777777" w:rsidR="00E71653" w:rsidRDefault="00E71653">
      <w:pPr>
        <w:ind w:firstLine="720"/>
        <w:rPr>
          <w:rFonts w:hint="cs"/>
          <w:sz w:val="24"/>
          <w:szCs w:val="24"/>
          <w:rtl/>
        </w:rPr>
      </w:pPr>
      <w:r>
        <w:rPr>
          <w:rFonts w:hint="cs"/>
          <w:sz w:val="24"/>
          <w:szCs w:val="24"/>
          <w:rtl/>
        </w:rPr>
        <w:t xml:space="preserve">לטענתה כשהגיעה הביתה היא נכנסה להתרחץ ושמה לב שהבגד התחתון שלה היה עם דם. לכן זרקה אותו לפח שהיה ליד הבית, הואיל ופחדה שמישהו יראה זאת (עמ’ 29 וכן 33 לפרטיכול). </w:t>
      </w:r>
    </w:p>
    <w:p w14:paraId="41F68415" w14:textId="77777777" w:rsidR="00E71653" w:rsidRDefault="00E71653">
      <w:pPr>
        <w:rPr>
          <w:rFonts w:hint="cs"/>
          <w:sz w:val="24"/>
          <w:szCs w:val="24"/>
          <w:rtl/>
        </w:rPr>
      </w:pPr>
      <w:r>
        <w:rPr>
          <w:rFonts w:hint="cs"/>
          <w:sz w:val="24"/>
          <w:szCs w:val="24"/>
          <w:rtl/>
        </w:rPr>
        <w:t> </w:t>
      </w:r>
    </w:p>
    <w:p w14:paraId="29360381" w14:textId="77777777" w:rsidR="00E71653" w:rsidRDefault="00E71653">
      <w:pPr>
        <w:ind w:firstLine="720"/>
        <w:rPr>
          <w:rFonts w:hint="cs"/>
          <w:sz w:val="24"/>
          <w:szCs w:val="24"/>
          <w:rtl/>
        </w:rPr>
      </w:pPr>
      <w:r>
        <w:rPr>
          <w:rFonts w:hint="cs"/>
          <w:sz w:val="24"/>
          <w:szCs w:val="24"/>
          <w:rtl/>
        </w:rPr>
        <w:t>גם לדבריה היה הנאשם אדם ששותה הרבה אלכוהול והוא היה צולע. מאז חשה שאין היא יכולה לסמוך על גברים הואיל ועל הנאשם היא סמכה והכירה אותו "והוא עשה לי בסוף את מה שהוא עשה ופחדתי שאותו דבר יקרה לי גם עם אחרים. פחדתי להיות עם גבר לבד". (עמ’ 30 לפרטיכול).</w:t>
      </w:r>
      <w:r>
        <w:rPr>
          <w:color w:val="FFFFFF"/>
          <w:sz w:val="4"/>
          <w:szCs w:val="4"/>
          <w:rtl/>
        </w:rPr>
        <w:t>ב</w:t>
      </w:r>
    </w:p>
    <w:p w14:paraId="18313898" w14:textId="77777777" w:rsidR="00E71653" w:rsidRDefault="00E71653">
      <w:pPr>
        <w:rPr>
          <w:rFonts w:hint="cs"/>
          <w:sz w:val="24"/>
          <w:szCs w:val="24"/>
          <w:rtl/>
        </w:rPr>
      </w:pPr>
      <w:r>
        <w:rPr>
          <w:rFonts w:hint="cs"/>
          <w:sz w:val="24"/>
          <w:szCs w:val="24"/>
          <w:rtl/>
        </w:rPr>
        <w:t> </w:t>
      </w:r>
    </w:p>
    <w:p w14:paraId="3354D2B2" w14:textId="77777777" w:rsidR="00E71653" w:rsidRDefault="00E71653">
      <w:pPr>
        <w:rPr>
          <w:rFonts w:hint="cs"/>
          <w:sz w:val="24"/>
          <w:szCs w:val="24"/>
          <w:rtl/>
        </w:rPr>
      </w:pPr>
      <w:r>
        <w:rPr>
          <w:rFonts w:hint="cs"/>
          <w:sz w:val="24"/>
          <w:szCs w:val="24"/>
          <w:rtl/>
        </w:rPr>
        <w:t> </w:t>
      </w:r>
    </w:p>
    <w:p w14:paraId="5823C856" w14:textId="77777777" w:rsidR="00E71653" w:rsidRDefault="00E71653">
      <w:pPr>
        <w:ind w:firstLine="720"/>
        <w:rPr>
          <w:rFonts w:hint="cs"/>
          <w:sz w:val="24"/>
          <w:szCs w:val="24"/>
          <w:rtl/>
        </w:rPr>
      </w:pPr>
      <w:r>
        <w:rPr>
          <w:rFonts w:hint="cs"/>
          <w:sz w:val="24"/>
          <w:szCs w:val="24"/>
          <w:rtl/>
        </w:rPr>
        <w:t xml:space="preserve">לדבריה הגבר היחיד שעמו קיימה יחסי מין היה </w:t>
      </w:r>
      <w:del w:id="402" w:author="  " w:date="2004-03-07T16:22:00Z">
        <w:r>
          <w:rPr>
            <w:rFonts w:hint="cs"/>
            <w:sz w:val="24"/>
            <w:szCs w:val="24"/>
            <w:rtl/>
          </w:rPr>
          <w:delText>מאיר כהן</w:delText>
        </w:r>
      </w:del>
      <w:ins w:id="403" w:author="  " w:date="2004-03-07T16:22:00Z">
        <w:r>
          <w:rPr>
            <w:rFonts w:hint="cs"/>
            <w:sz w:val="24"/>
            <w:szCs w:val="24"/>
            <w:rtl/>
          </w:rPr>
          <w:t>מ. כ.</w:t>
        </w:r>
      </w:ins>
      <w:r>
        <w:rPr>
          <w:rFonts w:hint="cs"/>
          <w:sz w:val="24"/>
          <w:szCs w:val="24"/>
          <w:rtl/>
        </w:rPr>
        <w:t xml:space="preserve"> והוסיפה כי שבועיים לפני נסיון ההתאבדות שלה היא סיפרה על מעשה האינוס לדודתה דורית לטרוש, ולאחר נסיון ההתאבדות  סיפרה בבית חולים לדודה </w:t>
      </w:r>
      <w:del w:id="404" w:author="  " w:date="2004-03-07T16:17:00Z">
        <w:r>
          <w:rPr>
            <w:rFonts w:hint="cs"/>
            <w:sz w:val="24"/>
            <w:szCs w:val="24"/>
            <w:rtl/>
          </w:rPr>
          <w:delText>נפתלי ביטון</w:delText>
        </w:r>
      </w:del>
      <w:ins w:id="405" w:author="  " w:date="2004-03-07T16:17:00Z">
        <w:r>
          <w:rPr>
            <w:rFonts w:hint="cs"/>
            <w:sz w:val="24"/>
            <w:szCs w:val="24"/>
            <w:rtl/>
          </w:rPr>
          <w:t>נ. ב.</w:t>
        </w:r>
      </w:ins>
      <w:r>
        <w:rPr>
          <w:rFonts w:hint="cs"/>
          <w:sz w:val="24"/>
          <w:szCs w:val="24"/>
          <w:rtl/>
        </w:rPr>
        <w:t xml:space="preserve">. יתר על כן, לדבריה היא לא רצתה כלל לפנות למשטרה ולהתלונן ולא רצתה להחקר ולהיכנס למצב כזה וכי רק בכלל מכתב ההתאבדות שלה ובגלל שהשם של </w:t>
      </w:r>
      <w:del w:id="406" w:author="  " w:date="2004-03-07T16:17:00Z">
        <w:r>
          <w:rPr>
            <w:rFonts w:hint="cs"/>
            <w:sz w:val="24"/>
            <w:szCs w:val="24"/>
            <w:rtl/>
          </w:rPr>
          <w:delText>אמנון</w:delText>
        </w:r>
      </w:del>
      <w:ins w:id="407" w:author="  " w:date="2004-03-07T16:17:00Z">
        <w:r>
          <w:rPr>
            <w:rFonts w:hint="cs"/>
            <w:sz w:val="24"/>
            <w:szCs w:val="24"/>
            <w:rtl/>
          </w:rPr>
          <w:t>א.</w:t>
        </w:r>
      </w:ins>
      <w:r>
        <w:rPr>
          <w:rFonts w:hint="cs"/>
          <w:sz w:val="24"/>
          <w:szCs w:val="24"/>
          <w:rtl/>
        </w:rPr>
        <w:t xml:space="preserve"> היה במכתב והדוד שאל אותה מדוע לדבריה היא מאזכרת את </w:t>
      </w:r>
      <w:del w:id="408" w:author="  " w:date="2004-03-07T16:17:00Z">
        <w:r>
          <w:rPr>
            <w:rFonts w:hint="cs"/>
            <w:sz w:val="24"/>
            <w:szCs w:val="24"/>
            <w:rtl/>
          </w:rPr>
          <w:delText>אמנון</w:delText>
        </w:r>
      </w:del>
      <w:ins w:id="409" w:author="  " w:date="2004-03-07T16:17:00Z">
        <w:r>
          <w:rPr>
            <w:rFonts w:hint="cs"/>
            <w:sz w:val="24"/>
            <w:szCs w:val="24"/>
            <w:rtl/>
          </w:rPr>
          <w:t>א.</w:t>
        </w:r>
      </w:ins>
      <w:r>
        <w:rPr>
          <w:rFonts w:hint="cs"/>
          <w:sz w:val="24"/>
          <w:szCs w:val="24"/>
          <w:rtl/>
        </w:rPr>
        <w:t xml:space="preserve"> במכתב ההתאבדות היא סיפרה זאת לדוד, והוסיפה שאין היא רוצה לפנות למשטרה. אולם הדוד החליט שאין ברירה וצריך להגיש תלונה במשטרה. עוד אישרה שהיא נהגה לרשום יומן אישי במשך כשנתיים, עד לפני כשלוש שנים, אך ביומן לא רשמה דבר בקשר לארוע זה, ואת היומן זרקה מכיוון שהיה יומן ישן ולא היה טעם לשמור אותו (עמ’ 35 לפרטיכול).</w:t>
      </w:r>
      <w:r>
        <w:rPr>
          <w:color w:val="FFFFFF"/>
          <w:sz w:val="4"/>
          <w:szCs w:val="4"/>
          <w:rtl/>
        </w:rPr>
        <w:t>ו</w:t>
      </w:r>
    </w:p>
    <w:p w14:paraId="6FC964A1" w14:textId="77777777" w:rsidR="00E71653" w:rsidRDefault="00E71653">
      <w:pPr>
        <w:rPr>
          <w:rFonts w:hint="cs"/>
          <w:sz w:val="24"/>
          <w:szCs w:val="24"/>
          <w:rtl/>
        </w:rPr>
      </w:pPr>
      <w:r>
        <w:rPr>
          <w:rFonts w:hint="cs"/>
          <w:sz w:val="24"/>
          <w:szCs w:val="24"/>
          <w:rtl/>
        </w:rPr>
        <w:t> </w:t>
      </w:r>
    </w:p>
    <w:p w14:paraId="1C266914" w14:textId="77777777" w:rsidR="00E71653" w:rsidRDefault="00E71653">
      <w:pPr>
        <w:ind w:firstLine="720"/>
        <w:rPr>
          <w:rFonts w:hint="cs"/>
          <w:sz w:val="24"/>
          <w:szCs w:val="24"/>
          <w:rtl/>
        </w:rPr>
      </w:pPr>
      <w:r>
        <w:rPr>
          <w:rFonts w:hint="cs"/>
          <w:sz w:val="24"/>
          <w:szCs w:val="24"/>
          <w:rtl/>
        </w:rPr>
        <w:t xml:space="preserve">המתלוננת הבהירה שבמכתבה כתבה ששמו של הנאשם הינו </w:t>
      </w:r>
      <w:del w:id="410" w:author="  " w:date="2004-03-07T16:17:00Z">
        <w:r>
          <w:rPr>
            <w:rFonts w:hint="cs"/>
            <w:sz w:val="24"/>
            <w:szCs w:val="24"/>
            <w:rtl/>
          </w:rPr>
          <w:delText>אמנון</w:delText>
        </w:r>
      </w:del>
      <w:ins w:id="411" w:author="  " w:date="2004-03-07T16:17:00Z">
        <w:r>
          <w:rPr>
            <w:rFonts w:hint="cs"/>
            <w:sz w:val="24"/>
            <w:szCs w:val="24"/>
            <w:rtl/>
          </w:rPr>
          <w:t>א.</w:t>
        </w:r>
      </w:ins>
      <w:r>
        <w:rPr>
          <w:rFonts w:hint="cs"/>
          <w:sz w:val="24"/>
          <w:szCs w:val="24"/>
          <w:rtl/>
        </w:rPr>
        <w:t xml:space="preserve"> </w:t>
      </w:r>
      <w:del w:id="412" w:author="  " w:date="2004-03-07T16:21:00Z">
        <w:r>
          <w:rPr>
            <w:rFonts w:hint="cs"/>
            <w:sz w:val="24"/>
            <w:szCs w:val="24"/>
            <w:rtl/>
          </w:rPr>
          <w:delText>סער</w:delText>
        </w:r>
      </w:del>
      <w:ins w:id="413" w:author="  " w:date="2004-03-07T16:21:00Z">
        <w:r>
          <w:rPr>
            <w:rFonts w:hint="cs"/>
            <w:sz w:val="24"/>
            <w:szCs w:val="24"/>
            <w:rtl/>
          </w:rPr>
          <w:t>ס.</w:t>
        </w:r>
      </w:ins>
      <w:r>
        <w:rPr>
          <w:rFonts w:hint="cs"/>
          <w:sz w:val="24"/>
          <w:szCs w:val="24"/>
          <w:rtl/>
        </w:rPr>
        <w:t xml:space="preserve"> הואיל ואחיו של הנאשם שינה את שמו ל</w:t>
      </w:r>
      <w:del w:id="414" w:author="  " w:date="2004-03-07T16:21:00Z">
        <w:r>
          <w:rPr>
            <w:rFonts w:hint="cs"/>
            <w:sz w:val="24"/>
            <w:szCs w:val="24"/>
            <w:rtl/>
          </w:rPr>
          <w:delText>סער</w:delText>
        </w:r>
      </w:del>
      <w:ins w:id="415" w:author="  " w:date="2004-03-07T16:21:00Z">
        <w:r>
          <w:rPr>
            <w:rFonts w:hint="cs"/>
            <w:sz w:val="24"/>
            <w:szCs w:val="24"/>
            <w:rtl/>
          </w:rPr>
          <w:t>ס.</w:t>
        </w:r>
      </w:ins>
      <w:r>
        <w:rPr>
          <w:rFonts w:hint="cs"/>
          <w:sz w:val="24"/>
          <w:szCs w:val="24"/>
          <w:rtl/>
        </w:rPr>
        <w:t xml:space="preserve"> ולכן חשבה שגם </w:t>
      </w:r>
      <w:del w:id="416" w:author="  " w:date="2004-03-07T16:17:00Z">
        <w:r>
          <w:rPr>
            <w:rFonts w:hint="cs"/>
            <w:sz w:val="24"/>
            <w:szCs w:val="24"/>
            <w:rtl/>
          </w:rPr>
          <w:delText>אמנון</w:delText>
        </w:r>
      </w:del>
      <w:ins w:id="417" w:author="  " w:date="2004-03-07T16:17:00Z">
        <w:r>
          <w:rPr>
            <w:rFonts w:hint="cs"/>
            <w:sz w:val="24"/>
            <w:szCs w:val="24"/>
            <w:rtl/>
          </w:rPr>
          <w:t>א.</w:t>
        </w:r>
      </w:ins>
      <w:r>
        <w:rPr>
          <w:rFonts w:hint="cs"/>
          <w:sz w:val="24"/>
          <w:szCs w:val="24"/>
          <w:rtl/>
        </w:rPr>
        <w:t xml:space="preserve"> שינה את שמו ל</w:t>
      </w:r>
      <w:del w:id="418" w:author="  " w:date="2004-03-07T16:21:00Z">
        <w:r>
          <w:rPr>
            <w:rFonts w:hint="cs"/>
            <w:sz w:val="24"/>
            <w:szCs w:val="24"/>
            <w:rtl/>
          </w:rPr>
          <w:delText>סער</w:delText>
        </w:r>
      </w:del>
      <w:ins w:id="419" w:author="  " w:date="2004-03-07T16:21:00Z">
        <w:r>
          <w:rPr>
            <w:rFonts w:hint="cs"/>
            <w:sz w:val="24"/>
            <w:szCs w:val="24"/>
            <w:rtl/>
          </w:rPr>
          <w:t>ס.</w:t>
        </w:r>
      </w:ins>
      <w:r>
        <w:rPr>
          <w:rFonts w:hint="cs"/>
          <w:sz w:val="24"/>
          <w:szCs w:val="24"/>
          <w:rtl/>
        </w:rPr>
        <w:t xml:space="preserve"> (עמ’ 31 לפרטיכול).</w:t>
      </w:r>
      <w:r>
        <w:rPr>
          <w:color w:val="FFFFFF"/>
          <w:sz w:val="4"/>
          <w:szCs w:val="4"/>
          <w:rtl/>
        </w:rPr>
        <w:t>נ</w:t>
      </w:r>
    </w:p>
    <w:p w14:paraId="0899F006" w14:textId="77777777" w:rsidR="00E71653" w:rsidRDefault="00E71653">
      <w:pPr>
        <w:rPr>
          <w:rFonts w:hint="cs"/>
          <w:sz w:val="24"/>
          <w:szCs w:val="24"/>
          <w:rtl/>
        </w:rPr>
      </w:pPr>
      <w:r>
        <w:rPr>
          <w:rFonts w:hint="cs"/>
          <w:sz w:val="24"/>
          <w:szCs w:val="24"/>
          <w:rtl/>
        </w:rPr>
        <w:t> </w:t>
      </w:r>
    </w:p>
    <w:p w14:paraId="1499BBCC" w14:textId="77777777" w:rsidR="00E71653" w:rsidRDefault="00E71653">
      <w:pPr>
        <w:ind w:firstLine="206"/>
        <w:rPr>
          <w:rFonts w:hint="cs"/>
          <w:sz w:val="24"/>
          <w:szCs w:val="24"/>
          <w:rtl/>
        </w:rPr>
      </w:pPr>
      <w:r>
        <w:rPr>
          <w:rFonts w:hint="cs"/>
          <w:sz w:val="24"/>
          <w:szCs w:val="24"/>
          <w:rtl/>
        </w:rPr>
        <w:t>בחקירתה הנגדית ציינה העדה שהסמטה היתה חשוכה וכי הנאשם הוריד את מכנסיה עד מתחת לברכיים, וכשהרים אותה והצמיד אותה לקיר ביצע את מעשה האינוס. עוד הבהירה כי לאמה אמרה ש</w:t>
      </w:r>
      <w:del w:id="420" w:author="  " w:date="2004-03-07T16:17:00Z">
        <w:r>
          <w:rPr>
            <w:rFonts w:hint="cs"/>
            <w:sz w:val="24"/>
            <w:szCs w:val="24"/>
            <w:rtl/>
          </w:rPr>
          <w:delText>אמנון</w:delText>
        </w:r>
      </w:del>
      <w:ins w:id="421" w:author="  " w:date="2004-03-07T16:17:00Z">
        <w:r>
          <w:rPr>
            <w:rFonts w:hint="cs"/>
            <w:sz w:val="24"/>
            <w:szCs w:val="24"/>
            <w:rtl/>
          </w:rPr>
          <w:t>א.</w:t>
        </w:r>
      </w:ins>
      <w:r>
        <w:rPr>
          <w:rFonts w:hint="cs"/>
          <w:sz w:val="24"/>
          <w:szCs w:val="24"/>
          <w:rtl/>
        </w:rPr>
        <w:t xml:space="preserve"> רק נגע בה "לא יודעת מה עבר לי אז בראש החלטתי שאז זה מספיק ומתאים אולי לומר. באותו הזמן לא הייתי בקשרים טובים כל כך עם אמי ואבי ולכן לא הרגשתי חופשייה לספר". (עמ’ 33 לפרטיכול). יתר על כן, לדבריה היא חשבה כל העת שאחיה לא יזכור את הארוע בגלל שאף פעם הם לא דיברו ביניהם בקשר לארוע זה "ואני חשבתי שהוא אף פעם לא הבין מה שהיה מאחר והוא היה בגיל 10. לא חשבתי שהוא הבין, ולכן לא חשבתי שהוא יזכור". (עמ’ 33 לפרטיכול). לדבריה אחיה היה אולי מטר סמוך אליה (עמ’ 35 לפרטיכול). זאת ועוד, לשאלת ב"כ הנאשם מדוע שמו של </w:t>
      </w:r>
      <w:del w:id="422" w:author="  " w:date="2004-03-07T16:17:00Z">
        <w:r>
          <w:rPr>
            <w:rFonts w:hint="cs"/>
            <w:sz w:val="24"/>
            <w:szCs w:val="24"/>
            <w:rtl/>
          </w:rPr>
          <w:delText>אמנון</w:delText>
        </w:r>
      </w:del>
      <w:ins w:id="423" w:author="  " w:date="2004-03-07T16:17:00Z">
        <w:r>
          <w:rPr>
            <w:rFonts w:hint="cs"/>
            <w:sz w:val="24"/>
            <w:szCs w:val="24"/>
            <w:rtl/>
          </w:rPr>
          <w:t>א.</w:t>
        </w:r>
      </w:ins>
      <w:r>
        <w:rPr>
          <w:rFonts w:hint="cs"/>
          <w:sz w:val="24"/>
          <w:szCs w:val="24"/>
          <w:rtl/>
        </w:rPr>
        <w:t xml:space="preserve"> רשום ראשון במכתב ההתאבדות וכן רשום באותיות יותר קטנות הבהירה המתלוננת כי "אני למעשה גם לא רציתי בכלל לכתוב את השם שלו כשרציתי להתאבד. אני בכלל לא רציתי להתלונן נגדו". (עמ’ 37 לפרטיכול).</w:t>
      </w:r>
      <w:r>
        <w:rPr>
          <w:color w:val="FFFFFF"/>
          <w:sz w:val="4"/>
          <w:szCs w:val="4"/>
          <w:rtl/>
        </w:rPr>
        <w:t>ב</w:t>
      </w:r>
    </w:p>
    <w:p w14:paraId="68C63BA0" w14:textId="77777777" w:rsidR="00E71653" w:rsidRDefault="00E71653">
      <w:pPr>
        <w:rPr>
          <w:rFonts w:hint="cs"/>
          <w:sz w:val="24"/>
          <w:szCs w:val="24"/>
          <w:rtl/>
        </w:rPr>
      </w:pPr>
      <w:r>
        <w:rPr>
          <w:rFonts w:hint="cs"/>
          <w:sz w:val="24"/>
          <w:szCs w:val="24"/>
          <w:rtl/>
        </w:rPr>
        <w:t> </w:t>
      </w:r>
    </w:p>
    <w:p w14:paraId="17EA6403" w14:textId="77777777" w:rsidR="00E71653" w:rsidRDefault="00E71653">
      <w:pPr>
        <w:rPr>
          <w:rFonts w:hint="cs"/>
          <w:sz w:val="24"/>
          <w:szCs w:val="24"/>
          <w:rtl/>
        </w:rPr>
      </w:pPr>
      <w:r>
        <w:rPr>
          <w:rFonts w:hint="cs"/>
          <w:sz w:val="24"/>
          <w:szCs w:val="24"/>
          <w:rtl/>
        </w:rPr>
        <w:t xml:space="preserve">6. א) </w:t>
      </w:r>
      <w:r>
        <w:rPr>
          <w:rFonts w:hint="cs"/>
          <w:sz w:val="24"/>
          <w:szCs w:val="24"/>
          <w:rtl/>
        </w:rPr>
        <w:tab/>
        <w:t>חיזוק מסוים לעדותה של המתלוננת יש לראות בעדותו של אחיה צחי שהיה עמה, לטענתה, בעת הארוע.</w:t>
      </w:r>
      <w:r>
        <w:rPr>
          <w:color w:val="FFFFFF"/>
          <w:sz w:val="4"/>
          <w:szCs w:val="4"/>
          <w:rtl/>
        </w:rPr>
        <w:t>ו</w:t>
      </w:r>
    </w:p>
    <w:p w14:paraId="160B765F" w14:textId="77777777" w:rsidR="00E71653" w:rsidRDefault="00E71653">
      <w:pPr>
        <w:rPr>
          <w:sz w:val="24"/>
          <w:szCs w:val="24"/>
          <w:rtl/>
        </w:rPr>
      </w:pPr>
      <w:r>
        <w:rPr>
          <w:rFonts w:hint="cs"/>
          <w:sz w:val="24"/>
          <w:szCs w:val="24"/>
          <w:rtl/>
        </w:rPr>
        <w:t> </w:t>
      </w:r>
    </w:p>
    <w:p w14:paraId="50C8E597" w14:textId="77777777" w:rsidR="00E71653" w:rsidRDefault="00E71653">
      <w:pPr>
        <w:pStyle w:val="BodyTextIndent"/>
        <w:ind w:left="0"/>
        <w:rPr>
          <w:rFonts w:hint="cs"/>
          <w:rtl/>
        </w:rPr>
      </w:pPr>
      <w:r>
        <w:rPr>
          <w:rFonts w:hint="cs"/>
          <w:rtl/>
        </w:rPr>
        <w:t xml:space="preserve">צחי העיד בבית המשפט בהיותו בן 16, כשלדבריו מדובר במקרה שהתרחש כשהיה בערך בגיל 9 עד 10. לדבריו לאחר בילוי באותו ערב, במרכז חצור הגלילית, כשהוא ואחותו עברו בסימטה המהווה מעבר שליד השקם, הנאשם, </w:t>
      </w:r>
      <w:del w:id="424" w:author="  " w:date="2004-03-07T16:17:00Z">
        <w:r>
          <w:rPr>
            <w:rFonts w:hint="cs"/>
            <w:rtl/>
          </w:rPr>
          <w:delText>אמנון</w:delText>
        </w:r>
      </w:del>
      <w:ins w:id="425" w:author="  " w:date="2004-03-07T16:17:00Z">
        <w:r>
          <w:rPr>
            <w:rFonts w:hint="cs"/>
            <w:rtl/>
          </w:rPr>
          <w:t>א.</w:t>
        </w:r>
      </w:ins>
      <w:r>
        <w:rPr>
          <w:rFonts w:hint="cs"/>
          <w:rtl/>
        </w:rPr>
        <w:t>, שהיה שיכור כל הזמן בא אחריהם כשהוא ואחותו מתקדמים לכיוון הבית, דרך הדואר. הוא המשיך ללכת והתרחק מאחותו כשהנאשם בא ודיבר עם אחותו. לכן לא שמע מה הם דיברו ובהיותו במרחק של כעשרים, שלושים מטר הוא ישב והמתין לאחותו, כשלדבריו זה היה כחצי שעה. מהמקום שבו המתין ראה את הנאשם מכניס את ידו מתחת לחולצת אחותו וזרק עליו אבנים, מכיוון שראה מה שהוא עשה לאחותו "גם היא אמרה לי שהוא נגע בה והיא התחילה לבכות". (עמ’ 22 לפרטיכול).</w:t>
      </w:r>
      <w:r>
        <w:rPr>
          <w:color w:val="FFFFFF"/>
          <w:sz w:val="4"/>
          <w:szCs w:val="4"/>
          <w:rtl/>
        </w:rPr>
        <w:t>נ</w:t>
      </w:r>
    </w:p>
    <w:p w14:paraId="461CABD8" w14:textId="77777777" w:rsidR="00E71653" w:rsidRDefault="00E71653">
      <w:pPr>
        <w:pStyle w:val="BodyTextIndent"/>
        <w:ind w:left="1106"/>
        <w:rPr>
          <w:rFonts w:hint="cs"/>
          <w:rtl/>
        </w:rPr>
      </w:pPr>
      <w:r>
        <w:rPr>
          <w:rFonts w:hint="cs"/>
          <w:rtl/>
        </w:rPr>
        <w:t> </w:t>
      </w:r>
    </w:p>
    <w:p w14:paraId="54F95D14" w14:textId="77777777" w:rsidR="00E71653" w:rsidRDefault="00E71653">
      <w:pPr>
        <w:pStyle w:val="BodyTextIndent"/>
        <w:ind w:left="0" w:firstLine="566"/>
        <w:rPr>
          <w:rFonts w:hint="cs"/>
          <w:rtl/>
        </w:rPr>
      </w:pPr>
      <w:r>
        <w:rPr>
          <w:rFonts w:hint="cs"/>
          <w:rtl/>
        </w:rPr>
        <w:t>בהודעתו במשטרה (נ/7 ביום 6/2/00) הבהיר העד כי לאחר הארוע אחותו אמרה לאמם ש</w:t>
      </w:r>
      <w:del w:id="426" w:author="  " w:date="2004-03-07T16:17:00Z">
        <w:r>
          <w:rPr>
            <w:rFonts w:hint="cs"/>
            <w:rtl/>
          </w:rPr>
          <w:delText>אמנון</w:delText>
        </w:r>
      </w:del>
      <w:ins w:id="427" w:author="  " w:date="2004-03-07T16:17:00Z">
        <w:r>
          <w:rPr>
            <w:rFonts w:hint="cs"/>
            <w:rtl/>
          </w:rPr>
          <w:t>א.</w:t>
        </w:r>
      </w:ins>
      <w:r>
        <w:rPr>
          <w:rFonts w:hint="cs"/>
          <w:rtl/>
        </w:rPr>
        <w:t xml:space="preserve"> נגע בה, והבהיר שהוא ראה את אחותו מדברת עם אמו ולכן חשב שהיא סיפרה לה ש</w:t>
      </w:r>
      <w:del w:id="428" w:author="  " w:date="2004-03-07T16:17:00Z">
        <w:r>
          <w:rPr>
            <w:rFonts w:hint="cs"/>
            <w:rtl/>
          </w:rPr>
          <w:delText>אמנון</w:delText>
        </w:r>
      </w:del>
      <w:ins w:id="429" w:author="  " w:date="2004-03-07T16:17:00Z">
        <w:r>
          <w:rPr>
            <w:rFonts w:hint="cs"/>
            <w:rtl/>
          </w:rPr>
          <w:t>א.</w:t>
        </w:r>
      </w:ins>
      <w:r>
        <w:rPr>
          <w:rFonts w:hint="cs"/>
          <w:rtl/>
        </w:rPr>
        <w:t xml:space="preserve"> נגע בה, אך לא שמע את השיחה, אם כי בהודעתו ציין שגם הוא סיפר לאמו מה שקרה נ/7. </w:t>
      </w:r>
    </w:p>
    <w:p w14:paraId="7D749969" w14:textId="77777777" w:rsidR="00E71653" w:rsidRDefault="00E71653">
      <w:pPr>
        <w:pStyle w:val="BodyTextIndent"/>
        <w:ind w:left="1106"/>
        <w:rPr>
          <w:rFonts w:hint="cs"/>
          <w:rtl/>
        </w:rPr>
      </w:pPr>
      <w:r>
        <w:rPr>
          <w:rFonts w:hint="cs"/>
          <w:rtl/>
        </w:rPr>
        <w:t> </w:t>
      </w:r>
    </w:p>
    <w:p w14:paraId="7D2E467B" w14:textId="77777777" w:rsidR="00E71653" w:rsidRDefault="00E71653">
      <w:pPr>
        <w:pStyle w:val="BodyTextIndent"/>
        <w:ind w:left="0" w:firstLine="566"/>
        <w:rPr>
          <w:rFonts w:hint="cs"/>
          <w:rtl/>
        </w:rPr>
      </w:pPr>
      <w:r>
        <w:rPr>
          <w:rFonts w:hint="cs"/>
          <w:rtl/>
        </w:rPr>
        <w:t>בהודעתו שהוגשה ע"י ב"כ הנאשם אף ציין שהוא ראה ממרחק את הנאשם עומד מול אחותו והם נשענו על קיר או על תיבת דואר אדומה ובסוף הוא גם נתן לה נשיקה ואז קיללו אותו וזרקו עליו אבנים, ולפני כן גם בעט בו כשלדבריו הוא לא היה כל הזמן בקשר עין עם הנאשם ואחותו, מה גם והסמטה היתה חשוכה, אך הבהיר שלאחר מכן אחותו החלה לבכות.</w:t>
      </w:r>
      <w:r>
        <w:rPr>
          <w:color w:val="FFFFFF"/>
          <w:sz w:val="4"/>
          <w:szCs w:val="4"/>
          <w:rtl/>
        </w:rPr>
        <w:t>ב</w:t>
      </w:r>
    </w:p>
    <w:p w14:paraId="7352C7E7" w14:textId="77777777" w:rsidR="00E71653" w:rsidRDefault="00E71653">
      <w:pPr>
        <w:pStyle w:val="BodyTextIndent"/>
        <w:ind w:left="1106"/>
        <w:rPr>
          <w:rFonts w:hint="cs"/>
          <w:rtl/>
        </w:rPr>
      </w:pPr>
      <w:r>
        <w:rPr>
          <w:rFonts w:hint="cs"/>
          <w:rtl/>
        </w:rPr>
        <w:t> </w:t>
      </w:r>
    </w:p>
    <w:p w14:paraId="49CBE66C" w14:textId="77777777" w:rsidR="00E71653" w:rsidRDefault="00E71653">
      <w:pPr>
        <w:pStyle w:val="BodyTextIndent"/>
        <w:ind w:left="0"/>
        <w:rPr>
          <w:rFonts w:hint="cs"/>
          <w:rtl/>
        </w:rPr>
      </w:pPr>
      <w:r>
        <w:rPr>
          <w:rFonts w:hint="cs"/>
          <w:rtl/>
        </w:rPr>
        <w:t xml:space="preserve">ב) </w:t>
      </w:r>
      <w:r>
        <w:rPr>
          <w:rFonts w:hint="cs"/>
          <w:rtl/>
        </w:rPr>
        <w:tab/>
        <w:t xml:space="preserve">למעשה גירסת עד זה שונה במקצת מגירסת אחותו המתלוננת הואיל והמתלוננת עמדה על כך שאחיה היה סמוך מאוד אליה, כשהנאשם ביצע בה את האינוס, אם כי לדבריה אינה משוכנעת כלל שאחיה שהיה אז כבן 10 הבין מה שנאשם עשה לה, והראייה שאחיה בעט בנאשם רק כשהיא הגיבה שהיא צריכה ללכת הביתה לעשות שיעורים, בעוד שהנאשם מונע זאת ממנה. אולם גם ייתכן שאחיה היה אמנם סמוך יותר לאחותו ממה שהוא ציין בעדותו, אולם במרוצת השנים ניסה להדחיק את הארוע ממוחו הואיל וחש שלא סייע לאחותו למנוע את מעשיו של הנאשם. לפיכך, הרחיק את עצמו קמעה ממקום הארוע. עם זאת, האח מתאר המפגש בין הנאשם והמתלוננת בסמטה בדרכם הביתה, כשהמקום חשוך, עובדות העולות בקנה אחד עם דברי המתלוננת, לרבות החדרת היד מתחת לחולצתה, והעובדה שהנאשם והמתלוננת נשענו על הקיר או על תיבת דואר סמוכה כדברי אחיה, ולבסוף שהנאשם גם נתן לה נשיקה, וכי לאחר מכן אחותו בכתה, לרבות זאת שהוא גם סיפר לאמו שהנאשם נגע באחותו. זאת ועוד, אין חולק שעד זה הכיר היטב את הנאשם, ואילו הנאשם מתכחש לכל מפגש ולו גם תמים עם המתלוננת, בסמטה, שולל כל הכרות עמה, או עם בני משפחתה, וחוזר וטוען שמעולם לא נגע נגיעה מינית כלשהי במתלוננת. </w:t>
      </w:r>
    </w:p>
    <w:p w14:paraId="2E53A0AA" w14:textId="77777777" w:rsidR="00E71653" w:rsidRDefault="00E71653">
      <w:pPr>
        <w:pStyle w:val="BodyTextIndent"/>
        <w:ind w:left="0"/>
        <w:rPr>
          <w:rFonts w:hint="cs"/>
          <w:rtl/>
        </w:rPr>
      </w:pPr>
      <w:r>
        <w:rPr>
          <w:rFonts w:hint="cs"/>
          <w:rtl/>
        </w:rPr>
        <w:t> </w:t>
      </w:r>
    </w:p>
    <w:p w14:paraId="59477505" w14:textId="77777777" w:rsidR="00E71653" w:rsidRDefault="00E71653">
      <w:pPr>
        <w:pStyle w:val="BodyTextIndent"/>
        <w:ind w:left="0"/>
        <w:rPr>
          <w:rFonts w:hint="cs"/>
          <w:rtl/>
        </w:rPr>
      </w:pPr>
      <w:r>
        <w:rPr>
          <w:rFonts w:hint="cs"/>
          <w:rtl/>
        </w:rPr>
        <w:t xml:space="preserve">7. </w:t>
      </w:r>
      <w:r>
        <w:rPr>
          <w:rFonts w:hint="cs"/>
          <w:rtl/>
        </w:rPr>
        <w:tab/>
        <w:t xml:space="preserve">תמיכה נוספת לגרסת המתלוננת בדבר האונס שביצע בה הנאשם, ניתן לראות בעדותה של דורית לטרוש, שהגדירה את עצמה כ"חברה של </w:t>
      </w:r>
      <w:del w:id="430" w:author="  " w:date="2004-03-07T16:17:00Z">
        <w:r>
          <w:rPr>
            <w:rFonts w:hint="cs"/>
            <w:rtl/>
          </w:rPr>
          <w:delText>שלומי</w:delText>
        </w:r>
      </w:del>
      <w:ins w:id="431" w:author="  " w:date="2004-03-07T16:17:00Z">
        <w:r>
          <w:rPr>
            <w:rFonts w:hint="cs"/>
            <w:rtl/>
          </w:rPr>
          <w:t>ש.</w:t>
        </w:r>
      </w:ins>
      <w:r>
        <w:rPr>
          <w:rFonts w:hint="cs"/>
          <w:rtl/>
        </w:rPr>
        <w:t xml:space="preserve">ת ביטון ואבא שלה אחיין של אימא שלי" (עמ' 18 לפרטיכול). </w:t>
      </w:r>
    </w:p>
    <w:p w14:paraId="256123CC" w14:textId="77777777" w:rsidR="00E71653" w:rsidRDefault="00E71653">
      <w:pPr>
        <w:pStyle w:val="BodyTextIndent"/>
        <w:ind w:left="0"/>
        <w:rPr>
          <w:rFonts w:hint="cs"/>
          <w:rtl/>
        </w:rPr>
      </w:pPr>
      <w:r>
        <w:rPr>
          <w:rFonts w:hint="cs"/>
          <w:rtl/>
        </w:rPr>
        <w:t> </w:t>
      </w:r>
    </w:p>
    <w:p w14:paraId="1AA720EE" w14:textId="77777777" w:rsidR="00E71653" w:rsidRDefault="00E71653">
      <w:pPr>
        <w:pStyle w:val="BodyTextIndent"/>
        <w:ind w:left="0"/>
        <w:rPr>
          <w:rFonts w:hint="cs"/>
          <w:rtl/>
        </w:rPr>
      </w:pPr>
      <w:r>
        <w:rPr>
          <w:rFonts w:hint="cs"/>
          <w:rtl/>
        </w:rPr>
        <w:tab/>
        <w:t xml:space="preserve">העדה העידה בבית המשפט בחודש ספטמבר 2000, כשלדבריה בדצמבר האחרון כשבעלה היה במילואים היא פחדה להיות לבד בלילה לכן ביקשה את המתלוננת </w:t>
      </w:r>
      <w:del w:id="432" w:author="  " w:date="2004-03-07T16:17:00Z">
        <w:r>
          <w:rPr>
            <w:rFonts w:hint="cs"/>
            <w:rtl/>
          </w:rPr>
          <w:delText>שלומי</w:delText>
        </w:r>
      </w:del>
      <w:ins w:id="433" w:author="  " w:date="2004-03-07T16:17:00Z">
        <w:r>
          <w:rPr>
            <w:rFonts w:hint="cs"/>
            <w:rtl/>
          </w:rPr>
          <w:t>ש.</w:t>
        </w:r>
      </w:ins>
      <w:r>
        <w:rPr>
          <w:rFonts w:hint="cs"/>
          <w:rtl/>
        </w:rPr>
        <w:t>ת לבוא אליה. וכך כל ערב כשהיו יחדיו היא חשה ש</w:t>
      </w:r>
      <w:del w:id="434" w:author="  " w:date="2004-03-07T16:17:00Z">
        <w:r>
          <w:rPr>
            <w:rFonts w:hint="cs"/>
            <w:rtl/>
          </w:rPr>
          <w:delText>שלומי</w:delText>
        </w:r>
      </w:del>
      <w:ins w:id="435" w:author="  " w:date="2004-03-07T16:17:00Z">
        <w:r>
          <w:rPr>
            <w:rFonts w:hint="cs"/>
            <w:rtl/>
          </w:rPr>
          <w:t>ש.</w:t>
        </w:r>
      </w:ins>
      <w:r>
        <w:rPr>
          <w:rFonts w:hint="cs"/>
          <w:rtl/>
        </w:rPr>
        <w:t xml:space="preserve">ת רוצה לספר לה משהו. לילה אחד הבינה שעליה לנסות לדובב אותה, כאשר הנערה חזרה מבילוי עם ידיד וסיפרה לה שהיא היתה איתו "וזה היה בסדר" "היא כל הזמן סיפרה לי שהיא נרתעת להיות עם גברים" (עמ' 18 לפרטיכול). לאחר מכן היא פרצה בבכי ו"סיפרה לי שהיתה בגיל 12 היא עברה טראומה של אונס". כשהעדה שמעה הדברים היא קבלה זאת מאוד קשה והחלה לבכות עמה, ואז הנערה סיפרה לה את כל פרטי הארוע ועל כך שהלכה עם אחיה צחי ועל הנאשם </w:t>
      </w:r>
      <w:del w:id="436" w:author="  " w:date="2004-03-07T16:17:00Z">
        <w:r>
          <w:rPr>
            <w:rFonts w:hint="cs"/>
            <w:rtl/>
          </w:rPr>
          <w:delText>אמנון</w:delText>
        </w:r>
      </w:del>
      <w:ins w:id="437" w:author="  " w:date="2004-03-07T16:17:00Z">
        <w:r>
          <w:rPr>
            <w:rFonts w:hint="cs"/>
            <w:rtl/>
          </w:rPr>
          <w:t>א.</w:t>
        </w:r>
      </w:ins>
      <w:r>
        <w:rPr>
          <w:rFonts w:hint="cs"/>
          <w:rtl/>
        </w:rPr>
        <w:t xml:space="preserve">, גבר מכוער וצולע שאנס אותה וכיצד עשה זאת והוסיפה שבאותו ערב מאיר הבחור שיצאה עמו, ושהיא אוהבת אותו ניסה להתקרב אליה אולם היא נרתעה והוא לא הבין מדוע. "היא חזרה מאושרת שהוא הבין אותה ולא בא אליה בכפיה לשכב איתו ולרגע היא לא הרגישה איפה היא היתה והיא הצליחה לשכב איתו והיא כל הזמן ראתה את </w:t>
      </w:r>
      <w:del w:id="438" w:author="  " w:date="2004-03-07T16:17:00Z">
        <w:r>
          <w:rPr>
            <w:rFonts w:hint="cs"/>
            <w:rtl/>
          </w:rPr>
          <w:delText>אמנון</w:delText>
        </w:r>
      </w:del>
      <w:ins w:id="439" w:author="  " w:date="2004-03-07T16:17:00Z">
        <w:r>
          <w:rPr>
            <w:rFonts w:hint="cs"/>
            <w:rtl/>
          </w:rPr>
          <w:t>א.</w:t>
        </w:r>
      </w:ins>
      <w:r>
        <w:rPr>
          <w:rFonts w:hint="cs"/>
          <w:rtl/>
        </w:rPr>
        <w:t xml:space="preserve"> מולה" (עמ' 19 לפרטיכול). לדבריה זו היתה פעם הראשונה שהיא ניסתה לקיים יחסי מין עם גבר. דורית ביקשה מהנערה לפנות למוקד לנפגעי מין, אך זו סרבה ולאחר מספר ימים כאשר העדה שוחחה עם אמה של המתלוננת וניסתה לדבר עמה ברמזים "הבנתי מדבריה שהיא לא יודעת ולא מבינה במה מדובר" (עמ' 19 לפרטיכול). </w:t>
      </w:r>
    </w:p>
    <w:p w14:paraId="18A6F972" w14:textId="77777777" w:rsidR="00E71653" w:rsidRDefault="00E71653">
      <w:pPr>
        <w:pStyle w:val="BodyTextIndent"/>
        <w:ind w:left="0"/>
        <w:rPr>
          <w:rFonts w:hint="cs"/>
          <w:rtl/>
        </w:rPr>
      </w:pPr>
      <w:r>
        <w:rPr>
          <w:rFonts w:hint="cs"/>
          <w:rtl/>
        </w:rPr>
        <w:t> </w:t>
      </w:r>
    </w:p>
    <w:p w14:paraId="58BC399E" w14:textId="77777777" w:rsidR="00E71653" w:rsidRDefault="00E71653">
      <w:pPr>
        <w:pStyle w:val="BodyTextIndent"/>
        <w:ind w:left="0"/>
        <w:rPr>
          <w:rFonts w:hint="cs"/>
          <w:rtl/>
        </w:rPr>
      </w:pPr>
      <w:r>
        <w:rPr>
          <w:rFonts w:hint="cs"/>
          <w:rtl/>
        </w:rPr>
        <w:t xml:space="preserve">8. </w:t>
      </w:r>
      <w:r>
        <w:rPr>
          <w:rFonts w:hint="cs"/>
          <w:rtl/>
        </w:rPr>
        <w:tab/>
        <w:t xml:space="preserve">הנאשם אישר שהוא צולע וכי במשך תקופה ארוכה וממושכת הוא אלכוהוליסט, וזאת עד לפני כשנתיים ממועד עדותו בבית המשפט (13/12/00), אולם לדבריו השתייה לא פגעה בכושר זכרונו ודברים מהותיים הוא זוכר היטב. עם זאת, הדגיש שכאשר נחקר במשטרה בעניין זה לא ידע בכלל מדוע נעצר. "לגבי האונס לא היה לי שום דבר. אני לא יכול להרשות לעצמי בזמן אלכוהול להגיע למצבים כאלה, הראש שלי לא מתפקד" (עמ' 38 לפרטיכול), ואף הדגיש כי "איך יכול להתרחש אירוע האונס בעמידה" (עמ' 39 לפרטיכול), הואיל וקשה לו לעמוד על רגליו בגלל הבעיה ברגלים. גם בהודעותיו במשטרה (ת/5-ת/7) הכחיש הנאשם שביצע מעשה אינוס במתלוננת ואף טען שאין הוא מכיר אותה וגם לא את בני משפחתה וכל זאת בנסיון נואל להרחיק עצמו מכל קשר ולו גם הכרות כלשהי עם המתלוננת ואפילו לא עם בני משפחתה, המכירים אותו היטב. </w:t>
      </w:r>
    </w:p>
    <w:p w14:paraId="47FB4CDF" w14:textId="77777777" w:rsidR="00E71653" w:rsidRDefault="00E71653">
      <w:pPr>
        <w:pStyle w:val="BodyTextIndent"/>
        <w:ind w:left="0"/>
        <w:rPr>
          <w:rFonts w:hint="cs"/>
          <w:rtl/>
        </w:rPr>
      </w:pPr>
      <w:r>
        <w:rPr>
          <w:rFonts w:hint="cs"/>
          <w:rtl/>
        </w:rPr>
        <w:t> </w:t>
      </w:r>
    </w:p>
    <w:p w14:paraId="0EC0E520" w14:textId="77777777" w:rsidR="00E71653" w:rsidRDefault="00E71653">
      <w:pPr>
        <w:pStyle w:val="BodyTextIndent"/>
        <w:ind w:left="0"/>
        <w:rPr>
          <w:rFonts w:hint="cs"/>
          <w:rtl/>
        </w:rPr>
      </w:pPr>
      <w:r>
        <w:rPr>
          <w:rFonts w:hint="cs"/>
          <w:rtl/>
        </w:rPr>
        <w:t xml:space="preserve">9. </w:t>
      </w:r>
      <w:r>
        <w:rPr>
          <w:rFonts w:hint="cs"/>
          <w:rtl/>
        </w:rPr>
        <w:tab/>
        <w:t xml:space="preserve">מסכת העובדות שהובאו על ידי התביעה מבהירה ללא כל ספק את אשמתו של הנאשם. כל זאת בהסתמך על עדותה המהימנה של הקטינה, כשדברי אחיה מחזקים את העובדות, בעוד שכאמור מנגד הנאשם כופר במפגש עם המתלוננת ובהכרות כלשהי עמה ואפילו עם בני משפחתה. יתר על כן, גם המכתב שהמתלוננת כתבה לפני נסיון ההתאבדות (אין כל יסוד לטענת ב"כ הנאשם בסיכומיה כאילו המתלוננת הוסיפה למכתב את שמו של הנאשם לאחר נסיון ההתאבדות), מצביע בעליל על כך שהנאשם היה זה, כלשון המכתב, שהרס לה את החיים בגיל 12 שנה. גם אם שמו של הנאשם נרשם אחרון במכתב, לאחר שהמתלוננת רשמה את שמות האחרים שהתאכזרו כלפיה ברי ששמו נרשם לפני נסיון ההתאבדות ולא לאחר שהתחרטה מלהשלים מעשה ההתאבדות, כטענת ב"כ הנאשם, ועד שהוזעק האמבולנס, טענה שאין בה כל הגיון וסבירות, מה גם ולאור מצבה של המתלוננת מיד לאחר שביצעה את הצעדים להתאבדות אין ספק שהמתלוננת לא היתה מסוגלת כלל, באותו מעמד, עד שהגיע האמבולנס, להוסיף למכתב את שמו של הנאשם. יתר על כן, המתלוננת הבהירה שהיא רשמה את שמו של הנאשם בסוף הרשימה, הואיל ולמעשה לא רצתה להתלונן עליו, דבר העולה גם מכך שלאחר שאושפזה ונשאלה ע"י דודה </w:t>
      </w:r>
      <w:del w:id="440" w:author="  " w:date="2004-03-07T16:17:00Z">
        <w:r>
          <w:rPr>
            <w:rFonts w:hint="cs"/>
            <w:rtl/>
          </w:rPr>
          <w:delText>נפתלי ביטון</w:delText>
        </w:r>
      </w:del>
      <w:ins w:id="441" w:author="  " w:date="2004-03-07T16:17:00Z">
        <w:r>
          <w:rPr>
            <w:rFonts w:hint="cs"/>
            <w:rtl/>
          </w:rPr>
          <w:t>נ. ב.</w:t>
        </w:r>
      </w:ins>
      <w:r>
        <w:rPr>
          <w:rFonts w:hint="cs"/>
          <w:rtl/>
        </w:rPr>
        <w:t xml:space="preserve">, כשנשאר עימה ביחידות, מדוע ביצעה ההתאבדות, הגיבה כי היא לא תשכח שלושה אנשים, </w:t>
      </w:r>
      <w:del w:id="442" w:author="  " w:date="2004-03-07T16:17:00Z">
        <w:r>
          <w:rPr>
            <w:rFonts w:hint="cs"/>
            <w:rtl/>
          </w:rPr>
          <w:delText>אמנון</w:delText>
        </w:r>
      </w:del>
      <w:ins w:id="443" w:author="  " w:date="2004-03-07T16:17:00Z">
        <w:r>
          <w:rPr>
            <w:rFonts w:hint="cs"/>
            <w:rtl/>
          </w:rPr>
          <w:t>א.</w:t>
        </w:r>
      </w:ins>
      <w:r>
        <w:rPr>
          <w:rFonts w:hint="cs"/>
          <w:rtl/>
        </w:rPr>
        <w:t xml:space="preserve">, </w:t>
      </w:r>
      <w:del w:id="444" w:author="  " w:date="2004-03-07T16:17:00Z">
        <w:r>
          <w:rPr>
            <w:rFonts w:hint="cs"/>
            <w:rtl/>
          </w:rPr>
          <w:delText>שלומי</w:delText>
        </w:r>
      </w:del>
      <w:ins w:id="445" w:author="  " w:date="2004-03-07T16:17:00Z">
        <w:r>
          <w:rPr>
            <w:rFonts w:hint="cs"/>
            <w:rtl/>
          </w:rPr>
          <w:t>ש.</w:t>
        </w:r>
      </w:ins>
      <w:r>
        <w:rPr>
          <w:rFonts w:hint="cs"/>
          <w:rtl/>
        </w:rPr>
        <w:t>, ו</w:t>
      </w:r>
      <w:del w:id="446" w:author="  " w:date="2004-03-07T16:18:00Z">
        <w:r>
          <w:rPr>
            <w:rFonts w:hint="cs"/>
            <w:rtl/>
          </w:rPr>
          <w:delText>ירון</w:delText>
        </w:r>
      </w:del>
      <w:ins w:id="447" w:author="  " w:date="2004-03-07T16:18:00Z">
        <w:r>
          <w:rPr>
            <w:rFonts w:hint="cs"/>
            <w:rtl/>
          </w:rPr>
          <w:t>י.</w:t>
        </w:r>
      </w:ins>
      <w:r>
        <w:rPr>
          <w:rFonts w:hint="cs"/>
          <w:rtl/>
        </w:rPr>
        <w:t xml:space="preserve">. כשהדוד ביקש לדעת מי זה </w:t>
      </w:r>
      <w:del w:id="448" w:author="  " w:date="2004-03-07T16:17:00Z">
        <w:r>
          <w:rPr>
            <w:rFonts w:hint="cs"/>
            <w:rtl/>
          </w:rPr>
          <w:delText>אמנון</w:delText>
        </w:r>
      </w:del>
      <w:ins w:id="449" w:author="  " w:date="2004-03-07T16:17:00Z">
        <w:r>
          <w:rPr>
            <w:rFonts w:hint="cs"/>
            <w:rtl/>
          </w:rPr>
          <w:t>א.</w:t>
        </w:r>
      </w:ins>
      <w:r>
        <w:rPr>
          <w:rFonts w:hint="cs"/>
          <w:rtl/>
        </w:rPr>
        <w:t>, הגיבה "</w:t>
      </w:r>
      <w:del w:id="450" w:author="  " w:date="2004-03-07T16:17:00Z">
        <w:r>
          <w:rPr>
            <w:rFonts w:hint="cs"/>
            <w:rtl/>
          </w:rPr>
          <w:delText>אמנון</w:delText>
        </w:r>
      </w:del>
      <w:ins w:id="451" w:author="  " w:date="2004-03-07T16:17:00Z">
        <w:r>
          <w:rPr>
            <w:rFonts w:hint="cs"/>
            <w:rtl/>
          </w:rPr>
          <w:t>א.</w:t>
        </w:r>
      </w:ins>
      <w:r>
        <w:rPr>
          <w:rFonts w:hint="cs"/>
          <w:rtl/>
        </w:rPr>
        <w:t xml:space="preserve"> </w:t>
      </w:r>
      <w:del w:id="452" w:author="  " w:date="2004-03-07T16:17:00Z">
        <w:r>
          <w:rPr>
            <w:rFonts w:hint="cs"/>
            <w:rtl/>
          </w:rPr>
          <w:delText>סעדה</w:delText>
        </w:r>
      </w:del>
      <w:ins w:id="453" w:author="  " w:date="2004-03-07T16:17:00Z">
        <w:r>
          <w:rPr>
            <w:rFonts w:hint="cs"/>
            <w:rtl/>
          </w:rPr>
          <w:t>ס.</w:t>
        </w:r>
      </w:ins>
      <w:r>
        <w:rPr>
          <w:rFonts w:hint="cs"/>
          <w:rtl/>
        </w:rPr>
        <w:t xml:space="preserve">" ופרצה בבכי, אך גם לאחר שסיפרה לדודה את מעשהו הנפשע של הנאשם בה לא רצתה לדווח על כך למשטרה והדוד היה זה שגרם למשטרת ישראל לחקור בדבר, עובדה המחזקת את המסקנה שאין כל ממש בטענה שעסקינן בעלילת שווא. </w:t>
      </w:r>
    </w:p>
    <w:p w14:paraId="1922B580" w14:textId="77777777" w:rsidR="00E71653" w:rsidRDefault="00E71653">
      <w:pPr>
        <w:pStyle w:val="BodyTextIndent"/>
        <w:ind w:left="0"/>
        <w:rPr>
          <w:rFonts w:hint="cs"/>
          <w:rtl/>
        </w:rPr>
      </w:pPr>
      <w:r>
        <w:rPr>
          <w:rFonts w:hint="cs"/>
          <w:rtl/>
        </w:rPr>
        <w:t> </w:t>
      </w:r>
    </w:p>
    <w:p w14:paraId="63999DCE" w14:textId="77777777" w:rsidR="00E71653" w:rsidRDefault="00E71653">
      <w:pPr>
        <w:pStyle w:val="BodyTextIndent"/>
        <w:ind w:left="0"/>
        <w:rPr>
          <w:rFonts w:hint="cs"/>
          <w:rtl/>
        </w:rPr>
      </w:pPr>
      <w:r>
        <w:rPr>
          <w:rFonts w:hint="cs"/>
          <w:rtl/>
        </w:rPr>
        <w:tab/>
        <w:t xml:space="preserve">לטענת ב"כ הנאשם העובדה שהמתלוננת לא שמרה את היומן, יש בה כדי להמחיש המסקנה שביומן היו פרטים רלוונטיים שהמתלוננת לא היתה מעוניינת להציג בשל החשש שהאמת תצא לאור. גם טענה זו הינה חסרת שחר הואיל והמתלוננת הבהירה שהיה מדובר ביומן רגיל עם תאריכים שבו רשמה רק כל יום מה שעשתה וכי זרקה את היומן מכיוון שהיה יומן ישן ולא היה כל טעם לשמור אותו (עמ' 35 לפרטיכול). </w:t>
      </w:r>
    </w:p>
    <w:p w14:paraId="1747CB6B" w14:textId="77777777" w:rsidR="00E71653" w:rsidRDefault="00E71653">
      <w:pPr>
        <w:pStyle w:val="BodyTextIndent"/>
        <w:ind w:left="0"/>
        <w:rPr>
          <w:rFonts w:hint="cs"/>
          <w:rtl/>
        </w:rPr>
      </w:pPr>
      <w:r>
        <w:rPr>
          <w:rFonts w:hint="cs"/>
          <w:rtl/>
        </w:rPr>
        <w:t> </w:t>
      </w:r>
    </w:p>
    <w:p w14:paraId="38538AB5" w14:textId="77777777" w:rsidR="00E71653" w:rsidRDefault="00E71653">
      <w:pPr>
        <w:pStyle w:val="BodyTextIndent"/>
        <w:ind w:left="0"/>
        <w:rPr>
          <w:rFonts w:hint="cs"/>
          <w:rtl/>
        </w:rPr>
      </w:pPr>
      <w:r>
        <w:rPr>
          <w:rFonts w:hint="cs"/>
          <w:rtl/>
        </w:rPr>
        <w:tab/>
        <w:t xml:space="preserve">עובדה משמעותית נוספת שיש לה חשיבות להכרעה דנן, הינה כי כבר ביום הארוע המתלוננת סיפרה לאמה על מפגש בלתי נעים עם הנאשם, אם כי לא סיפרה לה שהוא אנס אותה והסתפקה בכך שאמרה לאמה בבכי שהנאשם נגע בה והפשיט אותה, כשאין היא מוכנה באותו שלב לספר מעבר לכך, מכיוון שפחדה, ואף חשה עצמה כמי שאולי גם כן אשמה במה שהתרחש. ואכן אימה של המתלוננת פנתה מיד לאחר מכן לאמו של הנאשם והתלוננה בפניה על כך שבנה הטריד את בתה הקטינה. גם בעדותה של קרובת משפחתה דורית לטרוש, יש לראות תמיכה לעדות המתלוננת כאשר המתלוננת, זמן מה לפני נסיון ההתאבדות סיפרה לה, כשהצליחה לדובב אותה, כי בהיותה בת שתיים עשרה היא נאנסה על ידי הנאשם, וגם אז היא סרבה להתלונן כנגד הנאשם. </w:t>
      </w:r>
    </w:p>
    <w:p w14:paraId="77FD1C7D" w14:textId="77777777" w:rsidR="00E71653" w:rsidRDefault="00E71653">
      <w:pPr>
        <w:pStyle w:val="BodyTextIndent"/>
        <w:ind w:left="0"/>
        <w:rPr>
          <w:rFonts w:hint="cs"/>
          <w:rtl/>
        </w:rPr>
      </w:pPr>
      <w:r>
        <w:rPr>
          <w:rFonts w:hint="cs"/>
          <w:rtl/>
        </w:rPr>
        <w:t> </w:t>
      </w:r>
    </w:p>
    <w:p w14:paraId="443AE657" w14:textId="77777777" w:rsidR="00E71653" w:rsidRDefault="00E71653">
      <w:pPr>
        <w:pStyle w:val="BodyTextIndent"/>
        <w:ind w:left="0"/>
        <w:rPr>
          <w:rFonts w:hint="cs"/>
          <w:rtl/>
        </w:rPr>
      </w:pPr>
      <w:r>
        <w:rPr>
          <w:rFonts w:hint="cs"/>
          <w:rtl/>
        </w:rPr>
        <w:tab/>
        <w:t xml:space="preserve">ב"כ הנאשם מוסיפה וטוענת כי מכיוון שהנאשם הינו נכה ואדם השותה לשוכרה לא ניתן היה לבצע את מעשה האינוס, כטענת המתלוננת, אולם כשעסקינן בקטינה שמשקלה אינו גבוה במיוחד ולאור זאת שנכותו של הנאשם הינה ברגל בלבד, אזי כשהוא הצמיד את המתלוננת לקיר הסמוך לא היתה כל מניעה לבצע את האינוס ולהחדיר את אבר מינו לאבר מינה, כשהוא מרים את המתלוננת ומשעין אותה על הקיר. </w:t>
      </w:r>
    </w:p>
    <w:p w14:paraId="22A3660F" w14:textId="77777777" w:rsidR="00E71653" w:rsidRDefault="00E71653">
      <w:pPr>
        <w:pStyle w:val="BodyTextIndent"/>
        <w:ind w:left="0"/>
        <w:rPr>
          <w:rFonts w:hint="cs"/>
          <w:rtl/>
        </w:rPr>
      </w:pPr>
      <w:r>
        <w:rPr>
          <w:rFonts w:hint="cs"/>
          <w:rtl/>
        </w:rPr>
        <w:t> </w:t>
      </w:r>
    </w:p>
    <w:p w14:paraId="718F07BE" w14:textId="77777777" w:rsidR="00E71653" w:rsidRDefault="00E71653">
      <w:pPr>
        <w:pStyle w:val="BodyTextIndent"/>
        <w:ind w:left="0"/>
        <w:rPr>
          <w:rFonts w:hint="cs"/>
          <w:rtl/>
        </w:rPr>
      </w:pPr>
      <w:r>
        <w:rPr>
          <w:rFonts w:hint="cs"/>
          <w:rtl/>
        </w:rPr>
        <w:t xml:space="preserve">10. </w:t>
      </w:r>
      <w:r>
        <w:rPr>
          <w:rFonts w:hint="cs"/>
          <w:rtl/>
        </w:rPr>
        <w:tab/>
        <w:t xml:space="preserve">בסיכומיה טוענת ב"כ הנאשם שהמתלוננת לא היתה מוכנה לומר מי היתה החברה שעמה היתה באותו ערב במרכז חצור הגלילית, מחשש כביכול שאותה חברה לא תתמוך בעדותה, בעוד שלמעשה אין חולק שאין כל טענה כאילו החברה הזו היתה עם המתלוננת בעת ארוע האונס עם הנאשם, אלא רק קודם לכן, ולפיכך ברי שאין כל נפקות לעדותה. </w:t>
      </w:r>
    </w:p>
    <w:p w14:paraId="1728EA01" w14:textId="77777777" w:rsidR="00E71653" w:rsidRDefault="00E71653">
      <w:pPr>
        <w:pStyle w:val="BodyTextIndent"/>
        <w:ind w:left="0"/>
        <w:rPr>
          <w:rFonts w:hint="cs"/>
          <w:rtl/>
        </w:rPr>
      </w:pPr>
      <w:r>
        <w:rPr>
          <w:rFonts w:hint="cs"/>
          <w:rtl/>
        </w:rPr>
        <w:t> </w:t>
      </w:r>
    </w:p>
    <w:p w14:paraId="17A5E415" w14:textId="77777777" w:rsidR="00E71653" w:rsidRDefault="00E71653">
      <w:pPr>
        <w:pStyle w:val="BodyTextIndent"/>
        <w:ind w:left="0"/>
        <w:rPr>
          <w:rFonts w:hint="cs"/>
          <w:rtl/>
        </w:rPr>
      </w:pPr>
      <w:r>
        <w:rPr>
          <w:rFonts w:hint="cs"/>
          <w:rtl/>
        </w:rPr>
        <w:tab/>
        <w:t>באשר ל</w:t>
      </w:r>
      <w:del w:id="454" w:author="  " w:date="2004-03-07T16:18:00Z">
        <w:r>
          <w:rPr>
            <w:rFonts w:hint="cs"/>
            <w:rtl/>
          </w:rPr>
          <w:delText>ירון</w:delText>
        </w:r>
      </w:del>
      <w:ins w:id="455" w:author="  " w:date="2004-03-07T16:18:00Z">
        <w:r>
          <w:rPr>
            <w:rFonts w:hint="cs"/>
            <w:rtl/>
          </w:rPr>
          <w:t>י.</w:t>
        </w:r>
      </w:ins>
      <w:r>
        <w:rPr>
          <w:rFonts w:hint="cs"/>
          <w:rtl/>
        </w:rPr>
        <w:t xml:space="preserve"> </w:t>
      </w:r>
      <w:del w:id="456" w:author="  " w:date="2004-03-07T16:18:00Z">
        <w:r>
          <w:rPr>
            <w:rFonts w:hint="cs"/>
            <w:rtl/>
          </w:rPr>
          <w:delText>הרוש</w:delText>
        </w:r>
      </w:del>
      <w:ins w:id="457" w:author="  " w:date="2004-03-07T16:18:00Z">
        <w:r>
          <w:rPr>
            <w:rFonts w:hint="cs"/>
            <w:rtl/>
          </w:rPr>
          <w:t>ה.</w:t>
        </w:r>
      </w:ins>
      <w:r>
        <w:rPr>
          <w:rFonts w:hint="cs"/>
          <w:rtl/>
        </w:rPr>
        <w:t xml:space="preserve"> וניקול </w:t>
      </w:r>
      <w:del w:id="458" w:author="  " w:date="2004-03-07T16:18:00Z">
        <w:r>
          <w:rPr>
            <w:rFonts w:hint="cs"/>
            <w:rtl/>
          </w:rPr>
          <w:delText>הרוש</w:delText>
        </w:r>
      </w:del>
      <w:ins w:id="459" w:author="  " w:date="2004-03-07T16:18:00Z">
        <w:r>
          <w:rPr>
            <w:rFonts w:hint="cs"/>
            <w:rtl/>
          </w:rPr>
          <w:t>ה.</w:t>
        </w:r>
      </w:ins>
      <w:r>
        <w:rPr>
          <w:rFonts w:hint="cs"/>
          <w:rtl/>
        </w:rPr>
        <w:t xml:space="preserve"> כשלדבריהם המתלוננת קיימה יחסי מין פעם אחת בלבד עם </w:t>
      </w:r>
      <w:del w:id="460" w:author="  " w:date="2004-03-07T16:18:00Z">
        <w:r>
          <w:rPr>
            <w:rFonts w:hint="cs"/>
            <w:rtl/>
          </w:rPr>
          <w:delText>ירון</w:delText>
        </w:r>
      </w:del>
      <w:ins w:id="461" w:author="  " w:date="2004-03-07T16:18:00Z">
        <w:r>
          <w:rPr>
            <w:rFonts w:hint="cs"/>
            <w:rtl/>
          </w:rPr>
          <w:t>י.</w:t>
        </w:r>
      </w:ins>
      <w:r>
        <w:rPr>
          <w:rFonts w:hint="cs"/>
          <w:rtl/>
        </w:rPr>
        <w:t xml:space="preserve"> </w:t>
      </w:r>
      <w:del w:id="462" w:author="  " w:date="2004-03-07T16:18:00Z">
        <w:r>
          <w:rPr>
            <w:rFonts w:hint="cs"/>
            <w:rtl/>
          </w:rPr>
          <w:delText>הרוש</w:delText>
        </w:r>
      </w:del>
      <w:ins w:id="463" w:author="  " w:date="2004-03-07T16:18:00Z">
        <w:r>
          <w:rPr>
            <w:rFonts w:hint="cs"/>
            <w:rtl/>
          </w:rPr>
          <w:t>ה.</w:t>
        </w:r>
      </w:ins>
      <w:r>
        <w:rPr>
          <w:rFonts w:hint="cs"/>
          <w:rtl/>
        </w:rPr>
        <w:t xml:space="preserve">, בעוד שהמתלוננת חולקת על כך, כלשטענתה קיימה יחסי מין פעם אחת בלבד וזאת עם </w:t>
      </w:r>
      <w:del w:id="464" w:author="  " w:date="2004-03-07T16:22:00Z">
        <w:r>
          <w:rPr>
            <w:rFonts w:hint="cs"/>
            <w:rtl/>
          </w:rPr>
          <w:delText>מאיר כהן</w:delText>
        </w:r>
      </w:del>
      <w:ins w:id="465" w:author="  " w:date="2004-03-07T16:22:00Z">
        <w:r>
          <w:rPr>
            <w:rFonts w:hint="cs"/>
            <w:rtl/>
          </w:rPr>
          <w:t>מ. כ.</w:t>
        </w:r>
      </w:ins>
      <w:r>
        <w:rPr>
          <w:rFonts w:hint="cs"/>
          <w:rtl/>
        </w:rPr>
        <w:t xml:space="preserve">, כשמנגד </w:t>
      </w:r>
      <w:del w:id="466" w:author="  " w:date="2004-03-07T16:22:00Z">
        <w:r>
          <w:rPr>
            <w:rFonts w:hint="cs"/>
            <w:rtl/>
          </w:rPr>
          <w:delText>מאיר כהן</w:delText>
        </w:r>
      </w:del>
      <w:ins w:id="467" w:author="  " w:date="2004-03-07T16:22:00Z">
        <w:r>
          <w:rPr>
            <w:rFonts w:hint="cs"/>
            <w:rtl/>
          </w:rPr>
          <w:t>מ. כ.</w:t>
        </w:r>
      </w:ins>
      <w:r>
        <w:rPr>
          <w:rFonts w:hint="cs"/>
          <w:rtl/>
        </w:rPr>
        <w:t xml:space="preserve"> מכחיש זאת בלשון רפה, ניתן לומר כי גם אם יש ממש בטענותיו של </w:t>
      </w:r>
      <w:del w:id="468" w:author="  " w:date="2004-03-07T16:18:00Z">
        <w:r>
          <w:rPr>
            <w:rFonts w:hint="cs"/>
            <w:rtl/>
          </w:rPr>
          <w:delText>ירון</w:delText>
        </w:r>
      </w:del>
      <w:ins w:id="469" w:author="  " w:date="2004-03-07T16:18:00Z">
        <w:r>
          <w:rPr>
            <w:rFonts w:hint="cs"/>
            <w:rtl/>
          </w:rPr>
          <w:t>י.</w:t>
        </w:r>
      </w:ins>
      <w:r>
        <w:rPr>
          <w:rFonts w:hint="cs"/>
          <w:rtl/>
        </w:rPr>
        <w:t xml:space="preserve"> </w:t>
      </w:r>
      <w:del w:id="470" w:author="  " w:date="2004-03-07T16:18:00Z">
        <w:r>
          <w:rPr>
            <w:rFonts w:hint="cs"/>
            <w:rtl/>
          </w:rPr>
          <w:delText>הרוש</w:delText>
        </w:r>
      </w:del>
      <w:ins w:id="471" w:author="  " w:date="2004-03-07T16:18:00Z">
        <w:r>
          <w:rPr>
            <w:rFonts w:hint="cs"/>
            <w:rtl/>
          </w:rPr>
          <w:t>ה.</w:t>
        </w:r>
      </w:ins>
      <w:r>
        <w:rPr>
          <w:rFonts w:hint="cs"/>
          <w:rtl/>
        </w:rPr>
        <w:t xml:space="preserve"> ובדברי ניקול </w:t>
      </w:r>
      <w:del w:id="472" w:author="  " w:date="2004-03-07T16:18:00Z">
        <w:r>
          <w:rPr>
            <w:rFonts w:hint="cs"/>
            <w:rtl/>
          </w:rPr>
          <w:delText>הרוש</w:delText>
        </w:r>
      </w:del>
      <w:ins w:id="473" w:author="  " w:date="2004-03-07T16:18:00Z">
        <w:r>
          <w:rPr>
            <w:rFonts w:hint="cs"/>
            <w:rtl/>
          </w:rPr>
          <w:t>ה.</w:t>
        </w:r>
      </w:ins>
      <w:r>
        <w:rPr>
          <w:rFonts w:hint="cs"/>
          <w:rtl/>
        </w:rPr>
        <w:t xml:space="preserve">, שלדבריה רכשה את ערכת הריון לבקשתו של </w:t>
      </w:r>
      <w:del w:id="474" w:author="  " w:date="2004-03-07T16:18:00Z">
        <w:r>
          <w:rPr>
            <w:rFonts w:hint="cs"/>
            <w:rtl/>
          </w:rPr>
          <w:delText>ירון</w:delText>
        </w:r>
      </w:del>
      <w:ins w:id="475" w:author="  " w:date="2004-03-07T16:18:00Z">
        <w:r>
          <w:rPr>
            <w:rFonts w:hint="cs"/>
            <w:rtl/>
          </w:rPr>
          <w:t>י.</w:t>
        </w:r>
      </w:ins>
      <w:r>
        <w:rPr>
          <w:rFonts w:hint="cs"/>
          <w:rtl/>
        </w:rPr>
        <w:t xml:space="preserve"> לאחר שקיים יחסי מין  עם המתלוננת, כטענתו, אין לכך כל נפקות לעניין מהימנות המתלוננת באשר לארוע נשוא כתב האישום. </w:t>
      </w:r>
    </w:p>
    <w:p w14:paraId="522BCA8D" w14:textId="77777777" w:rsidR="00E71653" w:rsidRDefault="00E71653">
      <w:pPr>
        <w:pStyle w:val="BodyTextIndent"/>
        <w:rPr>
          <w:rFonts w:hint="cs"/>
          <w:rtl/>
        </w:rPr>
      </w:pPr>
      <w:r>
        <w:rPr>
          <w:rFonts w:hint="cs"/>
          <w:rtl/>
        </w:rPr>
        <w:t> </w:t>
      </w:r>
    </w:p>
    <w:p w14:paraId="750663A7" w14:textId="77777777" w:rsidR="00E71653" w:rsidRDefault="00E71653">
      <w:pPr>
        <w:pStyle w:val="BodyTextIndent"/>
        <w:rPr>
          <w:rFonts w:hint="cs"/>
          <w:rtl/>
        </w:rPr>
      </w:pPr>
      <w:r>
        <w:rPr>
          <w:rFonts w:hint="cs"/>
          <w:rtl/>
        </w:rPr>
        <w:t> </w:t>
      </w:r>
    </w:p>
    <w:p w14:paraId="1129F51B" w14:textId="77777777" w:rsidR="00E71653" w:rsidRDefault="00E71653">
      <w:pPr>
        <w:rPr>
          <w:rFonts w:hint="cs"/>
          <w:sz w:val="24"/>
          <w:szCs w:val="24"/>
          <w:rtl/>
        </w:rPr>
      </w:pPr>
      <w:r>
        <w:rPr>
          <w:rFonts w:hint="cs"/>
          <w:sz w:val="24"/>
          <w:szCs w:val="24"/>
          <w:rtl/>
        </w:rPr>
        <w:t xml:space="preserve">11. </w:t>
      </w:r>
      <w:r>
        <w:rPr>
          <w:rFonts w:hint="cs"/>
          <w:sz w:val="24"/>
          <w:szCs w:val="24"/>
          <w:rtl/>
        </w:rPr>
        <w:tab/>
        <w:t>אין חולק שמדובר בעניין זה בעדות כבושה במשך מספר שנים אולם בסוגיה זו הובהר שיש למתלוננת הסבר סביר והגיוני ואף מתקבל על הדעת מדוע לא התלוננה נגד הנאשם מיד לאחר הארוע ואף לא שנים לאחר מכן, מה גם והעובדות מצביעות על כך שהמתלוננת העדיפה שלא להתלונן כלל נגד הנאשם, כשהיא מדחיקה הארוע מחמת בושה, חשש מההורים ואף תחושת מה של אשמה, כביכול, כשהיא חיה כל העת עם אותה טראומה שנוצרה בקרבה עד לארוע ההתאבדות וגם לאחריו עדיין עמדה בסרובה להתלונן במשטרה נגד הנאשם.</w:t>
      </w:r>
      <w:r>
        <w:rPr>
          <w:color w:val="FFFFFF"/>
          <w:sz w:val="4"/>
          <w:szCs w:val="4"/>
          <w:rtl/>
        </w:rPr>
        <w:t>ו</w:t>
      </w:r>
    </w:p>
    <w:p w14:paraId="11ACD4F8" w14:textId="77777777" w:rsidR="00E71653" w:rsidRDefault="00E71653">
      <w:pPr>
        <w:rPr>
          <w:rFonts w:hint="cs"/>
          <w:sz w:val="24"/>
          <w:szCs w:val="24"/>
          <w:rtl/>
        </w:rPr>
      </w:pPr>
      <w:r>
        <w:rPr>
          <w:rFonts w:hint="cs"/>
          <w:sz w:val="24"/>
          <w:szCs w:val="24"/>
          <w:rtl/>
        </w:rPr>
        <w:t> </w:t>
      </w:r>
    </w:p>
    <w:p w14:paraId="2E72DE80" w14:textId="77777777" w:rsidR="00E71653" w:rsidRDefault="00E71653">
      <w:pPr>
        <w:rPr>
          <w:rFonts w:hint="cs"/>
          <w:sz w:val="24"/>
          <w:szCs w:val="24"/>
          <w:rtl/>
        </w:rPr>
      </w:pPr>
      <w:r>
        <w:rPr>
          <w:rFonts w:hint="cs"/>
          <w:sz w:val="24"/>
          <w:szCs w:val="24"/>
          <w:rtl/>
        </w:rPr>
        <w:t xml:space="preserve">אומנם לעיתים יש בכבישת עדות משום גריעה בערכה ובמשקלה של העדות, אולם כאשר ניתן הסבר משכנע, הגיוני וסביר, כמו במקרה דנן, מדוע הדחיקה בליבה את פרטי הארוע עד שהאמת יצאה לאור, אין כל מניעה ליתן אמון מלא בדבריה ולהעניק לה את מלוא המשקל הראייתי (ראה בענין זה </w:t>
      </w:r>
      <w:ins w:id="476" w:author="יותם ממן" w:date="2017-12-14T17:22:00Z">
        <w:r w:rsidR="008553A5" w:rsidRPr="008553A5">
          <w:rPr>
            <w:color w:val="0000FF"/>
            <w:sz w:val="24"/>
            <w:szCs w:val="24"/>
            <w:u w:val="single"/>
            <w:rtl/>
            <w:rPrChange w:id="477" w:author="יותם ממן" w:date="2017-12-14T17:22:00Z">
              <w:rPr>
                <w:sz w:val="24"/>
                <w:szCs w:val="24"/>
                <w:rtl/>
              </w:rPr>
            </w:rPrChange>
          </w:rPr>
          <w:fldChar w:fldCharType="begin"/>
        </w:r>
        <w:r w:rsidR="008553A5" w:rsidRPr="008553A5">
          <w:rPr>
            <w:color w:val="0000FF"/>
            <w:sz w:val="24"/>
            <w:szCs w:val="24"/>
            <w:u w:val="single"/>
            <w:rtl/>
            <w:rPrChange w:id="478" w:author="יותם ממן" w:date="2017-12-14T17:22:00Z">
              <w:rPr>
                <w:sz w:val="24"/>
                <w:szCs w:val="24"/>
                <w:rtl/>
              </w:rPr>
            </w:rPrChange>
          </w:rPr>
          <w:instrText xml:space="preserve"> </w:instrText>
        </w:r>
        <w:r w:rsidR="008553A5" w:rsidRPr="008553A5">
          <w:rPr>
            <w:color w:val="0000FF"/>
            <w:sz w:val="24"/>
            <w:szCs w:val="24"/>
            <w:u w:val="single"/>
            <w:rPrChange w:id="479" w:author="יותם ממן" w:date="2017-12-14T17:22:00Z">
              <w:rPr>
                <w:sz w:val="24"/>
                <w:szCs w:val="24"/>
              </w:rPr>
            </w:rPrChange>
          </w:rPr>
          <w:instrText>HYPERLINK</w:instrText>
        </w:r>
        <w:r w:rsidR="008553A5" w:rsidRPr="008553A5">
          <w:rPr>
            <w:color w:val="0000FF"/>
            <w:sz w:val="24"/>
            <w:szCs w:val="24"/>
            <w:u w:val="single"/>
            <w:rtl/>
            <w:rPrChange w:id="480" w:author="יותם ממן" w:date="2017-12-14T17:22:00Z">
              <w:rPr>
                <w:sz w:val="24"/>
                <w:szCs w:val="24"/>
                <w:rtl/>
              </w:rPr>
            </w:rPrChange>
          </w:rPr>
          <w:instrText xml:space="preserve"> "</w:instrText>
        </w:r>
        <w:r w:rsidR="008553A5" w:rsidRPr="008553A5">
          <w:rPr>
            <w:color w:val="0000FF"/>
            <w:sz w:val="24"/>
            <w:szCs w:val="24"/>
            <w:u w:val="single"/>
            <w:rPrChange w:id="481" w:author="יותם ממן" w:date="2017-12-14T17:22:00Z">
              <w:rPr>
                <w:sz w:val="24"/>
                <w:szCs w:val="24"/>
              </w:rPr>
            </w:rPrChange>
          </w:rPr>
          <w:instrText>http://www.nevo.co.il/case/17937589</w:instrText>
        </w:r>
        <w:r w:rsidR="008553A5" w:rsidRPr="008553A5">
          <w:rPr>
            <w:color w:val="0000FF"/>
            <w:sz w:val="24"/>
            <w:szCs w:val="24"/>
            <w:u w:val="single"/>
            <w:rtl/>
            <w:rPrChange w:id="482" w:author="יותם ממן" w:date="2017-12-14T17:22:00Z">
              <w:rPr>
                <w:sz w:val="24"/>
                <w:szCs w:val="24"/>
                <w:rtl/>
              </w:rPr>
            </w:rPrChange>
          </w:rPr>
          <w:instrText xml:space="preserve">" </w:instrText>
        </w:r>
        <w:r w:rsidR="008553A5" w:rsidRPr="008553A5">
          <w:rPr>
            <w:color w:val="0000FF"/>
            <w:sz w:val="24"/>
            <w:szCs w:val="24"/>
            <w:u w:val="single"/>
            <w:rtl/>
            <w:rPrChange w:id="483" w:author="יותם ממן" w:date="2017-12-14T17:22:00Z">
              <w:rPr>
                <w:sz w:val="24"/>
                <w:szCs w:val="24"/>
                <w:rtl/>
              </w:rPr>
            </w:rPrChange>
          </w:rPr>
        </w:r>
        <w:r w:rsidR="008553A5" w:rsidRPr="008553A5">
          <w:rPr>
            <w:color w:val="0000FF"/>
            <w:sz w:val="24"/>
            <w:szCs w:val="24"/>
            <w:u w:val="single"/>
            <w:rtl/>
            <w:rPrChange w:id="484" w:author="יותם ממן" w:date="2017-12-14T17:22:00Z">
              <w:rPr>
                <w:sz w:val="24"/>
                <w:szCs w:val="24"/>
                <w:rtl/>
              </w:rPr>
            </w:rPrChange>
          </w:rPr>
          <w:fldChar w:fldCharType="separate"/>
        </w:r>
      </w:ins>
      <w:r w:rsidR="008553A5" w:rsidRPr="008553A5">
        <w:rPr>
          <w:rStyle w:val="Hyperlink"/>
          <w:rFonts w:hint="eastAsia"/>
          <w:sz w:val="24"/>
          <w:szCs w:val="24"/>
          <w:rtl/>
          <w:rPrChange w:id="485" w:author="יותם ממן" w:date="2017-12-14T17:22:00Z">
            <w:rPr>
              <w:rStyle w:val="Hyperlink"/>
              <w:rFonts w:hint="eastAsia"/>
              <w:sz w:val="24"/>
              <w:szCs w:val="24"/>
              <w:rtl/>
            </w:rPr>
          </w:rPrChange>
        </w:rPr>
        <w:t>ע</w:t>
      </w:r>
      <w:r w:rsidR="008553A5" w:rsidRPr="008553A5">
        <w:rPr>
          <w:rStyle w:val="Hyperlink"/>
          <w:sz w:val="24"/>
          <w:szCs w:val="24"/>
          <w:rtl/>
          <w:rPrChange w:id="486" w:author="יותם ממן" w:date="2017-12-14T17:22:00Z">
            <w:rPr>
              <w:rStyle w:val="Hyperlink"/>
              <w:sz w:val="24"/>
              <w:szCs w:val="24"/>
              <w:rtl/>
            </w:rPr>
          </w:rPrChange>
        </w:rPr>
        <w:t xml:space="preserve">.פ. 202/56 נחמן פרקש נגד מדינת ישראל </w:t>
      </w:r>
      <w:ins w:id="487" w:author="יותם ממן" w:date="2017-12-14T17:22:00Z">
        <w:r w:rsidR="008553A5" w:rsidRPr="008553A5">
          <w:rPr>
            <w:color w:val="0000FF"/>
            <w:sz w:val="24"/>
            <w:szCs w:val="24"/>
            <w:u w:val="single"/>
            <w:rtl/>
            <w:rPrChange w:id="488" w:author="יותם ממן" w:date="2017-12-14T17:22:00Z">
              <w:rPr>
                <w:sz w:val="24"/>
                <w:szCs w:val="24"/>
                <w:rtl/>
              </w:rPr>
            </w:rPrChange>
          </w:rPr>
          <w:fldChar w:fldCharType="end"/>
        </w:r>
      </w:ins>
      <w:r>
        <w:rPr>
          <w:rFonts w:hint="cs"/>
          <w:sz w:val="24"/>
          <w:szCs w:val="24"/>
          <w:rtl/>
        </w:rPr>
        <w:t xml:space="preserve"> פ"ד יא (2) עמ’ 677, וכן מאמרו של </w:t>
      </w:r>
      <w:ins w:id="489" w:author="יותם ממן" w:date="2017-12-14T17:21:00Z">
        <w:r w:rsidR="008553A5" w:rsidRPr="008553A5">
          <w:rPr>
            <w:color w:val="0000FF"/>
            <w:sz w:val="24"/>
            <w:szCs w:val="24"/>
            <w:u w:val="single"/>
            <w:rtl/>
            <w:rPrChange w:id="490" w:author="יותם ממן" w:date="2017-12-14T17:21:00Z">
              <w:rPr>
                <w:sz w:val="24"/>
                <w:szCs w:val="24"/>
                <w:rtl/>
              </w:rPr>
            </w:rPrChange>
          </w:rPr>
          <w:fldChar w:fldCharType="begin"/>
        </w:r>
        <w:r w:rsidR="008553A5" w:rsidRPr="008553A5">
          <w:rPr>
            <w:color w:val="0000FF"/>
            <w:sz w:val="24"/>
            <w:szCs w:val="24"/>
            <w:u w:val="single"/>
            <w:rtl/>
            <w:rPrChange w:id="491" w:author="יותם ממן" w:date="2017-12-14T17:21:00Z">
              <w:rPr>
                <w:sz w:val="24"/>
                <w:szCs w:val="24"/>
                <w:rtl/>
              </w:rPr>
            </w:rPrChange>
          </w:rPr>
          <w:instrText xml:space="preserve"> </w:instrText>
        </w:r>
        <w:r w:rsidR="008553A5" w:rsidRPr="008553A5">
          <w:rPr>
            <w:color w:val="0000FF"/>
            <w:sz w:val="24"/>
            <w:szCs w:val="24"/>
            <w:u w:val="single"/>
            <w:rPrChange w:id="492" w:author="יותם ממן" w:date="2017-12-14T17:21:00Z">
              <w:rPr>
                <w:sz w:val="24"/>
                <w:szCs w:val="24"/>
              </w:rPr>
            </w:rPrChange>
          </w:rPr>
          <w:instrText>HYPERLINK</w:instrText>
        </w:r>
        <w:r w:rsidR="008553A5" w:rsidRPr="008553A5">
          <w:rPr>
            <w:color w:val="0000FF"/>
            <w:sz w:val="24"/>
            <w:szCs w:val="24"/>
            <w:u w:val="single"/>
            <w:rtl/>
            <w:rPrChange w:id="493" w:author="יותם ממן" w:date="2017-12-14T17:21:00Z">
              <w:rPr>
                <w:sz w:val="24"/>
                <w:szCs w:val="24"/>
                <w:rtl/>
              </w:rPr>
            </w:rPrChange>
          </w:rPr>
          <w:instrText xml:space="preserve"> "</w:instrText>
        </w:r>
        <w:r w:rsidR="008553A5" w:rsidRPr="008553A5">
          <w:rPr>
            <w:color w:val="0000FF"/>
            <w:sz w:val="24"/>
            <w:szCs w:val="24"/>
            <w:u w:val="single"/>
            <w:rPrChange w:id="494" w:author="יותם ממן" w:date="2017-12-14T17:21:00Z">
              <w:rPr>
                <w:sz w:val="24"/>
                <w:szCs w:val="24"/>
              </w:rPr>
            </w:rPrChange>
          </w:rPr>
          <w:instrText>http://www.nevo.co.il/safrut/book/5368</w:instrText>
        </w:r>
        <w:r w:rsidR="008553A5" w:rsidRPr="008553A5">
          <w:rPr>
            <w:color w:val="0000FF"/>
            <w:sz w:val="24"/>
            <w:szCs w:val="24"/>
            <w:u w:val="single"/>
            <w:rtl/>
            <w:rPrChange w:id="495" w:author="יותם ממן" w:date="2017-12-14T17:21:00Z">
              <w:rPr>
                <w:sz w:val="24"/>
                <w:szCs w:val="24"/>
                <w:rtl/>
              </w:rPr>
            </w:rPrChange>
          </w:rPr>
          <w:instrText xml:space="preserve">" </w:instrText>
        </w:r>
        <w:r w:rsidR="008553A5" w:rsidRPr="008553A5">
          <w:rPr>
            <w:color w:val="0000FF"/>
            <w:sz w:val="24"/>
            <w:szCs w:val="24"/>
            <w:u w:val="single"/>
            <w:rtl/>
            <w:rPrChange w:id="496" w:author="יותם ממן" w:date="2017-12-14T17:21:00Z">
              <w:rPr>
                <w:sz w:val="24"/>
                <w:szCs w:val="24"/>
                <w:rtl/>
              </w:rPr>
            </w:rPrChange>
          </w:rPr>
        </w:r>
        <w:r w:rsidR="008553A5" w:rsidRPr="008553A5">
          <w:rPr>
            <w:color w:val="0000FF"/>
            <w:sz w:val="24"/>
            <w:szCs w:val="24"/>
            <w:u w:val="single"/>
            <w:rtl/>
            <w:rPrChange w:id="497" w:author="יותם ממן" w:date="2017-12-14T17:21:00Z">
              <w:rPr>
                <w:sz w:val="24"/>
                <w:szCs w:val="24"/>
                <w:rtl/>
              </w:rPr>
            </w:rPrChange>
          </w:rPr>
          <w:fldChar w:fldCharType="separate"/>
        </w:r>
      </w:ins>
      <w:r w:rsidR="008553A5" w:rsidRPr="008553A5">
        <w:rPr>
          <w:rStyle w:val="Hyperlink"/>
          <w:rFonts w:hint="eastAsia"/>
          <w:sz w:val="24"/>
          <w:szCs w:val="24"/>
          <w:rtl/>
          <w:rPrChange w:id="498" w:author="יותם ממן" w:date="2017-12-14T17:21:00Z">
            <w:rPr>
              <w:rStyle w:val="Hyperlink"/>
              <w:rFonts w:hint="eastAsia"/>
              <w:sz w:val="24"/>
              <w:szCs w:val="24"/>
              <w:rtl/>
            </w:rPr>
          </w:rPrChange>
        </w:rPr>
        <w:t>ש</w:t>
      </w:r>
      <w:r w:rsidR="008553A5" w:rsidRPr="008553A5">
        <w:rPr>
          <w:rStyle w:val="Hyperlink"/>
          <w:sz w:val="24"/>
          <w:szCs w:val="24"/>
          <w:rtl/>
          <w:rPrChange w:id="499" w:author="יותם ממן" w:date="2017-12-14T17:21:00Z">
            <w:rPr>
              <w:rStyle w:val="Hyperlink"/>
              <w:sz w:val="24"/>
              <w:szCs w:val="24"/>
              <w:rtl/>
            </w:rPr>
          </w:rPrChange>
        </w:rPr>
        <w:t>. ניצן "עדות קטין בעבירות מין – בחינה מחדש "</w:t>
      </w:r>
      <w:ins w:id="500" w:author="יותם ממן" w:date="2017-12-14T17:21:00Z">
        <w:r w:rsidR="008553A5" w:rsidRPr="008553A5">
          <w:rPr>
            <w:color w:val="0000FF"/>
            <w:sz w:val="24"/>
            <w:szCs w:val="24"/>
            <w:u w:val="single"/>
            <w:rtl/>
            <w:rPrChange w:id="501" w:author="יותם ממן" w:date="2017-12-14T17:21:00Z">
              <w:rPr>
                <w:sz w:val="24"/>
                <w:szCs w:val="24"/>
                <w:rtl/>
              </w:rPr>
            </w:rPrChange>
          </w:rPr>
          <w:fldChar w:fldCharType="end"/>
        </w:r>
      </w:ins>
      <w:r>
        <w:rPr>
          <w:rFonts w:hint="cs"/>
          <w:sz w:val="24"/>
          <w:szCs w:val="24"/>
          <w:rtl/>
        </w:rPr>
        <w:t xml:space="preserve">משפטים כרך י"ח עמ’ 297, וכן </w:t>
      </w:r>
      <w:ins w:id="502" w:author="יותם ממן" w:date="2017-12-14T17:22:00Z">
        <w:r w:rsidR="008553A5" w:rsidRPr="008553A5">
          <w:rPr>
            <w:color w:val="0000FF"/>
            <w:sz w:val="24"/>
            <w:szCs w:val="24"/>
            <w:u w:val="single"/>
            <w:rtl/>
            <w:rPrChange w:id="503" w:author="יותם ממן" w:date="2017-12-14T17:22:00Z">
              <w:rPr>
                <w:sz w:val="24"/>
                <w:szCs w:val="24"/>
                <w:rtl/>
              </w:rPr>
            </w:rPrChange>
          </w:rPr>
          <w:fldChar w:fldCharType="begin"/>
        </w:r>
        <w:r w:rsidR="008553A5" w:rsidRPr="008553A5">
          <w:rPr>
            <w:color w:val="0000FF"/>
            <w:sz w:val="24"/>
            <w:szCs w:val="24"/>
            <w:u w:val="single"/>
            <w:rtl/>
            <w:rPrChange w:id="504" w:author="יותם ממן" w:date="2017-12-14T17:22:00Z">
              <w:rPr>
                <w:sz w:val="24"/>
                <w:szCs w:val="24"/>
                <w:rtl/>
              </w:rPr>
            </w:rPrChange>
          </w:rPr>
          <w:instrText xml:space="preserve"> </w:instrText>
        </w:r>
        <w:r w:rsidR="008553A5" w:rsidRPr="008553A5">
          <w:rPr>
            <w:color w:val="0000FF"/>
            <w:sz w:val="24"/>
            <w:szCs w:val="24"/>
            <w:u w:val="single"/>
            <w:rPrChange w:id="505" w:author="יותם ממן" w:date="2017-12-14T17:22:00Z">
              <w:rPr>
                <w:sz w:val="24"/>
                <w:szCs w:val="24"/>
              </w:rPr>
            </w:rPrChange>
          </w:rPr>
          <w:instrText>HYPERLINK</w:instrText>
        </w:r>
        <w:r w:rsidR="008553A5" w:rsidRPr="008553A5">
          <w:rPr>
            <w:color w:val="0000FF"/>
            <w:sz w:val="24"/>
            <w:szCs w:val="24"/>
            <w:u w:val="single"/>
            <w:rtl/>
            <w:rPrChange w:id="506" w:author="יותם ממן" w:date="2017-12-14T17:22:00Z">
              <w:rPr>
                <w:sz w:val="24"/>
                <w:szCs w:val="24"/>
                <w:rtl/>
              </w:rPr>
            </w:rPrChange>
          </w:rPr>
          <w:instrText xml:space="preserve"> "</w:instrText>
        </w:r>
        <w:r w:rsidR="008553A5" w:rsidRPr="008553A5">
          <w:rPr>
            <w:color w:val="0000FF"/>
            <w:sz w:val="24"/>
            <w:szCs w:val="24"/>
            <w:u w:val="single"/>
            <w:rPrChange w:id="507" w:author="יותם ממן" w:date="2017-12-14T17:22:00Z">
              <w:rPr>
                <w:sz w:val="24"/>
                <w:szCs w:val="24"/>
              </w:rPr>
            </w:rPrChange>
          </w:rPr>
          <w:instrText>http://www.nevo.co.il/case/6024185</w:instrText>
        </w:r>
        <w:r w:rsidR="008553A5" w:rsidRPr="008553A5">
          <w:rPr>
            <w:color w:val="0000FF"/>
            <w:sz w:val="24"/>
            <w:szCs w:val="24"/>
            <w:u w:val="single"/>
            <w:rtl/>
            <w:rPrChange w:id="508" w:author="יותם ממן" w:date="2017-12-14T17:22:00Z">
              <w:rPr>
                <w:sz w:val="24"/>
                <w:szCs w:val="24"/>
                <w:rtl/>
              </w:rPr>
            </w:rPrChange>
          </w:rPr>
          <w:instrText xml:space="preserve">" </w:instrText>
        </w:r>
        <w:r w:rsidR="008553A5" w:rsidRPr="008553A5">
          <w:rPr>
            <w:color w:val="0000FF"/>
            <w:sz w:val="24"/>
            <w:szCs w:val="24"/>
            <w:u w:val="single"/>
            <w:rtl/>
            <w:rPrChange w:id="509" w:author="יותם ממן" w:date="2017-12-14T17:22:00Z">
              <w:rPr>
                <w:sz w:val="24"/>
                <w:szCs w:val="24"/>
                <w:rtl/>
              </w:rPr>
            </w:rPrChange>
          </w:rPr>
        </w:r>
        <w:r w:rsidR="008553A5" w:rsidRPr="008553A5">
          <w:rPr>
            <w:color w:val="0000FF"/>
            <w:sz w:val="24"/>
            <w:szCs w:val="24"/>
            <w:u w:val="single"/>
            <w:rtl/>
            <w:rPrChange w:id="510" w:author="יותם ממן" w:date="2017-12-14T17:22:00Z">
              <w:rPr>
                <w:sz w:val="24"/>
                <w:szCs w:val="24"/>
                <w:rtl/>
              </w:rPr>
            </w:rPrChange>
          </w:rPr>
          <w:fldChar w:fldCharType="separate"/>
        </w:r>
      </w:ins>
      <w:r w:rsidR="008553A5" w:rsidRPr="008553A5">
        <w:rPr>
          <w:rStyle w:val="Hyperlink"/>
          <w:rFonts w:hint="eastAsia"/>
          <w:sz w:val="24"/>
          <w:szCs w:val="24"/>
          <w:rtl/>
          <w:rPrChange w:id="511" w:author="יותם ממן" w:date="2017-12-14T17:22:00Z">
            <w:rPr>
              <w:rStyle w:val="Hyperlink"/>
              <w:rFonts w:hint="eastAsia"/>
              <w:sz w:val="24"/>
              <w:szCs w:val="24"/>
              <w:rtl/>
            </w:rPr>
          </w:rPrChange>
        </w:rPr>
        <w:t>ע</w:t>
      </w:r>
      <w:r w:rsidR="008553A5" w:rsidRPr="008553A5">
        <w:rPr>
          <w:rStyle w:val="Hyperlink"/>
          <w:sz w:val="24"/>
          <w:szCs w:val="24"/>
          <w:rtl/>
          <w:rPrChange w:id="512" w:author="יותם ממן" w:date="2017-12-14T17:22:00Z">
            <w:rPr>
              <w:rStyle w:val="Hyperlink"/>
              <w:sz w:val="24"/>
              <w:szCs w:val="24"/>
              <w:rtl/>
            </w:rPr>
          </w:rPrChange>
        </w:rPr>
        <w:t>.פ. 5612/92 מדינת ישראל נגד אופיר בארי</w:t>
      </w:r>
      <w:ins w:id="513" w:author="יותם ממן" w:date="2017-12-14T17:22:00Z">
        <w:r w:rsidR="008553A5" w:rsidRPr="008553A5">
          <w:rPr>
            <w:color w:val="0000FF"/>
            <w:sz w:val="24"/>
            <w:szCs w:val="24"/>
            <w:u w:val="single"/>
            <w:rtl/>
            <w:rPrChange w:id="514" w:author="יותם ממן" w:date="2017-12-14T17:22:00Z">
              <w:rPr>
                <w:sz w:val="24"/>
                <w:szCs w:val="24"/>
                <w:rtl/>
              </w:rPr>
            </w:rPrChange>
          </w:rPr>
          <w:fldChar w:fldCharType="end"/>
        </w:r>
      </w:ins>
      <w:r>
        <w:rPr>
          <w:rFonts w:hint="cs"/>
          <w:sz w:val="24"/>
          <w:szCs w:val="24"/>
          <w:rtl/>
        </w:rPr>
        <w:t xml:space="preserve"> פ"ד מח (1) עמ’ 302, בעמ’ 365, ו</w:t>
      </w:r>
      <w:ins w:id="515" w:author="יותם ממן" w:date="2017-12-14T17:23:00Z">
        <w:r w:rsidR="008553A5" w:rsidRPr="008553A5">
          <w:rPr>
            <w:color w:val="0000FF"/>
            <w:sz w:val="24"/>
            <w:szCs w:val="24"/>
            <w:u w:val="single"/>
            <w:rtl/>
            <w:rPrChange w:id="516" w:author="יותם ממן" w:date="2017-12-14T17:23:00Z">
              <w:rPr>
                <w:sz w:val="24"/>
                <w:szCs w:val="24"/>
                <w:rtl/>
              </w:rPr>
            </w:rPrChange>
          </w:rPr>
          <w:fldChar w:fldCharType="begin"/>
        </w:r>
        <w:r w:rsidR="008553A5" w:rsidRPr="008553A5">
          <w:rPr>
            <w:color w:val="0000FF"/>
            <w:sz w:val="24"/>
            <w:szCs w:val="24"/>
            <w:u w:val="single"/>
            <w:rtl/>
            <w:rPrChange w:id="517" w:author="יותם ממן" w:date="2017-12-14T17:23:00Z">
              <w:rPr>
                <w:sz w:val="24"/>
                <w:szCs w:val="24"/>
                <w:rtl/>
              </w:rPr>
            </w:rPrChange>
          </w:rPr>
          <w:instrText xml:space="preserve"> </w:instrText>
        </w:r>
        <w:r w:rsidR="008553A5" w:rsidRPr="008553A5">
          <w:rPr>
            <w:color w:val="0000FF"/>
            <w:sz w:val="24"/>
            <w:szCs w:val="24"/>
            <w:u w:val="single"/>
            <w:rPrChange w:id="518" w:author="יותם ממן" w:date="2017-12-14T17:23:00Z">
              <w:rPr>
                <w:sz w:val="24"/>
                <w:szCs w:val="24"/>
              </w:rPr>
            </w:rPrChange>
          </w:rPr>
          <w:instrText>HYPERLINK</w:instrText>
        </w:r>
        <w:r w:rsidR="008553A5" w:rsidRPr="008553A5">
          <w:rPr>
            <w:color w:val="0000FF"/>
            <w:sz w:val="24"/>
            <w:szCs w:val="24"/>
            <w:u w:val="single"/>
            <w:rtl/>
            <w:rPrChange w:id="519" w:author="יותם ממן" w:date="2017-12-14T17:23:00Z">
              <w:rPr>
                <w:sz w:val="24"/>
                <w:szCs w:val="24"/>
                <w:rtl/>
              </w:rPr>
            </w:rPrChange>
          </w:rPr>
          <w:instrText xml:space="preserve"> "</w:instrText>
        </w:r>
        <w:r w:rsidR="008553A5" w:rsidRPr="008553A5">
          <w:rPr>
            <w:color w:val="0000FF"/>
            <w:sz w:val="24"/>
            <w:szCs w:val="24"/>
            <w:u w:val="single"/>
            <w:rPrChange w:id="520" w:author="יותם ממן" w:date="2017-12-14T17:23:00Z">
              <w:rPr>
                <w:sz w:val="24"/>
                <w:szCs w:val="24"/>
              </w:rPr>
            </w:rPrChange>
          </w:rPr>
          <w:instrText>http://www.nevo.co.il/case/17913797</w:instrText>
        </w:r>
        <w:r w:rsidR="008553A5" w:rsidRPr="008553A5">
          <w:rPr>
            <w:color w:val="0000FF"/>
            <w:sz w:val="24"/>
            <w:szCs w:val="24"/>
            <w:u w:val="single"/>
            <w:rtl/>
            <w:rPrChange w:id="521" w:author="יותם ממן" w:date="2017-12-14T17:23:00Z">
              <w:rPr>
                <w:sz w:val="24"/>
                <w:szCs w:val="24"/>
                <w:rtl/>
              </w:rPr>
            </w:rPrChange>
          </w:rPr>
          <w:instrText xml:space="preserve">" </w:instrText>
        </w:r>
        <w:r w:rsidR="008553A5" w:rsidRPr="008553A5">
          <w:rPr>
            <w:color w:val="0000FF"/>
            <w:sz w:val="24"/>
            <w:szCs w:val="24"/>
            <w:u w:val="single"/>
            <w:rtl/>
            <w:rPrChange w:id="522" w:author="יותם ממן" w:date="2017-12-14T17:23:00Z">
              <w:rPr>
                <w:sz w:val="24"/>
                <w:szCs w:val="24"/>
                <w:rtl/>
              </w:rPr>
            </w:rPrChange>
          </w:rPr>
        </w:r>
        <w:r w:rsidR="008553A5" w:rsidRPr="008553A5">
          <w:rPr>
            <w:color w:val="0000FF"/>
            <w:sz w:val="24"/>
            <w:szCs w:val="24"/>
            <w:u w:val="single"/>
            <w:rtl/>
            <w:rPrChange w:id="523" w:author="יותם ממן" w:date="2017-12-14T17:23:00Z">
              <w:rPr>
                <w:sz w:val="24"/>
                <w:szCs w:val="24"/>
                <w:rtl/>
              </w:rPr>
            </w:rPrChange>
          </w:rPr>
          <w:fldChar w:fldCharType="separate"/>
        </w:r>
      </w:ins>
      <w:r w:rsidR="008553A5" w:rsidRPr="008553A5">
        <w:rPr>
          <w:rStyle w:val="Hyperlink"/>
          <w:rFonts w:hint="eastAsia"/>
          <w:sz w:val="24"/>
          <w:szCs w:val="24"/>
          <w:rtl/>
          <w:rPrChange w:id="524" w:author="יותם ממן" w:date="2017-12-14T17:23:00Z">
            <w:rPr>
              <w:rStyle w:val="Hyperlink"/>
              <w:rFonts w:hint="eastAsia"/>
              <w:sz w:val="24"/>
              <w:szCs w:val="24"/>
              <w:rtl/>
            </w:rPr>
          </w:rPrChange>
        </w:rPr>
        <w:t>ע</w:t>
      </w:r>
      <w:r w:rsidR="008553A5" w:rsidRPr="008553A5">
        <w:rPr>
          <w:rStyle w:val="Hyperlink"/>
          <w:sz w:val="24"/>
          <w:szCs w:val="24"/>
          <w:rtl/>
          <w:rPrChange w:id="525" w:author="יותם ממן" w:date="2017-12-14T17:23:00Z">
            <w:rPr>
              <w:rStyle w:val="Hyperlink"/>
              <w:sz w:val="24"/>
              <w:szCs w:val="24"/>
              <w:rtl/>
            </w:rPr>
          </w:rPrChange>
        </w:rPr>
        <w:t xml:space="preserve">.פ. 190/82 שאול מרקוס נגד מדינת ישראל </w:t>
      </w:r>
      <w:ins w:id="526" w:author="יותם ממן" w:date="2017-12-14T17:23:00Z">
        <w:r w:rsidR="008553A5" w:rsidRPr="008553A5">
          <w:rPr>
            <w:color w:val="0000FF"/>
            <w:sz w:val="24"/>
            <w:szCs w:val="24"/>
            <w:u w:val="single"/>
            <w:rtl/>
            <w:rPrChange w:id="527" w:author="יותם ממן" w:date="2017-12-14T17:23:00Z">
              <w:rPr>
                <w:sz w:val="24"/>
                <w:szCs w:val="24"/>
                <w:rtl/>
              </w:rPr>
            </w:rPrChange>
          </w:rPr>
          <w:fldChar w:fldCharType="end"/>
        </w:r>
      </w:ins>
      <w:r>
        <w:rPr>
          <w:rFonts w:hint="cs"/>
          <w:sz w:val="24"/>
          <w:szCs w:val="24"/>
          <w:rtl/>
        </w:rPr>
        <w:t xml:space="preserve"> פ"ד לז (1) עמ’ 225).</w:t>
      </w:r>
      <w:r>
        <w:rPr>
          <w:color w:val="FFFFFF"/>
          <w:sz w:val="4"/>
          <w:szCs w:val="4"/>
          <w:rtl/>
        </w:rPr>
        <w:t>נ</w:t>
      </w:r>
    </w:p>
    <w:p w14:paraId="07CE9504" w14:textId="77777777" w:rsidR="00E71653" w:rsidRDefault="00E71653">
      <w:pPr>
        <w:rPr>
          <w:rFonts w:hint="cs"/>
          <w:sz w:val="24"/>
          <w:szCs w:val="24"/>
          <w:rtl/>
        </w:rPr>
      </w:pPr>
      <w:r>
        <w:rPr>
          <w:rFonts w:hint="cs"/>
          <w:sz w:val="24"/>
          <w:szCs w:val="24"/>
          <w:rtl/>
        </w:rPr>
        <w:t> </w:t>
      </w:r>
    </w:p>
    <w:p w14:paraId="1B377CFE" w14:textId="77777777" w:rsidR="00E71653" w:rsidRDefault="00E71653">
      <w:pPr>
        <w:rPr>
          <w:rFonts w:hint="cs"/>
          <w:sz w:val="24"/>
          <w:szCs w:val="24"/>
          <w:rtl/>
        </w:rPr>
      </w:pPr>
      <w:r>
        <w:rPr>
          <w:rFonts w:hint="cs"/>
          <w:sz w:val="24"/>
          <w:szCs w:val="24"/>
          <w:rtl/>
        </w:rPr>
        <w:t>מכל מקום כבישת עדויות של קרבנות מעשי מין ובעיקר של קטינות הינה תופעה נפוצה ומוכרת (</w:t>
      </w:r>
      <w:ins w:id="528" w:author="יותם ממן" w:date="2017-12-14T17:24:00Z">
        <w:r w:rsidR="008553A5" w:rsidRPr="008553A5">
          <w:rPr>
            <w:color w:val="0000FF"/>
            <w:sz w:val="24"/>
            <w:szCs w:val="24"/>
            <w:u w:val="single"/>
            <w:rtl/>
            <w:rPrChange w:id="529" w:author="יותם ממן" w:date="2017-12-14T17:24:00Z">
              <w:rPr>
                <w:sz w:val="24"/>
                <w:szCs w:val="24"/>
                <w:rtl/>
              </w:rPr>
            </w:rPrChange>
          </w:rPr>
          <w:fldChar w:fldCharType="begin"/>
        </w:r>
        <w:r w:rsidR="008553A5" w:rsidRPr="008553A5">
          <w:rPr>
            <w:color w:val="0000FF"/>
            <w:sz w:val="24"/>
            <w:szCs w:val="24"/>
            <w:u w:val="single"/>
            <w:rtl/>
            <w:rPrChange w:id="530" w:author="יותם ממן" w:date="2017-12-14T17:24:00Z">
              <w:rPr>
                <w:sz w:val="24"/>
                <w:szCs w:val="24"/>
                <w:rtl/>
              </w:rPr>
            </w:rPrChange>
          </w:rPr>
          <w:instrText xml:space="preserve"> </w:instrText>
        </w:r>
        <w:r w:rsidR="008553A5" w:rsidRPr="008553A5">
          <w:rPr>
            <w:color w:val="0000FF"/>
            <w:sz w:val="24"/>
            <w:szCs w:val="24"/>
            <w:u w:val="single"/>
            <w:rPrChange w:id="531" w:author="יותם ממן" w:date="2017-12-14T17:24:00Z">
              <w:rPr>
                <w:sz w:val="24"/>
                <w:szCs w:val="24"/>
              </w:rPr>
            </w:rPrChange>
          </w:rPr>
          <w:instrText>HYPERLINK</w:instrText>
        </w:r>
        <w:r w:rsidR="008553A5" w:rsidRPr="008553A5">
          <w:rPr>
            <w:color w:val="0000FF"/>
            <w:sz w:val="24"/>
            <w:szCs w:val="24"/>
            <w:u w:val="single"/>
            <w:rtl/>
            <w:rPrChange w:id="532" w:author="יותם ממן" w:date="2017-12-14T17:24:00Z">
              <w:rPr>
                <w:sz w:val="24"/>
                <w:szCs w:val="24"/>
                <w:rtl/>
              </w:rPr>
            </w:rPrChange>
          </w:rPr>
          <w:instrText xml:space="preserve"> "</w:instrText>
        </w:r>
        <w:r w:rsidR="008553A5" w:rsidRPr="008553A5">
          <w:rPr>
            <w:color w:val="0000FF"/>
            <w:sz w:val="24"/>
            <w:szCs w:val="24"/>
            <w:u w:val="single"/>
            <w:rPrChange w:id="533" w:author="יותם ממן" w:date="2017-12-14T17:24:00Z">
              <w:rPr>
                <w:sz w:val="24"/>
                <w:szCs w:val="24"/>
              </w:rPr>
            </w:rPrChange>
          </w:rPr>
          <w:instrText>http://www.nevo.co.il/case/6207062</w:instrText>
        </w:r>
        <w:r w:rsidR="008553A5" w:rsidRPr="008553A5">
          <w:rPr>
            <w:color w:val="0000FF"/>
            <w:sz w:val="24"/>
            <w:szCs w:val="24"/>
            <w:u w:val="single"/>
            <w:rtl/>
            <w:rPrChange w:id="534" w:author="יותם ממן" w:date="2017-12-14T17:24:00Z">
              <w:rPr>
                <w:sz w:val="24"/>
                <w:szCs w:val="24"/>
                <w:rtl/>
              </w:rPr>
            </w:rPrChange>
          </w:rPr>
          <w:instrText xml:space="preserve">" </w:instrText>
        </w:r>
        <w:r w:rsidR="008553A5" w:rsidRPr="008553A5">
          <w:rPr>
            <w:color w:val="0000FF"/>
            <w:sz w:val="24"/>
            <w:szCs w:val="24"/>
            <w:u w:val="single"/>
            <w:rtl/>
            <w:rPrChange w:id="535" w:author="יותם ממן" w:date="2017-12-14T17:24:00Z">
              <w:rPr>
                <w:sz w:val="24"/>
                <w:szCs w:val="24"/>
                <w:rtl/>
              </w:rPr>
            </w:rPrChange>
          </w:rPr>
        </w:r>
        <w:r w:rsidR="008553A5" w:rsidRPr="008553A5">
          <w:rPr>
            <w:color w:val="0000FF"/>
            <w:sz w:val="24"/>
            <w:szCs w:val="24"/>
            <w:u w:val="single"/>
            <w:rtl/>
            <w:rPrChange w:id="536" w:author="יותם ממן" w:date="2017-12-14T17:24:00Z">
              <w:rPr>
                <w:sz w:val="24"/>
                <w:szCs w:val="24"/>
                <w:rtl/>
              </w:rPr>
            </w:rPrChange>
          </w:rPr>
          <w:fldChar w:fldCharType="separate"/>
        </w:r>
      </w:ins>
      <w:r w:rsidR="008553A5" w:rsidRPr="008553A5">
        <w:rPr>
          <w:rStyle w:val="Hyperlink"/>
          <w:sz w:val="24"/>
          <w:szCs w:val="24"/>
          <w:rtl/>
          <w:rPrChange w:id="537" w:author="יותם ממן" w:date="2017-12-14T17:24:00Z">
            <w:rPr>
              <w:rStyle w:val="Hyperlink"/>
              <w:sz w:val="24"/>
              <w:szCs w:val="24"/>
              <w:rtl/>
            </w:rPr>
          </w:rPrChange>
        </w:rPr>
        <w:t xml:space="preserve">ע.פ. 2485/00 פלוני נגד מדינת ישראל  </w:t>
      </w:r>
      <w:ins w:id="538" w:author="יותם ממן" w:date="2017-12-14T17:24:00Z">
        <w:r w:rsidR="008553A5" w:rsidRPr="008553A5">
          <w:rPr>
            <w:color w:val="0000FF"/>
            <w:sz w:val="24"/>
            <w:szCs w:val="24"/>
            <w:u w:val="single"/>
            <w:rtl/>
            <w:rPrChange w:id="539" w:author="יותם ממן" w:date="2017-12-14T17:24:00Z">
              <w:rPr>
                <w:sz w:val="24"/>
                <w:szCs w:val="24"/>
                <w:rtl/>
              </w:rPr>
            </w:rPrChange>
          </w:rPr>
          <w:fldChar w:fldCharType="end"/>
        </w:r>
      </w:ins>
      <w:r>
        <w:rPr>
          <w:rFonts w:hint="cs"/>
          <w:sz w:val="24"/>
          <w:szCs w:val="24"/>
          <w:rtl/>
        </w:rPr>
        <w:t xml:space="preserve"> תקציר פסק דין כרך נ"ו עמ’ 290), ואין ספק שאין לראות בכבישת עדותה של המתלוננת, בנסיבות שהובהרו, גריעה כל שהיא במשקל ובמהות עדות המתלוננת. על כל פנים אין כל יסוד לטענת ב"כ הנאשם בסיכומיה שהמתלוננת יצרה יש מאין את "סיפור האונס" כשאחיה שותף עימה לעלילה זו, כשההצדקה לטענתה לעלילה היא נסיון לחפות בפני בני משפחתה על שמה שיצא לגנאי כמופקרת.</w:t>
      </w:r>
      <w:r>
        <w:rPr>
          <w:color w:val="FFFFFF"/>
          <w:sz w:val="4"/>
          <w:szCs w:val="4"/>
          <w:rtl/>
        </w:rPr>
        <w:t>ב</w:t>
      </w:r>
    </w:p>
    <w:p w14:paraId="3AC2DB24" w14:textId="77777777" w:rsidR="00E71653" w:rsidRDefault="00E71653">
      <w:pPr>
        <w:rPr>
          <w:rFonts w:hint="cs"/>
          <w:sz w:val="24"/>
          <w:szCs w:val="24"/>
          <w:rtl/>
        </w:rPr>
      </w:pPr>
      <w:r>
        <w:rPr>
          <w:rFonts w:hint="cs"/>
          <w:sz w:val="24"/>
          <w:szCs w:val="24"/>
          <w:rtl/>
        </w:rPr>
        <w:t> </w:t>
      </w:r>
    </w:p>
    <w:p w14:paraId="605DB6C3" w14:textId="77777777" w:rsidR="00E71653" w:rsidRDefault="00E71653">
      <w:pPr>
        <w:rPr>
          <w:rFonts w:hint="cs"/>
          <w:sz w:val="24"/>
          <w:szCs w:val="24"/>
          <w:rtl/>
        </w:rPr>
      </w:pPr>
      <w:r>
        <w:rPr>
          <w:rFonts w:hint="cs"/>
          <w:sz w:val="24"/>
          <w:szCs w:val="24"/>
          <w:rtl/>
        </w:rPr>
        <w:t xml:space="preserve">12. </w:t>
      </w:r>
      <w:r>
        <w:rPr>
          <w:rFonts w:hint="cs"/>
          <w:sz w:val="24"/>
          <w:szCs w:val="24"/>
          <w:rtl/>
        </w:rPr>
        <w:tab/>
        <w:t>התביעה מייחסת לנאשם אשמה נוספת של הכשלת שוטר במילוי תפקידו בטענה שכאשר שוטרי משטרת ראש פינה חיפשו את הנאשם בעקבות אשמת האינוס המיוחסת לו לצורך חקירה, הכשיל הנאשם תחילת החקירה כשמסר לשוטרים מידע לא נכון בקשר למקום הימצאותו באותה עת.</w:t>
      </w:r>
      <w:r>
        <w:rPr>
          <w:color w:val="FFFFFF"/>
          <w:sz w:val="4"/>
          <w:szCs w:val="4"/>
          <w:rtl/>
        </w:rPr>
        <w:t>ו</w:t>
      </w:r>
    </w:p>
    <w:p w14:paraId="06394A02" w14:textId="77777777" w:rsidR="00E71653" w:rsidRDefault="00E71653">
      <w:pPr>
        <w:rPr>
          <w:rFonts w:hint="cs"/>
          <w:sz w:val="24"/>
          <w:szCs w:val="24"/>
          <w:rtl/>
        </w:rPr>
      </w:pPr>
      <w:r>
        <w:rPr>
          <w:rFonts w:hint="cs"/>
          <w:sz w:val="24"/>
          <w:szCs w:val="24"/>
          <w:rtl/>
        </w:rPr>
        <w:t> </w:t>
      </w:r>
    </w:p>
    <w:p w14:paraId="5ED8E92B" w14:textId="77777777" w:rsidR="00E71653" w:rsidRDefault="00E71653">
      <w:pPr>
        <w:rPr>
          <w:rFonts w:hint="cs"/>
          <w:sz w:val="24"/>
          <w:szCs w:val="24"/>
          <w:rtl/>
        </w:rPr>
      </w:pPr>
      <w:r>
        <w:rPr>
          <w:rFonts w:hint="cs"/>
          <w:sz w:val="24"/>
          <w:szCs w:val="24"/>
          <w:rtl/>
        </w:rPr>
        <w:t>לא ניתן כלל להגיע למסקנה זו לאור הראיות שהובאו ולפיכך אין כל מקום להרשיע את הנאשם בגין הכשלת שוטר במילוי תפקידו.</w:t>
      </w:r>
    </w:p>
    <w:p w14:paraId="42760A89" w14:textId="77777777" w:rsidR="00E71653" w:rsidRDefault="00E71653">
      <w:pPr>
        <w:rPr>
          <w:rFonts w:hint="cs"/>
          <w:sz w:val="24"/>
          <w:szCs w:val="24"/>
          <w:rtl/>
        </w:rPr>
      </w:pPr>
      <w:r>
        <w:rPr>
          <w:rFonts w:hint="cs"/>
          <w:sz w:val="24"/>
          <w:szCs w:val="24"/>
          <w:rtl/>
        </w:rPr>
        <w:t> </w:t>
      </w:r>
    </w:p>
    <w:p w14:paraId="457F0389" w14:textId="77777777" w:rsidR="00E71653" w:rsidRDefault="00E71653">
      <w:pPr>
        <w:rPr>
          <w:rFonts w:hint="cs"/>
          <w:sz w:val="24"/>
          <w:szCs w:val="24"/>
          <w:rtl/>
        </w:rPr>
      </w:pPr>
      <w:r>
        <w:rPr>
          <w:rFonts w:hint="cs"/>
          <w:sz w:val="24"/>
          <w:szCs w:val="24"/>
          <w:rtl/>
        </w:rPr>
        <w:t xml:space="preserve">13. </w:t>
      </w:r>
      <w:r>
        <w:rPr>
          <w:rFonts w:hint="cs"/>
          <w:sz w:val="24"/>
          <w:szCs w:val="24"/>
          <w:rtl/>
        </w:rPr>
        <w:tab/>
        <w:t xml:space="preserve">לאור כל זאת הננו מזכים את הנאשם מאשמה של הכשלת שוטר במילוי תפקידו (עבירה לפי </w:t>
      </w:r>
      <w:ins w:id="540" w:author="יותם ממן" w:date="2017-12-14T17:20:00Z">
        <w:r w:rsidR="008553A5" w:rsidRPr="008553A5">
          <w:rPr>
            <w:color w:val="0000FF"/>
            <w:sz w:val="24"/>
            <w:szCs w:val="24"/>
            <w:u w:val="single"/>
            <w:rtl/>
            <w:rPrChange w:id="541" w:author="יותם ממן" w:date="2017-12-14T17:20:00Z">
              <w:rPr>
                <w:sz w:val="24"/>
                <w:szCs w:val="24"/>
                <w:rtl/>
              </w:rPr>
            </w:rPrChange>
          </w:rPr>
          <w:fldChar w:fldCharType="begin"/>
        </w:r>
        <w:r w:rsidR="008553A5" w:rsidRPr="008553A5">
          <w:rPr>
            <w:color w:val="0000FF"/>
            <w:sz w:val="24"/>
            <w:szCs w:val="24"/>
            <w:u w:val="single"/>
            <w:rtl/>
            <w:rPrChange w:id="542" w:author="יותם ממן" w:date="2017-12-14T17:20:00Z">
              <w:rPr>
                <w:sz w:val="24"/>
                <w:szCs w:val="24"/>
                <w:rtl/>
              </w:rPr>
            </w:rPrChange>
          </w:rPr>
          <w:instrText xml:space="preserve"> </w:instrText>
        </w:r>
        <w:r w:rsidR="008553A5" w:rsidRPr="008553A5">
          <w:rPr>
            <w:color w:val="0000FF"/>
            <w:sz w:val="24"/>
            <w:szCs w:val="24"/>
            <w:u w:val="single"/>
            <w:rPrChange w:id="543" w:author="יותם ממן" w:date="2017-12-14T17:20:00Z">
              <w:rPr>
                <w:sz w:val="24"/>
                <w:szCs w:val="24"/>
              </w:rPr>
            </w:rPrChange>
          </w:rPr>
          <w:instrText>HYPERLINK</w:instrText>
        </w:r>
        <w:r w:rsidR="008553A5" w:rsidRPr="008553A5">
          <w:rPr>
            <w:color w:val="0000FF"/>
            <w:sz w:val="24"/>
            <w:szCs w:val="24"/>
            <w:u w:val="single"/>
            <w:rtl/>
            <w:rPrChange w:id="544" w:author="יותם ממן" w:date="2017-12-14T17:20:00Z">
              <w:rPr>
                <w:sz w:val="24"/>
                <w:szCs w:val="24"/>
                <w:rtl/>
              </w:rPr>
            </w:rPrChange>
          </w:rPr>
          <w:instrText xml:space="preserve"> "</w:instrText>
        </w:r>
        <w:r w:rsidR="008553A5" w:rsidRPr="008553A5">
          <w:rPr>
            <w:color w:val="0000FF"/>
            <w:sz w:val="24"/>
            <w:szCs w:val="24"/>
            <w:u w:val="single"/>
            <w:rPrChange w:id="545" w:author="יותם ממן" w:date="2017-12-14T17:20:00Z">
              <w:rPr>
                <w:sz w:val="24"/>
                <w:szCs w:val="24"/>
              </w:rPr>
            </w:rPrChange>
          </w:rPr>
          <w:instrText>http://www.nevo.co.il/law/70301/275</w:instrText>
        </w:r>
        <w:r w:rsidR="008553A5" w:rsidRPr="008553A5">
          <w:rPr>
            <w:color w:val="0000FF"/>
            <w:sz w:val="24"/>
            <w:szCs w:val="24"/>
            <w:u w:val="single"/>
            <w:rtl/>
            <w:rPrChange w:id="546" w:author="יותם ממן" w:date="2017-12-14T17:20:00Z">
              <w:rPr>
                <w:sz w:val="24"/>
                <w:szCs w:val="24"/>
                <w:rtl/>
              </w:rPr>
            </w:rPrChange>
          </w:rPr>
          <w:instrText xml:space="preserve">" </w:instrText>
        </w:r>
        <w:r w:rsidR="008553A5" w:rsidRPr="008553A5">
          <w:rPr>
            <w:color w:val="0000FF"/>
            <w:sz w:val="24"/>
            <w:szCs w:val="24"/>
            <w:u w:val="single"/>
            <w:rtl/>
            <w:rPrChange w:id="547" w:author="יותם ממן" w:date="2017-12-14T17:20:00Z">
              <w:rPr>
                <w:sz w:val="24"/>
                <w:szCs w:val="24"/>
                <w:rtl/>
              </w:rPr>
            </w:rPrChange>
          </w:rPr>
        </w:r>
        <w:r w:rsidR="008553A5" w:rsidRPr="008553A5">
          <w:rPr>
            <w:color w:val="0000FF"/>
            <w:sz w:val="24"/>
            <w:szCs w:val="24"/>
            <w:u w:val="single"/>
            <w:rtl/>
            <w:rPrChange w:id="548" w:author="יותם ממן" w:date="2017-12-14T17:20:00Z">
              <w:rPr>
                <w:sz w:val="24"/>
                <w:szCs w:val="24"/>
                <w:rtl/>
              </w:rPr>
            </w:rPrChange>
          </w:rPr>
          <w:fldChar w:fldCharType="separate"/>
        </w:r>
      </w:ins>
      <w:r w:rsidR="008553A5" w:rsidRPr="008553A5">
        <w:rPr>
          <w:rStyle w:val="Hyperlink"/>
          <w:rFonts w:hint="eastAsia"/>
          <w:sz w:val="24"/>
          <w:szCs w:val="24"/>
          <w:rtl/>
          <w:rPrChange w:id="549" w:author="יותם ממן" w:date="2017-12-14T17:20:00Z">
            <w:rPr>
              <w:rStyle w:val="Hyperlink"/>
              <w:rFonts w:hint="eastAsia"/>
              <w:sz w:val="24"/>
              <w:szCs w:val="24"/>
              <w:rtl/>
            </w:rPr>
          </w:rPrChange>
        </w:rPr>
        <w:t>סעיף</w:t>
      </w:r>
      <w:r w:rsidR="008553A5" w:rsidRPr="008553A5">
        <w:rPr>
          <w:rStyle w:val="Hyperlink"/>
          <w:sz w:val="24"/>
          <w:szCs w:val="24"/>
          <w:rtl/>
          <w:rPrChange w:id="550" w:author="יותם ממן" w:date="2017-12-14T17:20:00Z">
            <w:rPr>
              <w:rStyle w:val="Hyperlink"/>
              <w:sz w:val="24"/>
              <w:szCs w:val="24"/>
              <w:rtl/>
            </w:rPr>
          </w:rPrChange>
        </w:rPr>
        <w:t xml:space="preserve"> 275</w:t>
      </w:r>
      <w:ins w:id="551" w:author="יותם ממן" w:date="2017-12-14T17:20:00Z">
        <w:r w:rsidR="008553A5" w:rsidRPr="008553A5">
          <w:rPr>
            <w:color w:val="0000FF"/>
            <w:sz w:val="24"/>
            <w:szCs w:val="24"/>
            <w:u w:val="single"/>
            <w:rtl/>
            <w:rPrChange w:id="552" w:author="יותם ממן" w:date="2017-12-14T17:20:00Z">
              <w:rPr>
                <w:sz w:val="24"/>
                <w:szCs w:val="24"/>
                <w:rtl/>
              </w:rPr>
            </w:rPrChange>
          </w:rPr>
          <w:fldChar w:fldCharType="end"/>
        </w:r>
      </w:ins>
      <w:r>
        <w:rPr>
          <w:rFonts w:hint="cs"/>
          <w:sz w:val="24"/>
          <w:szCs w:val="24"/>
          <w:rtl/>
        </w:rPr>
        <w:t xml:space="preserve"> לחוק העונשין התשל"ז – 1977) ומרשיעים את הנאשם בעבירה של אינוס בנסיבות מחמירות, עבירה לפי </w:t>
      </w:r>
      <w:ins w:id="553" w:author="יותם ממן" w:date="2017-12-14T17:20:00Z">
        <w:r w:rsidR="008553A5" w:rsidRPr="008553A5">
          <w:rPr>
            <w:color w:val="0000FF"/>
            <w:sz w:val="24"/>
            <w:szCs w:val="24"/>
            <w:u w:val="single"/>
            <w:rtl/>
            <w:rPrChange w:id="554" w:author="יותם ממן" w:date="2017-12-14T17:20:00Z">
              <w:rPr>
                <w:sz w:val="24"/>
                <w:szCs w:val="24"/>
                <w:rtl/>
              </w:rPr>
            </w:rPrChange>
          </w:rPr>
          <w:fldChar w:fldCharType="begin"/>
        </w:r>
        <w:r w:rsidR="008553A5" w:rsidRPr="008553A5">
          <w:rPr>
            <w:color w:val="0000FF"/>
            <w:sz w:val="24"/>
            <w:szCs w:val="24"/>
            <w:u w:val="single"/>
            <w:rtl/>
            <w:rPrChange w:id="555" w:author="יותם ממן" w:date="2017-12-14T17:20:00Z">
              <w:rPr>
                <w:sz w:val="24"/>
                <w:szCs w:val="24"/>
                <w:rtl/>
              </w:rPr>
            </w:rPrChange>
          </w:rPr>
          <w:instrText xml:space="preserve"> </w:instrText>
        </w:r>
        <w:r w:rsidR="008553A5" w:rsidRPr="008553A5">
          <w:rPr>
            <w:color w:val="0000FF"/>
            <w:sz w:val="24"/>
            <w:szCs w:val="24"/>
            <w:u w:val="single"/>
            <w:rPrChange w:id="556" w:author="יותם ממן" w:date="2017-12-14T17:20:00Z">
              <w:rPr>
                <w:sz w:val="24"/>
                <w:szCs w:val="24"/>
              </w:rPr>
            </w:rPrChange>
          </w:rPr>
          <w:instrText>HYPERLINK</w:instrText>
        </w:r>
        <w:r w:rsidR="008553A5" w:rsidRPr="008553A5">
          <w:rPr>
            <w:color w:val="0000FF"/>
            <w:sz w:val="24"/>
            <w:szCs w:val="24"/>
            <w:u w:val="single"/>
            <w:rtl/>
            <w:rPrChange w:id="557" w:author="יותם ממן" w:date="2017-12-14T17:20:00Z">
              <w:rPr>
                <w:sz w:val="24"/>
                <w:szCs w:val="24"/>
                <w:rtl/>
              </w:rPr>
            </w:rPrChange>
          </w:rPr>
          <w:instrText xml:space="preserve"> "</w:instrText>
        </w:r>
        <w:r w:rsidR="008553A5" w:rsidRPr="008553A5">
          <w:rPr>
            <w:color w:val="0000FF"/>
            <w:sz w:val="24"/>
            <w:szCs w:val="24"/>
            <w:u w:val="single"/>
            <w:rPrChange w:id="558" w:author="יותם ממן" w:date="2017-12-14T17:20:00Z">
              <w:rPr>
                <w:sz w:val="24"/>
                <w:szCs w:val="24"/>
              </w:rPr>
            </w:rPrChange>
          </w:rPr>
          <w:instrText>http://www.nevo.co.il/law/70301/345.b.1</w:instrText>
        </w:r>
        <w:r w:rsidR="008553A5" w:rsidRPr="008553A5">
          <w:rPr>
            <w:color w:val="0000FF"/>
            <w:sz w:val="24"/>
            <w:szCs w:val="24"/>
            <w:u w:val="single"/>
            <w:rtl/>
            <w:rPrChange w:id="559" w:author="יותם ממן" w:date="2017-12-14T17:20:00Z">
              <w:rPr>
                <w:sz w:val="24"/>
                <w:szCs w:val="24"/>
                <w:rtl/>
              </w:rPr>
            </w:rPrChange>
          </w:rPr>
          <w:instrText xml:space="preserve">" </w:instrText>
        </w:r>
        <w:r w:rsidR="008553A5" w:rsidRPr="008553A5">
          <w:rPr>
            <w:color w:val="0000FF"/>
            <w:sz w:val="24"/>
            <w:szCs w:val="24"/>
            <w:u w:val="single"/>
            <w:rtl/>
            <w:rPrChange w:id="560" w:author="יותם ממן" w:date="2017-12-14T17:20:00Z">
              <w:rPr>
                <w:sz w:val="24"/>
                <w:szCs w:val="24"/>
                <w:rtl/>
              </w:rPr>
            </w:rPrChange>
          </w:rPr>
        </w:r>
        <w:r w:rsidR="008553A5" w:rsidRPr="008553A5">
          <w:rPr>
            <w:color w:val="0000FF"/>
            <w:sz w:val="24"/>
            <w:szCs w:val="24"/>
            <w:u w:val="single"/>
            <w:rtl/>
            <w:rPrChange w:id="561" w:author="יותם ממן" w:date="2017-12-14T17:20:00Z">
              <w:rPr>
                <w:sz w:val="24"/>
                <w:szCs w:val="24"/>
                <w:rtl/>
              </w:rPr>
            </w:rPrChange>
          </w:rPr>
          <w:fldChar w:fldCharType="separate"/>
        </w:r>
      </w:ins>
      <w:r w:rsidR="008553A5" w:rsidRPr="008553A5">
        <w:rPr>
          <w:rStyle w:val="Hyperlink"/>
          <w:rFonts w:hint="eastAsia"/>
          <w:sz w:val="24"/>
          <w:szCs w:val="24"/>
          <w:rtl/>
          <w:rPrChange w:id="562" w:author="יותם ממן" w:date="2017-12-14T17:20:00Z">
            <w:rPr>
              <w:rStyle w:val="Hyperlink"/>
              <w:rFonts w:hint="eastAsia"/>
              <w:sz w:val="24"/>
              <w:szCs w:val="24"/>
              <w:rtl/>
            </w:rPr>
          </w:rPrChange>
        </w:rPr>
        <w:t>סעיף</w:t>
      </w:r>
      <w:r w:rsidR="008553A5" w:rsidRPr="008553A5">
        <w:rPr>
          <w:rStyle w:val="Hyperlink"/>
          <w:sz w:val="24"/>
          <w:szCs w:val="24"/>
          <w:rtl/>
          <w:rPrChange w:id="563" w:author="יותם ממן" w:date="2017-12-14T17:20:00Z">
            <w:rPr>
              <w:rStyle w:val="Hyperlink"/>
              <w:sz w:val="24"/>
              <w:szCs w:val="24"/>
              <w:rtl/>
            </w:rPr>
          </w:rPrChange>
        </w:rPr>
        <w:t xml:space="preserve"> 345(ב)(1)</w:t>
      </w:r>
      <w:ins w:id="564" w:author="יותם ממן" w:date="2017-12-14T17:20:00Z">
        <w:r w:rsidR="008553A5" w:rsidRPr="008553A5">
          <w:rPr>
            <w:color w:val="0000FF"/>
            <w:sz w:val="24"/>
            <w:szCs w:val="24"/>
            <w:u w:val="single"/>
            <w:rtl/>
            <w:rPrChange w:id="565" w:author="יותם ממן" w:date="2017-12-14T17:20:00Z">
              <w:rPr>
                <w:sz w:val="24"/>
                <w:szCs w:val="24"/>
                <w:rtl/>
              </w:rPr>
            </w:rPrChange>
          </w:rPr>
          <w:fldChar w:fldCharType="end"/>
        </w:r>
      </w:ins>
      <w:r>
        <w:rPr>
          <w:rFonts w:hint="cs"/>
          <w:sz w:val="24"/>
          <w:szCs w:val="24"/>
          <w:rtl/>
        </w:rPr>
        <w:t xml:space="preserve"> בנסיבות </w:t>
      </w:r>
      <w:ins w:id="566" w:author="יותם ממן" w:date="2017-12-14T17:20:00Z">
        <w:r w:rsidR="008553A5" w:rsidRPr="008553A5">
          <w:rPr>
            <w:color w:val="0000FF"/>
            <w:sz w:val="24"/>
            <w:szCs w:val="24"/>
            <w:u w:val="single"/>
            <w:rtl/>
            <w:rPrChange w:id="567" w:author="יותם ממן" w:date="2017-12-14T17:20:00Z">
              <w:rPr>
                <w:sz w:val="24"/>
                <w:szCs w:val="24"/>
                <w:rtl/>
              </w:rPr>
            </w:rPrChange>
          </w:rPr>
          <w:fldChar w:fldCharType="begin"/>
        </w:r>
        <w:r w:rsidR="008553A5" w:rsidRPr="008553A5">
          <w:rPr>
            <w:color w:val="0000FF"/>
            <w:sz w:val="24"/>
            <w:szCs w:val="24"/>
            <w:u w:val="single"/>
            <w:rtl/>
            <w:rPrChange w:id="568" w:author="יותם ממן" w:date="2017-12-14T17:20:00Z">
              <w:rPr>
                <w:sz w:val="24"/>
                <w:szCs w:val="24"/>
                <w:rtl/>
              </w:rPr>
            </w:rPrChange>
          </w:rPr>
          <w:instrText xml:space="preserve"> </w:instrText>
        </w:r>
        <w:r w:rsidR="008553A5" w:rsidRPr="008553A5">
          <w:rPr>
            <w:color w:val="0000FF"/>
            <w:sz w:val="24"/>
            <w:szCs w:val="24"/>
            <w:u w:val="single"/>
            <w:rPrChange w:id="569" w:author="יותם ממן" w:date="2017-12-14T17:20:00Z">
              <w:rPr>
                <w:sz w:val="24"/>
                <w:szCs w:val="24"/>
              </w:rPr>
            </w:rPrChange>
          </w:rPr>
          <w:instrText>HYPERLINK</w:instrText>
        </w:r>
        <w:r w:rsidR="008553A5" w:rsidRPr="008553A5">
          <w:rPr>
            <w:color w:val="0000FF"/>
            <w:sz w:val="24"/>
            <w:szCs w:val="24"/>
            <w:u w:val="single"/>
            <w:rtl/>
            <w:rPrChange w:id="570" w:author="יותם ממן" w:date="2017-12-14T17:20:00Z">
              <w:rPr>
                <w:sz w:val="24"/>
                <w:szCs w:val="24"/>
                <w:rtl/>
              </w:rPr>
            </w:rPrChange>
          </w:rPr>
          <w:instrText xml:space="preserve"> "</w:instrText>
        </w:r>
        <w:r w:rsidR="008553A5" w:rsidRPr="008553A5">
          <w:rPr>
            <w:color w:val="0000FF"/>
            <w:sz w:val="24"/>
            <w:szCs w:val="24"/>
            <w:u w:val="single"/>
            <w:rPrChange w:id="571" w:author="יותם ממן" w:date="2017-12-14T17:20:00Z">
              <w:rPr>
                <w:sz w:val="24"/>
                <w:szCs w:val="24"/>
              </w:rPr>
            </w:rPrChange>
          </w:rPr>
          <w:instrText>http://www.nevo.co.il/law/70301/345.a.1</w:instrText>
        </w:r>
        <w:r w:rsidR="008553A5" w:rsidRPr="008553A5">
          <w:rPr>
            <w:color w:val="0000FF"/>
            <w:sz w:val="24"/>
            <w:szCs w:val="24"/>
            <w:u w:val="single"/>
            <w:rtl/>
            <w:rPrChange w:id="572" w:author="יותם ממן" w:date="2017-12-14T17:20:00Z">
              <w:rPr>
                <w:sz w:val="24"/>
                <w:szCs w:val="24"/>
                <w:rtl/>
              </w:rPr>
            </w:rPrChange>
          </w:rPr>
          <w:instrText xml:space="preserve">" </w:instrText>
        </w:r>
        <w:r w:rsidR="008553A5" w:rsidRPr="008553A5">
          <w:rPr>
            <w:color w:val="0000FF"/>
            <w:sz w:val="24"/>
            <w:szCs w:val="24"/>
            <w:u w:val="single"/>
            <w:rtl/>
            <w:rPrChange w:id="573" w:author="יותם ממן" w:date="2017-12-14T17:20:00Z">
              <w:rPr>
                <w:sz w:val="24"/>
                <w:szCs w:val="24"/>
                <w:rtl/>
              </w:rPr>
            </w:rPrChange>
          </w:rPr>
        </w:r>
        <w:r w:rsidR="008553A5" w:rsidRPr="008553A5">
          <w:rPr>
            <w:color w:val="0000FF"/>
            <w:sz w:val="24"/>
            <w:szCs w:val="24"/>
            <w:u w:val="single"/>
            <w:rtl/>
            <w:rPrChange w:id="574" w:author="יותם ממן" w:date="2017-12-14T17:20:00Z">
              <w:rPr>
                <w:sz w:val="24"/>
                <w:szCs w:val="24"/>
                <w:rtl/>
              </w:rPr>
            </w:rPrChange>
          </w:rPr>
          <w:fldChar w:fldCharType="separate"/>
        </w:r>
      </w:ins>
      <w:r w:rsidR="008553A5" w:rsidRPr="008553A5">
        <w:rPr>
          <w:rStyle w:val="Hyperlink"/>
          <w:rFonts w:hint="eastAsia"/>
          <w:sz w:val="24"/>
          <w:szCs w:val="24"/>
          <w:rtl/>
          <w:rPrChange w:id="575" w:author="יותם ממן" w:date="2017-12-14T17:20:00Z">
            <w:rPr>
              <w:rStyle w:val="Hyperlink"/>
              <w:rFonts w:hint="eastAsia"/>
              <w:sz w:val="24"/>
              <w:szCs w:val="24"/>
              <w:rtl/>
            </w:rPr>
          </w:rPrChange>
        </w:rPr>
        <w:t>סעיף</w:t>
      </w:r>
      <w:r w:rsidR="008553A5" w:rsidRPr="008553A5">
        <w:rPr>
          <w:rStyle w:val="Hyperlink"/>
          <w:sz w:val="24"/>
          <w:szCs w:val="24"/>
          <w:rtl/>
          <w:rPrChange w:id="576" w:author="יותם ממן" w:date="2017-12-14T17:20:00Z">
            <w:rPr>
              <w:rStyle w:val="Hyperlink"/>
              <w:sz w:val="24"/>
              <w:szCs w:val="24"/>
              <w:rtl/>
            </w:rPr>
          </w:rPrChange>
        </w:rPr>
        <w:t xml:space="preserve"> 345(א)(1)</w:t>
      </w:r>
      <w:ins w:id="577" w:author="יותם ממן" w:date="2017-12-14T17:20:00Z">
        <w:r w:rsidR="008553A5" w:rsidRPr="008553A5">
          <w:rPr>
            <w:color w:val="0000FF"/>
            <w:sz w:val="24"/>
            <w:szCs w:val="24"/>
            <w:u w:val="single"/>
            <w:rtl/>
            <w:rPrChange w:id="578" w:author="יותם ממן" w:date="2017-12-14T17:20:00Z">
              <w:rPr>
                <w:sz w:val="24"/>
                <w:szCs w:val="24"/>
                <w:rtl/>
              </w:rPr>
            </w:rPrChange>
          </w:rPr>
          <w:fldChar w:fldCharType="end"/>
        </w:r>
      </w:ins>
      <w:r>
        <w:rPr>
          <w:rFonts w:hint="cs"/>
          <w:sz w:val="24"/>
          <w:szCs w:val="24"/>
          <w:rtl/>
        </w:rPr>
        <w:t xml:space="preserve"> לחוק העונשין התשל"ז – 1977.</w:t>
      </w:r>
    </w:p>
    <w:p w14:paraId="34B76979" w14:textId="77777777" w:rsidR="00E71653" w:rsidRDefault="00E71653">
      <w:pPr>
        <w:rPr>
          <w:rFonts w:hint="cs"/>
          <w:sz w:val="24"/>
          <w:szCs w:val="24"/>
          <w:rtl/>
        </w:rPr>
      </w:pPr>
      <w:r>
        <w:rPr>
          <w:rFonts w:hint="cs"/>
          <w:sz w:val="24"/>
          <w:szCs w:val="24"/>
          <w:rtl/>
        </w:rPr>
        <w:t> </w:t>
      </w:r>
    </w:p>
    <w:p w14:paraId="7B562477" w14:textId="77777777" w:rsidR="00E71653" w:rsidRDefault="00E71653">
      <w:pPr>
        <w:rPr>
          <w:rFonts w:hint="cs"/>
          <w:sz w:val="24"/>
          <w:szCs w:val="24"/>
          <w:rtl/>
        </w:rPr>
      </w:pPr>
      <w:r>
        <w:rPr>
          <w:rFonts w:hint="cs"/>
          <w:sz w:val="24"/>
          <w:szCs w:val="24"/>
          <w:rtl/>
        </w:rPr>
        <w:t>ניתן והודע היום 11/7/01 (כ' תמוז התשס"א) בנוכחות ב"כ התביעה הנאשם ובאת כוחו.</w:t>
      </w:r>
    </w:p>
    <w:p w14:paraId="32C1DD72" w14:textId="77777777" w:rsidR="00E71653" w:rsidRDefault="00E71653">
      <w:pPr>
        <w:rPr>
          <w:rFonts w:hint="cs"/>
          <w:sz w:val="24"/>
          <w:szCs w:val="24"/>
          <w:rtl/>
        </w:rPr>
      </w:pPr>
      <w:r>
        <w:rPr>
          <w:rFonts w:hint="cs"/>
          <w:sz w:val="24"/>
          <w:szCs w:val="24"/>
          <w:rtl/>
        </w:rPr>
        <w:t> </w:t>
      </w:r>
    </w:p>
    <w:p w14:paraId="52592DC3" w14:textId="77777777" w:rsidR="00E71653" w:rsidRDefault="00E71653">
      <w:pPr>
        <w:rPr>
          <w:rFonts w:hint="cs"/>
          <w:b/>
          <w:bCs/>
          <w:color w:val="000080"/>
          <w:rtl/>
        </w:rPr>
      </w:pPr>
    </w:p>
    <w:tbl>
      <w:tblPr>
        <w:tblW w:w="0" w:type="auto"/>
        <w:jc w:val="right"/>
        <w:tblLook w:val="0000" w:firstRow="0" w:lastRow="0" w:firstColumn="0" w:lastColumn="0" w:noHBand="0" w:noVBand="0"/>
      </w:tblPr>
      <w:tblGrid>
        <w:gridCol w:w="2125"/>
        <w:gridCol w:w="1077"/>
        <w:gridCol w:w="2125"/>
        <w:gridCol w:w="1077"/>
        <w:gridCol w:w="2125"/>
      </w:tblGrid>
      <w:tr w:rsidR="00E71653" w14:paraId="556C91DB" w14:textId="77777777">
        <w:trPr>
          <w:jc w:val="right"/>
        </w:trPr>
        <w:tc>
          <w:tcPr>
            <w:tcW w:w="2125" w:type="dxa"/>
            <w:tcBorders>
              <w:top w:val="single" w:sz="6" w:space="0" w:color="auto"/>
              <w:left w:val="nil"/>
              <w:bottom w:val="nil"/>
              <w:right w:val="nil"/>
            </w:tcBorders>
          </w:tcPr>
          <w:p w14:paraId="423D7964" w14:textId="77777777" w:rsidR="00E71653" w:rsidRDefault="00E71653">
            <w:pPr>
              <w:jc w:val="center"/>
              <w:rPr>
                <w:b/>
                <w:bCs/>
              </w:rPr>
            </w:pPr>
            <w:r>
              <w:rPr>
                <w:rFonts w:hint="cs"/>
                <w:b/>
                <w:bCs/>
                <w:rtl/>
              </w:rPr>
              <w:t>ניסים ממן</w:t>
            </w:r>
          </w:p>
          <w:p w14:paraId="4B66CC37" w14:textId="77777777" w:rsidR="00E71653" w:rsidRDefault="00E71653">
            <w:pPr>
              <w:jc w:val="center"/>
              <w:rPr>
                <w:b/>
                <w:bCs/>
              </w:rPr>
            </w:pPr>
            <w:r>
              <w:rPr>
                <w:rFonts w:hint="cs"/>
                <w:b/>
                <w:bCs/>
                <w:rtl/>
              </w:rPr>
              <w:t>שופט</w:t>
            </w:r>
          </w:p>
        </w:tc>
        <w:tc>
          <w:tcPr>
            <w:tcW w:w="1077" w:type="dxa"/>
          </w:tcPr>
          <w:p w14:paraId="41B5407C" w14:textId="77777777" w:rsidR="00E71653" w:rsidRDefault="00E71653">
            <w:pPr>
              <w:rPr>
                <w:b/>
                <w:bCs/>
              </w:rPr>
            </w:pPr>
            <w:r>
              <w:rPr>
                <w:rtl/>
              </w:rPr>
              <w:t> </w:t>
            </w:r>
          </w:p>
        </w:tc>
        <w:tc>
          <w:tcPr>
            <w:tcW w:w="2125" w:type="dxa"/>
            <w:tcBorders>
              <w:top w:val="single" w:sz="6" w:space="0" w:color="auto"/>
              <w:left w:val="nil"/>
              <w:bottom w:val="nil"/>
              <w:right w:val="nil"/>
            </w:tcBorders>
          </w:tcPr>
          <w:p w14:paraId="61779B1A" w14:textId="77777777" w:rsidR="00E71653" w:rsidRDefault="00E71653">
            <w:pPr>
              <w:jc w:val="center"/>
              <w:rPr>
                <w:b/>
                <w:bCs/>
              </w:rPr>
            </w:pPr>
            <w:r>
              <w:rPr>
                <w:rFonts w:hint="cs"/>
                <w:b/>
                <w:bCs/>
                <w:rtl/>
              </w:rPr>
              <w:t>חיים גלפז</w:t>
            </w:r>
          </w:p>
          <w:p w14:paraId="44862E47" w14:textId="77777777" w:rsidR="00E71653" w:rsidRDefault="00E71653">
            <w:pPr>
              <w:jc w:val="center"/>
              <w:rPr>
                <w:b/>
                <w:bCs/>
              </w:rPr>
            </w:pPr>
            <w:r>
              <w:rPr>
                <w:rFonts w:hint="cs"/>
                <w:b/>
                <w:bCs/>
                <w:rtl/>
              </w:rPr>
              <w:t>שופט</w:t>
            </w:r>
          </w:p>
        </w:tc>
        <w:tc>
          <w:tcPr>
            <w:tcW w:w="1077" w:type="dxa"/>
          </w:tcPr>
          <w:p w14:paraId="6AAA40F8" w14:textId="77777777" w:rsidR="00E71653" w:rsidRDefault="00E71653">
            <w:pPr>
              <w:rPr>
                <w:b/>
                <w:bCs/>
              </w:rPr>
            </w:pPr>
            <w:r>
              <w:rPr>
                <w:rtl/>
              </w:rPr>
              <w:t> </w:t>
            </w:r>
          </w:p>
        </w:tc>
        <w:tc>
          <w:tcPr>
            <w:tcW w:w="2125" w:type="dxa"/>
            <w:tcBorders>
              <w:top w:val="single" w:sz="6" w:space="0" w:color="auto"/>
              <w:left w:val="nil"/>
              <w:bottom w:val="nil"/>
              <w:right w:val="nil"/>
            </w:tcBorders>
          </w:tcPr>
          <w:p w14:paraId="208B4881" w14:textId="77777777" w:rsidR="00E71653" w:rsidRDefault="00E71653">
            <w:pPr>
              <w:jc w:val="center"/>
              <w:rPr>
                <w:b/>
                <w:bCs/>
              </w:rPr>
            </w:pPr>
            <w:r>
              <w:rPr>
                <w:rFonts w:hint="cs"/>
                <w:b/>
                <w:bCs/>
                <w:rtl/>
              </w:rPr>
              <w:t>יהודה אברמוביץ</w:t>
            </w:r>
          </w:p>
          <w:p w14:paraId="1A69519C" w14:textId="77777777" w:rsidR="00E71653" w:rsidRDefault="00E71653">
            <w:pPr>
              <w:jc w:val="center"/>
              <w:rPr>
                <w:b/>
                <w:bCs/>
              </w:rPr>
            </w:pPr>
            <w:r>
              <w:rPr>
                <w:rFonts w:hint="cs"/>
                <w:b/>
                <w:bCs/>
                <w:rtl/>
              </w:rPr>
              <w:t>נשיא- אב"ד</w:t>
            </w:r>
          </w:p>
        </w:tc>
      </w:tr>
    </w:tbl>
    <w:p w14:paraId="412463A3" w14:textId="77777777" w:rsidR="00E71653" w:rsidRDefault="00E71653">
      <w:pPr>
        <w:rPr>
          <w:rFonts w:hint="cs"/>
          <w:b/>
          <w:bCs/>
          <w:color w:val="FF0000"/>
          <w:rtl/>
        </w:rPr>
      </w:pPr>
    </w:p>
    <w:p w14:paraId="2C0F3F54" w14:textId="77777777" w:rsidR="00E71653" w:rsidRDefault="00E71653">
      <w:pPr>
        <w:rPr>
          <w:rFonts w:hint="cs"/>
          <w:sz w:val="24"/>
          <w:szCs w:val="24"/>
          <w:rtl/>
        </w:rPr>
      </w:pPr>
      <w:r>
        <w:rPr>
          <w:rFonts w:hint="cs"/>
          <w:sz w:val="24"/>
          <w:szCs w:val="24"/>
          <w:rtl/>
        </w:rPr>
        <w:t>001046/00פ-מירב</w:t>
      </w:r>
    </w:p>
    <w:p w14:paraId="5FFD4E8F" w14:textId="77777777" w:rsidR="00E71653" w:rsidRPr="008553A5" w:rsidRDefault="00E71653">
      <w:pPr>
        <w:rPr>
          <w:sz w:val="24"/>
          <w:szCs w:val="24"/>
          <w:rtl/>
        </w:rPr>
      </w:pPr>
      <w:r>
        <w:rPr>
          <w:sz w:val="24"/>
          <w:szCs w:val="24"/>
          <w:rtl/>
        </w:rPr>
        <w:t>נוסח מסמך זה כפוף לשינויי ניסוח ועריכה</w:t>
      </w:r>
    </w:p>
    <w:sectPr w:rsidR="00E71653" w:rsidRPr="008553A5">
      <w:headerReference w:type="even" r:id="rId6"/>
      <w:headerReference w:type="default" r:id="rId7"/>
      <w:footerReference w:type="even" r:id="rId8"/>
      <w:footerReference w:type="default" r:id="rId9"/>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23A3C" w14:textId="77777777" w:rsidR="00A31467" w:rsidRDefault="00A31467">
      <w:pPr>
        <w:spacing w:line="240" w:lineRule="auto"/>
      </w:pPr>
      <w:r>
        <w:separator/>
      </w:r>
    </w:p>
  </w:endnote>
  <w:endnote w:type="continuationSeparator" w:id="0">
    <w:p w14:paraId="6305DDDD" w14:textId="77777777" w:rsidR="00A31467" w:rsidRDefault="00A31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7C429" w14:textId="77777777" w:rsidR="00A31467" w:rsidRDefault="00A3146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9</w:t>
    </w:r>
    <w:r>
      <w:rPr>
        <w:rFonts w:hAnsi="FrankRuehl" w:cs="FrankRuehl"/>
        <w:sz w:val="24"/>
        <w:rtl/>
      </w:rPr>
      <w:fldChar w:fldCharType="end"/>
    </w:r>
  </w:p>
  <w:p w14:paraId="2D9D2F70" w14:textId="77777777" w:rsidR="00A31467" w:rsidRDefault="00A3146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31ADAA" w14:textId="77777777" w:rsidR="00A31467" w:rsidRDefault="00A3146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ins w:id="583" w:author="  " w:date="2004-03-08T09:44:00Z">
      <w:r>
        <w:rPr>
          <w:rFonts w:cs="TopType Jerushalmi"/>
          <w:color w:val="000000"/>
          <w:sz w:val="14"/>
          <w:szCs w:val="14"/>
        </w:rPr>
        <w:t>M:\00000000\04-03-07\11-d\OutDoc\1\m001046.doc</w:t>
      </w:r>
    </w:ins>
    <w:ins w:id="584" w:author="eli" w:date="2004-03-07T16:33:00Z">
      <w:del w:id="585" w:author="  " w:date="2004-03-08T09:44:00Z">
        <w:r>
          <w:rPr>
            <w:rFonts w:cs="TopType Jerushalmi"/>
            <w:color w:val="000000"/>
            <w:sz w:val="14"/>
            <w:szCs w:val="14"/>
          </w:rPr>
          <w:delText>M:\00000000\04-03-07\11\OutDoc\m001046.doc</w:delText>
        </w:r>
      </w:del>
    </w:ins>
    <w:ins w:id="586" w:author="  " w:date="2004-03-07T16:16:00Z">
      <w:del w:id="587" w:author="eli" w:date="2004-03-07T16:33:00Z">
        <w:r>
          <w:rPr>
            <w:rFonts w:cs="TopType Jerushalmi"/>
            <w:color w:val="000000"/>
            <w:sz w:val="14"/>
            <w:szCs w:val="14"/>
          </w:rPr>
          <w:delText>M:\00000000\04-03-07\11\OutDoc\m001046.doc</w:delText>
        </w:r>
      </w:del>
    </w:ins>
    <w:del w:id="588" w:author="  " w:date="2004-03-07T16:08:00Z">
      <w:r>
        <w:rPr>
          <w:rFonts w:cs="TopType Jerushalmi"/>
          <w:color w:val="000000"/>
          <w:sz w:val="14"/>
          <w:szCs w:val="14"/>
        </w:rPr>
        <w:delText>M:\00000000\04-03-07\11\OutDoc\kuku\m001046.doc</w:delText>
      </w:r>
    </w:del>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505B" w14:textId="77777777" w:rsidR="00A31467" w:rsidRDefault="00A3146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41047">
      <w:rPr>
        <w:rFonts w:hAnsi="FrankRuehl" w:cs="FrankRuehl"/>
        <w:noProof/>
        <w:sz w:val="24"/>
        <w:rtl/>
      </w:rPr>
      <w:t>1</w:t>
    </w:r>
    <w:r>
      <w:rPr>
        <w:rFonts w:hAnsi="FrankRuehl" w:cs="FrankRuehl"/>
        <w:sz w:val="24"/>
        <w:rtl/>
      </w:rPr>
      <w:fldChar w:fldCharType="end"/>
    </w:r>
  </w:p>
  <w:p w14:paraId="4EEF70F3" w14:textId="77777777" w:rsidR="00A31467" w:rsidRDefault="00A3146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CCF577" w14:textId="77777777" w:rsidR="00A31467" w:rsidRDefault="00A3146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ins w:id="589" w:author="  " w:date="2004-03-08T09:44:00Z">
      <w:r>
        <w:rPr>
          <w:rFonts w:cs="TopType Jerushalmi"/>
          <w:color w:val="000000"/>
          <w:sz w:val="14"/>
          <w:szCs w:val="14"/>
        </w:rPr>
        <w:t>M:\00000000\04-03-07\11-d\OutDoc\1\m001046.doc</w:t>
      </w:r>
    </w:ins>
    <w:ins w:id="590" w:author="eli" w:date="2004-03-07T16:33:00Z">
      <w:del w:id="591" w:author="  " w:date="2004-03-08T09:44:00Z">
        <w:r>
          <w:rPr>
            <w:rFonts w:cs="TopType Jerushalmi"/>
            <w:color w:val="000000"/>
            <w:sz w:val="14"/>
            <w:szCs w:val="14"/>
          </w:rPr>
          <w:delText>M:\00000000\04-03-07\11\OutDoc\m001046.doc</w:delText>
        </w:r>
      </w:del>
    </w:ins>
    <w:ins w:id="592" w:author="  " w:date="2004-03-07T16:16:00Z">
      <w:del w:id="593" w:author="eli" w:date="2004-03-07T16:33:00Z">
        <w:r>
          <w:rPr>
            <w:rFonts w:cs="TopType Jerushalmi"/>
            <w:color w:val="000000"/>
            <w:sz w:val="14"/>
            <w:szCs w:val="14"/>
          </w:rPr>
          <w:delText>M:\00000000\04-03-07\11\OutDoc\m001046.doc</w:delText>
        </w:r>
      </w:del>
    </w:ins>
    <w:del w:id="594" w:author="  " w:date="2004-03-07T16:08:00Z">
      <w:r>
        <w:rPr>
          <w:rFonts w:cs="TopType Jerushalmi"/>
          <w:color w:val="000000"/>
          <w:sz w:val="14"/>
          <w:szCs w:val="14"/>
        </w:rPr>
        <w:delText>M:\00000000\04-03-07\11\OutDoc\kuku\m001046.doc</w:delText>
      </w:r>
    </w:del>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A403" w14:textId="77777777" w:rsidR="00A31467" w:rsidRDefault="00A31467">
      <w:pPr>
        <w:spacing w:line="240" w:lineRule="auto"/>
      </w:pPr>
      <w:r>
        <w:separator/>
      </w:r>
    </w:p>
  </w:footnote>
  <w:footnote w:type="continuationSeparator" w:id="0">
    <w:p w14:paraId="442BE767" w14:textId="77777777" w:rsidR="00A31467" w:rsidRDefault="00A314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3B72" w14:textId="77777777" w:rsidR="00A31467" w:rsidRDefault="00A3146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1046/00</w:t>
    </w:r>
    <w:r>
      <w:rPr>
        <w:rFonts w:hAnsi="David"/>
        <w:color w:val="000000"/>
        <w:sz w:val="22"/>
        <w:szCs w:val="22"/>
        <w:rtl/>
      </w:rPr>
      <w:tab/>
      <w:t xml:space="preserve"> מדינת ישראל נ' </w:t>
    </w:r>
    <w:del w:id="579" w:author="  " w:date="2004-03-07T16:17:00Z">
      <w:r>
        <w:rPr>
          <w:rFonts w:hAnsi="David"/>
          <w:color w:val="000000"/>
          <w:sz w:val="22"/>
          <w:szCs w:val="22"/>
          <w:rtl/>
        </w:rPr>
        <w:delText>אמנון בן יצחק סעדה</w:delText>
      </w:r>
    </w:del>
    <w:ins w:id="580" w:author="  " w:date="2004-03-07T16:17:00Z">
      <w:r>
        <w:rPr>
          <w:rFonts w:hAnsi="David"/>
          <w:color w:val="000000"/>
          <w:sz w:val="22"/>
          <w:szCs w:val="22"/>
          <w:rtl/>
        </w:rPr>
        <w:t>פלוני</w: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C3C5" w14:textId="77777777" w:rsidR="00A31467" w:rsidRDefault="00A3146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1046/00</w:t>
    </w:r>
    <w:r>
      <w:rPr>
        <w:rFonts w:hAnsi="David"/>
        <w:color w:val="000000"/>
        <w:sz w:val="22"/>
        <w:szCs w:val="22"/>
        <w:rtl/>
      </w:rPr>
      <w:tab/>
      <w:t xml:space="preserve"> מדינת ישראל נ' </w:t>
    </w:r>
    <w:del w:id="581" w:author="  " w:date="2004-03-07T16:17:00Z">
      <w:r>
        <w:rPr>
          <w:rFonts w:hAnsi="David"/>
          <w:color w:val="000000"/>
          <w:sz w:val="22"/>
          <w:szCs w:val="22"/>
          <w:rtl/>
        </w:rPr>
        <w:delText>אמנון בן יצחק סעדה</w:delText>
      </w:r>
    </w:del>
    <w:ins w:id="582" w:author="  " w:date="2004-03-07T16:17:00Z">
      <w:r>
        <w:rPr>
          <w:rFonts w:hAnsi="David"/>
          <w:color w:val="000000"/>
          <w:sz w:val="22"/>
          <w:szCs w:val="22"/>
          <w:rtl/>
        </w:rPr>
        <w:t>פלוני</w: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ya Habba">
    <w15:presenceInfo w15:providerId="AD" w15:userId="S::t-eliyahabba@microsoft.com::d419b8da-6377-4d96-b2b9-5039c0f3e2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64D41"/>
    <w:rsid w:val="00035DD8"/>
    <w:rsid w:val="00243A5F"/>
    <w:rsid w:val="00441047"/>
    <w:rsid w:val="0058253C"/>
    <w:rsid w:val="007C6358"/>
    <w:rsid w:val="008553A5"/>
    <w:rsid w:val="00A31467"/>
    <w:rsid w:val="00CB02D1"/>
    <w:rsid w:val="00E71653"/>
    <w:rsid w:val="00F64D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EED1D6"/>
  <w15:chartTrackingRefBased/>
  <w15:docId w15:val="{E948327F-770D-4BE6-BC47-C815F972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utlineLvl w:val="3"/>
    </w:pPr>
    <w:rPr>
      <w:b/>
      <w:bCs/>
    </w:rPr>
  </w:style>
  <w:style w:type="paragraph" w:styleId="Heading5">
    <w:name w:val="heading 5"/>
    <w:basedOn w:val="Normal"/>
    <w:next w:val="Normal"/>
    <w:qFormat/>
    <w:pPr>
      <w:keepNext/>
      <w:spacing w:after="80" w:line="320" w:lineRule="exact"/>
      <w:jc w:val="center"/>
      <w:outlineLvl w:val="4"/>
    </w:pPr>
    <w:rPr>
      <w:b/>
      <w:bCs/>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Caption">
    <w:name w:val="caption"/>
    <w:basedOn w:val="Normal"/>
    <w:next w:val="Normal"/>
    <w:qFormat/>
    <w:pPr>
      <w:jc w:val="center"/>
    </w:pPr>
    <w:rPr>
      <w:b/>
      <w:bCs/>
      <w:u w:val="single"/>
    </w:rPr>
  </w:style>
  <w:style w:type="paragraph" w:styleId="BodyTextIndent">
    <w:name w:val="Body Text Indent"/>
    <w:basedOn w:val="Normal"/>
    <w:semiHidden/>
    <w:pPr>
      <w:ind w:left="1286"/>
    </w:pPr>
    <w:rPr>
      <w:sz w:val="24"/>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F64D4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64D41"/>
    <w:rPr>
      <w:rFonts w:ascii="Tahoma" w:hAnsi="Tahoma" w:cs="Tahoma"/>
      <w:sz w:val="16"/>
      <w:szCs w:val="16"/>
      <w:lang w:eastAsia="he-IL"/>
    </w:rPr>
  </w:style>
  <w:style w:type="character" w:customStyle="1" w:styleId="a2">
    <w:name w:val="אזכור לא מזוהה"/>
    <w:uiPriority w:val="99"/>
    <w:semiHidden/>
    <w:unhideWhenUsed/>
    <w:rsid w:val="008553A5"/>
    <w:rPr>
      <w:color w:val="808080"/>
      <w:shd w:val="clear" w:color="auto" w:fill="E6E6E6"/>
    </w:rPr>
  </w:style>
  <w:style w:type="character" w:styleId="FollowedHyperlink">
    <w:name w:val="FollowedHyperlink"/>
    <w:uiPriority w:val="99"/>
    <w:semiHidden/>
    <w:unhideWhenUsed/>
    <w:rsid w:val="008553A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2975</Words>
  <Characters>16959</Characters>
  <Application>Microsoft Office Word</Application>
  <DocSecurity>0</DocSecurity>
  <Lines>141</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19895</CharactersWithSpaces>
  <SharedDoc>false</SharedDoc>
  <HLinks>
    <vt:vector size="102" baseType="variant">
      <vt:variant>
        <vt:i4>6357042</vt:i4>
      </vt:variant>
      <vt:variant>
        <vt:i4>48</vt:i4>
      </vt:variant>
      <vt:variant>
        <vt:i4>0</vt:i4>
      </vt:variant>
      <vt:variant>
        <vt:i4>5</vt:i4>
      </vt:variant>
      <vt:variant>
        <vt:lpwstr>http://www.nevo.co.il/law/70301/345.a.1</vt:lpwstr>
      </vt:variant>
      <vt:variant>
        <vt:lpwstr/>
      </vt:variant>
      <vt:variant>
        <vt:i4>6357041</vt:i4>
      </vt:variant>
      <vt:variant>
        <vt:i4>45</vt:i4>
      </vt:variant>
      <vt:variant>
        <vt:i4>0</vt:i4>
      </vt:variant>
      <vt:variant>
        <vt:i4>5</vt:i4>
      </vt:variant>
      <vt:variant>
        <vt:lpwstr>http://www.nevo.co.il/law/70301/345.b.1</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3407991</vt:i4>
      </vt:variant>
      <vt:variant>
        <vt:i4>39</vt:i4>
      </vt:variant>
      <vt:variant>
        <vt:i4>0</vt:i4>
      </vt:variant>
      <vt:variant>
        <vt:i4>5</vt:i4>
      </vt:variant>
      <vt:variant>
        <vt:lpwstr>http://www.nevo.co.il/case/6207062</vt:lpwstr>
      </vt:variant>
      <vt:variant>
        <vt:lpwstr/>
      </vt:variant>
      <vt:variant>
        <vt:i4>3276917</vt:i4>
      </vt:variant>
      <vt:variant>
        <vt:i4>36</vt:i4>
      </vt:variant>
      <vt:variant>
        <vt:i4>0</vt:i4>
      </vt:variant>
      <vt:variant>
        <vt:i4>5</vt:i4>
      </vt:variant>
      <vt:variant>
        <vt:lpwstr>http://www.nevo.co.il/case/17913797</vt:lpwstr>
      </vt:variant>
      <vt:variant>
        <vt:lpwstr/>
      </vt:variant>
      <vt:variant>
        <vt:i4>3145848</vt:i4>
      </vt:variant>
      <vt:variant>
        <vt:i4>33</vt:i4>
      </vt:variant>
      <vt:variant>
        <vt:i4>0</vt:i4>
      </vt:variant>
      <vt:variant>
        <vt:i4>5</vt:i4>
      </vt:variant>
      <vt:variant>
        <vt:lpwstr>http://www.nevo.co.il/case/6024185</vt:lpwstr>
      </vt:variant>
      <vt:variant>
        <vt:lpwstr/>
      </vt:variant>
      <vt:variant>
        <vt:i4>7995443</vt:i4>
      </vt:variant>
      <vt:variant>
        <vt:i4>30</vt:i4>
      </vt:variant>
      <vt:variant>
        <vt:i4>0</vt:i4>
      </vt:variant>
      <vt:variant>
        <vt:i4>5</vt:i4>
      </vt:variant>
      <vt:variant>
        <vt:lpwstr>http://www.nevo.co.il/safrut/book/5368</vt:lpwstr>
      </vt:variant>
      <vt:variant>
        <vt:lpwstr/>
      </vt:variant>
      <vt:variant>
        <vt:i4>3604597</vt:i4>
      </vt:variant>
      <vt:variant>
        <vt:i4>27</vt:i4>
      </vt:variant>
      <vt:variant>
        <vt:i4>0</vt:i4>
      </vt:variant>
      <vt:variant>
        <vt:i4>5</vt:i4>
      </vt:variant>
      <vt:variant>
        <vt:lpwstr>http://www.nevo.co.il/case/17937589</vt:lpwstr>
      </vt:variant>
      <vt:variant>
        <vt:lpwstr/>
      </vt:variant>
      <vt:variant>
        <vt:i4>7995443</vt:i4>
      </vt:variant>
      <vt:variant>
        <vt:i4>24</vt:i4>
      </vt:variant>
      <vt:variant>
        <vt:i4>0</vt:i4>
      </vt:variant>
      <vt:variant>
        <vt:i4>5</vt:i4>
      </vt:variant>
      <vt:variant>
        <vt:lpwstr>http://www.nevo.co.il/safrut/book/5368</vt:lpwstr>
      </vt:variant>
      <vt:variant>
        <vt:lpwstr/>
      </vt:variant>
      <vt:variant>
        <vt:i4>6357041</vt:i4>
      </vt:variant>
      <vt:variant>
        <vt:i4>21</vt:i4>
      </vt:variant>
      <vt:variant>
        <vt:i4>0</vt:i4>
      </vt:variant>
      <vt:variant>
        <vt:i4>5</vt:i4>
      </vt:variant>
      <vt:variant>
        <vt:lpwstr>http://www.nevo.co.il/law/70301/345.b.1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2001-06-28T09:28:00Z</cp:lastPrinted>
  <dcterms:created xsi:type="dcterms:W3CDTF">2022-05-24T09:23:00Z</dcterms:created>
  <dcterms:modified xsi:type="dcterms:W3CDTF">2022-05-24T09:23:00Z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1046</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אילנה ירושלמי;פאר</vt:lpwstr>
  </property>
  <property fmtid="{D5CDD505-2E9C-101B-9397-08002B2CF9AE}" pid="10" name="JUDGE">
    <vt:lpwstr>יהודה אברמוביץ;חיים גלפז;ניסים ממן</vt:lpwstr>
  </property>
  <property fmtid="{D5CDD505-2E9C-101B-9397-08002B2CF9AE}" pid="11" name="CITY">
    <vt:lpwstr>נצ'</vt:lpwstr>
  </property>
  <property fmtid="{D5CDD505-2E9C-101B-9397-08002B2CF9AE}" pid="12" name="DATE">
    <vt:lpwstr>20010711</vt:lpwstr>
  </property>
  <property fmtid="{D5CDD505-2E9C-101B-9397-08002B2CF9AE}" pid="13" name="WORDNUMPAGES">
    <vt:lpwstr>9</vt:lpwstr>
  </property>
  <property fmtid="{D5CDD505-2E9C-101B-9397-08002B2CF9AE}" pid="14" name="LINKK1">
    <vt:lpwstr>/elyon/0108159.doc;לערעור בעליון (נדחה)#עפ 8159/01 פלוני נ' מ"י#א' מצא, ט' שטרסברג-כהן, ד' ביניש</vt:lpwstr>
  </property>
  <property fmtid="{D5CDD505-2E9C-101B-9397-08002B2CF9AE}" pid="15" name="ISABSTRACT">
    <vt:lpwstr>Y</vt:lpwstr>
  </property>
  <property fmtid="{D5CDD505-2E9C-101B-9397-08002B2CF9AE}" pid="16" name="BOOKLISTTMP1">
    <vt:lpwstr>5368</vt:lpwstr>
  </property>
  <property fmtid="{D5CDD505-2E9C-101B-9397-08002B2CF9AE}" pid="17" name="CASESLISTTMP1">
    <vt:lpwstr>17937589;6024185;17913797;6207062</vt:lpwstr>
  </property>
  <property fmtid="{D5CDD505-2E9C-101B-9397-08002B2CF9AE}" pid="18" name="LAWLISTTMP1">
    <vt:lpwstr>70301/275;345.b.1;345.a.1</vt:lpwstr>
  </property>
</Properties>
</file>