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A550" w14:textId="77777777" w:rsidR="005B538B" w:rsidRDefault="005B538B">
      <w:pPr>
        <w:pStyle w:val="Header"/>
        <w:rPr>
          <w:rtl/>
        </w:rPr>
      </w:pPr>
      <w:bookmarkStart w:id="0" w:name="LastJudge"/>
    </w:p>
    <w:p w14:paraId="4202AB5B" w14:textId="77777777" w:rsidR="005B538B" w:rsidRDefault="005B538B">
      <w:pPr>
        <w:pStyle w:val="Caption"/>
        <w:rPr>
          <w:rtl/>
        </w:rPr>
      </w:pPr>
      <w:r>
        <w:rPr>
          <w:rFonts w:hint="cs"/>
          <w:rtl/>
        </w:rPr>
        <w:t>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1T22:32: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908"/>
        <w:gridCol w:w="4700"/>
        <w:gridCol w:w="964"/>
        <w:gridCol w:w="1950"/>
        <w:tblGridChange w:id="2">
          <w:tblGrid>
            <w:gridCol w:w="908"/>
            <w:gridCol w:w="4700"/>
            <w:gridCol w:w="964"/>
            <w:gridCol w:w="1950"/>
          </w:tblGrid>
        </w:tblGridChange>
      </w:tblGrid>
      <w:tr w:rsidR="007A321A" w14:paraId="5E06EBB3" w14:textId="77777777" w:rsidTr="007A321A">
        <w:trPr>
          <w:cantSplit/>
          <w:trHeight w:val="195"/>
          <w:trPrChange w:id="3" w:author="eli" w:date="2010-03-11T22:32: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4" w:author="eli" w:date="2010-03-11T22:32: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7B748BDC" w14:textId="77777777" w:rsidR="007A321A" w:rsidRDefault="007A321A">
            <w:pPr>
              <w:spacing w:line="240" w:lineRule="auto"/>
              <w:rPr>
                <w:b/>
                <w:bCs/>
                <w:sz w:val="32"/>
                <w:szCs w:val="36"/>
              </w:rPr>
            </w:pPr>
            <w:r>
              <w:rPr>
                <w:rFonts w:hint="cs"/>
                <w:b/>
                <w:bCs/>
                <w:sz w:val="32"/>
                <w:szCs w:val="36"/>
                <w:rtl/>
              </w:rPr>
              <w:t>בית המשפט השלום</w:t>
            </w:r>
          </w:p>
          <w:p w14:paraId="412673E7" w14:textId="77777777" w:rsidR="007A321A" w:rsidRDefault="007A321A">
            <w:pPr>
              <w:spacing w:line="240" w:lineRule="auto"/>
              <w:rPr>
                <w:b/>
                <w:bCs/>
                <w:sz w:val="32"/>
                <w:szCs w:val="32"/>
              </w:rPr>
            </w:pPr>
            <w:r>
              <w:rPr>
                <w:rFonts w:hint="cs"/>
                <w:b/>
                <w:bCs/>
                <w:sz w:val="32"/>
                <w:szCs w:val="36"/>
                <w:rtl/>
              </w:rPr>
              <w:t>ב א י ל ת</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1T22:32:00Z">
              <w:tcPr>
                <w:tcW w:w="2915" w:type="dxa"/>
                <w:gridSpan w:val="2"/>
                <w:tcBorders>
                  <w:top w:val="single" w:sz="4" w:space="0" w:color="auto"/>
                  <w:left w:val="single" w:sz="4" w:space="0" w:color="auto"/>
                  <w:bottom w:val="single" w:sz="4" w:space="0" w:color="auto"/>
                  <w:right w:val="single" w:sz="4" w:space="0" w:color="auto"/>
                </w:tcBorders>
              </w:tcPr>
            </w:tcPrChange>
          </w:tcPr>
          <w:p w14:paraId="7B393DDB" w14:textId="77777777" w:rsidR="007A321A" w:rsidRDefault="007A321A">
            <w:pPr>
              <w:spacing w:line="240" w:lineRule="auto"/>
              <w:rPr>
                <w:b/>
                <w:bCs/>
                <w:sz w:val="40"/>
                <w:szCs w:val="40"/>
              </w:rPr>
            </w:pPr>
            <w:r>
              <w:rPr>
                <w:rFonts w:hint="cs"/>
                <w:b/>
                <w:bCs/>
                <w:sz w:val="40"/>
                <w:szCs w:val="40"/>
                <w:rtl/>
              </w:rPr>
              <w:t>תפ  002009/00</w:t>
            </w:r>
          </w:p>
        </w:tc>
      </w:tr>
      <w:tr w:rsidR="007A321A" w14:paraId="071B0423" w14:textId="77777777" w:rsidTr="007A321A">
        <w:trPr>
          <w:cantSplit/>
          <w:trHeight w:val="195"/>
          <w:trPrChange w:id="6" w:author="eli" w:date="2010-03-11T22:32: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7" w:author="eli" w:date="2010-03-11T22:32: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4A8D16A8" w14:textId="77777777" w:rsidR="007A321A" w:rsidRDefault="007A321A">
            <w:pPr>
              <w:bidi w:val="0"/>
              <w:spacing w:line="240" w:lineRule="auto"/>
              <w:jc w:val="left"/>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1T22:32:00Z">
              <w:tcPr>
                <w:tcW w:w="2915" w:type="dxa"/>
                <w:gridSpan w:val="2"/>
                <w:tcBorders>
                  <w:top w:val="single" w:sz="4" w:space="0" w:color="auto"/>
                  <w:left w:val="single" w:sz="4" w:space="0" w:color="auto"/>
                  <w:bottom w:val="single" w:sz="4" w:space="0" w:color="auto"/>
                  <w:right w:val="single" w:sz="4" w:space="0" w:color="auto"/>
                </w:tcBorders>
              </w:tcPr>
            </w:tcPrChange>
          </w:tcPr>
          <w:p w14:paraId="21AB02B3" w14:textId="77777777" w:rsidR="007A321A" w:rsidRDefault="007A321A">
            <w:pPr>
              <w:spacing w:line="240" w:lineRule="auto"/>
              <w:rPr>
                <w:b/>
                <w:bCs/>
                <w:sz w:val="32"/>
                <w:szCs w:val="36"/>
              </w:rPr>
            </w:pPr>
          </w:p>
          <w:p w14:paraId="3893546F" w14:textId="77777777" w:rsidR="007A321A" w:rsidRDefault="007A321A">
            <w:pPr>
              <w:spacing w:line="240" w:lineRule="auto"/>
              <w:rPr>
                <w:b/>
                <w:bCs/>
                <w:sz w:val="32"/>
                <w:szCs w:val="32"/>
              </w:rPr>
            </w:pPr>
          </w:p>
        </w:tc>
      </w:tr>
      <w:tr w:rsidR="007A321A" w14:paraId="56B5F488" w14:textId="77777777" w:rsidTr="007A321A">
        <w:trPr>
          <w:trHeight w:val="286"/>
          <w:trPrChange w:id="9" w:author="eli" w:date="2010-03-11T22:32:00Z">
            <w:trPr>
              <w:trHeight w:val="286"/>
            </w:trPr>
          </w:trPrChange>
        </w:trPr>
        <w:tc>
          <w:tcPr>
            <w:tcW w:w="908" w:type="dxa"/>
            <w:tcBorders>
              <w:top w:val="single" w:sz="4" w:space="0" w:color="auto"/>
              <w:left w:val="single" w:sz="4" w:space="0" w:color="auto"/>
              <w:bottom w:val="single" w:sz="4" w:space="0" w:color="auto"/>
              <w:right w:val="single" w:sz="4" w:space="0" w:color="auto"/>
            </w:tcBorders>
            <w:tcPrChange w:id="10" w:author="eli" w:date="2010-03-11T22:32:00Z">
              <w:tcPr>
                <w:tcW w:w="908" w:type="dxa"/>
                <w:tcBorders>
                  <w:top w:val="single" w:sz="4" w:space="0" w:color="auto"/>
                  <w:left w:val="single" w:sz="4" w:space="0" w:color="auto"/>
                  <w:bottom w:val="single" w:sz="4" w:space="0" w:color="auto"/>
                  <w:right w:val="single" w:sz="4" w:space="0" w:color="auto"/>
                </w:tcBorders>
              </w:tcPr>
            </w:tcPrChange>
          </w:tcPr>
          <w:p w14:paraId="327A7614" w14:textId="77777777" w:rsidR="007A321A" w:rsidRDefault="007A321A">
            <w:pPr>
              <w:spacing w:line="240" w:lineRule="auto"/>
              <w:rPr>
                <w:sz w:val="32"/>
                <w:szCs w:val="32"/>
              </w:rPr>
            </w:pPr>
            <w:r>
              <w:rPr>
                <w:rFonts w:hint="cs"/>
                <w:sz w:val="32"/>
                <w:szCs w:val="32"/>
                <w:rtl/>
              </w:rPr>
              <w:t>בפני:</w:t>
            </w:r>
          </w:p>
        </w:tc>
        <w:tc>
          <w:tcPr>
            <w:tcW w:w="4706" w:type="dxa"/>
            <w:tcBorders>
              <w:top w:val="single" w:sz="4" w:space="0" w:color="auto"/>
              <w:left w:val="single" w:sz="4" w:space="0" w:color="auto"/>
              <w:bottom w:val="single" w:sz="4" w:space="0" w:color="auto"/>
              <w:right w:val="single" w:sz="4" w:space="0" w:color="auto"/>
            </w:tcBorders>
            <w:tcPrChange w:id="11" w:author="eli" w:date="2010-03-11T22:32:00Z">
              <w:tcPr>
                <w:tcW w:w="4706" w:type="dxa"/>
                <w:tcBorders>
                  <w:top w:val="single" w:sz="4" w:space="0" w:color="auto"/>
                  <w:left w:val="single" w:sz="4" w:space="0" w:color="auto"/>
                  <w:bottom w:val="single" w:sz="4" w:space="0" w:color="auto"/>
                  <w:right w:val="single" w:sz="4" w:space="0" w:color="auto"/>
                </w:tcBorders>
              </w:tcPr>
            </w:tcPrChange>
          </w:tcPr>
          <w:p w14:paraId="1F109C0F" w14:textId="77777777" w:rsidR="007A321A" w:rsidRDefault="007A321A">
            <w:pPr>
              <w:spacing w:line="240" w:lineRule="auto"/>
              <w:rPr>
                <w:sz w:val="32"/>
                <w:szCs w:val="32"/>
              </w:rPr>
            </w:pPr>
            <w:r>
              <w:rPr>
                <w:rFonts w:hint="cs"/>
                <w:sz w:val="32"/>
                <w:szCs w:val="32"/>
                <w:rtl/>
              </w:rPr>
              <w:t>כבוד השופט א.  רון</w:t>
            </w:r>
          </w:p>
          <w:p w14:paraId="5B3FA72A" w14:textId="77777777" w:rsidR="007A321A" w:rsidRDefault="007A321A">
            <w:pPr>
              <w:spacing w:line="240" w:lineRule="auto"/>
              <w:rPr>
                <w:sz w:val="32"/>
                <w:szCs w:val="32"/>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2" w:author="eli" w:date="2010-03-11T22:32: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33FCED8B" w14:textId="77777777" w:rsidR="007A321A" w:rsidRDefault="007A321A">
            <w:pPr>
              <w:spacing w:line="240" w:lineRule="auto"/>
              <w:rPr>
                <w:sz w:val="32"/>
                <w:szCs w:val="32"/>
              </w:rPr>
            </w:pPr>
            <w:r>
              <w:rPr>
                <w:rFonts w:hint="cs"/>
                <w:sz w:val="32"/>
                <w:szCs w:val="32"/>
                <w:rtl/>
              </w:rPr>
              <w:t>תאריך:</w:t>
            </w:r>
          </w:p>
        </w:tc>
        <w:tc>
          <w:tcPr>
            <w:tcW w:w="1951" w:type="dxa"/>
            <w:tcBorders>
              <w:top w:val="single" w:sz="4" w:space="0" w:color="auto"/>
              <w:left w:val="single" w:sz="4" w:space="0" w:color="auto"/>
              <w:bottom w:val="single" w:sz="4" w:space="0" w:color="auto"/>
              <w:right w:val="single" w:sz="4" w:space="0" w:color="auto"/>
            </w:tcBorders>
            <w:tcPrChange w:id="13" w:author="eli" w:date="2010-03-11T22:32:00Z">
              <w:tcPr>
                <w:tcW w:w="1951" w:type="dxa"/>
                <w:tcBorders>
                  <w:top w:val="single" w:sz="4" w:space="0" w:color="auto"/>
                  <w:left w:val="single" w:sz="4" w:space="0" w:color="auto"/>
                  <w:bottom w:val="single" w:sz="4" w:space="0" w:color="auto"/>
                  <w:right w:val="single" w:sz="4" w:space="0" w:color="auto"/>
                </w:tcBorders>
              </w:tcPr>
            </w:tcPrChange>
          </w:tcPr>
          <w:p w14:paraId="0931CDEF" w14:textId="77777777" w:rsidR="007A321A" w:rsidRDefault="007A321A">
            <w:pPr>
              <w:spacing w:line="240" w:lineRule="auto"/>
              <w:rPr>
                <w:sz w:val="32"/>
                <w:szCs w:val="32"/>
              </w:rPr>
            </w:pPr>
            <w:r>
              <w:rPr>
                <w:rFonts w:hint="cs"/>
                <w:sz w:val="32"/>
                <w:szCs w:val="32"/>
                <w:rtl/>
              </w:rPr>
              <w:t>10/06/2001</w:t>
            </w:r>
          </w:p>
        </w:tc>
      </w:tr>
    </w:tbl>
    <w:p w14:paraId="1D72F3C7" w14:textId="77777777" w:rsidR="005B538B" w:rsidRDefault="005B538B">
      <w:pPr>
        <w:pStyle w:val="Header"/>
        <w:spacing w:line="360" w:lineRule="auto"/>
        <w:jc w:val="left"/>
        <w:rPr>
          <w:rFonts w:hint="cs"/>
          <w:rtl/>
        </w:rPr>
      </w:pPr>
    </w:p>
    <w:p w14:paraId="5DFEE21F" w14:textId="77777777" w:rsidR="005B538B" w:rsidRDefault="005B538B">
      <w:pPr>
        <w:pStyle w:val="a"/>
        <w:spacing w:line="240" w:lineRule="auto"/>
        <w:rPr>
          <w:rFonts w:hint="cs"/>
          <w:rtl/>
        </w:rPr>
      </w:pPr>
    </w:p>
    <w:tbl>
      <w:tblPr>
        <w:bidiVisual/>
        <w:tblW w:w="8591" w:type="dxa"/>
        <w:tblInd w:w="56" w:type="dxa"/>
        <w:tblCellMar>
          <w:left w:w="107" w:type="dxa"/>
          <w:right w:w="107" w:type="dxa"/>
        </w:tblCellMar>
        <w:tblLook w:val="0000" w:firstRow="0" w:lastRow="0" w:firstColumn="0" w:lastColumn="0" w:noHBand="0" w:noVBand="0"/>
        <w:tblPrChange w:id="14" w:author="eli" w:date="2010-03-11T22:32:00Z">
          <w:tblPr>
            <w:tblW w:w="8591" w:type="dxa"/>
            <w:tblInd w:w="56" w:type="dxa"/>
            <w:tblCellMar>
              <w:left w:w="107" w:type="dxa"/>
              <w:right w:w="107" w:type="dxa"/>
            </w:tblCellMar>
            <w:tblLook w:val="0000" w:firstRow="0" w:lastRow="0" w:firstColumn="0" w:lastColumn="0" w:noHBand="0" w:noVBand="0"/>
          </w:tblPr>
        </w:tblPrChange>
      </w:tblPr>
      <w:tblGrid>
        <w:gridCol w:w="851"/>
        <w:gridCol w:w="1984"/>
        <w:gridCol w:w="3347"/>
        <w:gridCol w:w="2409"/>
        <w:tblGridChange w:id="15">
          <w:tblGrid>
            <w:gridCol w:w="851"/>
            <w:gridCol w:w="1984"/>
            <w:gridCol w:w="3347"/>
            <w:gridCol w:w="2409"/>
          </w:tblGrid>
        </w:tblGridChange>
      </w:tblGrid>
      <w:tr w:rsidR="007A321A" w14:paraId="35EC82B2" w14:textId="77777777" w:rsidTr="007A321A">
        <w:tc>
          <w:tcPr>
            <w:tcW w:w="851" w:type="dxa"/>
            <w:tcPrChange w:id="16" w:author="eli" w:date="2010-03-11T22:32:00Z">
              <w:tcPr>
                <w:tcW w:w="851" w:type="dxa"/>
              </w:tcPr>
            </w:tcPrChange>
          </w:tcPr>
          <w:p w14:paraId="1635AE62" w14:textId="77777777" w:rsidR="007A321A" w:rsidRDefault="007A321A">
            <w:pPr>
              <w:pStyle w:val="a"/>
              <w:spacing w:line="240" w:lineRule="auto"/>
              <w:rPr>
                <w:szCs w:val="26"/>
              </w:rPr>
            </w:pPr>
            <w:bookmarkStart w:id="17" w:name="FirstAppellant"/>
            <w:r>
              <w:rPr>
                <w:rFonts w:hint="cs"/>
                <w:rtl/>
              </w:rPr>
              <w:t>בעניין:</w:t>
            </w:r>
          </w:p>
        </w:tc>
        <w:tc>
          <w:tcPr>
            <w:tcW w:w="5331" w:type="dxa"/>
            <w:gridSpan w:val="2"/>
            <w:tcPrChange w:id="18" w:author="eli" w:date="2010-03-11T22:32:00Z">
              <w:tcPr>
                <w:tcW w:w="5331" w:type="dxa"/>
                <w:gridSpan w:val="2"/>
              </w:tcPr>
            </w:tcPrChange>
          </w:tcPr>
          <w:p w14:paraId="246FA764" w14:textId="77777777" w:rsidR="007A321A" w:rsidRDefault="007A321A">
            <w:pPr>
              <w:pStyle w:val="a"/>
              <w:spacing w:line="240" w:lineRule="auto"/>
              <w:rPr>
                <w:sz w:val="28"/>
                <w:szCs w:val="28"/>
              </w:rPr>
            </w:pPr>
            <w:r>
              <w:rPr>
                <w:rFonts w:hint="cs"/>
                <w:sz w:val="28"/>
                <w:szCs w:val="28"/>
                <w:rtl/>
              </w:rPr>
              <w:t>מדינת ישראל</w:t>
            </w:r>
          </w:p>
        </w:tc>
        <w:tc>
          <w:tcPr>
            <w:tcW w:w="2409" w:type="dxa"/>
            <w:tcPrChange w:id="19" w:author="eli" w:date="2010-03-11T22:32:00Z">
              <w:tcPr>
                <w:tcW w:w="2409" w:type="dxa"/>
              </w:tcPr>
            </w:tcPrChange>
          </w:tcPr>
          <w:p w14:paraId="6A756D3C" w14:textId="77777777" w:rsidR="007A321A" w:rsidRDefault="007A321A">
            <w:pPr>
              <w:pStyle w:val="a"/>
              <w:spacing w:line="240" w:lineRule="auto"/>
            </w:pPr>
          </w:p>
        </w:tc>
      </w:tr>
      <w:tr w:rsidR="007A321A" w14:paraId="0606EC5D" w14:textId="77777777" w:rsidTr="007A321A">
        <w:tc>
          <w:tcPr>
            <w:tcW w:w="851" w:type="dxa"/>
            <w:tcPrChange w:id="20" w:author="eli" w:date="2010-03-11T22:32:00Z">
              <w:tcPr>
                <w:tcW w:w="851" w:type="dxa"/>
              </w:tcPr>
            </w:tcPrChange>
          </w:tcPr>
          <w:p w14:paraId="4D5EAFB8" w14:textId="77777777" w:rsidR="007A321A" w:rsidRDefault="007A321A">
            <w:pPr>
              <w:pStyle w:val="a"/>
              <w:spacing w:line="240" w:lineRule="auto"/>
              <w:rPr>
                <w:szCs w:val="26"/>
              </w:rPr>
            </w:pPr>
            <w:bookmarkStart w:id="21" w:name="FirstLawyer"/>
            <w:bookmarkEnd w:id="17"/>
          </w:p>
        </w:tc>
        <w:tc>
          <w:tcPr>
            <w:tcW w:w="1984" w:type="dxa"/>
            <w:tcPrChange w:id="22" w:author="eli" w:date="2010-03-11T22:32:00Z">
              <w:tcPr>
                <w:tcW w:w="1984" w:type="dxa"/>
              </w:tcPr>
            </w:tcPrChange>
          </w:tcPr>
          <w:p w14:paraId="44880381" w14:textId="77777777" w:rsidR="007A321A" w:rsidRDefault="007A321A">
            <w:pPr>
              <w:pStyle w:val="a"/>
              <w:spacing w:line="240" w:lineRule="auto"/>
              <w:rPr>
                <w:b w:val="0"/>
                <w:bCs w:val="0"/>
                <w:i/>
                <w:iCs/>
                <w:sz w:val="28"/>
                <w:szCs w:val="28"/>
              </w:rPr>
            </w:pPr>
            <w:r>
              <w:rPr>
                <w:rFonts w:hint="cs"/>
                <w:b w:val="0"/>
                <w:bCs w:val="0"/>
                <w:i/>
                <w:iCs/>
                <w:sz w:val="28"/>
                <w:szCs w:val="28"/>
                <w:rtl/>
              </w:rPr>
              <w:t>ע"י ב"כ עוה"ד:</w:t>
            </w:r>
          </w:p>
        </w:tc>
        <w:tc>
          <w:tcPr>
            <w:tcW w:w="3347" w:type="dxa"/>
            <w:tcPrChange w:id="23" w:author="eli" w:date="2010-03-11T22:32:00Z">
              <w:tcPr>
                <w:tcW w:w="3347" w:type="dxa"/>
              </w:tcPr>
            </w:tcPrChange>
          </w:tcPr>
          <w:p w14:paraId="30FB47A7" w14:textId="77777777" w:rsidR="007A321A" w:rsidRDefault="007A321A">
            <w:pPr>
              <w:pStyle w:val="a"/>
              <w:spacing w:line="240" w:lineRule="auto"/>
              <w:rPr>
                <w:b w:val="0"/>
                <w:bCs w:val="0"/>
                <w:i/>
                <w:iCs/>
                <w:sz w:val="28"/>
                <w:szCs w:val="28"/>
              </w:rPr>
            </w:pPr>
            <w:r>
              <w:rPr>
                <w:rFonts w:hint="cs"/>
                <w:b w:val="0"/>
                <w:bCs w:val="0"/>
                <w:i/>
                <w:iCs/>
                <w:sz w:val="28"/>
                <w:szCs w:val="28"/>
                <w:rtl/>
              </w:rPr>
              <w:t>איציק כהן</w:t>
            </w:r>
          </w:p>
        </w:tc>
        <w:tc>
          <w:tcPr>
            <w:tcW w:w="2409" w:type="dxa"/>
            <w:tcPrChange w:id="24" w:author="eli" w:date="2010-03-11T22:32:00Z">
              <w:tcPr>
                <w:tcW w:w="2409" w:type="dxa"/>
              </w:tcPr>
            </w:tcPrChange>
          </w:tcPr>
          <w:p w14:paraId="32F898B3" w14:textId="77777777" w:rsidR="007A321A" w:rsidRDefault="007A321A">
            <w:pPr>
              <w:pStyle w:val="a"/>
              <w:spacing w:line="240" w:lineRule="auto"/>
              <w:rPr>
                <w:sz w:val="28"/>
                <w:szCs w:val="28"/>
              </w:rPr>
            </w:pPr>
            <w:r>
              <w:rPr>
                <w:rFonts w:hint="cs"/>
                <w:sz w:val="28"/>
                <w:szCs w:val="28"/>
                <w:rtl/>
              </w:rPr>
              <w:t>המאשימה</w:t>
            </w:r>
          </w:p>
        </w:tc>
      </w:tr>
      <w:bookmarkEnd w:id="21"/>
      <w:tr w:rsidR="007A321A" w14:paraId="3FE4D15F" w14:textId="77777777" w:rsidTr="007A321A">
        <w:tc>
          <w:tcPr>
            <w:tcW w:w="851" w:type="dxa"/>
            <w:tcPrChange w:id="25" w:author="eli" w:date="2010-03-11T22:32:00Z">
              <w:tcPr>
                <w:tcW w:w="851" w:type="dxa"/>
              </w:tcPr>
            </w:tcPrChange>
          </w:tcPr>
          <w:p w14:paraId="52A65D63" w14:textId="77777777" w:rsidR="007A321A" w:rsidRDefault="007A321A">
            <w:pPr>
              <w:pStyle w:val="a"/>
              <w:spacing w:line="240" w:lineRule="auto"/>
            </w:pPr>
          </w:p>
        </w:tc>
        <w:tc>
          <w:tcPr>
            <w:tcW w:w="5331" w:type="dxa"/>
            <w:gridSpan w:val="2"/>
            <w:tcPrChange w:id="26" w:author="eli" w:date="2010-03-11T22:32:00Z">
              <w:tcPr>
                <w:tcW w:w="5331" w:type="dxa"/>
                <w:gridSpan w:val="2"/>
              </w:tcPr>
            </w:tcPrChange>
          </w:tcPr>
          <w:p w14:paraId="5359823E" w14:textId="77777777" w:rsidR="007A321A" w:rsidRDefault="007A321A">
            <w:pPr>
              <w:pStyle w:val="a"/>
              <w:spacing w:line="240" w:lineRule="auto"/>
              <w:jc w:val="center"/>
              <w:rPr>
                <w:sz w:val="32"/>
                <w:szCs w:val="32"/>
              </w:rPr>
            </w:pPr>
          </w:p>
          <w:p w14:paraId="2BE67837" w14:textId="77777777" w:rsidR="007A321A" w:rsidRDefault="007A321A">
            <w:pPr>
              <w:pStyle w:val="a"/>
              <w:spacing w:line="240" w:lineRule="auto"/>
              <w:jc w:val="center"/>
              <w:rPr>
                <w:rFonts w:hint="cs"/>
                <w:sz w:val="32"/>
                <w:szCs w:val="32"/>
                <w:rtl/>
              </w:rPr>
            </w:pPr>
            <w:r>
              <w:rPr>
                <w:rFonts w:hint="cs"/>
                <w:sz w:val="32"/>
                <w:szCs w:val="32"/>
                <w:rtl/>
              </w:rPr>
              <w:t>נ ג ד</w:t>
            </w:r>
          </w:p>
          <w:p w14:paraId="439E9AD7" w14:textId="77777777" w:rsidR="007A321A" w:rsidRDefault="007A321A">
            <w:pPr>
              <w:pStyle w:val="a"/>
              <w:spacing w:line="240" w:lineRule="auto"/>
              <w:jc w:val="center"/>
              <w:rPr>
                <w:sz w:val="32"/>
                <w:szCs w:val="32"/>
              </w:rPr>
            </w:pPr>
          </w:p>
        </w:tc>
        <w:tc>
          <w:tcPr>
            <w:tcW w:w="2409" w:type="dxa"/>
            <w:tcPrChange w:id="27" w:author="eli" w:date="2010-03-11T22:32:00Z">
              <w:tcPr>
                <w:tcW w:w="2409" w:type="dxa"/>
              </w:tcPr>
            </w:tcPrChange>
          </w:tcPr>
          <w:p w14:paraId="36A7012C" w14:textId="77777777" w:rsidR="007A321A" w:rsidRDefault="007A321A">
            <w:pPr>
              <w:pStyle w:val="a"/>
              <w:spacing w:line="240" w:lineRule="auto"/>
            </w:pPr>
          </w:p>
        </w:tc>
      </w:tr>
      <w:tr w:rsidR="007A321A" w14:paraId="4694A882" w14:textId="77777777" w:rsidTr="007A321A">
        <w:tc>
          <w:tcPr>
            <w:tcW w:w="851" w:type="dxa"/>
            <w:tcPrChange w:id="28" w:author="eli" w:date="2010-03-11T22:32:00Z">
              <w:tcPr>
                <w:tcW w:w="851" w:type="dxa"/>
              </w:tcPr>
            </w:tcPrChange>
          </w:tcPr>
          <w:p w14:paraId="484101ED" w14:textId="77777777" w:rsidR="007A321A" w:rsidRDefault="007A321A">
            <w:pPr>
              <w:pStyle w:val="a"/>
              <w:spacing w:line="240" w:lineRule="auto"/>
              <w:rPr>
                <w:szCs w:val="26"/>
              </w:rPr>
            </w:pPr>
            <w:bookmarkStart w:id="29" w:name="שם_ב" w:colFirst="1" w:colLast="1"/>
          </w:p>
        </w:tc>
        <w:tc>
          <w:tcPr>
            <w:tcW w:w="5331" w:type="dxa"/>
            <w:gridSpan w:val="2"/>
            <w:tcPrChange w:id="30" w:author="eli" w:date="2010-03-11T22:32:00Z">
              <w:tcPr>
                <w:tcW w:w="5331" w:type="dxa"/>
                <w:gridSpan w:val="2"/>
              </w:tcPr>
            </w:tcPrChange>
          </w:tcPr>
          <w:p w14:paraId="00F3C7D4" w14:textId="77777777" w:rsidR="007A321A" w:rsidRDefault="007A321A">
            <w:pPr>
              <w:pStyle w:val="a"/>
              <w:spacing w:line="240" w:lineRule="auto"/>
              <w:rPr>
                <w:sz w:val="28"/>
                <w:szCs w:val="28"/>
              </w:rPr>
            </w:pPr>
            <w:r>
              <w:rPr>
                <w:rFonts w:hint="cs"/>
                <w:sz w:val="28"/>
                <w:szCs w:val="28"/>
                <w:rtl/>
              </w:rPr>
              <w:t>לוי דוד</w:t>
            </w:r>
          </w:p>
        </w:tc>
        <w:tc>
          <w:tcPr>
            <w:tcW w:w="2409" w:type="dxa"/>
            <w:tcPrChange w:id="31" w:author="eli" w:date="2010-03-11T22:32:00Z">
              <w:tcPr>
                <w:tcW w:w="2409" w:type="dxa"/>
              </w:tcPr>
            </w:tcPrChange>
          </w:tcPr>
          <w:p w14:paraId="2345C49E" w14:textId="77777777" w:rsidR="007A321A" w:rsidRDefault="007A321A">
            <w:pPr>
              <w:pStyle w:val="a"/>
              <w:spacing w:line="240" w:lineRule="auto"/>
            </w:pPr>
          </w:p>
        </w:tc>
      </w:tr>
      <w:bookmarkEnd w:id="29"/>
      <w:tr w:rsidR="007A321A" w14:paraId="32F1BCE8" w14:textId="77777777" w:rsidTr="007A321A">
        <w:tc>
          <w:tcPr>
            <w:tcW w:w="851" w:type="dxa"/>
            <w:tcPrChange w:id="32" w:author="eli" w:date="2010-03-11T22:32:00Z">
              <w:tcPr>
                <w:tcW w:w="851" w:type="dxa"/>
              </w:tcPr>
            </w:tcPrChange>
          </w:tcPr>
          <w:p w14:paraId="501150AA" w14:textId="77777777" w:rsidR="007A321A" w:rsidRDefault="007A321A">
            <w:pPr>
              <w:pStyle w:val="a"/>
              <w:spacing w:line="240" w:lineRule="auto"/>
              <w:rPr>
                <w:szCs w:val="26"/>
              </w:rPr>
            </w:pPr>
          </w:p>
        </w:tc>
        <w:tc>
          <w:tcPr>
            <w:tcW w:w="1984" w:type="dxa"/>
            <w:tcPrChange w:id="33" w:author="eli" w:date="2010-03-11T22:32:00Z">
              <w:tcPr>
                <w:tcW w:w="1984" w:type="dxa"/>
              </w:tcPr>
            </w:tcPrChange>
          </w:tcPr>
          <w:p w14:paraId="43506C37" w14:textId="77777777" w:rsidR="007A321A" w:rsidRDefault="007A321A">
            <w:pPr>
              <w:pStyle w:val="a"/>
              <w:spacing w:line="240" w:lineRule="auto"/>
              <w:rPr>
                <w:b w:val="0"/>
                <w:bCs w:val="0"/>
                <w:i/>
                <w:iCs/>
                <w:sz w:val="28"/>
                <w:szCs w:val="28"/>
              </w:rPr>
            </w:pPr>
          </w:p>
        </w:tc>
        <w:tc>
          <w:tcPr>
            <w:tcW w:w="3347" w:type="dxa"/>
            <w:tcPrChange w:id="34" w:author="eli" w:date="2010-03-11T22:32:00Z">
              <w:tcPr>
                <w:tcW w:w="3347" w:type="dxa"/>
              </w:tcPr>
            </w:tcPrChange>
          </w:tcPr>
          <w:p w14:paraId="7F544761" w14:textId="77777777" w:rsidR="007A321A" w:rsidRDefault="007A321A">
            <w:pPr>
              <w:pStyle w:val="a"/>
              <w:spacing w:line="240" w:lineRule="auto"/>
              <w:rPr>
                <w:b w:val="0"/>
                <w:bCs w:val="0"/>
                <w:i/>
                <w:iCs/>
                <w:sz w:val="28"/>
                <w:szCs w:val="28"/>
              </w:rPr>
            </w:pPr>
          </w:p>
        </w:tc>
        <w:tc>
          <w:tcPr>
            <w:tcW w:w="2409" w:type="dxa"/>
            <w:tcPrChange w:id="35" w:author="eli" w:date="2010-03-11T22:32:00Z">
              <w:tcPr>
                <w:tcW w:w="2409" w:type="dxa"/>
              </w:tcPr>
            </w:tcPrChange>
          </w:tcPr>
          <w:p w14:paraId="5F43466D" w14:textId="77777777" w:rsidR="007A321A" w:rsidRDefault="007A321A">
            <w:pPr>
              <w:pStyle w:val="a"/>
              <w:spacing w:line="240" w:lineRule="auto"/>
              <w:rPr>
                <w:sz w:val="28"/>
                <w:szCs w:val="28"/>
              </w:rPr>
            </w:pPr>
            <w:r>
              <w:rPr>
                <w:rFonts w:hint="cs"/>
                <w:sz w:val="28"/>
                <w:szCs w:val="28"/>
                <w:rtl/>
              </w:rPr>
              <w:t>ה</w:t>
            </w:r>
            <w:bookmarkStart w:id="36" w:name="כינוי_ב"/>
            <w:bookmarkEnd w:id="36"/>
            <w:r>
              <w:rPr>
                <w:rFonts w:hint="cs"/>
                <w:sz w:val="28"/>
                <w:szCs w:val="28"/>
                <w:rtl/>
              </w:rPr>
              <w:t>נאשם</w:t>
            </w:r>
          </w:p>
        </w:tc>
      </w:tr>
    </w:tbl>
    <w:p w14:paraId="7EE8ED0A" w14:textId="77777777" w:rsidR="00864047" w:rsidRDefault="00864047">
      <w:pPr>
        <w:pStyle w:val="a"/>
        <w:spacing w:line="240" w:lineRule="auto"/>
        <w:rPr>
          <w:ins w:id="37" w:author="noa menahem" w:date="2018-01-10T06:32:00Z"/>
          <w:b w:val="0"/>
          <w:bCs w:val="0"/>
          <w:rtl/>
        </w:rPr>
      </w:pPr>
      <w:bookmarkStart w:id="38" w:name="LawTable"/>
      <w:bookmarkEnd w:id="38"/>
    </w:p>
    <w:p w14:paraId="48DA93E4" w14:textId="77777777" w:rsidR="00864047" w:rsidRPr="00864047" w:rsidRDefault="00864047" w:rsidP="00864047">
      <w:pPr>
        <w:pStyle w:val="a"/>
        <w:spacing w:after="120" w:line="240" w:lineRule="exact"/>
        <w:ind w:left="283" w:hanging="283"/>
        <w:rPr>
          <w:ins w:id="39" w:author="noa menahem" w:date="2018-01-10T06:32:00Z"/>
          <w:rFonts w:ascii="FrankRuehl" w:hAnsi="FrankRuehl" w:cs="FrankRuehl"/>
          <w:b w:val="0"/>
          <w:bCs w:val="0"/>
          <w:sz w:val="24"/>
          <w:rtl/>
          <w:rPrChange w:id="40" w:author="noa menahem" w:date="2018-01-10T06:32:00Z">
            <w:rPr>
              <w:ins w:id="41" w:author="noa menahem" w:date="2018-01-10T06:32:00Z"/>
              <w:b w:val="0"/>
              <w:bCs w:val="0"/>
              <w:rtl/>
            </w:rPr>
          </w:rPrChange>
        </w:rPr>
        <w:pPrChange w:id="42" w:author="noa menahem" w:date="2018-01-10T06:32:00Z">
          <w:pPr>
            <w:pStyle w:val="a"/>
            <w:spacing w:line="240" w:lineRule="auto"/>
          </w:pPr>
        </w:pPrChange>
      </w:pPr>
    </w:p>
    <w:p w14:paraId="04686407" w14:textId="77777777" w:rsidR="00864047" w:rsidRPr="00864047" w:rsidRDefault="00864047" w:rsidP="00864047">
      <w:pPr>
        <w:pStyle w:val="a"/>
        <w:spacing w:after="120" w:line="240" w:lineRule="exact"/>
        <w:ind w:left="283" w:hanging="283"/>
        <w:rPr>
          <w:ins w:id="43" w:author="noa menahem" w:date="2018-01-10T06:32:00Z"/>
          <w:rFonts w:ascii="FrankRuehl" w:hAnsi="FrankRuehl" w:cs="FrankRuehl"/>
          <w:b w:val="0"/>
          <w:bCs w:val="0"/>
          <w:sz w:val="24"/>
          <w:rtl/>
          <w:rPrChange w:id="44" w:author="noa menahem" w:date="2018-01-10T06:32:00Z">
            <w:rPr>
              <w:ins w:id="45" w:author="noa menahem" w:date="2018-01-10T06:32:00Z"/>
              <w:b w:val="0"/>
              <w:bCs w:val="0"/>
              <w:rtl/>
            </w:rPr>
          </w:rPrChange>
        </w:rPr>
        <w:pPrChange w:id="46" w:author="noa menahem" w:date="2018-01-10T06:32:00Z">
          <w:pPr>
            <w:pStyle w:val="a"/>
            <w:spacing w:line="240" w:lineRule="auto"/>
          </w:pPr>
        </w:pPrChange>
      </w:pPr>
      <w:ins w:id="47" w:author="noa menahem" w:date="2018-01-10T06:32:00Z">
        <w:r w:rsidRPr="00864047">
          <w:rPr>
            <w:rFonts w:ascii="FrankRuehl" w:hAnsi="FrankRuehl" w:cs="FrankRuehl"/>
            <w:b w:val="0"/>
            <w:bCs w:val="0"/>
            <w:sz w:val="24"/>
            <w:rtl/>
            <w:rPrChange w:id="48" w:author="noa menahem" w:date="2018-01-10T06:32:00Z">
              <w:rPr>
                <w:b w:val="0"/>
                <w:bCs w:val="0"/>
                <w:rtl/>
              </w:rPr>
            </w:rPrChange>
          </w:rPr>
          <w:t xml:space="preserve">חקיקה שאוזכרה: </w:t>
        </w:r>
      </w:ins>
    </w:p>
    <w:p w14:paraId="33D21DFC" w14:textId="77777777" w:rsidR="00864047" w:rsidRPr="00864047" w:rsidRDefault="00864047" w:rsidP="00864047">
      <w:pPr>
        <w:pStyle w:val="a"/>
        <w:spacing w:after="120" w:line="240" w:lineRule="exact"/>
        <w:ind w:left="283" w:hanging="283"/>
        <w:rPr>
          <w:ins w:id="49" w:author="noa menahem" w:date="2018-01-10T06:32:00Z"/>
          <w:rFonts w:ascii="FrankRuehl" w:hAnsi="FrankRuehl" w:cs="FrankRuehl"/>
          <w:b w:val="0"/>
          <w:bCs w:val="0"/>
          <w:sz w:val="24"/>
          <w:rtl/>
          <w:rPrChange w:id="50" w:author="noa menahem" w:date="2018-01-10T06:32:00Z">
            <w:rPr>
              <w:ins w:id="51" w:author="noa menahem" w:date="2018-01-10T06:32:00Z"/>
              <w:b w:val="0"/>
              <w:bCs w:val="0"/>
              <w:rtl/>
            </w:rPr>
          </w:rPrChange>
        </w:rPr>
        <w:pPrChange w:id="52" w:author="noa menahem" w:date="2018-01-10T06:32:00Z">
          <w:pPr>
            <w:pStyle w:val="a"/>
            <w:spacing w:line="240" w:lineRule="auto"/>
          </w:pPr>
        </w:pPrChange>
      </w:pPr>
      <w:ins w:id="53" w:author="noa menahem" w:date="2018-01-10T06:32:00Z">
        <w:r w:rsidRPr="00864047">
          <w:rPr>
            <w:rFonts w:ascii="FrankRuehl" w:hAnsi="FrankRuehl" w:cs="FrankRuehl"/>
            <w:b w:val="0"/>
            <w:bCs w:val="0"/>
            <w:color w:val="0000FF"/>
            <w:sz w:val="24"/>
            <w:u w:val="single"/>
            <w:rtl/>
            <w:rPrChange w:id="54" w:author="noa menahem" w:date="2018-01-10T06:32:00Z">
              <w:rPr>
                <w:b w:val="0"/>
                <w:bCs w:val="0"/>
                <w:color w:val="0000FF"/>
                <w:u w:val="single"/>
                <w:rtl/>
              </w:rPr>
            </w:rPrChange>
          </w:rPr>
          <w:fldChar w:fldCharType="begin"/>
        </w:r>
        <w:r w:rsidRPr="00864047">
          <w:rPr>
            <w:rFonts w:ascii="FrankRuehl" w:hAnsi="FrankRuehl" w:cs="FrankRuehl"/>
            <w:b w:val="0"/>
            <w:bCs w:val="0"/>
            <w:color w:val="0000FF"/>
            <w:sz w:val="24"/>
            <w:u w:val="single"/>
            <w:rtl/>
            <w:rPrChange w:id="55"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56" w:author="noa menahem" w:date="2018-01-10T06:32:00Z">
              <w:rPr>
                <w:b w:val="0"/>
                <w:bCs w:val="0"/>
                <w:color w:val="0000FF"/>
                <w:u w:val="single"/>
              </w:rPr>
            </w:rPrChange>
          </w:rPr>
          <w:instrText>HYPERLINK</w:instrText>
        </w:r>
        <w:r w:rsidRPr="00864047">
          <w:rPr>
            <w:rFonts w:ascii="FrankRuehl" w:hAnsi="FrankRuehl" w:cs="FrankRuehl"/>
            <w:b w:val="0"/>
            <w:bCs w:val="0"/>
            <w:color w:val="0000FF"/>
            <w:sz w:val="24"/>
            <w:u w:val="single"/>
            <w:rtl/>
            <w:rPrChange w:id="57"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58" w:author="noa menahem" w:date="2018-01-10T06:32:00Z">
              <w:rPr>
                <w:b w:val="0"/>
                <w:bCs w:val="0"/>
                <w:color w:val="0000FF"/>
                <w:u w:val="single"/>
              </w:rPr>
            </w:rPrChange>
          </w:rPr>
          <w:instrText>http://www.nevo.co.il/law/72507</w:instrText>
        </w:r>
        <w:r w:rsidRPr="00864047">
          <w:rPr>
            <w:rFonts w:ascii="FrankRuehl" w:hAnsi="FrankRuehl" w:cs="FrankRuehl"/>
            <w:b w:val="0"/>
            <w:bCs w:val="0"/>
            <w:color w:val="0000FF"/>
            <w:sz w:val="24"/>
            <w:u w:val="single"/>
            <w:rtl/>
            <w:rPrChange w:id="59"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tl/>
            <w:rPrChange w:id="60" w:author="noa menahem" w:date="2018-01-10T06:32:00Z">
              <w:rPr>
                <w:b w:val="0"/>
                <w:bCs w:val="0"/>
                <w:color w:val="0000FF"/>
                <w:u w:val="single"/>
                <w:rtl/>
              </w:rPr>
            </w:rPrChange>
          </w:rPr>
        </w:r>
        <w:r w:rsidRPr="00864047">
          <w:rPr>
            <w:rFonts w:ascii="FrankRuehl" w:hAnsi="FrankRuehl" w:cs="FrankRuehl"/>
            <w:b w:val="0"/>
            <w:bCs w:val="0"/>
            <w:color w:val="0000FF"/>
            <w:sz w:val="24"/>
            <w:u w:val="single"/>
            <w:rtl/>
            <w:rPrChange w:id="61" w:author="noa menahem" w:date="2018-01-10T06:32:00Z">
              <w:rPr>
                <w:b w:val="0"/>
                <w:bCs w:val="0"/>
                <w:color w:val="0000FF"/>
                <w:u w:val="single"/>
                <w:rtl/>
              </w:rPr>
            </w:rPrChange>
          </w:rPr>
          <w:fldChar w:fldCharType="separate"/>
        </w:r>
      </w:ins>
      <w:r w:rsidRPr="00864047">
        <w:rPr>
          <w:rFonts w:ascii="FrankRuehl" w:hAnsi="FrankRuehl" w:cs="FrankRuehl"/>
          <w:b w:val="0"/>
          <w:bCs w:val="0"/>
          <w:color w:val="0000FF"/>
          <w:sz w:val="24"/>
          <w:u w:val="single"/>
          <w:rtl/>
          <w:rPrChange w:id="62" w:author="noa menahem" w:date="2018-01-10T06:32:00Z">
            <w:rPr>
              <w:b w:val="0"/>
              <w:bCs w:val="0"/>
              <w:color w:val="0000FF"/>
              <w:u w:val="single"/>
              <w:rtl/>
            </w:rPr>
          </w:rPrChange>
        </w:rPr>
        <w:t>חוק למניעת הטרדה מינית, תשנ"ח-1998</w:t>
      </w:r>
      <w:ins w:id="63" w:author="noa menahem" w:date="2018-01-10T06:32:00Z">
        <w:r w:rsidRPr="00864047">
          <w:rPr>
            <w:rFonts w:ascii="FrankRuehl" w:hAnsi="FrankRuehl" w:cs="FrankRuehl"/>
            <w:b w:val="0"/>
            <w:bCs w:val="0"/>
            <w:color w:val="0000FF"/>
            <w:sz w:val="24"/>
            <w:u w:val="single"/>
            <w:rtl/>
            <w:rPrChange w:id="64" w:author="noa menahem" w:date="2018-01-10T06:32:00Z">
              <w:rPr>
                <w:b w:val="0"/>
                <w:bCs w:val="0"/>
                <w:color w:val="0000FF"/>
                <w:u w:val="single"/>
                <w:rtl/>
              </w:rPr>
            </w:rPrChange>
          </w:rPr>
          <w:fldChar w:fldCharType="end"/>
        </w:r>
        <w:r w:rsidRPr="00864047">
          <w:rPr>
            <w:rFonts w:ascii="FrankRuehl" w:hAnsi="FrankRuehl" w:cs="FrankRuehl"/>
            <w:b w:val="0"/>
            <w:bCs w:val="0"/>
            <w:sz w:val="24"/>
            <w:rtl/>
            <w:rPrChange w:id="65" w:author="noa menahem" w:date="2018-01-10T06:32:00Z">
              <w:rPr>
                <w:b w:val="0"/>
                <w:bCs w:val="0"/>
                <w:rtl/>
              </w:rPr>
            </w:rPrChange>
          </w:rPr>
          <w:t xml:space="preserve">: סע'  </w:t>
        </w:r>
        <w:r w:rsidRPr="00864047">
          <w:rPr>
            <w:rFonts w:ascii="FrankRuehl" w:hAnsi="FrankRuehl" w:cs="FrankRuehl"/>
            <w:b w:val="0"/>
            <w:bCs w:val="0"/>
            <w:color w:val="0000FF"/>
            <w:sz w:val="24"/>
            <w:u w:val="single"/>
            <w:rtl/>
            <w:rPrChange w:id="66" w:author="noa menahem" w:date="2018-01-10T06:32:00Z">
              <w:rPr>
                <w:b w:val="0"/>
                <w:bCs w:val="0"/>
                <w:color w:val="0000FF"/>
                <w:u w:val="single"/>
                <w:rtl/>
              </w:rPr>
            </w:rPrChange>
          </w:rPr>
          <w:fldChar w:fldCharType="begin"/>
        </w:r>
        <w:r w:rsidRPr="00864047">
          <w:rPr>
            <w:rFonts w:ascii="FrankRuehl" w:hAnsi="FrankRuehl" w:cs="FrankRuehl"/>
            <w:b w:val="0"/>
            <w:bCs w:val="0"/>
            <w:color w:val="0000FF"/>
            <w:sz w:val="24"/>
            <w:u w:val="single"/>
            <w:rtl/>
            <w:rPrChange w:id="67"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68" w:author="noa menahem" w:date="2018-01-10T06:32:00Z">
              <w:rPr>
                <w:b w:val="0"/>
                <w:bCs w:val="0"/>
                <w:color w:val="0000FF"/>
                <w:u w:val="single"/>
              </w:rPr>
            </w:rPrChange>
          </w:rPr>
          <w:instrText>HYPERLINK</w:instrText>
        </w:r>
        <w:r w:rsidRPr="00864047">
          <w:rPr>
            <w:rFonts w:ascii="FrankRuehl" w:hAnsi="FrankRuehl" w:cs="FrankRuehl"/>
            <w:b w:val="0"/>
            <w:bCs w:val="0"/>
            <w:color w:val="0000FF"/>
            <w:sz w:val="24"/>
            <w:u w:val="single"/>
            <w:rtl/>
            <w:rPrChange w:id="69"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70" w:author="noa menahem" w:date="2018-01-10T06:32:00Z">
              <w:rPr>
                <w:b w:val="0"/>
                <w:bCs w:val="0"/>
                <w:color w:val="0000FF"/>
                <w:u w:val="single"/>
              </w:rPr>
            </w:rPrChange>
          </w:rPr>
          <w:instrText>http://www.nevo.co.il/law/72507/3.a.5</w:instrText>
        </w:r>
        <w:r w:rsidRPr="00864047">
          <w:rPr>
            <w:rFonts w:ascii="FrankRuehl" w:hAnsi="FrankRuehl" w:cs="FrankRuehl"/>
            <w:b w:val="0"/>
            <w:bCs w:val="0"/>
            <w:color w:val="0000FF"/>
            <w:sz w:val="24"/>
            <w:u w:val="single"/>
            <w:rtl/>
            <w:rPrChange w:id="71"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tl/>
            <w:rPrChange w:id="72" w:author="noa menahem" w:date="2018-01-10T06:32:00Z">
              <w:rPr>
                <w:b w:val="0"/>
                <w:bCs w:val="0"/>
                <w:color w:val="0000FF"/>
                <w:u w:val="single"/>
                <w:rtl/>
              </w:rPr>
            </w:rPrChange>
          </w:rPr>
        </w:r>
        <w:r w:rsidRPr="00864047">
          <w:rPr>
            <w:rFonts w:ascii="FrankRuehl" w:hAnsi="FrankRuehl" w:cs="FrankRuehl"/>
            <w:b w:val="0"/>
            <w:bCs w:val="0"/>
            <w:color w:val="0000FF"/>
            <w:sz w:val="24"/>
            <w:u w:val="single"/>
            <w:rtl/>
            <w:rPrChange w:id="73" w:author="noa menahem" w:date="2018-01-10T06:32:00Z">
              <w:rPr>
                <w:b w:val="0"/>
                <w:bCs w:val="0"/>
                <w:color w:val="0000FF"/>
                <w:u w:val="single"/>
                <w:rtl/>
              </w:rPr>
            </w:rPrChange>
          </w:rPr>
          <w:fldChar w:fldCharType="separate"/>
        </w:r>
      </w:ins>
      <w:r w:rsidRPr="00864047">
        <w:rPr>
          <w:rFonts w:ascii="FrankRuehl" w:hAnsi="FrankRuehl" w:cs="FrankRuehl"/>
          <w:b w:val="0"/>
          <w:bCs w:val="0"/>
          <w:color w:val="0000FF"/>
          <w:sz w:val="24"/>
          <w:u w:val="single"/>
          <w:rtl/>
          <w:rPrChange w:id="74" w:author="noa menahem" w:date="2018-01-10T06:32:00Z">
            <w:rPr>
              <w:b w:val="0"/>
              <w:bCs w:val="0"/>
              <w:color w:val="0000FF"/>
              <w:u w:val="single"/>
              <w:rtl/>
            </w:rPr>
          </w:rPrChange>
        </w:rPr>
        <w:t>3 (א) (5)</w:t>
      </w:r>
      <w:ins w:id="75" w:author="noa menahem" w:date="2018-01-10T06:32:00Z">
        <w:r w:rsidRPr="00864047">
          <w:rPr>
            <w:rFonts w:ascii="FrankRuehl" w:hAnsi="FrankRuehl" w:cs="FrankRuehl"/>
            <w:b w:val="0"/>
            <w:bCs w:val="0"/>
            <w:color w:val="0000FF"/>
            <w:sz w:val="24"/>
            <w:u w:val="single"/>
            <w:rtl/>
            <w:rPrChange w:id="76" w:author="noa menahem" w:date="2018-01-10T06:32:00Z">
              <w:rPr>
                <w:b w:val="0"/>
                <w:bCs w:val="0"/>
                <w:color w:val="0000FF"/>
                <w:u w:val="single"/>
                <w:rtl/>
              </w:rPr>
            </w:rPrChange>
          </w:rPr>
          <w:fldChar w:fldCharType="end"/>
        </w:r>
      </w:ins>
    </w:p>
    <w:p w14:paraId="1ED5244A" w14:textId="77777777" w:rsidR="00864047" w:rsidRPr="00864047" w:rsidRDefault="00864047" w:rsidP="00864047">
      <w:pPr>
        <w:pStyle w:val="a"/>
        <w:spacing w:after="120" w:line="240" w:lineRule="exact"/>
        <w:ind w:left="283" w:hanging="283"/>
        <w:rPr>
          <w:ins w:id="77" w:author="noa menahem" w:date="2018-01-10T06:32:00Z"/>
          <w:rFonts w:ascii="FrankRuehl" w:hAnsi="FrankRuehl" w:cs="FrankRuehl"/>
          <w:b w:val="0"/>
          <w:bCs w:val="0"/>
          <w:sz w:val="24"/>
          <w:rtl/>
          <w:rPrChange w:id="78" w:author="noa menahem" w:date="2018-01-10T06:32:00Z">
            <w:rPr>
              <w:ins w:id="79" w:author="noa menahem" w:date="2018-01-10T06:32:00Z"/>
              <w:b w:val="0"/>
              <w:bCs w:val="0"/>
              <w:rtl/>
            </w:rPr>
          </w:rPrChange>
        </w:rPr>
        <w:pPrChange w:id="80" w:author="noa menahem" w:date="2018-01-10T06:32:00Z">
          <w:pPr>
            <w:pStyle w:val="a"/>
            <w:spacing w:line="240" w:lineRule="auto"/>
          </w:pPr>
        </w:pPrChange>
      </w:pPr>
      <w:ins w:id="81" w:author="noa menahem" w:date="2018-01-10T06:32:00Z">
        <w:r w:rsidRPr="00864047">
          <w:rPr>
            <w:rFonts w:ascii="FrankRuehl" w:hAnsi="FrankRuehl" w:cs="FrankRuehl"/>
            <w:b w:val="0"/>
            <w:bCs w:val="0"/>
            <w:color w:val="0000FF"/>
            <w:sz w:val="24"/>
            <w:u w:val="single"/>
            <w:rtl/>
            <w:rPrChange w:id="82" w:author="noa menahem" w:date="2018-01-10T06:32:00Z">
              <w:rPr>
                <w:b w:val="0"/>
                <w:bCs w:val="0"/>
                <w:color w:val="0000FF"/>
                <w:u w:val="single"/>
                <w:rtl/>
              </w:rPr>
            </w:rPrChange>
          </w:rPr>
          <w:fldChar w:fldCharType="begin"/>
        </w:r>
        <w:r w:rsidRPr="00864047">
          <w:rPr>
            <w:rFonts w:ascii="FrankRuehl" w:hAnsi="FrankRuehl" w:cs="FrankRuehl"/>
            <w:b w:val="0"/>
            <w:bCs w:val="0"/>
            <w:color w:val="0000FF"/>
            <w:sz w:val="24"/>
            <w:u w:val="single"/>
            <w:rtl/>
            <w:rPrChange w:id="83"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84" w:author="noa menahem" w:date="2018-01-10T06:32:00Z">
              <w:rPr>
                <w:b w:val="0"/>
                <w:bCs w:val="0"/>
                <w:color w:val="0000FF"/>
                <w:u w:val="single"/>
              </w:rPr>
            </w:rPrChange>
          </w:rPr>
          <w:instrText>HYPERLINK</w:instrText>
        </w:r>
        <w:r w:rsidRPr="00864047">
          <w:rPr>
            <w:rFonts w:ascii="FrankRuehl" w:hAnsi="FrankRuehl" w:cs="FrankRuehl"/>
            <w:b w:val="0"/>
            <w:bCs w:val="0"/>
            <w:color w:val="0000FF"/>
            <w:sz w:val="24"/>
            <w:u w:val="single"/>
            <w:rtl/>
            <w:rPrChange w:id="85"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86" w:author="noa menahem" w:date="2018-01-10T06:32:00Z">
              <w:rPr>
                <w:b w:val="0"/>
                <w:bCs w:val="0"/>
                <w:color w:val="0000FF"/>
                <w:u w:val="single"/>
              </w:rPr>
            </w:rPrChange>
          </w:rPr>
          <w:instrText>http://www.nevo.co.il/law/70301</w:instrText>
        </w:r>
        <w:r w:rsidRPr="00864047">
          <w:rPr>
            <w:rFonts w:ascii="FrankRuehl" w:hAnsi="FrankRuehl" w:cs="FrankRuehl"/>
            <w:b w:val="0"/>
            <w:bCs w:val="0"/>
            <w:color w:val="0000FF"/>
            <w:sz w:val="24"/>
            <w:u w:val="single"/>
            <w:rtl/>
            <w:rPrChange w:id="87"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tl/>
            <w:rPrChange w:id="88" w:author="noa menahem" w:date="2018-01-10T06:32:00Z">
              <w:rPr>
                <w:b w:val="0"/>
                <w:bCs w:val="0"/>
                <w:color w:val="0000FF"/>
                <w:u w:val="single"/>
                <w:rtl/>
              </w:rPr>
            </w:rPrChange>
          </w:rPr>
        </w:r>
        <w:r w:rsidRPr="00864047">
          <w:rPr>
            <w:rFonts w:ascii="FrankRuehl" w:hAnsi="FrankRuehl" w:cs="FrankRuehl"/>
            <w:b w:val="0"/>
            <w:bCs w:val="0"/>
            <w:color w:val="0000FF"/>
            <w:sz w:val="24"/>
            <w:u w:val="single"/>
            <w:rtl/>
            <w:rPrChange w:id="89" w:author="noa menahem" w:date="2018-01-10T06:32:00Z">
              <w:rPr>
                <w:b w:val="0"/>
                <w:bCs w:val="0"/>
                <w:color w:val="0000FF"/>
                <w:u w:val="single"/>
                <w:rtl/>
              </w:rPr>
            </w:rPrChange>
          </w:rPr>
          <w:fldChar w:fldCharType="separate"/>
        </w:r>
      </w:ins>
      <w:r w:rsidRPr="00864047">
        <w:rPr>
          <w:rFonts w:ascii="FrankRuehl" w:hAnsi="FrankRuehl" w:cs="FrankRuehl"/>
          <w:b w:val="0"/>
          <w:bCs w:val="0"/>
          <w:color w:val="0000FF"/>
          <w:sz w:val="24"/>
          <w:u w:val="single"/>
          <w:rtl/>
          <w:rPrChange w:id="90" w:author="noa menahem" w:date="2018-01-10T06:32:00Z">
            <w:rPr>
              <w:b w:val="0"/>
              <w:bCs w:val="0"/>
              <w:color w:val="0000FF"/>
              <w:u w:val="single"/>
              <w:rtl/>
            </w:rPr>
          </w:rPrChange>
        </w:rPr>
        <w:t>חוק העונשין, תשל"ז-1977</w:t>
      </w:r>
      <w:ins w:id="91" w:author="noa menahem" w:date="2018-01-10T06:32:00Z">
        <w:r w:rsidRPr="00864047">
          <w:rPr>
            <w:rFonts w:ascii="FrankRuehl" w:hAnsi="FrankRuehl" w:cs="FrankRuehl"/>
            <w:b w:val="0"/>
            <w:bCs w:val="0"/>
            <w:color w:val="0000FF"/>
            <w:sz w:val="24"/>
            <w:u w:val="single"/>
            <w:rtl/>
            <w:rPrChange w:id="92" w:author="noa menahem" w:date="2018-01-10T06:32:00Z">
              <w:rPr>
                <w:b w:val="0"/>
                <w:bCs w:val="0"/>
                <w:color w:val="0000FF"/>
                <w:u w:val="single"/>
                <w:rtl/>
              </w:rPr>
            </w:rPrChange>
          </w:rPr>
          <w:fldChar w:fldCharType="end"/>
        </w:r>
        <w:r w:rsidRPr="00864047">
          <w:rPr>
            <w:rFonts w:ascii="FrankRuehl" w:hAnsi="FrankRuehl" w:cs="FrankRuehl"/>
            <w:b w:val="0"/>
            <w:bCs w:val="0"/>
            <w:sz w:val="24"/>
            <w:rtl/>
            <w:rPrChange w:id="93" w:author="noa menahem" w:date="2018-01-10T06:32:00Z">
              <w:rPr>
                <w:b w:val="0"/>
                <w:bCs w:val="0"/>
                <w:rtl/>
              </w:rPr>
            </w:rPrChange>
          </w:rPr>
          <w:t xml:space="preserve">: סע'  </w:t>
        </w:r>
        <w:r w:rsidRPr="00864047">
          <w:rPr>
            <w:rFonts w:ascii="FrankRuehl" w:hAnsi="FrankRuehl" w:cs="FrankRuehl"/>
            <w:b w:val="0"/>
            <w:bCs w:val="0"/>
            <w:color w:val="0000FF"/>
            <w:sz w:val="24"/>
            <w:u w:val="single"/>
            <w:rtl/>
            <w:rPrChange w:id="94" w:author="noa menahem" w:date="2018-01-10T06:32:00Z">
              <w:rPr>
                <w:b w:val="0"/>
                <w:bCs w:val="0"/>
                <w:color w:val="0000FF"/>
                <w:u w:val="single"/>
                <w:rtl/>
              </w:rPr>
            </w:rPrChange>
          </w:rPr>
          <w:fldChar w:fldCharType="begin"/>
        </w:r>
        <w:r w:rsidRPr="00864047">
          <w:rPr>
            <w:rFonts w:ascii="FrankRuehl" w:hAnsi="FrankRuehl" w:cs="FrankRuehl"/>
            <w:b w:val="0"/>
            <w:bCs w:val="0"/>
            <w:color w:val="0000FF"/>
            <w:sz w:val="24"/>
            <w:u w:val="single"/>
            <w:rtl/>
            <w:rPrChange w:id="95"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96" w:author="noa menahem" w:date="2018-01-10T06:32:00Z">
              <w:rPr>
                <w:b w:val="0"/>
                <w:bCs w:val="0"/>
                <w:color w:val="0000FF"/>
                <w:u w:val="single"/>
              </w:rPr>
            </w:rPrChange>
          </w:rPr>
          <w:instrText>HYPERLINK</w:instrText>
        </w:r>
        <w:r w:rsidRPr="00864047">
          <w:rPr>
            <w:rFonts w:ascii="FrankRuehl" w:hAnsi="FrankRuehl" w:cs="FrankRuehl"/>
            <w:b w:val="0"/>
            <w:bCs w:val="0"/>
            <w:color w:val="0000FF"/>
            <w:sz w:val="24"/>
            <w:u w:val="single"/>
            <w:rtl/>
            <w:rPrChange w:id="97"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98" w:author="noa menahem" w:date="2018-01-10T06:32:00Z">
              <w:rPr>
                <w:b w:val="0"/>
                <w:bCs w:val="0"/>
                <w:color w:val="0000FF"/>
                <w:u w:val="single"/>
              </w:rPr>
            </w:rPrChange>
          </w:rPr>
          <w:instrText>http://www.nevo.co.il/law/70301/348.c</w:instrText>
        </w:r>
        <w:r w:rsidRPr="00864047">
          <w:rPr>
            <w:rFonts w:ascii="FrankRuehl" w:hAnsi="FrankRuehl" w:cs="FrankRuehl"/>
            <w:b w:val="0"/>
            <w:bCs w:val="0"/>
            <w:color w:val="0000FF"/>
            <w:sz w:val="24"/>
            <w:u w:val="single"/>
            <w:rtl/>
            <w:rPrChange w:id="99"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tl/>
            <w:rPrChange w:id="100" w:author="noa menahem" w:date="2018-01-10T06:32:00Z">
              <w:rPr>
                <w:b w:val="0"/>
                <w:bCs w:val="0"/>
                <w:color w:val="0000FF"/>
                <w:u w:val="single"/>
                <w:rtl/>
              </w:rPr>
            </w:rPrChange>
          </w:rPr>
        </w:r>
        <w:r w:rsidRPr="00864047">
          <w:rPr>
            <w:rFonts w:ascii="FrankRuehl" w:hAnsi="FrankRuehl" w:cs="FrankRuehl"/>
            <w:b w:val="0"/>
            <w:bCs w:val="0"/>
            <w:color w:val="0000FF"/>
            <w:sz w:val="24"/>
            <w:u w:val="single"/>
            <w:rtl/>
            <w:rPrChange w:id="101" w:author="noa menahem" w:date="2018-01-10T06:32:00Z">
              <w:rPr>
                <w:b w:val="0"/>
                <w:bCs w:val="0"/>
                <w:color w:val="0000FF"/>
                <w:u w:val="single"/>
                <w:rtl/>
              </w:rPr>
            </w:rPrChange>
          </w:rPr>
          <w:fldChar w:fldCharType="separate"/>
        </w:r>
      </w:ins>
      <w:r w:rsidRPr="00864047">
        <w:rPr>
          <w:rFonts w:ascii="FrankRuehl" w:hAnsi="FrankRuehl" w:cs="FrankRuehl"/>
          <w:b w:val="0"/>
          <w:bCs w:val="0"/>
          <w:color w:val="0000FF"/>
          <w:sz w:val="24"/>
          <w:u w:val="single"/>
          <w:rtl/>
          <w:rPrChange w:id="102" w:author="noa menahem" w:date="2018-01-10T06:32:00Z">
            <w:rPr>
              <w:b w:val="0"/>
              <w:bCs w:val="0"/>
              <w:color w:val="0000FF"/>
              <w:u w:val="single"/>
              <w:rtl/>
            </w:rPr>
          </w:rPrChange>
        </w:rPr>
        <w:t>348 (ג)</w:t>
      </w:r>
      <w:ins w:id="103" w:author="noa menahem" w:date="2018-01-10T06:32:00Z">
        <w:r w:rsidRPr="00864047">
          <w:rPr>
            <w:rFonts w:ascii="FrankRuehl" w:hAnsi="FrankRuehl" w:cs="FrankRuehl"/>
            <w:b w:val="0"/>
            <w:bCs w:val="0"/>
            <w:color w:val="0000FF"/>
            <w:sz w:val="24"/>
            <w:u w:val="single"/>
            <w:rtl/>
            <w:rPrChange w:id="104" w:author="noa menahem" w:date="2018-01-10T06:32:00Z">
              <w:rPr>
                <w:b w:val="0"/>
                <w:bCs w:val="0"/>
                <w:color w:val="0000FF"/>
                <w:u w:val="single"/>
                <w:rtl/>
              </w:rPr>
            </w:rPrChange>
          </w:rPr>
          <w:fldChar w:fldCharType="end"/>
        </w:r>
        <w:r w:rsidRPr="00864047">
          <w:rPr>
            <w:rFonts w:ascii="FrankRuehl" w:hAnsi="FrankRuehl" w:cs="FrankRuehl"/>
            <w:b w:val="0"/>
            <w:bCs w:val="0"/>
            <w:sz w:val="24"/>
            <w:rtl/>
            <w:rPrChange w:id="105" w:author="noa menahem" w:date="2018-01-10T06:32:00Z">
              <w:rPr>
                <w:b w:val="0"/>
                <w:bCs w:val="0"/>
                <w:rtl/>
              </w:rPr>
            </w:rPrChange>
          </w:rPr>
          <w:t xml:space="preserve">, </w:t>
        </w:r>
        <w:r w:rsidRPr="00864047">
          <w:rPr>
            <w:rFonts w:ascii="FrankRuehl" w:hAnsi="FrankRuehl" w:cs="FrankRuehl"/>
            <w:b w:val="0"/>
            <w:bCs w:val="0"/>
            <w:color w:val="0000FF"/>
            <w:sz w:val="24"/>
            <w:u w:val="single"/>
            <w:rtl/>
            <w:rPrChange w:id="106" w:author="noa menahem" w:date="2018-01-10T06:32:00Z">
              <w:rPr>
                <w:b w:val="0"/>
                <w:bCs w:val="0"/>
                <w:color w:val="0000FF"/>
                <w:u w:val="single"/>
                <w:rtl/>
              </w:rPr>
            </w:rPrChange>
          </w:rPr>
          <w:fldChar w:fldCharType="begin"/>
        </w:r>
        <w:r w:rsidRPr="00864047">
          <w:rPr>
            <w:rFonts w:ascii="FrankRuehl" w:hAnsi="FrankRuehl" w:cs="FrankRuehl"/>
            <w:b w:val="0"/>
            <w:bCs w:val="0"/>
            <w:color w:val="0000FF"/>
            <w:sz w:val="24"/>
            <w:u w:val="single"/>
            <w:rtl/>
            <w:rPrChange w:id="107"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108" w:author="noa menahem" w:date="2018-01-10T06:32:00Z">
              <w:rPr>
                <w:b w:val="0"/>
                <w:bCs w:val="0"/>
                <w:color w:val="0000FF"/>
                <w:u w:val="single"/>
              </w:rPr>
            </w:rPrChange>
          </w:rPr>
          <w:instrText>HYPERLINK</w:instrText>
        </w:r>
        <w:r w:rsidRPr="00864047">
          <w:rPr>
            <w:rFonts w:ascii="FrankRuehl" w:hAnsi="FrankRuehl" w:cs="FrankRuehl"/>
            <w:b w:val="0"/>
            <w:bCs w:val="0"/>
            <w:color w:val="0000FF"/>
            <w:sz w:val="24"/>
            <w:u w:val="single"/>
            <w:rtl/>
            <w:rPrChange w:id="109"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PrChange w:id="110" w:author="noa menahem" w:date="2018-01-10T06:32:00Z">
              <w:rPr>
                <w:b w:val="0"/>
                <w:bCs w:val="0"/>
                <w:color w:val="0000FF"/>
                <w:u w:val="single"/>
              </w:rPr>
            </w:rPrChange>
          </w:rPr>
          <w:instrText>http://www.nevo.co.il/law/70301/379</w:instrText>
        </w:r>
        <w:r w:rsidRPr="00864047">
          <w:rPr>
            <w:rFonts w:ascii="FrankRuehl" w:hAnsi="FrankRuehl" w:cs="FrankRuehl"/>
            <w:b w:val="0"/>
            <w:bCs w:val="0"/>
            <w:color w:val="0000FF"/>
            <w:sz w:val="24"/>
            <w:u w:val="single"/>
            <w:rtl/>
            <w:rPrChange w:id="111" w:author="noa menahem" w:date="2018-01-10T06:32:00Z">
              <w:rPr>
                <w:b w:val="0"/>
                <w:bCs w:val="0"/>
                <w:color w:val="0000FF"/>
                <w:u w:val="single"/>
                <w:rtl/>
              </w:rPr>
            </w:rPrChange>
          </w:rPr>
          <w:instrText xml:space="preserve">" </w:instrText>
        </w:r>
        <w:r w:rsidRPr="00864047">
          <w:rPr>
            <w:rFonts w:ascii="FrankRuehl" w:hAnsi="FrankRuehl" w:cs="FrankRuehl"/>
            <w:b w:val="0"/>
            <w:bCs w:val="0"/>
            <w:color w:val="0000FF"/>
            <w:sz w:val="24"/>
            <w:u w:val="single"/>
            <w:rtl/>
            <w:rPrChange w:id="112" w:author="noa menahem" w:date="2018-01-10T06:32:00Z">
              <w:rPr>
                <w:b w:val="0"/>
                <w:bCs w:val="0"/>
                <w:color w:val="0000FF"/>
                <w:u w:val="single"/>
                <w:rtl/>
              </w:rPr>
            </w:rPrChange>
          </w:rPr>
        </w:r>
        <w:r w:rsidRPr="00864047">
          <w:rPr>
            <w:rFonts w:ascii="FrankRuehl" w:hAnsi="FrankRuehl" w:cs="FrankRuehl"/>
            <w:b w:val="0"/>
            <w:bCs w:val="0"/>
            <w:color w:val="0000FF"/>
            <w:sz w:val="24"/>
            <w:u w:val="single"/>
            <w:rtl/>
            <w:rPrChange w:id="113" w:author="noa menahem" w:date="2018-01-10T06:32:00Z">
              <w:rPr>
                <w:b w:val="0"/>
                <w:bCs w:val="0"/>
                <w:color w:val="0000FF"/>
                <w:u w:val="single"/>
                <w:rtl/>
              </w:rPr>
            </w:rPrChange>
          </w:rPr>
          <w:fldChar w:fldCharType="separate"/>
        </w:r>
      </w:ins>
      <w:r w:rsidRPr="00864047">
        <w:rPr>
          <w:rFonts w:ascii="FrankRuehl" w:hAnsi="FrankRuehl" w:cs="FrankRuehl"/>
          <w:b w:val="0"/>
          <w:bCs w:val="0"/>
          <w:color w:val="0000FF"/>
          <w:sz w:val="24"/>
          <w:u w:val="single"/>
          <w:rtl/>
          <w:rPrChange w:id="114" w:author="noa menahem" w:date="2018-01-10T06:32:00Z">
            <w:rPr>
              <w:b w:val="0"/>
              <w:bCs w:val="0"/>
              <w:color w:val="0000FF"/>
              <w:u w:val="single"/>
              <w:rtl/>
            </w:rPr>
          </w:rPrChange>
        </w:rPr>
        <w:t>379</w:t>
      </w:r>
      <w:ins w:id="115" w:author="noa menahem" w:date="2018-01-10T06:32:00Z">
        <w:r w:rsidRPr="00864047">
          <w:rPr>
            <w:rFonts w:ascii="FrankRuehl" w:hAnsi="FrankRuehl" w:cs="FrankRuehl"/>
            <w:b w:val="0"/>
            <w:bCs w:val="0"/>
            <w:color w:val="0000FF"/>
            <w:sz w:val="24"/>
            <w:u w:val="single"/>
            <w:rtl/>
            <w:rPrChange w:id="116" w:author="noa menahem" w:date="2018-01-10T06:32:00Z">
              <w:rPr>
                <w:b w:val="0"/>
                <w:bCs w:val="0"/>
                <w:color w:val="0000FF"/>
                <w:u w:val="single"/>
                <w:rtl/>
              </w:rPr>
            </w:rPrChange>
          </w:rPr>
          <w:fldChar w:fldCharType="end"/>
        </w:r>
      </w:ins>
    </w:p>
    <w:p w14:paraId="71DDF941" w14:textId="77777777" w:rsidR="00864047" w:rsidRPr="00864047" w:rsidRDefault="00864047" w:rsidP="00864047">
      <w:pPr>
        <w:pStyle w:val="a"/>
        <w:spacing w:after="120" w:line="240" w:lineRule="exact"/>
        <w:ind w:left="283" w:hanging="283"/>
        <w:rPr>
          <w:ins w:id="117" w:author="noa menahem" w:date="2018-01-10T06:32:00Z"/>
          <w:rFonts w:ascii="FrankRuehl" w:hAnsi="FrankRuehl" w:cs="FrankRuehl"/>
          <w:b w:val="0"/>
          <w:bCs w:val="0"/>
          <w:sz w:val="24"/>
          <w:rtl/>
          <w:rPrChange w:id="118" w:author="noa menahem" w:date="2018-01-10T06:32:00Z">
            <w:rPr>
              <w:ins w:id="119" w:author="noa menahem" w:date="2018-01-10T06:32:00Z"/>
              <w:b w:val="0"/>
              <w:bCs w:val="0"/>
              <w:rtl/>
            </w:rPr>
          </w:rPrChange>
        </w:rPr>
        <w:pPrChange w:id="120" w:author="noa menahem" w:date="2018-01-10T06:32:00Z">
          <w:pPr>
            <w:pStyle w:val="a"/>
            <w:spacing w:line="240" w:lineRule="auto"/>
          </w:pPr>
        </w:pPrChange>
      </w:pPr>
    </w:p>
    <w:p w14:paraId="6BB032AA" w14:textId="77777777" w:rsidR="00864047" w:rsidRPr="00864047" w:rsidRDefault="00864047">
      <w:pPr>
        <w:pStyle w:val="a"/>
        <w:spacing w:line="240" w:lineRule="auto"/>
        <w:rPr>
          <w:ins w:id="121" w:author="noa menahem" w:date="2018-01-10T06:32:00Z"/>
          <w:b w:val="0"/>
          <w:bCs w:val="0"/>
          <w:rtl/>
          <w:rPrChange w:id="122" w:author="noa menahem" w:date="2018-01-10T06:32:00Z">
            <w:rPr>
              <w:ins w:id="123" w:author="noa menahem" w:date="2018-01-10T06:32:00Z"/>
              <w:rtl/>
            </w:rPr>
          </w:rPrChange>
        </w:rPr>
      </w:pPr>
      <w:bookmarkStart w:id="124" w:name="LawTable_End"/>
      <w:bookmarkEnd w:id="124"/>
    </w:p>
    <w:p w14:paraId="61948DEE" w14:textId="77777777" w:rsidR="00864047" w:rsidRPr="00864047" w:rsidRDefault="00864047">
      <w:pPr>
        <w:pStyle w:val="a"/>
        <w:spacing w:line="240" w:lineRule="auto"/>
        <w:rPr>
          <w:ins w:id="125" w:author="noa menahem" w:date="2018-01-10T06:32:00Z"/>
          <w:rtl/>
        </w:rPr>
      </w:pPr>
    </w:p>
    <w:p w14:paraId="1B15CC23" w14:textId="77777777" w:rsidR="005B538B" w:rsidRPr="00526EF7" w:rsidRDefault="005B538B">
      <w:pPr>
        <w:pStyle w:val="a"/>
        <w:spacing w:line="240" w:lineRule="auto"/>
        <w:rPr>
          <w:rFonts w:hint="cs"/>
          <w:rtl/>
        </w:rPr>
      </w:pPr>
    </w:p>
    <w:tbl>
      <w:tblPr>
        <w:bidiVisual/>
        <w:tblW w:w="8562" w:type="dxa"/>
        <w:tblCellMar>
          <w:left w:w="107" w:type="dxa"/>
          <w:right w:w="107" w:type="dxa"/>
        </w:tblCellMar>
        <w:tblLook w:val="0000" w:firstRow="0" w:lastRow="0" w:firstColumn="0" w:lastColumn="0" w:noHBand="0" w:noVBand="0"/>
        <w:tblPrChange w:id="126" w:author="eli" w:date="2010-03-11T22:32:00Z">
          <w:tblPr>
            <w:tblW w:w="8562" w:type="dxa"/>
            <w:tblCellMar>
              <w:left w:w="107" w:type="dxa"/>
              <w:right w:w="107" w:type="dxa"/>
            </w:tblCellMar>
            <w:tblLook w:val="0000" w:firstRow="0" w:lastRow="0" w:firstColumn="0" w:lastColumn="0" w:noHBand="0" w:noVBand="0"/>
          </w:tblPr>
        </w:tblPrChange>
      </w:tblPr>
      <w:tblGrid>
        <w:gridCol w:w="1332"/>
        <w:gridCol w:w="7230"/>
        <w:tblGridChange w:id="127">
          <w:tblGrid>
            <w:gridCol w:w="1332"/>
            <w:gridCol w:w="7230"/>
          </w:tblGrid>
        </w:tblGridChange>
      </w:tblGrid>
      <w:tr w:rsidR="007A321A" w:rsidRPr="00864047" w14:paraId="1DEE80C4" w14:textId="77777777" w:rsidTr="007A321A">
        <w:tc>
          <w:tcPr>
            <w:tcW w:w="1332" w:type="dxa"/>
            <w:tcPrChange w:id="128" w:author="eli" w:date="2010-03-11T22:32:00Z">
              <w:tcPr>
                <w:tcW w:w="1332" w:type="dxa"/>
              </w:tcPr>
            </w:tcPrChange>
          </w:tcPr>
          <w:p w14:paraId="2E452B0A" w14:textId="77777777" w:rsidR="00864047" w:rsidRPr="00864047" w:rsidRDefault="00864047">
            <w:pPr>
              <w:pStyle w:val="a"/>
              <w:spacing w:line="240" w:lineRule="auto"/>
              <w:rPr>
                <w:ins w:id="129" w:author="noa menahem" w:date="2018-01-10T06:32:00Z"/>
                <w:b w:val="0"/>
                <w:bCs w:val="0"/>
                <w:szCs w:val="26"/>
                <w:rtl/>
                <w:rPrChange w:id="130" w:author="noa menahem" w:date="2018-01-10T06:32:00Z">
                  <w:rPr>
                    <w:ins w:id="131" w:author="noa menahem" w:date="2018-01-10T06:32:00Z"/>
                    <w:szCs w:val="26"/>
                    <w:rtl/>
                  </w:rPr>
                </w:rPrChange>
              </w:rPr>
            </w:pPr>
          </w:p>
          <w:p w14:paraId="2E90EDAF" w14:textId="77777777" w:rsidR="00864047" w:rsidRPr="00864047" w:rsidRDefault="00864047">
            <w:pPr>
              <w:pStyle w:val="a"/>
              <w:spacing w:line="240" w:lineRule="auto"/>
              <w:rPr>
                <w:ins w:id="132" w:author="noa menahem" w:date="2018-01-10T06:32:00Z"/>
                <w:szCs w:val="26"/>
                <w:rtl/>
              </w:rPr>
            </w:pPr>
          </w:p>
          <w:p w14:paraId="08FB1E41" w14:textId="77777777" w:rsidR="007A321A" w:rsidRPr="00526EF7" w:rsidRDefault="007A321A">
            <w:pPr>
              <w:pStyle w:val="a"/>
              <w:spacing w:line="240" w:lineRule="auto"/>
              <w:rPr>
                <w:szCs w:val="26"/>
              </w:rPr>
            </w:pPr>
          </w:p>
        </w:tc>
        <w:tc>
          <w:tcPr>
            <w:tcW w:w="7230" w:type="dxa"/>
            <w:tcPrChange w:id="133" w:author="eli" w:date="2010-03-11T22:32:00Z">
              <w:tcPr>
                <w:tcW w:w="7230" w:type="dxa"/>
              </w:tcPr>
            </w:tcPrChange>
          </w:tcPr>
          <w:p w14:paraId="24C468A0" w14:textId="77777777" w:rsidR="007A321A" w:rsidRPr="00864047" w:rsidRDefault="007A321A">
            <w:pPr>
              <w:pStyle w:val="a"/>
              <w:spacing w:line="240" w:lineRule="auto"/>
              <w:rPr>
                <w:rPrChange w:id="134" w:author="noa menahem" w:date="2018-01-10T06:32:00Z">
                  <w:rPr/>
                </w:rPrChange>
              </w:rPr>
            </w:pPr>
          </w:p>
        </w:tc>
      </w:tr>
    </w:tbl>
    <w:p w14:paraId="61CEB359" w14:textId="77777777" w:rsidR="00373913" w:rsidRPr="00864047" w:rsidDel="00864047" w:rsidRDefault="00373913">
      <w:pPr>
        <w:jc w:val="center"/>
        <w:rPr>
          <w:ins w:id="135" w:author="hofit" w:date="2017-11-28T13:33:00Z"/>
          <w:del w:id="136" w:author="noa menahem" w:date="2018-01-10T06:32:00Z"/>
          <w:sz w:val="34"/>
          <w:szCs w:val="32"/>
          <w:highlight w:val="yellow"/>
          <w:rtl/>
          <w:rPrChange w:id="137" w:author="noa menahem" w:date="2018-01-10T06:32:00Z">
            <w:rPr>
              <w:ins w:id="138" w:author="hofit" w:date="2017-11-28T13:33:00Z"/>
              <w:del w:id="139" w:author="noa menahem" w:date="2018-01-10T06:32:00Z"/>
              <w:sz w:val="34"/>
              <w:szCs w:val="32"/>
              <w:highlight w:val="yellow"/>
              <w:rtl/>
            </w:rPr>
          </w:rPrChange>
        </w:rPr>
      </w:pPr>
    </w:p>
    <w:p w14:paraId="51C3367F" w14:textId="77777777" w:rsidR="00373913" w:rsidRPr="00864047" w:rsidDel="00864047" w:rsidRDefault="00373913" w:rsidP="00373913">
      <w:pPr>
        <w:spacing w:after="120" w:line="240" w:lineRule="exact"/>
        <w:ind w:left="283" w:hanging="283"/>
        <w:rPr>
          <w:ins w:id="140" w:author="hofit" w:date="2017-11-28T13:33:00Z"/>
          <w:del w:id="141" w:author="noa menahem" w:date="2018-01-10T06:32:00Z"/>
          <w:rFonts w:ascii="FrankRuehl" w:hAnsi="FrankRuehl" w:cs="FrankRuehl"/>
          <w:sz w:val="24"/>
          <w:highlight w:val="yellow"/>
          <w:rtl/>
          <w:rPrChange w:id="142" w:author="noa menahem" w:date="2018-01-10T06:32:00Z">
            <w:rPr>
              <w:ins w:id="143" w:author="hofit" w:date="2017-11-28T13:33:00Z"/>
              <w:del w:id="144" w:author="noa menahem" w:date="2018-01-10T06:32:00Z"/>
              <w:sz w:val="34"/>
              <w:szCs w:val="32"/>
              <w:highlight w:val="yellow"/>
              <w:rtl/>
            </w:rPr>
          </w:rPrChange>
        </w:rPr>
        <w:pPrChange w:id="145" w:author="hofit" w:date="2017-11-28T13:33:00Z">
          <w:pPr>
            <w:jc w:val="center"/>
          </w:pPr>
        </w:pPrChange>
      </w:pPr>
    </w:p>
    <w:p w14:paraId="490E85D2" w14:textId="77777777" w:rsidR="00373913" w:rsidRPr="00864047" w:rsidDel="00864047" w:rsidRDefault="00373913" w:rsidP="00373913">
      <w:pPr>
        <w:spacing w:after="120" w:line="240" w:lineRule="exact"/>
        <w:ind w:left="283" w:hanging="283"/>
        <w:rPr>
          <w:ins w:id="146" w:author="hofit" w:date="2017-11-28T13:33:00Z"/>
          <w:del w:id="147" w:author="noa menahem" w:date="2018-01-10T06:32:00Z"/>
          <w:rFonts w:ascii="FrankRuehl" w:hAnsi="FrankRuehl" w:cs="FrankRuehl"/>
          <w:sz w:val="24"/>
          <w:highlight w:val="yellow"/>
          <w:rtl/>
          <w:rPrChange w:id="148" w:author="noa menahem" w:date="2018-01-10T06:32:00Z">
            <w:rPr>
              <w:ins w:id="149" w:author="hofit" w:date="2017-11-28T13:33:00Z"/>
              <w:del w:id="150" w:author="noa menahem" w:date="2018-01-10T06:32:00Z"/>
              <w:sz w:val="34"/>
              <w:szCs w:val="32"/>
              <w:highlight w:val="yellow"/>
              <w:rtl/>
            </w:rPr>
          </w:rPrChange>
        </w:rPr>
        <w:pPrChange w:id="151" w:author="hofit" w:date="2017-11-28T13:33:00Z">
          <w:pPr>
            <w:jc w:val="center"/>
          </w:pPr>
        </w:pPrChange>
      </w:pPr>
      <w:ins w:id="152" w:author="hofit" w:date="2017-11-28T13:33:00Z">
        <w:del w:id="153" w:author="noa menahem" w:date="2018-01-10T06:32:00Z">
          <w:r w:rsidRPr="00864047" w:rsidDel="00864047">
            <w:rPr>
              <w:rFonts w:ascii="FrankRuehl" w:hAnsi="FrankRuehl" w:cs="FrankRuehl"/>
              <w:sz w:val="24"/>
              <w:highlight w:val="yellow"/>
              <w:rtl/>
              <w:rPrChange w:id="154" w:author="noa menahem" w:date="2018-01-10T06:32:00Z">
                <w:rPr>
                  <w:sz w:val="34"/>
                  <w:szCs w:val="32"/>
                  <w:highlight w:val="yellow"/>
                  <w:rtl/>
                </w:rPr>
              </w:rPrChange>
            </w:rPr>
            <w:delText xml:space="preserve">חקיקה שאוזכרה: </w:delText>
          </w:r>
        </w:del>
      </w:ins>
    </w:p>
    <w:p w14:paraId="4D30A167" w14:textId="77777777" w:rsidR="00373913" w:rsidRPr="00864047" w:rsidDel="00864047" w:rsidRDefault="00373913" w:rsidP="00373913">
      <w:pPr>
        <w:spacing w:after="120" w:line="240" w:lineRule="exact"/>
        <w:ind w:left="283" w:hanging="283"/>
        <w:rPr>
          <w:ins w:id="155" w:author="hofit" w:date="2017-11-28T13:33:00Z"/>
          <w:del w:id="156" w:author="noa menahem" w:date="2018-01-10T06:32:00Z"/>
          <w:rFonts w:ascii="FrankRuehl" w:hAnsi="FrankRuehl" w:cs="FrankRuehl"/>
          <w:color w:val="0000FF"/>
          <w:sz w:val="24"/>
          <w:highlight w:val="yellow"/>
          <w:rtl/>
          <w:rPrChange w:id="157" w:author="noa menahem" w:date="2018-01-10T06:32:00Z">
            <w:rPr>
              <w:ins w:id="158" w:author="hofit" w:date="2017-11-28T13:33:00Z"/>
              <w:del w:id="159" w:author="noa menahem" w:date="2018-01-10T06:32:00Z"/>
              <w:color w:val="0000FF"/>
              <w:sz w:val="34"/>
              <w:szCs w:val="32"/>
              <w:highlight w:val="yellow"/>
              <w:u w:val="single"/>
              <w:rtl/>
            </w:rPr>
          </w:rPrChange>
        </w:rPr>
        <w:pPrChange w:id="160" w:author="hofit" w:date="2017-11-28T13:33:00Z">
          <w:pPr>
            <w:jc w:val="center"/>
          </w:pPr>
        </w:pPrChange>
      </w:pPr>
      <w:ins w:id="161" w:author="hofit" w:date="2017-11-28T13:33:00Z">
        <w:del w:id="162" w:author="noa menahem" w:date="2018-01-10T06:32:00Z">
          <w:r w:rsidRPr="00864047" w:rsidDel="00864047">
            <w:rPr>
              <w:rFonts w:ascii="FrankRuehl" w:hAnsi="FrankRuehl" w:cs="FrankRuehl"/>
              <w:color w:val="0000FF"/>
              <w:sz w:val="24"/>
              <w:highlight w:val="yellow"/>
              <w:rtl/>
              <w:rPrChange w:id="163" w:author="noa menahem" w:date="2018-01-10T06:32:00Z">
                <w:rPr>
                  <w:color w:val="0000FF"/>
                  <w:sz w:val="34"/>
                  <w:szCs w:val="32"/>
                  <w:highlight w:val="yellow"/>
                  <w:u w:val="single"/>
                  <w:rtl/>
                </w:rPr>
              </w:rPrChange>
            </w:rPr>
            <w:fldChar w:fldCharType="begin"/>
          </w:r>
          <w:r w:rsidRPr="00864047" w:rsidDel="00864047">
            <w:rPr>
              <w:rFonts w:ascii="FrankRuehl" w:hAnsi="FrankRuehl" w:cs="FrankRuehl"/>
              <w:color w:val="0000FF"/>
              <w:sz w:val="24"/>
              <w:highlight w:val="yellow"/>
              <w:rtl/>
              <w:rPrChange w:id="164"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65" w:author="noa menahem" w:date="2018-01-10T06:32:00Z">
                <w:rPr>
                  <w:color w:val="0000FF"/>
                  <w:sz w:val="34"/>
                  <w:szCs w:val="32"/>
                  <w:highlight w:val="yellow"/>
                  <w:u w:val="single"/>
                </w:rPr>
              </w:rPrChange>
            </w:rPr>
            <w:delInstrText>HYPERLINK</w:delInstrText>
          </w:r>
          <w:r w:rsidRPr="00864047" w:rsidDel="00864047">
            <w:rPr>
              <w:rFonts w:ascii="FrankRuehl" w:hAnsi="FrankRuehl" w:cs="FrankRuehl"/>
              <w:color w:val="0000FF"/>
              <w:sz w:val="24"/>
              <w:highlight w:val="yellow"/>
              <w:rtl/>
              <w:rPrChange w:id="166"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67" w:author="noa menahem" w:date="2018-01-10T06:32:00Z">
                <w:rPr>
                  <w:color w:val="0000FF"/>
                  <w:sz w:val="34"/>
                  <w:szCs w:val="32"/>
                  <w:highlight w:val="yellow"/>
                  <w:u w:val="single"/>
                </w:rPr>
              </w:rPrChange>
            </w:rPr>
            <w:delInstrText>http://www.nevo.co.il/law/72507</w:delInstrText>
          </w:r>
          <w:r w:rsidRPr="00864047" w:rsidDel="00864047">
            <w:rPr>
              <w:rFonts w:ascii="FrankRuehl" w:hAnsi="FrankRuehl" w:cs="FrankRuehl"/>
              <w:color w:val="0000FF"/>
              <w:sz w:val="24"/>
              <w:highlight w:val="yellow"/>
              <w:rtl/>
              <w:rPrChange w:id="168"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69" w:author="noa menahem" w:date="2018-01-10T06:32:00Z">
                <w:rPr>
                  <w:color w:val="0000FF"/>
                  <w:sz w:val="34"/>
                  <w:szCs w:val="32"/>
                  <w:highlight w:val="yellow"/>
                  <w:u w:val="single"/>
                </w:rPr>
              </w:rPrChange>
            </w:rPr>
          </w:r>
          <w:r w:rsidRPr="00864047" w:rsidDel="00864047">
            <w:rPr>
              <w:rFonts w:ascii="FrankRuehl" w:hAnsi="FrankRuehl" w:cs="FrankRuehl"/>
              <w:color w:val="0000FF"/>
              <w:sz w:val="24"/>
              <w:highlight w:val="yellow"/>
              <w:rtl/>
              <w:rPrChange w:id="170" w:author="noa menahem" w:date="2018-01-10T06:32:00Z">
                <w:rPr>
                  <w:color w:val="0000FF"/>
                  <w:sz w:val="34"/>
                  <w:szCs w:val="32"/>
                  <w:highlight w:val="yellow"/>
                  <w:u w:val="single"/>
                  <w:rtl/>
                </w:rPr>
              </w:rPrChange>
            </w:rPr>
            <w:fldChar w:fldCharType="separate"/>
          </w:r>
        </w:del>
      </w:ins>
      <w:del w:id="171" w:author="noa menahem" w:date="2018-01-10T06:32:00Z">
        <w:r w:rsidRPr="00864047" w:rsidDel="00864047">
          <w:rPr>
            <w:rStyle w:val="Hyperlink"/>
            <w:rFonts w:ascii="FrankRuehl" w:hAnsi="FrankRuehl" w:cs="FrankRuehl"/>
            <w:sz w:val="24"/>
            <w:u w:val="none"/>
            <w:rtl/>
            <w:rPrChange w:id="172" w:author="noa menahem" w:date="2018-01-10T06:32:00Z">
              <w:rPr>
                <w:rStyle w:val="Hyperlink"/>
                <w:rtl/>
              </w:rPr>
            </w:rPrChange>
          </w:rPr>
          <w:delText>חוק למניעת הטרדה מינית, תשנ"ח-1998</w:delText>
        </w:r>
      </w:del>
      <w:ins w:id="173" w:author="hofit" w:date="2017-11-28T13:33:00Z">
        <w:del w:id="174" w:author="noa menahem" w:date="2018-01-10T06:32:00Z">
          <w:r w:rsidRPr="00864047" w:rsidDel="00864047">
            <w:rPr>
              <w:rFonts w:ascii="FrankRuehl" w:hAnsi="FrankRuehl" w:cs="FrankRuehl"/>
              <w:color w:val="0000FF"/>
              <w:sz w:val="24"/>
              <w:highlight w:val="yellow"/>
              <w:rtl/>
              <w:rPrChange w:id="175" w:author="noa menahem" w:date="2018-01-10T06:32:00Z">
                <w:rPr>
                  <w:color w:val="0000FF"/>
                  <w:sz w:val="34"/>
                  <w:szCs w:val="32"/>
                  <w:highlight w:val="yellow"/>
                  <w:u w:val="single"/>
                  <w:rtl/>
                </w:rPr>
              </w:rPrChange>
            </w:rPr>
            <w:fldChar w:fldCharType="end"/>
          </w:r>
        </w:del>
      </w:ins>
    </w:p>
    <w:p w14:paraId="5DACDDA2" w14:textId="77777777" w:rsidR="00373913" w:rsidRPr="00864047" w:rsidDel="00864047" w:rsidRDefault="00373913" w:rsidP="00373913">
      <w:pPr>
        <w:spacing w:after="120" w:line="240" w:lineRule="exact"/>
        <w:ind w:left="283" w:hanging="283"/>
        <w:rPr>
          <w:ins w:id="176" w:author="hofit" w:date="2017-11-28T13:33:00Z"/>
          <w:del w:id="177" w:author="noa menahem" w:date="2018-01-10T06:32:00Z"/>
          <w:rFonts w:ascii="FrankRuehl" w:hAnsi="FrankRuehl" w:cs="FrankRuehl"/>
          <w:color w:val="0000FF"/>
          <w:sz w:val="24"/>
          <w:highlight w:val="yellow"/>
          <w:rtl/>
          <w:rPrChange w:id="178" w:author="noa menahem" w:date="2018-01-10T06:32:00Z">
            <w:rPr>
              <w:ins w:id="179" w:author="hofit" w:date="2017-11-28T13:33:00Z"/>
              <w:del w:id="180" w:author="noa menahem" w:date="2018-01-10T06:32:00Z"/>
              <w:color w:val="0000FF"/>
              <w:sz w:val="34"/>
              <w:szCs w:val="32"/>
              <w:highlight w:val="yellow"/>
              <w:u w:val="single"/>
              <w:rtl/>
            </w:rPr>
          </w:rPrChange>
        </w:rPr>
        <w:pPrChange w:id="181" w:author="hofit" w:date="2017-11-28T13:33:00Z">
          <w:pPr>
            <w:jc w:val="center"/>
          </w:pPr>
        </w:pPrChange>
      </w:pPr>
      <w:ins w:id="182" w:author="hofit" w:date="2017-11-28T13:33:00Z">
        <w:del w:id="183" w:author="noa menahem" w:date="2018-01-10T06:32:00Z">
          <w:r w:rsidRPr="00864047" w:rsidDel="00864047">
            <w:rPr>
              <w:rFonts w:ascii="FrankRuehl" w:hAnsi="FrankRuehl" w:cs="FrankRuehl"/>
              <w:color w:val="0000FF"/>
              <w:sz w:val="24"/>
              <w:highlight w:val="yellow"/>
              <w:rtl/>
              <w:rPrChange w:id="184" w:author="noa menahem" w:date="2018-01-10T06:32:00Z">
                <w:rPr>
                  <w:color w:val="0000FF"/>
                  <w:sz w:val="34"/>
                  <w:szCs w:val="32"/>
                  <w:highlight w:val="yellow"/>
                  <w:u w:val="single"/>
                  <w:rtl/>
                </w:rPr>
              </w:rPrChange>
            </w:rPr>
            <w:fldChar w:fldCharType="begin"/>
          </w:r>
          <w:r w:rsidRPr="00864047" w:rsidDel="00864047">
            <w:rPr>
              <w:rFonts w:ascii="FrankRuehl" w:hAnsi="FrankRuehl" w:cs="FrankRuehl"/>
              <w:color w:val="0000FF"/>
              <w:sz w:val="24"/>
              <w:highlight w:val="yellow"/>
              <w:rtl/>
              <w:rPrChange w:id="185"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86" w:author="noa menahem" w:date="2018-01-10T06:32:00Z">
                <w:rPr>
                  <w:color w:val="0000FF"/>
                  <w:sz w:val="34"/>
                  <w:szCs w:val="32"/>
                  <w:highlight w:val="yellow"/>
                  <w:u w:val="single"/>
                </w:rPr>
              </w:rPrChange>
            </w:rPr>
            <w:delInstrText>HYPERLINK</w:delInstrText>
          </w:r>
          <w:r w:rsidRPr="00864047" w:rsidDel="00864047">
            <w:rPr>
              <w:rFonts w:ascii="FrankRuehl" w:hAnsi="FrankRuehl" w:cs="FrankRuehl"/>
              <w:color w:val="0000FF"/>
              <w:sz w:val="24"/>
              <w:highlight w:val="yellow"/>
              <w:rtl/>
              <w:rPrChange w:id="187"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88" w:author="noa menahem" w:date="2018-01-10T06:32:00Z">
                <w:rPr>
                  <w:color w:val="0000FF"/>
                  <w:sz w:val="34"/>
                  <w:szCs w:val="32"/>
                  <w:highlight w:val="yellow"/>
                  <w:u w:val="single"/>
                </w:rPr>
              </w:rPrChange>
            </w:rPr>
            <w:delInstrText>http://www.nevo.co.il/law/70301</w:delInstrText>
          </w:r>
          <w:r w:rsidRPr="00864047" w:rsidDel="00864047">
            <w:rPr>
              <w:rFonts w:ascii="FrankRuehl" w:hAnsi="FrankRuehl" w:cs="FrankRuehl"/>
              <w:color w:val="0000FF"/>
              <w:sz w:val="24"/>
              <w:highlight w:val="yellow"/>
              <w:rtl/>
              <w:rPrChange w:id="189" w:author="noa menahem" w:date="2018-01-10T06:32:00Z">
                <w:rPr>
                  <w:color w:val="0000FF"/>
                  <w:sz w:val="34"/>
                  <w:szCs w:val="32"/>
                  <w:highlight w:val="yellow"/>
                  <w:u w:val="single"/>
                  <w:rtl/>
                </w:rPr>
              </w:rPrChange>
            </w:rPr>
            <w:delInstrText xml:space="preserve">" </w:delInstrText>
          </w:r>
          <w:r w:rsidRPr="00864047" w:rsidDel="00864047">
            <w:rPr>
              <w:rFonts w:ascii="FrankRuehl" w:hAnsi="FrankRuehl" w:cs="FrankRuehl"/>
              <w:color w:val="0000FF"/>
              <w:sz w:val="24"/>
              <w:highlight w:val="yellow"/>
              <w:rPrChange w:id="190" w:author="noa menahem" w:date="2018-01-10T06:32:00Z">
                <w:rPr>
                  <w:color w:val="0000FF"/>
                  <w:sz w:val="34"/>
                  <w:szCs w:val="32"/>
                  <w:highlight w:val="yellow"/>
                  <w:u w:val="single"/>
                </w:rPr>
              </w:rPrChange>
            </w:rPr>
          </w:r>
          <w:r w:rsidRPr="00864047" w:rsidDel="00864047">
            <w:rPr>
              <w:rFonts w:ascii="FrankRuehl" w:hAnsi="FrankRuehl" w:cs="FrankRuehl"/>
              <w:color w:val="0000FF"/>
              <w:sz w:val="24"/>
              <w:highlight w:val="yellow"/>
              <w:rtl/>
              <w:rPrChange w:id="191" w:author="noa menahem" w:date="2018-01-10T06:32:00Z">
                <w:rPr>
                  <w:color w:val="0000FF"/>
                  <w:sz w:val="34"/>
                  <w:szCs w:val="32"/>
                  <w:highlight w:val="yellow"/>
                  <w:u w:val="single"/>
                  <w:rtl/>
                </w:rPr>
              </w:rPrChange>
            </w:rPr>
            <w:fldChar w:fldCharType="separate"/>
          </w:r>
        </w:del>
      </w:ins>
      <w:del w:id="192" w:author="noa menahem" w:date="2018-01-10T06:32:00Z">
        <w:r w:rsidRPr="00864047" w:rsidDel="00864047">
          <w:rPr>
            <w:rStyle w:val="Hyperlink"/>
            <w:rFonts w:ascii="FrankRuehl" w:hAnsi="FrankRuehl" w:cs="FrankRuehl"/>
            <w:sz w:val="24"/>
            <w:u w:val="none"/>
            <w:rtl/>
            <w:rPrChange w:id="193" w:author="noa menahem" w:date="2018-01-10T06:32:00Z">
              <w:rPr>
                <w:rStyle w:val="Hyperlink"/>
                <w:rtl/>
              </w:rPr>
            </w:rPrChange>
          </w:rPr>
          <w:delText>חוק העונשין, תשל"ז-1977</w:delText>
        </w:r>
      </w:del>
      <w:ins w:id="194" w:author="hofit" w:date="2017-11-28T13:33:00Z">
        <w:del w:id="195" w:author="noa menahem" w:date="2018-01-10T06:32:00Z">
          <w:r w:rsidRPr="00864047" w:rsidDel="00864047">
            <w:rPr>
              <w:rFonts w:ascii="FrankRuehl" w:hAnsi="FrankRuehl" w:cs="FrankRuehl"/>
              <w:color w:val="0000FF"/>
              <w:sz w:val="24"/>
              <w:highlight w:val="yellow"/>
              <w:rtl/>
              <w:rPrChange w:id="196" w:author="noa menahem" w:date="2018-01-10T06:32:00Z">
                <w:rPr>
                  <w:color w:val="0000FF"/>
                  <w:sz w:val="34"/>
                  <w:szCs w:val="32"/>
                  <w:highlight w:val="yellow"/>
                  <w:u w:val="single"/>
                  <w:rtl/>
                </w:rPr>
              </w:rPrChange>
            </w:rPr>
            <w:fldChar w:fldCharType="end"/>
          </w:r>
        </w:del>
      </w:ins>
    </w:p>
    <w:p w14:paraId="4BBF7B4C" w14:textId="77777777" w:rsidR="00373913" w:rsidRPr="00864047" w:rsidDel="00864047" w:rsidRDefault="00373913" w:rsidP="00373913">
      <w:pPr>
        <w:spacing w:after="120" w:line="240" w:lineRule="exact"/>
        <w:ind w:left="283" w:hanging="283"/>
        <w:rPr>
          <w:ins w:id="197" w:author="hofit" w:date="2017-11-28T13:33:00Z"/>
          <w:del w:id="198" w:author="noa menahem" w:date="2018-01-10T06:32:00Z"/>
          <w:rFonts w:ascii="FrankRuehl" w:hAnsi="FrankRuehl" w:cs="FrankRuehl"/>
          <w:sz w:val="24"/>
          <w:highlight w:val="yellow"/>
          <w:rtl/>
          <w:rPrChange w:id="199" w:author="noa menahem" w:date="2018-01-10T06:32:00Z">
            <w:rPr>
              <w:ins w:id="200" w:author="hofit" w:date="2017-11-28T13:33:00Z"/>
              <w:del w:id="201" w:author="noa menahem" w:date="2018-01-10T06:32:00Z"/>
              <w:sz w:val="34"/>
              <w:szCs w:val="32"/>
              <w:highlight w:val="yellow"/>
              <w:rtl/>
            </w:rPr>
          </w:rPrChange>
        </w:rPr>
        <w:pPrChange w:id="202" w:author="hofit" w:date="2017-11-28T13:33:00Z">
          <w:pPr>
            <w:jc w:val="center"/>
          </w:pPr>
        </w:pPrChange>
      </w:pPr>
    </w:p>
    <w:p w14:paraId="0BE9FE96" w14:textId="77777777" w:rsidR="00373913" w:rsidRPr="00373913" w:rsidRDefault="00373913">
      <w:pPr>
        <w:jc w:val="center"/>
        <w:rPr>
          <w:ins w:id="203" w:author="hofit" w:date="2017-11-28T13:33:00Z"/>
          <w:sz w:val="34"/>
          <w:szCs w:val="32"/>
          <w:highlight w:val="yellow"/>
          <w:rtl/>
          <w:rPrChange w:id="204" w:author="hofit" w:date="2017-11-28T13:33:00Z">
            <w:rPr>
              <w:ins w:id="205" w:author="hofit" w:date="2017-11-28T13:33:00Z"/>
              <w:bCs/>
              <w:sz w:val="34"/>
              <w:szCs w:val="32"/>
              <w:highlight w:val="yellow"/>
              <w:rtl/>
            </w:rPr>
          </w:rPrChange>
        </w:rPr>
      </w:pPr>
    </w:p>
    <w:p w14:paraId="2AD86A27" w14:textId="77777777" w:rsidR="00373913" w:rsidRPr="00373913" w:rsidRDefault="00373913">
      <w:pPr>
        <w:jc w:val="center"/>
        <w:rPr>
          <w:ins w:id="206" w:author="hofit" w:date="2017-11-28T13:33:00Z"/>
          <w:bCs/>
          <w:sz w:val="34"/>
          <w:szCs w:val="32"/>
          <w:highlight w:val="yellow"/>
          <w:rtl/>
        </w:rPr>
      </w:pPr>
    </w:p>
    <w:p w14:paraId="4B6D33B5" w14:textId="77777777" w:rsidR="005B538B" w:rsidRPr="00373913" w:rsidRDefault="005B538B">
      <w:pPr>
        <w:jc w:val="center"/>
        <w:rPr>
          <w:bCs/>
          <w:sz w:val="34"/>
          <w:szCs w:val="32"/>
          <w:highlight w:val="yellow"/>
          <w:rtl/>
        </w:rPr>
      </w:pPr>
    </w:p>
    <w:p w14:paraId="376582EB" w14:textId="77777777" w:rsidR="005B538B" w:rsidRDefault="005B538B">
      <w:pPr>
        <w:jc w:val="center"/>
        <w:rPr>
          <w:bCs/>
          <w:sz w:val="34"/>
          <w:szCs w:val="32"/>
          <w:highlight w:val="yellow"/>
          <w:u w:val="single"/>
          <w:rtl/>
        </w:rPr>
      </w:pPr>
      <w:bookmarkStart w:id="207" w:name="PsakDin"/>
      <w:bookmarkEnd w:id="0"/>
      <w:r>
        <w:rPr>
          <w:bCs/>
          <w:sz w:val="34"/>
          <w:szCs w:val="32"/>
          <w:highlight w:val="yellow"/>
          <w:u w:val="single"/>
          <w:rtl/>
        </w:rPr>
        <w:lastRenderedPageBreak/>
        <w:t>הכרעת דין</w:t>
      </w:r>
    </w:p>
    <w:bookmarkEnd w:id="207"/>
    <w:p w14:paraId="4C5C34E2" w14:textId="77777777" w:rsidR="005B538B" w:rsidRDefault="005B538B">
      <w:pPr>
        <w:jc w:val="center"/>
        <w:rPr>
          <w:rFonts w:hint="cs"/>
          <w:bCs/>
          <w:u w:val="single"/>
          <w:rtl/>
        </w:rPr>
      </w:pPr>
    </w:p>
    <w:p w14:paraId="08658ED5" w14:textId="77777777" w:rsidR="005B538B" w:rsidRDefault="005B538B">
      <w:pPr>
        <w:ind w:left="720" w:hanging="720"/>
        <w:rPr>
          <w:rFonts w:hint="cs"/>
          <w:bCs/>
          <w:i/>
          <w:iCs/>
          <w:rtl/>
        </w:rPr>
      </w:pPr>
      <w:r>
        <w:rPr>
          <w:rFonts w:ascii="Arial" w:hAnsi="Arial" w:cs="Arial"/>
          <w:bCs/>
          <w:rtl/>
        </w:rPr>
        <w:t>1</w:t>
      </w:r>
      <w:r>
        <w:rPr>
          <w:rFonts w:hint="cs"/>
          <w:bCs/>
          <w:i/>
          <w:iCs/>
          <w:rtl/>
        </w:rPr>
        <w:t>.</w:t>
      </w:r>
      <w:r>
        <w:rPr>
          <w:rFonts w:hint="cs"/>
          <w:bCs/>
          <w:i/>
          <w:iCs/>
          <w:rtl/>
        </w:rPr>
        <w:tab/>
      </w:r>
      <w:bookmarkStart w:id="208" w:name="ABSTRACT_START"/>
      <w:bookmarkEnd w:id="208"/>
      <w:r>
        <w:rPr>
          <w:rFonts w:hint="cs"/>
          <w:bCs/>
          <w:i/>
          <w:iCs/>
          <w:rtl/>
        </w:rPr>
        <w:t>הכרעת דין בכתב-אישום המייחס לנאשם הטרדה מינית, מעשה מגונה ותקיפה</w:t>
      </w:r>
      <w:bookmarkStart w:id="209" w:name="ABSTRACT_END"/>
      <w:bookmarkEnd w:id="209"/>
      <w:r>
        <w:rPr>
          <w:rFonts w:hint="cs"/>
          <w:bCs/>
          <w:i/>
          <w:iCs/>
          <w:rtl/>
        </w:rPr>
        <w:t xml:space="preserve">. </w:t>
      </w:r>
    </w:p>
    <w:p w14:paraId="3B2534DB" w14:textId="77777777" w:rsidR="005B538B" w:rsidRDefault="005B538B">
      <w:pPr>
        <w:ind w:left="720" w:hanging="720"/>
        <w:rPr>
          <w:rFonts w:hint="cs"/>
          <w:bCs/>
          <w:i/>
          <w:iCs/>
          <w:rtl/>
        </w:rPr>
      </w:pPr>
    </w:p>
    <w:p w14:paraId="1D69873C" w14:textId="77777777" w:rsidR="005B538B" w:rsidRDefault="005B538B">
      <w:pPr>
        <w:ind w:left="720" w:hanging="720"/>
        <w:rPr>
          <w:rFonts w:hint="cs"/>
          <w:bCs/>
          <w:i/>
          <w:iCs/>
          <w:rtl/>
        </w:rPr>
      </w:pPr>
      <w:r>
        <w:rPr>
          <w:rFonts w:ascii="Arial" w:hAnsi="Arial" w:cs="Arial"/>
          <w:bCs/>
          <w:rtl/>
        </w:rPr>
        <w:t>2</w:t>
      </w:r>
      <w:r>
        <w:rPr>
          <w:rFonts w:ascii="Arial" w:hAnsi="Arial" w:cs="Arial"/>
          <w:bCs/>
          <w:i/>
          <w:iCs/>
          <w:rtl/>
        </w:rPr>
        <w:t>.</w:t>
      </w:r>
      <w:r>
        <w:rPr>
          <w:rFonts w:hint="cs"/>
          <w:bCs/>
          <w:i/>
          <w:iCs/>
          <w:rtl/>
        </w:rPr>
        <w:tab/>
        <w:t xml:space="preserve">לדברי המתלוננת, ששכרה יחידת דיור מהנאשם, היו ההתרחשויות כדלקמן: </w:t>
      </w:r>
    </w:p>
    <w:p w14:paraId="7475BBD2" w14:textId="77777777" w:rsidR="005B538B" w:rsidRDefault="005B538B">
      <w:pPr>
        <w:ind w:left="1440"/>
        <w:rPr>
          <w:rFonts w:hint="cs"/>
          <w:i/>
          <w:iCs/>
          <w:rtl/>
        </w:rPr>
      </w:pPr>
      <w:r>
        <w:rPr>
          <w:rFonts w:hint="cs"/>
          <w:b/>
          <w:bCs/>
          <w:i/>
          <w:iCs/>
          <w:rtl/>
        </w:rPr>
        <w:t>"</w:t>
      </w:r>
      <w:r>
        <w:rPr>
          <w:rFonts w:hint="cs"/>
          <w:i/>
          <w:iCs/>
          <w:rtl/>
        </w:rPr>
        <w:t>ביום 30/05/00 הייתי בדירה עם חברה שלי  לורין... הדלקתי את המזגן ונהיה קצר בבית.  קראתי לדודו לבעל הדירה שיסדר את החשמל.  סידר את החשמל ולורין יצאה מהמקלחת והוא (הנאשם) נשאר אצלי בדירה לשתות תה.  הוא (הנאשם) ראה שיש לי עגיל בטבור ואמר שזה מדליק ומאוד "מחרמן" אותו והוא שאל אותי אם יש לי עוד עגילים במקומות בגוף.  אמרתי לו (לנאשם) שזה לא צריך לענין אותו.  הוא שאל אותי אם יש לי עגיל בדגדגן?  אמרתי לנאשם שזה לא צריך לענין אותו ואז שאל אותי אם הוא יכול לדבר אתי גלוי. והנאשם אמר לי אם הוא יכול "לרדת לי" ושאל אותי אם אני רוצה להיות אתו ועם החברה שלי במיטה וזה יכול להיות מעניין... אני הייתי בהלם אמרתי לו שלא צריך לדבר ככה.  ישבתי על הספה והוא נגע לי בכפות הרגליים והעפתי לו אותם בבעיטה.  הוא מישש לי את כפות הרגליים.  מאותו מקרה לא נשארתי לישון בדירה ואותו יום ב - 02/06/00 באתי עם אמא שלי לקחת את כל החפצים שלי מהדירה.  ואז דודו ירד בצעקות ובעצבים ואמר לי להביא לו את המפתח.  ודחף אותי לקיר ו"וחטף" לי את המפתח מהיד, ושבר את מחזיק המפתחות.  והתחיל לקרוא לי "לסבית" .... הנאשם דחף אותי עם הכתפיים</w:t>
      </w:r>
      <w:r>
        <w:rPr>
          <w:rFonts w:hint="cs"/>
          <w:b/>
          <w:bCs/>
          <w:i/>
          <w:iCs/>
          <w:rtl/>
        </w:rPr>
        <w:t xml:space="preserve">" </w:t>
      </w:r>
      <w:r>
        <w:rPr>
          <w:rFonts w:hint="cs"/>
          <w:i/>
          <w:iCs/>
          <w:rtl/>
        </w:rPr>
        <w:t xml:space="preserve">[עמ' 1 שורה 11 עד עמוד 2 שורה 34 לפרוטוקול]. </w:t>
      </w:r>
    </w:p>
    <w:p w14:paraId="63B35BE0" w14:textId="77777777" w:rsidR="005B538B" w:rsidRDefault="005B538B">
      <w:pPr>
        <w:rPr>
          <w:rFonts w:hint="cs"/>
          <w:b/>
          <w:bCs/>
          <w:i/>
          <w:iCs/>
          <w:rtl/>
        </w:rPr>
      </w:pPr>
    </w:p>
    <w:p w14:paraId="72D8927D" w14:textId="77777777" w:rsidR="005B538B" w:rsidRDefault="005B538B">
      <w:pPr>
        <w:ind w:left="720" w:hanging="720"/>
        <w:rPr>
          <w:rFonts w:hint="cs"/>
          <w:b/>
          <w:bCs/>
          <w:i/>
          <w:iCs/>
          <w:rtl/>
        </w:rPr>
      </w:pPr>
      <w:r>
        <w:rPr>
          <w:rFonts w:ascii="Arial" w:hAnsi="Arial" w:cs="Arial"/>
          <w:b/>
          <w:bCs/>
          <w:rtl/>
        </w:rPr>
        <w:t>3</w:t>
      </w:r>
      <w:r>
        <w:rPr>
          <w:rFonts w:ascii="Arial" w:hAnsi="Arial" w:cs="Arial"/>
          <w:b/>
          <w:bCs/>
          <w:i/>
          <w:iCs/>
          <w:rtl/>
        </w:rPr>
        <w:t>.</w:t>
      </w:r>
      <w:r>
        <w:rPr>
          <w:rFonts w:hint="cs"/>
          <w:b/>
          <w:bCs/>
          <w:i/>
          <w:iCs/>
          <w:rtl/>
        </w:rPr>
        <w:tab/>
        <w:t>הנאשם - מכחיש, ולגרסתו : "</w:t>
      </w:r>
      <w:r>
        <w:rPr>
          <w:rFonts w:hint="cs"/>
          <w:i/>
          <w:iCs/>
          <w:rtl/>
        </w:rPr>
        <w:t>הכל נקשר נגדי</w:t>
      </w:r>
      <w:r>
        <w:rPr>
          <w:rFonts w:hint="cs"/>
          <w:b/>
          <w:bCs/>
          <w:i/>
          <w:iCs/>
          <w:rtl/>
        </w:rPr>
        <w:t xml:space="preserve">" </w:t>
      </w:r>
      <w:r>
        <w:rPr>
          <w:rFonts w:hint="cs"/>
          <w:i/>
          <w:iCs/>
          <w:rtl/>
        </w:rPr>
        <w:t xml:space="preserve"> </w:t>
      </w:r>
      <w:r>
        <w:rPr>
          <w:rFonts w:hint="cs"/>
          <w:b/>
          <w:bCs/>
          <w:i/>
          <w:iCs/>
          <w:rtl/>
        </w:rPr>
        <w:t xml:space="preserve">[עמ' 10 שורה 13 לפרוטוקול].  </w:t>
      </w:r>
    </w:p>
    <w:p w14:paraId="7978B7BF" w14:textId="77777777" w:rsidR="005B538B" w:rsidRDefault="005B538B">
      <w:pPr>
        <w:ind w:left="720" w:hanging="720"/>
        <w:rPr>
          <w:rFonts w:hint="cs"/>
          <w:i/>
          <w:iCs/>
          <w:rtl/>
        </w:rPr>
      </w:pPr>
    </w:p>
    <w:p w14:paraId="272E21C9" w14:textId="77777777" w:rsidR="005B538B" w:rsidRDefault="005B538B">
      <w:pPr>
        <w:pStyle w:val="BodyTextIndent"/>
        <w:rPr>
          <w:rFonts w:hint="cs"/>
          <w:i/>
          <w:iCs/>
          <w:rtl/>
        </w:rPr>
      </w:pPr>
      <w:r>
        <w:rPr>
          <w:rFonts w:hint="cs"/>
          <w:i/>
          <w:iCs/>
          <w:rtl/>
        </w:rPr>
        <w:tab/>
        <w:t xml:space="preserve">על בית-המשפט להקפיד ולדרוש מעצמו זהירות, ולהיות ער לאפשרות שברקע לפרשה דנן סכסוך כלשהו בין המתלוננת ששכרה יחידת דיור לבין בעל הבית, הוא הנאשם ואכן, טען הנאשם בשלבים שונים, שטענות המתלוננת יסודן, למעשה, בוויכוח שמקורו בהתקשרות החוזית שבין הצדדים.  </w:t>
      </w:r>
    </w:p>
    <w:p w14:paraId="2FD2D830" w14:textId="77777777" w:rsidR="005B538B" w:rsidRDefault="005B538B">
      <w:pPr>
        <w:ind w:left="720" w:hanging="720"/>
        <w:rPr>
          <w:rFonts w:hint="cs"/>
          <w:b/>
          <w:bCs/>
          <w:i/>
          <w:iCs/>
          <w:rtl/>
        </w:rPr>
      </w:pPr>
    </w:p>
    <w:p w14:paraId="46BC7DCF" w14:textId="77777777" w:rsidR="005B538B" w:rsidRDefault="005B538B">
      <w:pPr>
        <w:ind w:left="720" w:hanging="720"/>
        <w:rPr>
          <w:rFonts w:hint="cs"/>
          <w:b/>
          <w:bCs/>
          <w:i/>
          <w:iCs/>
          <w:rtl/>
        </w:rPr>
      </w:pPr>
      <w:r>
        <w:rPr>
          <w:rFonts w:hint="cs"/>
          <w:b/>
          <w:bCs/>
          <w:i/>
          <w:iCs/>
          <w:rtl/>
        </w:rPr>
        <w:tab/>
        <w:t>ועם זאת, ומן הטעמים דלהלן, הגעתי לכלל דעה שאין לחשש זה בסיס בנסיבות הענין, וכי אין מקורה של תלונה זו בסכסוך בין שוכרת לבין בעל הבית.</w:t>
      </w:r>
    </w:p>
    <w:p w14:paraId="483335E8" w14:textId="77777777" w:rsidR="005B538B" w:rsidRDefault="005B538B">
      <w:pPr>
        <w:ind w:left="720" w:hanging="720"/>
        <w:rPr>
          <w:rFonts w:hint="cs"/>
          <w:b/>
          <w:bCs/>
          <w:i/>
          <w:iCs/>
          <w:rtl/>
        </w:rPr>
      </w:pPr>
    </w:p>
    <w:p w14:paraId="6FA7D899" w14:textId="77777777" w:rsidR="005B538B" w:rsidRDefault="005B538B">
      <w:pPr>
        <w:ind w:left="720" w:hanging="720"/>
        <w:rPr>
          <w:rFonts w:hint="cs"/>
          <w:b/>
          <w:bCs/>
          <w:i/>
          <w:iCs/>
          <w:rtl/>
        </w:rPr>
      </w:pPr>
      <w:r>
        <w:rPr>
          <w:rFonts w:ascii="Arial" w:hAnsi="Arial" w:cs="Arial"/>
          <w:b/>
          <w:bCs/>
          <w:rtl/>
        </w:rPr>
        <w:t>4</w:t>
      </w:r>
      <w:r>
        <w:rPr>
          <w:rFonts w:ascii="Arial" w:hAnsi="Arial" w:cs="Arial"/>
          <w:b/>
          <w:bCs/>
          <w:i/>
          <w:iCs/>
          <w:rtl/>
        </w:rPr>
        <w:t>.</w:t>
      </w:r>
      <w:r>
        <w:rPr>
          <w:rFonts w:hint="cs"/>
          <w:b/>
          <w:bCs/>
          <w:i/>
          <w:iCs/>
          <w:rtl/>
        </w:rPr>
        <w:tab/>
        <w:t>שלוש גרסאות שונות מסר הנאשם לסיבה שבעטיה, לדעתו, הוגשה תלונה זו:</w:t>
      </w:r>
    </w:p>
    <w:p w14:paraId="152D6530" w14:textId="77777777" w:rsidR="005B538B" w:rsidRDefault="005B538B">
      <w:pPr>
        <w:ind w:left="720" w:hanging="720"/>
        <w:rPr>
          <w:rFonts w:hint="cs"/>
          <w:b/>
          <w:bCs/>
          <w:i/>
          <w:iCs/>
          <w:rtl/>
        </w:rPr>
      </w:pPr>
    </w:p>
    <w:p w14:paraId="098FA2CE" w14:textId="77777777" w:rsidR="005B538B" w:rsidRDefault="005B538B">
      <w:pPr>
        <w:ind w:left="1440" w:hanging="720"/>
        <w:rPr>
          <w:rFonts w:hint="cs"/>
          <w:b/>
          <w:bCs/>
          <w:i/>
          <w:iCs/>
          <w:rtl/>
        </w:rPr>
      </w:pPr>
      <w:r>
        <w:rPr>
          <w:rFonts w:hint="cs"/>
          <w:b/>
          <w:bCs/>
          <w:i/>
          <w:iCs/>
          <w:rtl/>
        </w:rPr>
        <w:t>א.</w:t>
      </w:r>
      <w:r>
        <w:rPr>
          <w:rFonts w:hint="cs"/>
          <w:b/>
          <w:bCs/>
          <w:i/>
          <w:iCs/>
          <w:rtl/>
        </w:rPr>
        <w:tab/>
        <w:t>בהודעתו במשטרה שנמסרה סמוך לאירוע (06/06/00) גרס הנאשם כדלקמן:</w:t>
      </w:r>
    </w:p>
    <w:p w14:paraId="66656D6F" w14:textId="77777777" w:rsidR="005B538B" w:rsidRDefault="005B538B">
      <w:pPr>
        <w:ind w:left="1440"/>
        <w:rPr>
          <w:rFonts w:hint="cs"/>
          <w:i/>
          <w:iCs/>
          <w:rtl/>
        </w:rPr>
      </w:pPr>
      <w:r>
        <w:rPr>
          <w:rFonts w:hint="cs"/>
          <w:i/>
          <w:iCs/>
          <w:rtl/>
        </w:rPr>
        <w:t>"... ואז פתאום היא התהפכה והיא השתנתה, אני לא יודע מה קרה לה היא אמרה שהיא עוזבת כי יש לה בעיות בבנק, כי יש לה בעיות ואמרה שהיא חוזרת לגור עם אמה... בראשון לחודש היא היתה צריכה לשלם לי ועד היום היא לא שילמה ולכן אמרתי לה שתיקח את הדברים שלה כמה שיותר מהר כי יש לי דייר שמחכה</w:t>
      </w:r>
      <w:r>
        <w:rPr>
          <w:rFonts w:hint="cs"/>
          <w:b/>
          <w:bCs/>
          <w:i/>
          <w:iCs/>
          <w:rtl/>
        </w:rPr>
        <w:t xml:space="preserve">" </w:t>
      </w:r>
      <w:r>
        <w:rPr>
          <w:rFonts w:hint="cs"/>
          <w:i/>
          <w:iCs/>
          <w:rtl/>
        </w:rPr>
        <w:t xml:space="preserve">[שורות 24 עד 29 של ת/ 1].  </w:t>
      </w:r>
      <w:r>
        <w:rPr>
          <w:rFonts w:hint="cs"/>
          <w:b/>
          <w:bCs/>
          <w:i/>
          <w:iCs/>
          <w:rtl/>
        </w:rPr>
        <w:t>גם בהמשך דבריו, בתשובה לשאלה מפורשת של החוקר, מדוע לדעתו שתמציא המתלוננת את גרסתה השיב כי זה: "</w:t>
      </w:r>
      <w:r>
        <w:rPr>
          <w:rFonts w:hint="cs"/>
          <w:i/>
          <w:iCs/>
          <w:rtl/>
        </w:rPr>
        <w:t>בגלל שאמרתי להן לפנות כמה שיותר מהר.  ואולי חשבה שאני אתן לה לגור חינם</w:t>
      </w:r>
      <w:r>
        <w:rPr>
          <w:rFonts w:hint="cs"/>
          <w:b/>
          <w:bCs/>
          <w:i/>
          <w:iCs/>
          <w:rtl/>
        </w:rPr>
        <w:t xml:space="preserve">" </w:t>
      </w:r>
      <w:r>
        <w:rPr>
          <w:rFonts w:hint="cs"/>
          <w:i/>
          <w:iCs/>
          <w:rtl/>
        </w:rPr>
        <w:t xml:space="preserve">[שם, שורות 39-40]. </w:t>
      </w:r>
    </w:p>
    <w:p w14:paraId="5C2428CB" w14:textId="77777777" w:rsidR="005B538B" w:rsidRDefault="005B538B">
      <w:pPr>
        <w:ind w:left="1440" w:hanging="720"/>
        <w:rPr>
          <w:rFonts w:hint="cs"/>
          <w:i/>
          <w:iCs/>
          <w:rtl/>
        </w:rPr>
      </w:pPr>
    </w:p>
    <w:p w14:paraId="723DDC0B" w14:textId="77777777" w:rsidR="005B538B" w:rsidRDefault="005B538B">
      <w:pPr>
        <w:ind w:left="1440" w:hanging="720"/>
        <w:rPr>
          <w:rFonts w:hint="cs"/>
          <w:b/>
          <w:bCs/>
          <w:i/>
          <w:iCs/>
          <w:rtl/>
        </w:rPr>
      </w:pPr>
      <w:r>
        <w:rPr>
          <w:rFonts w:hint="cs"/>
          <w:b/>
          <w:bCs/>
          <w:i/>
          <w:iCs/>
          <w:rtl/>
        </w:rPr>
        <w:t>ב</w:t>
      </w:r>
      <w:r>
        <w:rPr>
          <w:rFonts w:hint="cs"/>
          <w:i/>
          <w:iCs/>
          <w:rtl/>
        </w:rPr>
        <w:t>.</w:t>
      </w:r>
      <w:r>
        <w:rPr>
          <w:rFonts w:hint="cs"/>
          <w:i/>
          <w:iCs/>
          <w:rtl/>
        </w:rPr>
        <w:tab/>
      </w:r>
      <w:r>
        <w:rPr>
          <w:rFonts w:hint="cs"/>
          <w:b/>
          <w:bCs/>
          <w:i/>
          <w:iCs/>
          <w:rtl/>
        </w:rPr>
        <w:t>בבית המשפט במסגרת עדותו, סבר שנבע בכלל הסכסוך מהתנהגות חברתה של המתלוננת : "</w:t>
      </w:r>
      <w:r>
        <w:rPr>
          <w:rFonts w:hint="cs"/>
          <w:i/>
          <w:iCs/>
          <w:rtl/>
        </w:rPr>
        <w:t>אז באותו ערב, קרה מקרה שאני לא יודע איך להגדיר אותו, חברתה שהיא הגורמת לזה... היא הזמינה אותי</w:t>
      </w:r>
      <w:r>
        <w:rPr>
          <w:rFonts w:hint="cs"/>
          <w:b/>
          <w:bCs/>
          <w:i/>
          <w:iCs/>
          <w:rtl/>
        </w:rPr>
        <w:t>" [עמ' 11 שורות 3-4 לפרוטוקול].  בשלהי חקירתו הראשית חזר והדגיש התובע את גרסתו זאת למען יוסר כל ספק מבית-המשפט:  "</w:t>
      </w:r>
      <w:r>
        <w:rPr>
          <w:rFonts w:hint="cs"/>
          <w:i/>
          <w:iCs/>
          <w:rtl/>
        </w:rPr>
        <w:t>.... מה שקרה חברה שלה היא שהסיתה אותה לכל זה.  היא ראתה שנרקם בינינו קשר רומנטי ואז היא קינאה</w:t>
      </w:r>
      <w:r>
        <w:rPr>
          <w:rFonts w:hint="cs"/>
          <w:b/>
          <w:bCs/>
          <w:i/>
          <w:iCs/>
          <w:rtl/>
        </w:rPr>
        <w:t xml:space="preserve">" [עמ' 12 שורות 16-17 לפרוטוקול].  </w:t>
      </w:r>
    </w:p>
    <w:p w14:paraId="4A2F8C34" w14:textId="77777777" w:rsidR="005B538B" w:rsidRDefault="005B538B">
      <w:pPr>
        <w:ind w:left="1440" w:hanging="720"/>
        <w:rPr>
          <w:rFonts w:hint="cs"/>
          <w:i/>
          <w:iCs/>
          <w:rtl/>
        </w:rPr>
      </w:pPr>
    </w:p>
    <w:p w14:paraId="1D228A9F" w14:textId="77777777" w:rsidR="005B538B" w:rsidRDefault="005B538B">
      <w:pPr>
        <w:ind w:left="1440" w:hanging="720"/>
        <w:rPr>
          <w:rFonts w:hint="cs"/>
          <w:b/>
          <w:bCs/>
          <w:i/>
          <w:iCs/>
          <w:rtl/>
        </w:rPr>
      </w:pPr>
      <w:r>
        <w:rPr>
          <w:rFonts w:hint="cs"/>
          <w:b/>
          <w:bCs/>
          <w:i/>
          <w:iCs/>
          <w:rtl/>
        </w:rPr>
        <w:tab/>
        <w:t xml:space="preserve">כבר בנקודה זו אדגיש כי לגרסתו שהחברה של המתלוננת הסיתה אותה אין זכר בהודעתו במשטרה, ולגרסתו שנמסרה במשטרה לפיה נבעה התלונה מחוסר נכונות או יכולת של המתלוננת לשלם את שכר דירתה לא היה זכר בבית-המשפט.  </w:t>
      </w:r>
    </w:p>
    <w:p w14:paraId="512CC689" w14:textId="77777777" w:rsidR="005B538B" w:rsidRDefault="005B538B">
      <w:pPr>
        <w:ind w:left="1440" w:hanging="720"/>
        <w:rPr>
          <w:rFonts w:hint="cs"/>
          <w:b/>
          <w:bCs/>
          <w:i/>
          <w:iCs/>
          <w:rtl/>
        </w:rPr>
      </w:pPr>
    </w:p>
    <w:p w14:paraId="3DC94844" w14:textId="77777777" w:rsidR="005B538B" w:rsidRDefault="005B538B">
      <w:pPr>
        <w:ind w:left="1440" w:hanging="720"/>
        <w:rPr>
          <w:rFonts w:hint="cs"/>
          <w:b/>
          <w:bCs/>
          <w:i/>
          <w:iCs/>
          <w:rtl/>
        </w:rPr>
      </w:pPr>
      <w:r>
        <w:rPr>
          <w:rFonts w:hint="cs"/>
          <w:b/>
          <w:bCs/>
          <w:i/>
          <w:iCs/>
          <w:rtl/>
        </w:rPr>
        <w:t>ג.</w:t>
      </w:r>
      <w:r>
        <w:rPr>
          <w:rFonts w:hint="cs"/>
          <w:b/>
          <w:bCs/>
          <w:i/>
          <w:iCs/>
          <w:rtl/>
        </w:rPr>
        <w:tab/>
        <w:t>עד ההגנה 2 אמנם לא היה, גם לגרסתו הוא, נוכח באירוע עצמו ואולם ביקש לשרטט גרסה לפיה סרבה המתלוננת לפנות בזמן את הדירה, אליה אמור היה הוא עצמו להכנס לאחר שתתפנה: "</w:t>
      </w:r>
      <w:r>
        <w:rPr>
          <w:rFonts w:hint="cs"/>
          <w:i/>
          <w:iCs/>
          <w:rtl/>
        </w:rPr>
        <w:t>היה ביניהם ריב מסוים שהיא לא התפנתה מהיחידה בזמן, והיא משכה את זה. אני הייתי אמור לבוא במקומה</w:t>
      </w:r>
      <w:r>
        <w:rPr>
          <w:rFonts w:hint="cs"/>
          <w:b/>
          <w:bCs/>
          <w:i/>
          <w:iCs/>
          <w:rtl/>
        </w:rPr>
        <w:t>" [עמ' 15 שורות 12-13 לפרוטוקול]</w:t>
      </w:r>
      <w:r>
        <w:rPr>
          <w:rFonts w:hint="cs"/>
          <w:i/>
          <w:iCs/>
          <w:rtl/>
        </w:rPr>
        <w:t xml:space="preserve">. </w:t>
      </w:r>
      <w:r>
        <w:rPr>
          <w:rFonts w:hint="cs"/>
          <w:b/>
          <w:bCs/>
          <w:i/>
          <w:iCs/>
          <w:rtl/>
        </w:rPr>
        <w:t xml:space="preserve"> בהמשך הוסיף העד כי : "</w:t>
      </w:r>
      <w:r>
        <w:rPr>
          <w:rFonts w:hint="cs"/>
          <w:i/>
          <w:iCs/>
          <w:rtl/>
        </w:rPr>
        <w:t>אני חושב כמעט אני בטוח שאם הוא לא היה מפנה אותה בכוח מהיחידה אחרי שבועיים תוספת שהוא נתן לה זה לא היה קורה</w:t>
      </w:r>
      <w:r>
        <w:rPr>
          <w:rFonts w:hint="cs"/>
          <w:b/>
          <w:bCs/>
          <w:i/>
          <w:iCs/>
          <w:rtl/>
        </w:rPr>
        <w:t xml:space="preserve">" [עמ' 16 שורות 8-9 לפרוטוקול]. </w:t>
      </w:r>
    </w:p>
    <w:p w14:paraId="6DE63204" w14:textId="77777777" w:rsidR="005B538B" w:rsidRDefault="005B538B">
      <w:pPr>
        <w:ind w:left="1440" w:hanging="720"/>
        <w:rPr>
          <w:rFonts w:hint="cs"/>
          <w:i/>
          <w:iCs/>
          <w:rtl/>
        </w:rPr>
      </w:pPr>
      <w:r>
        <w:rPr>
          <w:rFonts w:hint="cs"/>
          <w:i/>
          <w:iCs/>
          <w:rtl/>
        </w:rPr>
        <w:tab/>
      </w:r>
    </w:p>
    <w:p w14:paraId="3319B113" w14:textId="77777777" w:rsidR="005B538B" w:rsidRDefault="005B538B">
      <w:pPr>
        <w:ind w:left="1440" w:hanging="720"/>
        <w:rPr>
          <w:rFonts w:hint="cs"/>
          <w:b/>
          <w:bCs/>
          <w:i/>
          <w:iCs/>
          <w:rtl/>
        </w:rPr>
      </w:pPr>
      <w:r>
        <w:rPr>
          <w:rFonts w:hint="cs"/>
          <w:b/>
          <w:bCs/>
          <w:i/>
          <w:iCs/>
          <w:rtl/>
        </w:rPr>
        <w:tab/>
        <w:t xml:space="preserve">בנקודה זאת אציין, ראשית, כי יש מקום להניח שמחשבותיו של העד מפני מה קרתה ההתרחשות (כי, כגרסתו, שהמתלוננת סרבה להתפנות מהדירה) - מקורן בדברים ששמע מהנאשם המשכיר לו אותה דירה;  שנית, וזהו בנסיבות הענין העיקר, סותרת גרסה זו לחלוטין את דבריו של הנאשם במשטרה.  בעוד במשטרה ביקש הנאשם לשרטט את הסיבות לתלונה בוויכוח שנבע מכך שהמתלוננת לא שילמה את שכר הדירה, הרי שבבית-המשפט הוצגה גרסה מלמדת על סכסוך שמקורו בסירוב של המתלוננת להתפנות.  למותר להבהיר, שלאי תשלום שכר-הדירה לא היה זכר בדברים שמסר עד כלשהו בבית-המשפט.  </w:t>
      </w:r>
    </w:p>
    <w:p w14:paraId="7BAAF5D9" w14:textId="77777777" w:rsidR="005B538B" w:rsidRDefault="005B538B">
      <w:pPr>
        <w:ind w:left="1440" w:hanging="720"/>
        <w:rPr>
          <w:rFonts w:hint="cs"/>
          <w:b/>
          <w:bCs/>
          <w:i/>
          <w:iCs/>
          <w:rtl/>
        </w:rPr>
      </w:pPr>
    </w:p>
    <w:p w14:paraId="68A67EC4" w14:textId="77777777" w:rsidR="005B538B" w:rsidRDefault="005B538B">
      <w:pPr>
        <w:ind w:left="720" w:hanging="720"/>
        <w:rPr>
          <w:rFonts w:hint="cs"/>
          <w:b/>
          <w:bCs/>
          <w:i/>
          <w:iCs/>
          <w:rtl/>
        </w:rPr>
      </w:pPr>
      <w:r>
        <w:rPr>
          <w:rFonts w:ascii="Arial" w:hAnsi="Arial" w:cs="Arial"/>
          <w:b/>
          <w:bCs/>
          <w:rtl/>
        </w:rPr>
        <w:t>5</w:t>
      </w:r>
      <w:r>
        <w:rPr>
          <w:rFonts w:ascii="Arial" w:hAnsi="Arial" w:cs="Arial"/>
          <w:b/>
          <w:bCs/>
          <w:i/>
          <w:iCs/>
          <w:rtl/>
        </w:rPr>
        <w:t>.</w:t>
      </w:r>
      <w:r>
        <w:rPr>
          <w:rFonts w:hint="cs"/>
          <w:i/>
          <w:iCs/>
          <w:rtl/>
        </w:rPr>
        <w:tab/>
      </w:r>
      <w:r>
        <w:rPr>
          <w:rFonts w:hint="cs"/>
          <w:b/>
          <w:bCs/>
          <w:i/>
          <w:iCs/>
          <w:rtl/>
        </w:rPr>
        <w:t xml:space="preserve">חיזוק נוסף לגרסת התביעה ניתן למצוא בדברי עדת התביעה 2, אמה של המתלוננת, שאמנם לא נכחה באירוע העיקרי, אך שמעה את הנאשם בהתבטאויות כדלקמן: </w:t>
      </w:r>
      <w:r>
        <w:rPr>
          <w:rFonts w:hint="cs"/>
          <w:b/>
          <w:bCs/>
          <w:i/>
          <w:iCs/>
          <w:rtl/>
        </w:rPr>
        <w:tab/>
        <w:t>"</w:t>
      </w:r>
      <w:r>
        <w:rPr>
          <w:rFonts w:hint="cs"/>
          <w:i/>
          <w:iCs/>
          <w:rtl/>
        </w:rPr>
        <w:t>כן, את שוכחת שהבת שלך לסבית</w:t>
      </w:r>
      <w:r>
        <w:rPr>
          <w:rFonts w:hint="cs"/>
          <w:b/>
          <w:bCs/>
          <w:i/>
          <w:iCs/>
          <w:rtl/>
        </w:rPr>
        <w:t>"; "</w:t>
      </w:r>
      <w:r>
        <w:rPr>
          <w:rFonts w:hint="cs"/>
          <w:i/>
          <w:iCs/>
          <w:rtl/>
        </w:rPr>
        <w:t>תבקשי ממנה שתפתח לך את הרגליים,  היא מתעסקת עם גברים את יכולה להגיד לך שתפתח לך את הרגליים ותראה לך את העגיל שיש לה בדגדגן</w:t>
      </w:r>
      <w:r>
        <w:rPr>
          <w:rFonts w:hint="cs"/>
          <w:b/>
          <w:bCs/>
          <w:i/>
          <w:iCs/>
          <w:rtl/>
        </w:rPr>
        <w:t>"; "</w:t>
      </w:r>
      <w:r>
        <w:rPr>
          <w:rFonts w:hint="cs"/>
          <w:i/>
          <w:iCs/>
          <w:rtl/>
        </w:rPr>
        <w:t>תביאי לי את המפתחות, י'מתלוננת אחת, את אומרת שאת הולכת להתלונן עליי במשטרה, אני לא פוחד לא ממך ולא מהמשטרה</w:t>
      </w:r>
      <w:r>
        <w:rPr>
          <w:rFonts w:hint="cs"/>
          <w:b/>
          <w:bCs/>
          <w:i/>
          <w:iCs/>
          <w:rtl/>
        </w:rPr>
        <w:t>"; "</w:t>
      </w:r>
      <w:r>
        <w:rPr>
          <w:rFonts w:hint="cs"/>
          <w:i/>
          <w:iCs/>
          <w:rtl/>
        </w:rPr>
        <w:t>אני שם זין על המשטרה ועליכם, תצאו מפה ותביאו לי את המפתחות</w:t>
      </w:r>
      <w:r>
        <w:rPr>
          <w:rFonts w:hint="cs"/>
          <w:b/>
          <w:bCs/>
          <w:i/>
          <w:iCs/>
          <w:rtl/>
        </w:rPr>
        <w:t xml:space="preserve">" [עמ' 7 שורה 19 עד עמ' 8 שורה 4 לפרוטוקול].  גם אם על בית-המשפט לנקוט זהירות ולהיות ער לחשש שמא תבקש אם להגן על בתה, המוצאת עצמה מעורבת בפרשה שכזו, סבורני שבנסיבות הענין ניתן לסמוך על גרסתה.  דברים אלה, לבד מהרלוונטיות שלהם בכל הקשור לאישום בדבר הטרדה מינית, יש בהם כדי ללמד על אישיותו של הנאשם, ובכך יש משום חיזוק גם לגרסת התביעה בכל הקשור לאישום המייחס לנאשם ביצוע מעשה מגונה.  ברי, כי שעה שמתרשם בית-המשפט שנוטה אדם לזילות בכבודה של אשה,  אף אם על בסיס עדות המתייחסת לדברים שאמר אותו נאשם, הרי שיהיה בכך, בנסיבות המתאימות, גם חיזוק לביצוע עבירה של מעשה מגונה.  </w:t>
      </w:r>
    </w:p>
    <w:p w14:paraId="565A05A3" w14:textId="77777777" w:rsidR="005B538B" w:rsidRDefault="005B538B">
      <w:pPr>
        <w:ind w:left="720" w:hanging="720"/>
        <w:rPr>
          <w:rFonts w:hint="cs"/>
          <w:i/>
          <w:iCs/>
          <w:rtl/>
        </w:rPr>
      </w:pPr>
    </w:p>
    <w:p w14:paraId="56970F49" w14:textId="77777777" w:rsidR="005B538B" w:rsidRDefault="005B538B">
      <w:pPr>
        <w:ind w:left="720" w:hanging="720"/>
        <w:rPr>
          <w:rFonts w:hint="cs"/>
          <w:b/>
          <w:bCs/>
          <w:i/>
          <w:iCs/>
          <w:rtl/>
        </w:rPr>
      </w:pPr>
      <w:r>
        <w:rPr>
          <w:rFonts w:ascii="Arial" w:hAnsi="Arial" w:cs="Arial"/>
          <w:b/>
          <w:bCs/>
          <w:rtl/>
        </w:rPr>
        <w:t>6</w:t>
      </w:r>
      <w:r>
        <w:rPr>
          <w:rFonts w:ascii="Arial" w:hAnsi="Arial" w:cs="Arial"/>
          <w:b/>
          <w:bCs/>
          <w:i/>
          <w:iCs/>
          <w:rtl/>
        </w:rPr>
        <w:t>.</w:t>
      </w:r>
      <w:r>
        <w:rPr>
          <w:rFonts w:hint="cs"/>
          <w:b/>
          <w:bCs/>
          <w:i/>
          <w:iCs/>
          <w:rtl/>
        </w:rPr>
        <w:tab/>
        <w:t>גרסת הנאשם מעט תמוהה מיסודה.  ראשית אציין, שלא אוכל לקבל כמובנת מאליה גרסה לפיה אמרה לו  בחורה שעיקר הקשר שלה אליו היה בכך ששכרה ממנו דירה, "</w:t>
      </w:r>
      <w:r>
        <w:rPr>
          <w:rFonts w:hint="cs"/>
          <w:i/>
          <w:iCs/>
          <w:rtl/>
        </w:rPr>
        <w:t>שיש לה עגיל בדגדגן"</w:t>
      </w:r>
      <w:r>
        <w:rPr>
          <w:rFonts w:hint="cs"/>
          <w:b/>
          <w:bCs/>
          <w:i/>
          <w:iCs/>
          <w:rtl/>
        </w:rPr>
        <w:t xml:space="preserve"> </w:t>
      </w:r>
      <w:r>
        <w:rPr>
          <w:rFonts w:hint="cs"/>
          <w:i/>
          <w:iCs/>
          <w:rtl/>
        </w:rPr>
        <w:t xml:space="preserve">[עמ' 13 שורה 20 לפרוטוקול].  </w:t>
      </w:r>
      <w:r>
        <w:rPr>
          <w:rFonts w:hint="cs"/>
          <w:b/>
          <w:bCs/>
          <w:i/>
          <w:iCs/>
          <w:rtl/>
        </w:rPr>
        <w:t>שנית, אוסיף כי תמוהה עוד יותר גרסתו לפיה, מצד אחד, "</w:t>
      </w:r>
      <w:r>
        <w:rPr>
          <w:rFonts w:hint="cs"/>
          <w:i/>
          <w:iCs/>
          <w:rtl/>
        </w:rPr>
        <w:t>לא היו יחסים רומנטיים, היינו ביחסים טובים.  שבאתי לתקן את האוטו היא אמרה בסוף אני אתחתן עם דודו, התעודדתי מזה</w:t>
      </w:r>
      <w:r>
        <w:rPr>
          <w:rFonts w:hint="cs"/>
          <w:b/>
          <w:bCs/>
          <w:i/>
          <w:iCs/>
          <w:rtl/>
        </w:rPr>
        <w:t>" [עמ' 12 שורות 21-23 לפרוטוקול], אך מצד שני, בתשובה לשאלה מה ענה למתלוננת שסיפרה לו, לדבריו כאמור, כי יש לה עגיל בדגדגן, השיב : "</w:t>
      </w:r>
      <w:r>
        <w:rPr>
          <w:rFonts w:hint="cs"/>
          <w:i/>
          <w:iCs/>
          <w:rtl/>
        </w:rPr>
        <w:t>מה עניתי לה, מה אני יכול לענות לה, שאלתי אותה מה זה אומר, היא אמרה זה מסמן, מה זה מסמן העגיל הזה, היא ענתה לי שהיא מקיימת יחסים דו-מיניים</w:t>
      </w:r>
      <w:r>
        <w:rPr>
          <w:rFonts w:hint="cs"/>
          <w:b/>
          <w:bCs/>
          <w:i/>
          <w:iCs/>
          <w:rtl/>
        </w:rPr>
        <w:t>" [עמ' 13 שורות 22-23 לפרוטוקול]</w:t>
      </w:r>
      <w:r>
        <w:rPr>
          <w:rFonts w:hint="cs"/>
          <w:i/>
          <w:iCs/>
          <w:rtl/>
        </w:rPr>
        <w:t xml:space="preserve">.  </w:t>
      </w:r>
      <w:r>
        <w:rPr>
          <w:rFonts w:hint="cs"/>
          <w:b/>
          <w:bCs/>
          <w:i/>
          <w:iCs/>
          <w:rtl/>
        </w:rPr>
        <w:t xml:space="preserve">התמיהה איפוא כפולה : אם לא היו יחסים רומנטיים, כדברי הנאשם, מה היה לו להתעודד מכך שאמרה שתתחתן אתו (בהנחה שכך אמרה) ועוד אציין שדבריו לפיהם לא היו בין הנאשם למתלוננת יחסים רומנטיים כאמור מתקשים לעלות בקנה אחד עם גרסתו שחברתה של המתלוננת ראתה שנרקם ביניהם קשר רומנטי (ראה סעיף 4 (ב) לעיל); ואם אמרה לו המתלוננת על נטיותיה דברים כאמור, שוב לא ברור לבית-המשפט האם היה בכך כדי לעודד את הנאשם שתתחתן עמו אשה שאלה תכונותיה.  </w:t>
      </w:r>
    </w:p>
    <w:p w14:paraId="7C3251E3" w14:textId="77777777" w:rsidR="005B538B" w:rsidRDefault="005B538B">
      <w:pPr>
        <w:ind w:left="720" w:hanging="720"/>
        <w:rPr>
          <w:rFonts w:hint="cs"/>
          <w:b/>
          <w:bCs/>
          <w:i/>
          <w:iCs/>
          <w:sz w:val="14"/>
          <w:szCs w:val="16"/>
          <w:rtl/>
        </w:rPr>
      </w:pPr>
    </w:p>
    <w:p w14:paraId="317C60A9" w14:textId="77777777" w:rsidR="005B538B" w:rsidRDefault="005B538B">
      <w:pPr>
        <w:ind w:left="720" w:hanging="720"/>
        <w:rPr>
          <w:rFonts w:hint="cs"/>
          <w:b/>
          <w:bCs/>
          <w:i/>
          <w:iCs/>
          <w:rtl/>
        </w:rPr>
      </w:pPr>
      <w:r>
        <w:rPr>
          <w:rFonts w:hint="cs"/>
          <w:b/>
          <w:bCs/>
          <w:i/>
          <w:iCs/>
          <w:rtl/>
        </w:rPr>
        <w:tab/>
        <w:t>כללו של דבר: לא בנקל יהא בית-המשפט נכון לאמץ את גרסת הנאשם.</w:t>
      </w:r>
    </w:p>
    <w:p w14:paraId="0B94FC27" w14:textId="77777777" w:rsidR="005B538B" w:rsidRDefault="005B538B">
      <w:pPr>
        <w:ind w:left="720" w:hanging="720"/>
        <w:rPr>
          <w:rFonts w:hint="cs"/>
          <w:b/>
          <w:bCs/>
          <w:i/>
          <w:iCs/>
          <w:rtl/>
        </w:rPr>
      </w:pPr>
    </w:p>
    <w:p w14:paraId="6D9A25F4" w14:textId="77777777" w:rsidR="005B538B" w:rsidRDefault="005B538B">
      <w:pPr>
        <w:ind w:left="720" w:hanging="720"/>
        <w:rPr>
          <w:rFonts w:hint="cs"/>
          <w:b/>
          <w:bCs/>
          <w:i/>
          <w:iCs/>
          <w:rtl/>
        </w:rPr>
      </w:pPr>
      <w:r>
        <w:rPr>
          <w:rFonts w:ascii="Arial" w:hAnsi="Arial" w:cs="Arial"/>
          <w:b/>
          <w:bCs/>
          <w:rtl/>
        </w:rPr>
        <w:t>7</w:t>
      </w:r>
      <w:r>
        <w:rPr>
          <w:rFonts w:ascii="Arial" w:hAnsi="Arial" w:cs="Arial"/>
          <w:b/>
          <w:bCs/>
          <w:i/>
          <w:iCs/>
          <w:rtl/>
        </w:rPr>
        <w:t>.</w:t>
      </w:r>
      <w:r>
        <w:rPr>
          <w:rFonts w:hint="cs"/>
          <w:b/>
          <w:bCs/>
          <w:i/>
          <w:iCs/>
          <w:rtl/>
        </w:rPr>
        <w:tab/>
        <w:t>הנני ער לכך שחברתה של המתלוננת שהיתה עדת ראיה לבסוף לא העידה בפני בית-המשפט, ואולם, נוכח כל האמור לעיל, אינני חושב שיהא בכך כדי לשנות.</w:t>
      </w:r>
    </w:p>
    <w:p w14:paraId="4DAEEDE9" w14:textId="77777777" w:rsidR="005B538B" w:rsidRDefault="005B538B">
      <w:pPr>
        <w:rPr>
          <w:rFonts w:hint="cs"/>
          <w:b/>
          <w:bCs/>
          <w:i/>
          <w:iCs/>
          <w:rtl/>
        </w:rPr>
      </w:pPr>
    </w:p>
    <w:p w14:paraId="4AE9EF9E" w14:textId="77777777" w:rsidR="005B538B" w:rsidRDefault="005B538B">
      <w:pPr>
        <w:rPr>
          <w:rFonts w:hint="cs"/>
          <w:b/>
          <w:bCs/>
          <w:i/>
          <w:iCs/>
          <w:rtl/>
        </w:rPr>
      </w:pPr>
      <w:r>
        <w:rPr>
          <w:rFonts w:ascii="Arial" w:hAnsi="Arial" w:cs="Arial"/>
          <w:b/>
          <w:bCs/>
          <w:rtl/>
        </w:rPr>
        <w:t>8</w:t>
      </w:r>
      <w:r>
        <w:rPr>
          <w:rFonts w:ascii="Arial" w:hAnsi="Arial" w:cs="Arial"/>
          <w:b/>
          <w:bCs/>
          <w:i/>
          <w:iCs/>
          <w:rtl/>
        </w:rPr>
        <w:t>.</w:t>
      </w:r>
      <w:r>
        <w:rPr>
          <w:rFonts w:hint="cs"/>
          <w:b/>
          <w:bCs/>
          <w:i/>
          <w:iCs/>
          <w:rtl/>
        </w:rPr>
        <w:tab/>
        <w:t xml:space="preserve">אשר לסעיפי האישום.  </w:t>
      </w:r>
    </w:p>
    <w:p w14:paraId="0B9A506D" w14:textId="77777777" w:rsidR="005B538B" w:rsidRDefault="005B538B">
      <w:pPr>
        <w:pStyle w:val="BodyTextIndent2"/>
        <w:rPr>
          <w:rFonts w:hint="cs"/>
          <w:i/>
          <w:iCs/>
          <w:rtl/>
        </w:rPr>
      </w:pPr>
      <w:r>
        <w:rPr>
          <w:rFonts w:hint="cs"/>
          <w:i/>
          <w:iCs/>
          <w:rtl/>
        </w:rPr>
        <w:t>א.</w:t>
      </w:r>
      <w:r>
        <w:rPr>
          <w:rFonts w:hint="cs"/>
          <w:i/>
          <w:iCs/>
          <w:rtl/>
        </w:rPr>
        <w:tab/>
        <w:t>בדבריו של הנאשם, הן אלה שנאמרו למתלוננת ביום האירוע, והן אלה שנאמרו במעמד אמה של המתלוננת, רואה אני עבירה על</w:t>
      </w:r>
      <w:ins w:id="210" w:author="noa menahem" w:date="2018-01-10T06:31:00Z">
        <w:r w:rsidR="00864047" w:rsidRPr="00864047">
          <w:rPr>
            <w:i/>
            <w:iCs/>
            <w:color w:val="0000FF"/>
            <w:u w:val="single"/>
            <w:rtl/>
            <w:rPrChange w:id="211" w:author="noa menahem" w:date="2018-01-10T06:31:00Z">
              <w:rPr>
                <w:i/>
                <w:iCs/>
                <w:rtl/>
              </w:rPr>
            </w:rPrChange>
          </w:rPr>
          <w:fldChar w:fldCharType="begin"/>
        </w:r>
        <w:r w:rsidR="00864047" w:rsidRPr="00864047">
          <w:rPr>
            <w:i/>
            <w:iCs/>
            <w:color w:val="0000FF"/>
            <w:u w:val="single"/>
            <w:rtl/>
            <w:rPrChange w:id="212" w:author="noa menahem" w:date="2018-01-10T06:31:00Z">
              <w:rPr>
                <w:i/>
                <w:iCs/>
                <w:rtl/>
              </w:rPr>
            </w:rPrChange>
          </w:rPr>
          <w:instrText xml:space="preserve"> </w:instrText>
        </w:r>
        <w:r w:rsidR="00864047" w:rsidRPr="00864047">
          <w:rPr>
            <w:i/>
            <w:iCs/>
            <w:color w:val="0000FF"/>
            <w:u w:val="single"/>
            <w:rPrChange w:id="213" w:author="noa menahem" w:date="2018-01-10T06:31:00Z">
              <w:rPr>
                <w:i/>
                <w:iCs/>
              </w:rPr>
            </w:rPrChange>
          </w:rPr>
          <w:instrText>HYPERLINK</w:instrText>
        </w:r>
        <w:r w:rsidR="00864047" w:rsidRPr="00864047">
          <w:rPr>
            <w:i/>
            <w:iCs/>
            <w:color w:val="0000FF"/>
            <w:u w:val="single"/>
            <w:rtl/>
            <w:rPrChange w:id="214" w:author="noa menahem" w:date="2018-01-10T06:31:00Z">
              <w:rPr>
                <w:i/>
                <w:iCs/>
                <w:rtl/>
              </w:rPr>
            </w:rPrChange>
          </w:rPr>
          <w:instrText xml:space="preserve"> "</w:instrText>
        </w:r>
        <w:r w:rsidR="00864047" w:rsidRPr="00864047">
          <w:rPr>
            <w:i/>
            <w:iCs/>
            <w:color w:val="0000FF"/>
            <w:u w:val="single"/>
            <w:rPrChange w:id="215" w:author="noa menahem" w:date="2018-01-10T06:31:00Z">
              <w:rPr>
                <w:i/>
                <w:iCs/>
              </w:rPr>
            </w:rPrChange>
          </w:rPr>
          <w:instrText>http://www.nevo.co.il/law/72507/3.a.5</w:instrText>
        </w:r>
        <w:r w:rsidR="00864047" w:rsidRPr="00864047">
          <w:rPr>
            <w:i/>
            <w:iCs/>
            <w:color w:val="0000FF"/>
            <w:u w:val="single"/>
            <w:rtl/>
            <w:rPrChange w:id="216" w:author="noa menahem" w:date="2018-01-10T06:31:00Z">
              <w:rPr>
                <w:i/>
                <w:iCs/>
                <w:rtl/>
              </w:rPr>
            </w:rPrChange>
          </w:rPr>
          <w:instrText xml:space="preserve">" </w:instrText>
        </w:r>
        <w:r w:rsidR="00864047" w:rsidRPr="00864047">
          <w:rPr>
            <w:i/>
            <w:iCs/>
            <w:color w:val="0000FF"/>
            <w:u w:val="single"/>
            <w:rtl/>
            <w:rPrChange w:id="217" w:author="noa menahem" w:date="2018-01-10T06:31:00Z">
              <w:rPr>
                <w:i/>
                <w:iCs/>
                <w:rtl/>
              </w:rPr>
            </w:rPrChange>
          </w:rPr>
        </w:r>
        <w:r w:rsidR="00864047" w:rsidRPr="00864047">
          <w:rPr>
            <w:i/>
            <w:iCs/>
            <w:color w:val="0000FF"/>
            <w:u w:val="single"/>
            <w:rtl/>
            <w:rPrChange w:id="218" w:author="noa menahem" w:date="2018-01-10T06:31:00Z">
              <w:rPr>
                <w:i/>
                <w:iCs/>
                <w:rtl/>
              </w:rPr>
            </w:rPrChange>
          </w:rPr>
          <w:fldChar w:fldCharType="separate"/>
        </w:r>
      </w:ins>
      <w:r w:rsidR="00864047" w:rsidRPr="00864047">
        <w:rPr>
          <w:i/>
          <w:iCs/>
          <w:color w:val="0000FF"/>
          <w:u w:val="single"/>
          <w:rtl/>
          <w:rPrChange w:id="219" w:author="noa menahem" w:date="2018-01-10T06:31:00Z">
            <w:rPr>
              <w:i/>
              <w:iCs/>
              <w:rtl/>
            </w:rPr>
          </w:rPrChange>
        </w:rPr>
        <w:t xml:space="preserve"> סעיף 3 (א) (5)</w:t>
      </w:r>
      <w:ins w:id="220" w:author="noa menahem" w:date="2018-01-10T06:31:00Z">
        <w:r w:rsidR="00864047" w:rsidRPr="00864047">
          <w:rPr>
            <w:i/>
            <w:iCs/>
            <w:color w:val="0000FF"/>
            <w:u w:val="single"/>
            <w:rtl/>
            <w:rPrChange w:id="221" w:author="noa menahem" w:date="2018-01-10T06:31:00Z">
              <w:rPr>
                <w:i/>
                <w:iCs/>
                <w:rtl/>
              </w:rPr>
            </w:rPrChange>
          </w:rPr>
          <w:fldChar w:fldCharType="end"/>
        </w:r>
      </w:ins>
      <w:r>
        <w:rPr>
          <w:rFonts w:hint="cs"/>
          <w:i/>
          <w:iCs/>
          <w:rtl/>
        </w:rPr>
        <w:t xml:space="preserve"> ל</w:t>
      </w:r>
      <w:ins w:id="222" w:author="hofit" w:date="2017-11-28T13:33:00Z">
        <w:r w:rsidR="00373913" w:rsidRPr="00373913">
          <w:rPr>
            <w:i/>
            <w:iCs/>
            <w:color w:val="0000FF"/>
            <w:u w:val="single"/>
            <w:rtl/>
            <w:rPrChange w:id="223" w:author="hofit" w:date="2017-11-28T13:33:00Z">
              <w:rPr>
                <w:i/>
                <w:iCs/>
                <w:rtl/>
              </w:rPr>
            </w:rPrChange>
          </w:rPr>
          <w:fldChar w:fldCharType="begin"/>
        </w:r>
        <w:r w:rsidR="00373913" w:rsidRPr="00373913">
          <w:rPr>
            <w:i/>
            <w:iCs/>
            <w:color w:val="0000FF"/>
            <w:u w:val="single"/>
            <w:rtl/>
            <w:rPrChange w:id="224" w:author="hofit" w:date="2017-11-28T13:33:00Z">
              <w:rPr>
                <w:i/>
                <w:iCs/>
                <w:rtl/>
              </w:rPr>
            </w:rPrChange>
          </w:rPr>
          <w:instrText xml:space="preserve"> </w:instrText>
        </w:r>
        <w:r w:rsidR="00373913" w:rsidRPr="00373913">
          <w:rPr>
            <w:i/>
            <w:iCs/>
            <w:color w:val="0000FF"/>
            <w:u w:val="single"/>
            <w:rPrChange w:id="225" w:author="hofit" w:date="2017-11-28T13:33:00Z">
              <w:rPr>
                <w:i/>
                <w:iCs/>
              </w:rPr>
            </w:rPrChange>
          </w:rPr>
          <w:instrText>HYPERLINK</w:instrText>
        </w:r>
        <w:r w:rsidR="00373913" w:rsidRPr="00373913">
          <w:rPr>
            <w:i/>
            <w:iCs/>
            <w:color w:val="0000FF"/>
            <w:u w:val="single"/>
            <w:rtl/>
            <w:rPrChange w:id="226" w:author="hofit" w:date="2017-11-28T13:33:00Z">
              <w:rPr>
                <w:i/>
                <w:iCs/>
                <w:rtl/>
              </w:rPr>
            </w:rPrChange>
          </w:rPr>
          <w:instrText xml:space="preserve"> "</w:instrText>
        </w:r>
        <w:r w:rsidR="00373913" w:rsidRPr="00373913">
          <w:rPr>
            <w:i/>
            <w:iCs/>
            <w:color w:val="0000FF"/>
            <w:u w:val="single"/>
            <w:rPrChange w:id="227" w:author="hofit" w:date="2017-11-28T13:33:00Z">
              <w:rPr>
                <w:i/>
                <w:iCs/>
              </w:rPr>
            </w:rPrChange>
          </w:rPr>
          <w:instrText>http://www.nevo.co.il/law/72507</w:instrText>
        </w:r>
        <w:r w:rsidR="00373913" w:rsidRPr="00373913">
          <w:rPr>
            <w:i/>
            <w:iCs/>
            <w:color w:val="0000FF"/>
            <w:u w:val="single"/>
            <w:rtl/>
            <w:rPrChange w:id="228" w:author="hofit" w:date="2017-11-28T13:33:00Z">
              <w:rPr>
                <w:i/>
                <w:iCs/>
                <w:rtl/>
              </w:rPr>
            </w:rPrChange>
          </w:rPr>
          <w:instrText xml:space="preserve">" </w:instrText>
        </w:r>
        <w:r w:rsidR="00373913" w:rsidRPr="00373913">
          <w:rPr>
            <w:i/>
            <w:iCs/>
            <w:color w:val="0000FF"/>
            <w:u w:val="single"/>
            <w:rPrChange w:id="229" w:author="hofit" w:date="2017-11-28T13:33:00Z">
              <w:rPr>
                <w:i/>
                <w:iCs/>
              </w:rPr>
            </w:rPrChange>
          </w:rPr>
        </w:r>
        <w:r w:rsidR="00373913" w:rsidRPr="00373913">
          <w:rPr>
            <w:i/>
            <w:iCs/>
            <w:color w:val="0000FF"/>
            <w:u w:val="single"/>
            <w:rtl/>
            <w:rPrChange w:id="230" w:author="hofit" w:date="2017-11-28T13:33:00Z">
              <w:rPr>
                <w:i/>
                <w:iCs/>
                <w:rtl/>
              </w:rPr>
            </w:rPrChange>
          </w:rPr>
          <w:fldChar w:fldCharType="separate"/>
        </w:r>
      </w:ins>
      <w:r w:rsidR="00373913" w:rsidRPr="00373913">
        <w:rPr>
          <w:rStyle w:val="Hyperlink"/>
          <w:rFonts w:hint="eastAsia"/>
          <w:i/>
          <w:iCs/>
          <w:rtl/>
          <w:rPrChange w:id="231" w:author="hofit" w:date="2017-11-28T13:33:00Z">
            <w:rPr>
              <w:rStyle w:val="Hyperlink"/>
              <w:rFonts w:hint="eastAsia"/>
              <w:i/>
              <w:iCs/>
              <w:rtl/>
            </w:rPr>
          </w:rPrChange>
        </w:rPr>
        <w:t>חוק</w:t>
      </w:r>
      <w:r w:rsidR="00373913" w:rsidRPr="00373913">
        <w:rPr>
          <w:rStyle w:val="Hyperlink"/>
          <w:i/>
          <w:iCs/>
          <w:rtl/>
          <w:rPrChange w:id="232" w:author="hofit" w:date="2017-11-28T13:33:00Z">
            <w:rPr>
              <w:rStyle w:val="Hyperlink"/>
              <w:i/>
              <w:iCs/>
              <w:rtl/>
            </w:rPr>
          </w:rPrChange>
        </w:rPr>
        <w:t xml:space="preserve"> למניעת הטרדה מינית</w:t>
      </w:r>
      <w:ins w:id="233" w:author="hofit" w:date="2017-11-28T13:33:00Z">
        <w:r w:rsidR="00373913" w:rsidRPr="00373913">
          <w:rPr>
            <w:i/>
            <w:iCs/>
            <w:color w:val="0000FF"/>
            <w:u w:val="single"/>
            <w:rtl/>
            <w:rPrChange w:id="234" w:author="hofit" w:date="2017-11-28T13:33:00Z">
              <w:rPr>
                <w:i/>
                <w:iCs/>
                <w:rtl/>
              </w:rPr>
            </w:rPrChange>
          </w:rPr>
          <w:fldChar w:fldCharType="end"/>
        </w:r>
      </w:ins>
      <w:r>
        <w:rPr>
          <w:rFonts w:hint="cs"/>
          <w:i/>
          <w:iCs/>
          <w:rtl/>
        </w:rPr>
        <w:t xml:space="preserve">.  </w:t>
      </w:r>
    </w:p>
    <w:p w14:paraId="3A0C18C6" w14:textId="77777777" w:rsidR="005B538B" w:rsidRDefault="005B538B">
      <w:pPr>
        <w:ind w:left="1440" w:hanging="720"/>
        <w:rPr>
          <w:rFonts w:hint="cs"/>
          <w:b/>
          <w:bCs/>
          <w:i/>
          <w:iCs/>
          <w:rtl/>
        </w:rPr>
      </w:pPr>
    </w:p>
    <w:p w14:paraId="7D1F4017" w14:textId="77777777" w:rsidR="005B538B" w:rsidRDefault="005B538B">
      <w:pPr>
        <w:pStyle w:val="BodyTextIndent3"/>
        <w:rPr>
          <w:rFonts w:hint="cs"/>
          <w:i/>
          <w:iCs/>
          <w:rtl/>
        </w:rPr>
      </w:pPr>
      <w:r>
        <w:rPr>
          <w:rFonts w:hint="cs"/>
          <w:i/>
          <w:iCs/>
          <w:rtl/>
        </w:rPr>
        <w:t>ב.</w:t>
      </w:r>
      <w:r>
        <w:rPr>
          <w:rFonts w:hint="cs"/>
          <w:i/>
          <w:iCs/>
          <w:rtl/>
        </w:rPr>
        <w:tab/>
        <w:t xml:space="preserve">בכך שמישש הנאשם את כפות רגלי המתלוננת, רואה אני עבירה של מעשה מגונה בניגוד </w:t>
      </w:r>
      <w:ins w:id="235" w:author="noa menahem" w:date="2018-01-10T06:32:00Z">
        <w:r w:rsidR="00864047" w:rsidRPr="00864047">
          <w:rPr>
            <w:i/>
            <w:iCs/>
            <w:color w:val="0000FF"/>
            <w:u w:val="single"/>
            <w:rtl/>
            <w:rPrChange w:id="236" w:author="noa menahem" w:date="2018-01-10T06:32:00Z">
              <w:rPr>
                <w:i/>
                <w:iCs/>
                <w:rtl/>
              </w:rPr>
            </w:rPrChange>
          </w:rPr>
          <w:fldChar w:fldCharType="begin"/>
        </w:r>
        <w:r w:rsidR="00864047" w:rsidRPr="00864047">
          <w:rPr>
            <w:i/>
            <w:iCs/>
            <w:color w:val="0000FF"/>
            <w:u w:val="single"/>
            <w:rtl/>
            <w:rPrChange w:id="237" w:author="noa menahem" w:date="2018-01-10T06:32:00Z">
              <w:rPr>
                <w:i/>
                <w:iCs/>
                <w:rtl/>
              </w:rPr>
            </w:rPrChange>
          </w:rPr>
          <w:instrText xml:space="preserve"> </w:instrText>
        </w:r>
        <w:r w:rsidR="00864047" w:rsidRPr="00864047">
          <w:rPr>
            <w:i/>
            <w:iCs/>
            <w:color w:val="0000FF"/>
            <w:u w:val="single"/>
            <w:rPrChange w:id="238" w:author="noa menahem" w:date="2018-01-10T06:32:00Z">
              <w:rPr>
                <w:i/>
                <w:iCs/>
              </w:rPr>
            </w:rPrChange>
          </w:rPr>
          <w:instrText>HYPERLINK</w:instrText>
        </w:r>
        <w:r w:rsidR="00864047" w:rsidRPr="00864047">
          <w:rPr>
            <w:i/>
            <w:iCs/>
            <w:color w:val="0000FF"/>
            <w:u w:val="single"/>
            <w:rtl/>
            <w:rPrChange w:id="239" w:author="noa menahem" w:date="2018-01-10T06:32:00Z">
              <w:rPr>
                <w:i/>
                <w:iCs/>
                <w:rtl/>
              </w:rPr>
            </w:rPrChange>
          </w:rPr>
          <w:instrText xml:space="preserve"> "</w:instrText>
        </w:r>
        <w:r w:rsidR="00864047" w:rsidRPr="00864047">
          <w:rPr>
            <w:i/>
            <w:iCs/>
            <w:color w:val="0000FF"/>
            <w:u w:val="single"/>
            <w:rPrChange w:id="240" w:author="noa menahem" w:date="2018-01-10T06:32:00Z">
              <w:rPr>
                <w:i/>
                <w:iCs/>
              </w:rPr>
            </w:rPrChange>
          </w:rPr>
          <w:instrText>http://www.nevo.co.il/law/70301/348.c</w:instrText>
        </w:r>
        <w:r w:rsidR="00864047" w:rsidRPr="00864047">
          <w:rPr>
            <w:i/>
            <w:iCs/>
            <w:color w:val="0000FF"/>
            <w:u w:val="single"/>
            <w:rtl/>
            <w:rPrChange w:id="241" w:author="noa menahem" w:date="2018-01-10T06:32:00Z">
              <w:rPr>
                <w:i/>
                <w:iCs/>
                <w:rtl/>
              </w:rPr>
            </w:rPrChange>
          </w:rPr>
          <w:instrText xml:space="preserve">" </w:instrText>
        </w:r>
        <w:r w:rsidR="00864047" w:rsidRPr="00864047">
          <w:rPr>
            <w:i/>
            <w:iCs/>
            <w:color w:val="0000FF"/>
            <w:u w:val="single"/>
            <w:rtl/>
            <w:rPrChange w:id="242" w:author="noa menahem" w:date="2018-01-10T06:32:00Z">
              <w:rPr>
                <w:i/>
                <w:iCs/>
                <w:rtl/>
              </w:rPr>
            </w:rPrChange>
          </w:rPr>
        </w:r>
        <w:r w:rsidR="00864047" w:rsidRPr="00864047">
          <w:rPr>
            <w:i/>
            <w:iCs/>
            <w:color w:val="0000FF"/>
            <w:u w:val="single"/>
            <w:rtl/>
            <w:rPrChange w:id="243" w:author="noa menahem" w:date="2018-01-10T06:32:00Z">
              <w:rPr>
                <w:i/>
                <w:iCs/>
                <w:rtl/>
              </w:rPr>
            </w:rPrChange>
          </w:rPr>
          <w:fldChar w:fldCharType="separate"/>
        </w:r>
      </w:ins>
      <w:r w:rsidR="00864047" w:rsidRPr="00864047">
        <w:rPr>
          <w:i/>
          <w:iCs/>
          <w:color w:val="0000FF"/>
          <w:u w:val="single"/>
          <w:rtl/>
          <w:rPrChange w:id="244" w:author="noa menahem" w:date="2018-01-10T06:32:00Z">
            <w:rPr>
              <w:i/>
              <w:iCs/>
              <w:rtl/>
            </w:rPr>
          </w:rPrChange>
        </w:rPr>
        <w:t>לסעיף 348 (ג)</w:t>
      </w:r>
      <w:ins w:id="245" w:author="noa menahem" w:date="2018-01-10T06:32:00Z">
        <w:r w:rsidR="00864047" w:rsidRPr="00864047">
          <w:rPr>
            <w:i/>
            <w:iCs/>
            <w:color w:val="0000FF"/>
            <w:u w:val="single"/>
            <w:rtl/>
            <w:rPrChange w:id="246" w:author="noa menahem" w:date="2018-01-10T06:32:00Z">
              <w:rPr>
                <w:i/>
                <w:iCs/>
                <w:rtl/>
              </w:rPr>
            </w:rPrChange>
          </w:rPr>
          <w:fldChar w:fldCharType="end"/>
        </w:r>
      </w:ins>
      <w:r>
        <w:rPr>
          <w:rFonts w:hint="cs"/>
          <w:i/>
          <w:iCs/>
          <w:rtl/>
        </w:rPr>
        <w:t xml:space="preserve"> ל</w:t>
      </w:r>
      <w:ins w:id="247" w:author="hofit" w:date="2017-11-28T13:33:00Z">
        <w:r w:rsidR="00373913" w:rsidRPr="00373913">
          <w:rPr>
            <w:i/>
            <w:iCs/>
            <w:color w:val="0000FF"/>
            <w:u w:val="single"/>
            <w:rtl/>
            <w:rPrChange w:id="248" w:author="hofit" w:date="2017-11-28T13:33:00Z">
              <w:rPr>
                <w:i/>
                <w:iCs/>
                <w:rtl/>
              </w:rPr>
            </w:rPrChange>
          </w:rPr>
          <w:fldChar w:fldCharType="begin"/>
        </w:r>
        <w:r w:rsidR="00373913" w:rsidRPr="00373913">
          <w:rPr>
            <w:i/>
            <w:iCs/>
            <w:color w:val="0000FF"/>
            <w:u w:val="single"/>
            <w:rtl/>
            <w:rPrChange w:id="249" w:author="hofit" w:date="2017-11-28T13:33:00Z">
              <w:rPr>
                <w:i/>
                <w:iCs/>
                <w:rtl/>
              </w:rPr>
            </w:rPrChange>
          </w:rPr>
          <w:instrText xml:space="preserve"> </w:instrText>
        </w:r>
        <w:r w:rsidR="00373913" w:rsidRPr="00373913">
          <w:rPr>
            <w:i/>
            <w:iCs/>
            <w:color w:val="0000FF"/>
            <w:u w:val="single"/>
            <w:rPrChange w:id="250" w:author="hofit" w:date="2017-11-28T13:33:00Z">
              <w:rPr>
                <w:i/>
                <w:iCs/>
              </w:rPr>
            </w:rPrChange>
          </w:rPr>
          <w:instrText>HYPERLINK</w:instrText>
        </w:r>
        <w:r w:rsidR="00373913" w:rsidRPr="00373913">
          <w:rPr>
            <w:i/>
            <w:iCs/>
            <w:color w:val="0000FF"/>
            <w:u w:val="single"/>
            <w:rtl/>
            <w:rPrChange w:id="251" w:author="hofit" w:date="2017-11-28T13:33:00Z">
              <w:rPr>
                <w:i/>
                <w:iCs/>
                <w:rtl/>
              </w:rPr>
            </w:rPrChange>
          </w:rPr>
          <w:instrText xml:space="preserve"> "</w:instrText>
        </w:r>
        <w:r w:rsidR="00373913" w:rsidRPr="00373913">
          <w:rPr>
            <w:i/>
            <w:iCs/>
            <w:color w:val="0000FF"/>
            <w:u w:val="single"/>
            <w:rPrChange w:id="252" w:author="hofit" w:date="2017-11-28T13:33:00Z">
              <w:rPr>
                <w:i/>
                <w:iCs/>
              </w:rPr>
            </w:rPrChange>
          </w:rPr>
          <w:instrText>http://www.nevo.co.il/law/70301</w:instrText>
        </w:r>
        <w:r w:rsidR="00373913" w:rsidRPr="00373913">
          <w:rPr>
            <w:i/>
            <w:iCs/>
            <w:color w:val="0000FF"/>
            <w:u w:val="single"/>
            <w:rtl/>
            <w:rPrChange w:id="253" w:author="hofit" w:date="2017-11-28T13:33:00Z">
              <w:rPr>
                <w:i/>
                <w:iCs/>
                <w:rtl/>
              </w:rPr>
            </w:rPrChange>
          </w:rPr>
          <w:instrText xml:space="preserve">" </w:instrText>
        </w:r>
        <w:r w:rsidR="00373913" w:rsidRPr="00373913">
          <w:rPr>
            <w:i/>
            <w:iCs/>
            <w:color w:val="0000FF"/>
            <w:u w:val="single"/>
            <w:rPrChange w:id="254" w:author="hofit" w:date="2017-11-28T13:33:00Z">
              <w:rPr>
                <w:i/>
                <w:iCs/>
              </w:rPr>
            </w:rPrChange>
          </w:rPr>
        </w:r>
        <w:r w:rsidR="00373913" w:rsidRPr="00373913">
          <w:rPr>
            <w:i/>
            <w:iCs/>
            <w:color w:val="0000FF"/>
            <w:u w:val="single"/>
            <w:rtl/>
            <w:rPrChange w:id="255" w:author="hofit" w:date="2017-11-28T13:33:00Z">
              <w:rPr>
                <w:i/>
                <w:iCs/>
                <w:rtl/>
              </w:rPr>
            </w:rPrChange>
          </w:rPr>
          <w:fldChar w:fldCharType="separate"/>
        </w:r>
      </w:ins>
      <w:r w:rsidR="00373913" w:rsidRPr="00373913">
        <w:rPr>
          <w:rStyle w:val="Hyperlink"/>
          <w:rFonts w:hint="eastAsia"/>
          <w:i/>
          <w:iCs/>
          <w:rtl/>
          <w:rPrChange w:id="256" w:author="hofit" w:date="2017-11-28T13:33:00Z">
            <w:rPr>
              <w:rStyle w:val="Hyperlink"/>
              <w:rFonts w:hint="eastAsia"/>
              <w:i/>
              <w:iCs/>
              <w:rtl/>
            </w:rPr>
          </w:rPrChange>
        </w:rPr>
        <w:t>חוק</w:t>
      </w:r>
      <w:r w:rsidR="00373913" w:rsidRPr="00373913">
        <w:rPr>
          <w:rStyle w:val="Hyperlink"/>
          <w:i/>
          <w:iCs/>
          <w:rtl/>
          <w:rPrChange w:id="257" w:author="hofit" w:date="2017-11-28T13:33:00Z">
            <w:rPr>
              <w:rStyle w:val="Hyperlink"/>
              <w:i/>
              <w:iCs/>
              <w:rtl/>
            </w:rPr>
          </w:rPrChange>
        </w:rPr>
        <w:t xml:space="preserve"> העונשין</w:t>
      </w:r>
      <w:ins w:id="258" w:author="hofit" w:date="2017-11-28T13:33:00Z">
        <w:r w:rsidR="00373913" w:rsidRPr="00373913">
          <w:rPr>
            <w:i/>
            <w:iCs/>
            <w:color w:val="0000FF"/>
            <w:u w:val="single"/>
            <w:rtl/>
            <w:rPrChange w:id="259" w:author="hofit" w:date="2017-11-28T13:33:00Z">
              <w:rPr>
                <w:i/>
                <w:iCs/>
                <w:rtl/>
              </w:rPr>
            </w:rPrChange>
          </w:rPr>
          <w:fldChar w:fldCharType="end"/>
        </w:r>
      </w:ins>
      <w:r>
        <w:rPr>
          <w:rFonts w:hint="cs"/>
          <w:i/>
          <w:iCs/>
          <w:rtl/>
        </w:rPr>
        <w:t xml:space="preserve">. </w:t>
      </w:r>
    </w:p>
    <w:p w14:paraId="32EA9C3B" w14:textId="77777777" w:rsidR="005B538B" w:rsidRDefault="005B538B">
      <w:pPr>
        <w:ind w:left="1440" w:hanging="720"/>
        <w:rPr>
          <w:rFonts w:hint="cs"/>
          <w:b/>
          <w:bCs/>
          <w:i/>
          <w:iCs/>
          <w:rtl/>
        </w:rPr>
      </w:pPr>
    </w:p>
    <w:p w14:paraId="6D78503C" w14:textId="77777777" w:rsidR="005B538B" w:rsidRDefault="005B538B">
      <w:pPr>
        <w:ind w:left="1440" w:hanging="720"/>
        <w:rPr>
          <w:rFonts w:hint="cs"/>
          <w:b/>
          <w:bCs/>
          <w:i/>
          <w:iCs/>
          <w:rtl/>
        </w:rPr>
      </w:pPr>
      <w:r>
        <w:rPr>
          <w:rFonts w:hint="cs"/>
          <w:b/>
          <w:bCs/>
          <w:i/>
          <w:iCs/>
          <w:rtl/>
        </w:rPr>
        <w:t>ג.</w:t>
      </w:r>
      <w:r>
        <w:rPr>
          <w:rFonts w:hint="cs"/>
          <w:b/>
          <w:bCs/>
          <w:i/>
          <w:iCs/>
          <w:rtl/>
        </w:rPr>
        <w:tab/>
        <w:t xml:space="preserve">בכך שדחף הנאשם את המתלוננת עם כתפיו, יש משום תקיפה בניגוד </w:t>
      </w:r>
      <w:ins w:id="260" w:author="noa menahem" w:date="2018-01-10T06:32:00Z">
        <w:r w:rsidR="00864047" w:rsidRPr="00864047">
          <w:rPr>
            <w:b/>
            <w:bCs/>
            <w:i/>
            <w:iCs/>
            <w:color w:val="0000FF"/>
            <w:u w:val="single"/>
            <w:rtl/>
            <w:rPrChange w:id="261" w:author="noa menahem" w:date="2018-01-10T06:32:00Z">
              <w:rPr>
                <w:b/>
                <w:bCs/>
                <w:i/>
                <w:iCs/>
                <w:rtl/>
              </w:rPr>
            </w:rPrChange>
          </w:rPr>
          <w:fldChar w:fldCharType="begin"/>
        </w:r>
        <w:r w:rsidR="00864047" w:rsidRPr="00864047">
          <w:rPr>
            <w:b/>
            <w:bCs/>
            <w:i/>
            <w:iCs/>
            <w:color w:val="0000FF"/>
            <w:u w:val="single"/>
            <w:rtl/>
            <w:rPrChange w:id="262" w:author="noa menahem" w:date="2018-01-10T06:32:00Z">
              <w:rPr>
                <w:b/>
                <w:bCs/>
                <w:i/>
                <w:iCs/>
                <w:rtl/>
              </w:rPr>
            </w:rPrChange>
          </w:rPr>
          <w:instrText xml:space="preserve"> </w:instrText>
        </w:r>
        <w:r w:rsidR="00864047" w:rsidRPr="00864047">
          <w:rPr>
            <w:b/>
            <w:bCs/>
            <w:i/>
            <w:iCs/>
            <w:color w:val="0000FF"/>
            <w:u w:val="single"/>
            <w:rPrChange w:id="263" w:author="noa menahem" w:date="2018-01-10T06:32:00Z">
              <w:rPr>
                <w:b/>
                <w:bCs/>
                <w:i/>
                <w:iCs/>
              </w:rPr>
            </w:rPrChange>
          </w:rPr>
          <w:instrText>HYPERLINK</w:instrText>
        </w:r>
        <w:r w:rsidR="00864047" w:rsidRPr="00864047">
          <w:rPr>
            <w:b/>
            <w:bCs/>
            <w:i/>
            <w:iCs/>
            <w:color w:val="0000FF"/>
            <w:u w:val="single"/>
            <w:rtl/>
            <w:rPrChange w:id="264" w:author="noa menahem" w:date="2018-01-10T06:32:00Z">
              <w:rPr>
                <w:b/>
                <w:bCs/>
                <w:i/>
                <w:iCs/>
                <w:rtl/>
              </w:rPr>
            </w:rPrChange>
          </w:rPr>
          <w:instrText xml:space="preserve"> "</w:instrText>
        </w:r>
        <w:r w:rsidR="00864047" w:rsidRPr="00864047">
          <w:rPr>
            <w:b/>
            <w:bCs/>
            <w:i/>
            <w:iCs/>
            <w:color w:val="0000FF"/>
            <w:u w:val="single"/>
            <w:rPrChange w:id="265" w:author="noa menahem" w:date="2018-01-10T06:32:00Z">
              <w:rPr>
                <w:b/>
                <w:bCs/>
                <w:i/>
                <w:iCs/>
              </w:rPr>
            </w:rPrChange>
          </w:rPr>
          <w:instrText>http://www.nevo.co.il/law/70301/379</w:instrText>
        </w:r>
        <w:r w:rsidR="00864047" w:rsidRPr="00864047">
          <w:rPr>
            <w:b/>
            <w:bCs/>
            <w:i/>
            <w:iCs/>
            <w:color w:val="0000FF"/>
            <w:u w:val="single"/>
            <w:rtl/>
            <w:rPrChange w:id="266" w:author="noa menahem" w:date="2018-01-10T06:32:00Z">
              <w:rPr>
                <w:b/>
                <w:bCs/>
                <w:i/>
                <w:iCs/>
                <w:rtl/>
              </w:rPr>
            </w:rPrChange>
          </w:rPr>
          <w:instrText xml:space="preserve">" </w:instrText>
        </w:r>
        <w:r w:rsidR="00864047" w:rsidRPr="00864047">
          <w:rPr>
            <w:b/>
            <w:bCs/>
            <w:i/>
            <w:iCs/>
            <w:color w:val="0000FF"/>
            <w:u w:val="single"/>
            <w:rtl/>
            <w:rPrChange w:id="267" w:author="noa menahem" w:date="2018-01-10T06:32:00Z">
              <w:rPr>
                <w:b/>
                <w:bCs/>
                <w:i/>
                <w:iCs/>
                <w:rtl/>
              </w:rPr>
            </w:rPrChange>
          </w:rPr>
        </w:r>
        <w:r w:rsidR="00864047" w:rsidRPr="00864047">
          <w:rPr>
            <w:b/>
            <w:bCs/>
            <w:i/>
            <w:iCs/>
            <w:color w:val="0000FF"/>
            <w:u w:val="single"/>
            <w:rtl/>
            <w:rPrChange w:id="268" w:author="noa menahem" w:date="2018-01-10T06:32:00Z">
              <w:rPr>
                <w:b/>
                <w:bCs/>
                <w:i/>
                <w:iCs/>
                <w:rtl/>
              </w:rPr>
            </w:rPrChange>
          </w:rPr>
          <w:fldChar w:fldCharType="separate"/>
        </w:r>
      </w:ins>
      <w:r w:rsidR="00864047" w:rsidRPr="00864047">
        <w:rPr>
          <w:b/>
          <w:bCs/>
          <w:i/>
          <w:iCs/>
          <w:color w:val="0000FF"/>
          <w:u w:val="single"/>
          <w:rtl/>
          <w:rPrChange w:id="269" w:author="noa menahem" w:date="2018-01-10T06:32:00Z">
            <w:rPr>
              <w:b/>
              <w:bCs/>
              <w:i/>
              <w:iCs/>
              <w:rtl/>
            </w:rPr>
          </w:rPrChange>
        </w:rPr>
        <w:t>לסעיף 379</w:t>
      </w:r>
      <w:ins w:id="270" w:author="noa menahem" w:date="2018-01-10T06:32:00Z">
        <w:r w:rsidR="00864047" w:rsidRPr="00864047">
          <w:rPr>
            <w:b/>
            <w:bCs/>
            <w:i/>
            <w:iCs/>
            <w:color w:val="0000FF"/>
            <w:u w:val="single"/>
            <w:rtl/>
            <w:rPrChange w:id="271" w:author="noa menahem" w:date="2018-01-10T06:32:00Z">
              <w:rPr>
                <w:b/>
                <w:bCs/>
                <w:i/>
                <w:iCs/>
                <w:rtl/>
              </w:rPr>
            </w:rPrChange>
          </w:rPr>
          <w:fldChar w:fldCharType="end"/>
        </w:r>
      </w:ins>
      <w:r>
        <w:rPr>
          <w:rFonts w:hint="cs"/>
          <w:b/>
          <w:bCs/>
          <w:i/>
          <w:iCs/>
          <w:rtl/>
        </w:rPr>
        <w:t xml:space="preserve"> ל</w:t>
      </w:r>
      <w:ins w:id="272" w:author="hofit" w:date="2017-11-28T13:33:00Z">
        <w:r w:rsidR="00373913" w:rsidRPr="00373913">
          <w:rPr>
            <w:b/>
            <w:bCs/>
            <w:i/>
            <w:iCs/>
            <w:color w:val="0000FF"/>
            <w:u w:val="single"/>
            <w:rtl/>
            <w:rPrChange w:id="273" w:author="hofit" w:date="2017-11-28T13:33:00Z">
              <w:rPr>
                <w:b/>
                <w:bCs/>
                <w:i/>
                <w:iCs/>
                <w:rtl/>
              </w:rPr>
            </w:rPrChange>
          </w:rPr>
          <w:fldChar w:fldCharType="begin"/>
        </w:r>
        <w:r w:rsidR="00373913" w:rsidRPr="00373913">
          <w:rPr>
            <w:b/>
            <w:bCs/>
            <w:i/>
            <w:iCs/>
            <w:color w:val="0000FF"/>
            <w:u w:val="single"/>
            <w:rtl/>
            <w:rPrChange w:id="274" w:author="hofit" w:date="2017-11-28T13:33:00Z">
              <w:rPr>
                <w:b/>
                <w:bCs/>
                <w:i/>
                <w:iCs/>
                <w:rtl/>
              </w:rPr>
            </w:rPrChange>
          </w:rPr>
          <w:instrText xml:space="preserve"> </w:instrText>
        </w:r>
        <w:r w:rsidR="00373913" w:rsidRPr="00373913">
          <w:rPr>
            <w:b/>
            <w:bCs/>
            <w:i/>
            <w:iCs/>
            <w:color w:val="0000FF"/>
            <w:u w:val="single"/>
            <w:rPrChange w:id="275" w:author="hofit" w:date="2017-11-28T13:33:00Z">
              <w:rPr>
                <w:b/>
                <w:bCs/>
                <w:i/>
                <w:iCs/>
              </w:rPr>
            </w:rPrChange>
          </w:rPr>
          <w:instrText>HYPERLINK</w:instrText>
        </w:r>
        <w:r w:rsidR="00373913" w:rsidRPr="00373913">
          <w:rPr>
            <w:b/>
            <w:bCs/>
            <w:i/>
            <w:iCs/>
            <w:color w:val="0000FF"/>
            <w:u w:val="single"/>
            <w:rtl/>
            <w:rPrChange w:id="276" w:author="hofit" w:date="2017-11-28T13:33:00Z">
              <w:rPr>
                <w:b/>
                <w:bCs/>
                <w:i/>
                <w:iCs/>
                <w:rtl/>
              </w:rPr>
            </w:rPrChange>
          </w:rPr>
          <w:instrText xml:space="preserve"> "</w:instrText>
        </w:r>
        <w:r w:rsidR="00373913" w:rsidRPr="00373913">
          <w:rPr>
            <w:b/>
            <w:bCs/>
            <w:i/>
            <w:iCs/>
            <w:color w:val="0000FF"/>
            <w:u w:val="single"/>
            <w:rPrChange w:id="277" w:author="hofit" w:date="2017-11-28T13:33:00Z">
              <w:rPr>
                <w:b/>
                <w:bCs/>
                <w:i/>
                <w:iCs/>
              </w:rPr>
            </w:rPrChange>
          </w:rPr>
          <w:instrText>http://www.nevo.co.il/law/70301</w:instrText>
        </w:r>
        <w:r w:rsidR="00373913" w:rsidRPr="00373913">
          <w:rPr>
            <w:b/>
            <w:bCs/>
            <w:i/>
            <w:iCs/>
            <w:color w:val="0000FF"/>
            <w:u w:val="single"/>
            <w:rtl/>
            <w:rPrChange w:id="278" w:author="hofit" w:date="2017-11-28T13:33:00Z">
              <w:rPr>
                <w:b/>
                <w:bCs/>
                <w:i/>
                <w:iCs/>
                <w:rtl/>
              </w:rPr>
            </w:rPrChange>
          </w:rPr>
          <w:instrText xml:space="preserve">" </w:instrText>
        </w:r>
        <w:r w:rsidR="00373913" w:rsidRPr="00373913">
          <w:rPr>
            <w:b/>
            <w:bCs/>
            <w:i/>
            <w:iCs/>
            <w:color w:val="0000FF"/>
            <w:u w:val="single"/>
            <w:rPrChange w:id="279" w:author="hofit" w:date="2017-11-28T13:33:00Z">
              <w:rPr>
                <w:b/>
                <w:bCs/>
                <w:i/>
                <w:iCs/>
              </w:rPr>
            </w:rPrChange>
          </w:rPr>
        </w:r>
        <w:r w:rsidR="00373913" w:rsidRPr="00373913">
          <w:rPr>
            <w:b/>
            <w:bCs/>
            <w:i/>
            <w:iCs/>
            <w:color w:val="0000FF"/>
            <w:u w:val="single"/>
            <w:rtl/>
            <w:rPrChange w:id="280" w:author="hofit" w:date="2017-11-28T13:33:00Z">
              <w:rPr>
                <w:b/>
                <w:bCs/>
                <w:i/>
                <w:iCs/>
                <w:rtl/>
              </w:rPr>
            </w:rPrChange>
          </w:rPr>
          <w:fldChar w:fldCharType="separate"/>
        </w:r>
      </w:ins>
      <w:r w:rsidR="00373913" w:rsidRPr="00373913">
        <w:rPr>
          <w:rStyle w:val="Hyperlink"/>
          <w:rFonts w:hint="eastAsia"/>
          <w:b/>
          <w:bCs/>
          <w:i/>
          <w:iCs/>
          <w:rtl/>
          <w:rPrChange w:id="281" w:author="hofit" w:date="2017-11-28T13:33:00Z">
            <w:rPr>
              <w:rStyle w:val="Hyperlink"/>
              <w:rFonts w:hint="eastAsia"/>
              <w:b/>
              <w:bCs/>
              <w:i/>
              <w:iCs/>
              <w:rtl/>
            </w:rPr>
          </w:rPrChange>
        </w:rPr>
        <w:t>חוק</w:t>
      </w:r>
      <w:r w:rsidR="00373913" w:rsidRPr="00373913">
        <w:rPr>
          <w:rStyle w:val="Hyperlink"/>
          <w:b/>
          <w:bCs/>
          <w:i/>
          <w:iCs/>
          <w:rtl/>
          <w:rPrChange w:id="282" w:author="hofit" w:date="2017-11-28T13:33:00Z">
            <w:rPr>
              <w:rStyle w:val="Hyperlink"/>
              <w:b/>
              <w:bCs/>
              <w:i/>
              <w:iCs/>
              <w:rtl/>
            </w:rPr>
          </w:rPrChange>
        </w:rPr>
        <w:t xml:space="preserve"> העונשין</w:t>
      </w:r>
      <w:ins w:id="283" w:author="hofit" w:date="2017-11-28T13:33:00Z">
        <w:r w:rsidR="00373913" w:rsidRPr="00373913">
          <w:rPr>
            <w:b/>
            <w:bCs/>
            <w:i/>
            <w:iCs/>
            <w:color w:val="0000FF"/>
            <w:u w:val="single"/>
            <w:rtl/>
            <w:rPrChange w:id="284" w:author="hofit" w:date="2017-11-28T13:33:00Z">
              <w:rPr>
                <w:b/>
                <w:bCs/>
                <w:i/>
                <w:iCs/>
                <w:rtl/>
              </w:rPr>
            </w:rPrChange>
          </w:rPr>
          <w:fldChar w:fldCharType="end"/>
        </w:r>
      </w:ins>
      <w:r>
        <w:rPr>
          <w:rFonts w:hint="cs"/>
          <w:b/>
          <w:bCs/>
          <w:i/>
          <w:iCs/>
          <w:rtl/>
        </w:rPr>
        <w:t xml:space="preserve">.  </w:t>
      </w:r>
    </w:p>
    <w:p w14:paraId="3BAAEE9B" w14:textId="77777777" w:rsidR="005B538B" w:rsidRDefault="005B538B">
      <w:pPr>
        <w:ind w:left="1440" w:hanging="720"/>
        <w:rPr>
          <w:rFonts w:hint="cs"/>
          <w:b/>
          <w:bCs/>
          <w:i/>
          <w:iCs/>
          <w:color w:val="FFFFFF"/>
          <w:sz w:val="2"/>
          <w:szCs w:val="2"/>
          <w:rtl/>
        </w:rPr>
      </w:pPr>
    </w:p>
    <w:p w14:paraId="27907DDC" w14:textId="77777777" w:rsidR="005B538B" w:rsidRDefault="005B538B">
      <w:pPr>
        <w:ind w:left="1440" w:hanging="720"/>
        <w:rPr>
          <w:b/>
          <w:bCs/>
          <w:i/>
          <w:iCs/>
          <w:color w:val="FFFFFF"/>
          <w:sz w:val="2"/>
          <w:szCs w:val="2"/>
          <w:rtl/>
        </w:rPr>
      </w:pPr>
      <w:r>
        <w:rPr>
          <w:b/>
          <w:bCs/>
          <w:i/>
          <w:iCs/>
          <w:color w:val="FFFFFF"/>
          <w:sz w:val="2"/>
          <w:szCs w:val="2"/>
          <w:rtl/>
        </w:rPr>
        <w:t>5129371</w:t>
      </w:r>
    </w:p>
    <w:p w14:paraId="6D393AAF" w14:textId="77777777" w:rsidR="005B538B" w:rsidRDefault="005B538B">
      <w:pPr>
        <w:ind w:left="1440" w:hanging="720"/>
        <w:rPr>
          <w:rFonts w:hint="cs"/>
          <w:b/>
          <w:bCs/>
          <w:i/>
          <w:iCs/>
          <w:rtl/>
        </w:rPr>
      </w:pPr>
      <w:r>
        <w:rPr>
          <w:b/>
          <w:bCs/>
          <w:i/>
          <w:iCs/>
          <w:color w:val="FFFFFF"/>
          <w:sz w:val="2"/>
          <w:szCs w:val="2"/>
          <w:rtl/>
        </w:rPr>
        <w:t>54678313</w:t>
      </w:r>
    </w:p>
    <w:p w14:paraId="478D3CA4" w14:textId="77777777" w:rsidR="005B538B" w:rsidRDefault="005B538B">
      <w:pPr>
        <w:ind w:left="1440" w:hanging="720"/>
        <w:rPr>
          <w:rFonts w:hint="cs"/>
          <w:b/>
          <w:bCs/>
          <w:i/>
          <w:iCs/>
          <w:rtl/>
        </w:rPr>
      </w:pPr>
      <w:r>
        <w:rPr>
          <w:rFonts w:hint="cs"/>
          <w:b/>
          <w:bCs/>
          <w:i/>
          <w:iCs/>
          <w:rtl/>
        </w:rPr>
        <w:t>מורשע בזה הנאשם בעבירות דלעיל.</w:t>
      </w:r>
    </w:p>
    <w:p w14:paraId="105C3D2B" w14:textId="77777777" w:rsidR="005B538B" w:rsidRDefault="005B538B">
      <w:pPr>
        <w:ind w:left="1440" w:hanging="720"/>
        <w:rPr>
          <w:rFonts w:hint="cs"/>
          <w:b/>
          <w:bCs/>
          <w:i/>
          <w:iCs/>
          <w:color w:val="FFFFFF"/>
          <w:sz w:val="2"/>
          <w:szCs w:val="2"/>
          <w:rtl/>
        </w:rPr>
      </w:pPr>
    </w:p>
    <w:p w14:paraId="3DA34914" w14:textId="77777777" w:rsidR="005B538B" w:rsidRDefault="005B538B">
      <w:pPr>
        <w:ind w:left="1440" w:hanging="720"/>
        <w:rPr>
          <w:b/>
          <w:bCs/>
          <w:i/>
          <w:iCs/>
          <w:color w:val="FFFFFF"/>
          <w:sz w:val="2"/>
          <w:szCs w:val="2"/>
          <w:rtl/>
        </w:rPr>
      </w:pPr>
      <w:r>
        <w:rPr>
          <w:b/>
          <w:bCs/>
          <w:i/>
          <w:iCs/>
          <w:color w:val="FFFFFF"/>
          <w:sz w:val="2"/>
          <w:szCs w:val="2"/>
          <w:rtl/>
        </w:rPr>
        <w:t>5129371</w:t>
      </w:r>
    </w:p>
    <w:p w14:paraId="3C374F6B" w14:textId="77777777" w:rsidR="005B538B" w:rsidRDefault="005B538B">
      <w:pPr>
        <w:ind w:left="1440" w:hanging="720"/>
        <w:rPr>
          <w:rFonts w:hint="cs"/>
          <w:b/>
          <w:bCs/>
          <w:i/>
          <w:iCs/>
          <w:rtl/>
        </w:rPr>
      </w:pPr>
      <w:r>
        <w:rPr>
          <w:b/>
          <w:bCs/>
          <w:i/>
          <w:iCs/>
          <w:color w:val="FFFFFF"/>
          <w:sz w:val="2"/>
          <w:szCs w:val="2"/>
          <w:rtl/>
        </w:rPr>
        <w:t>54678313</w:t>
      </w:r>
    </w:p>
    <w:p w14:paraId="30EE9CD4" w14:textId="77777777" w:rsidR="005B538B" w:rsidRDefault="005B538B">
      <w:pPr>
        <w:ind w:left="1440" w:hanging="720"/>
        <w:rPr>
          <w:rFonts w:hint="cs"/>
          <w:b/>
          <w:bCs/>
          <w:i/>
          <w:iCs/>
          <w:rtl/>
        </w:rPr>
      </w:pPr>
    </w:p>
    <w:p w14:paraId="4D034C81" w14:textId="77777777" w:rsidR="005B538B" w:rsidRDefault="005B538B">
      <w:pPr>
        <w:ind w:left="1440" w:hanging="720"/>
        <w:rPr>
          <w:rFonts w:hint="cs"/>
          <w:b/>
          <w:bCs/>
          <w:i/>
          <w:iCs/>
          <w:rtl/>
        </w:rPr>
      </w:pPr>
    </w:p>
    <w:p w14:paraId="129AC263" w14:textId="77777777" w:rsidR="005B538B" w:rsidRDefault="005B538B">
      <w:pPr>
        <w:keepNext/>
        <w:jc w:val="left"/>
        <w:rPr>
          <w:rFonts w:hAnsi="David"/>
          <w:i/>
          <w:iCs/>
          <w:color w:val="000000"/>
          <w:sz w:val="22"/>
          <w:szCs w:val="22"/>
          <w:rtl/>
        </w:rPr>
      </w:pPr>
    </w:p>
    <w:p w14:paraId="56201B6B" w14:textId="77777777" w:rsidR="005B538B" w:rsidRDefault="005B538B">
      <w:pPr>
        <w:keepNext/>
        <w:jc w:val="left"/>
        <w:rPr>
          <w:rFonts w:hAnsi="David"/>
          <w:i/>
          <w:iCs/>
          <w:color w:val="000000"/>
          <w:sz w:val="22"/>
          <w:szCs w:val="22"/>
          <w:rtl/>
        </w:rPr>
      </w:pPr>
    </w:p>
    <w:p w14:paraId="28C8AE57" w14:textId="77777777" w:rsidR="005B538B" w:rsidRDefault="005B538B">
      <w:pPr>
        <w:keepNext/>
        <w:jc w:val="left"/>
        <w:rPr>
          <w:del w:id="285" w:author="nevo2" w:date="2006-08-05T14:14:00Z"/>
          <w:rFonts w:hAnsi="David"/>
          <w:i/>
          <w:iCs/>
          <w:color w:val="000000"/>
          <w:sz w:val="22"/>
          <w:szCs w:val="22"/>
          <w:rtl/>
        </w:rPr>
      </w:pPr>
      <w:del w:id="286" w:author="nevo2" w:date="2006-08-05T14:14:00Z">
        <w:r>
          <w:rPr>
            <w:rFonts w:hAnsi="David"/>
            <w:i/>
            <w:iCs/>
            <w:color w:val="000000"/>
            <w:sz w:val="22"/>
            <w:szCs w:val="22"/>
            <w:rtl/>
          </w:rPr>
          <w:delText>א.  רון 54678313-2009/00</w:delText>
        </w:r>
      </w:del>
    </w:p>
    <w:p w14:paraId="35D50A9C" w14:textId="77777777" w:rsidR="005B538B" w:rsidRDefault="005B538B">
      <w:pPr>
        <w:keepNext/>
        <w:jc w:val="left"/>
        <w:rPr>
          <w:rFonts w:hAnsi="David"/>
          <w:i/>
          <w:iCs/>
          <w:color w:val="000000"/>
          <w:sz w:val="22"/>
          <w:szCs w:val="22"/>
          <w:rtl/>
        </w:rPr>
      </w:pPr>
      <w:r>
        <w:rPr>
          <w:rFonts w:hAnsi="David"/>
          <w:i/>
          <w:iCs/>
          <w:color w:val="000000"/>
          <w:sz w:val="22"/>
          <w:szCs w:val="22"/>
          <w:rtl/>
        </w:rPr>
        <w:t>א.  רון 54678313-2009/00</w:t>
      </w:r>
    </w:p>
    <w:tbl>
      <w:tblPr>
        <w:tblW w:w="0" w:type="auto"/>
        <w:tblInd w:w="6153" w:type="dxa"/>
        <w:tblBorders>
          <w:top w:val="single" w:sz="4" w:space="0" w:color="auto"/>
        </w:tblBorders>
        <w:tblLook w:val="0000" w:firstRow="0" w:lastRow="0" w:firstColumn="0" w:lastColumn="0" w:noHBand="0" w:noVBand="0"/>
      </w:tblPr>
      <w:tblGrid>
        <w:gridCol w:w="2369"/>
      </w:tblGrid>
      <w:tr w:rsidR="005B538B" w14:paraId="5986CB07" w14:textId="77777777">
        <w:tc>
          <w:tcPr>
            <w:tcW w:w="2376" w:type="dxa"/>
            <w:tcBorders>
              <w:top w:val="single" w:sz="4" w:space="0" w:color="auto"/>
              <w:left w:val="nil"/>
              <w:bottom w:val="nil"/>
              <w:right w:val="nil"/>
            </w:tcBorders>
          </w:tcPr>
          <w:p w14:paraId="4904D5B1" w14:textId="77777777" w:rsidR="005B538B" w:rsidRDefault="005B538B">
            <w:pPr>
              <w:jc w:val="center"/>
              <w:rPr>
                <w:i/>
                <w:iCs/>
              </w:rPr>
            </w:pPr>
            <w:r>
              <w:rPr>
                <w:bCs/>
                <w:i/>
                <w:iCs/>
                <w:rtl/>
              </w:rPr>
              <w:t xml:space="preserve">ניתנה היום כ"ג באדר, תשס"א (18 במרץ 2001) בהעדר הצדדים. </w:t>
            </w:r>
            <w:r>
              <w:rPr>
                <w:rFonts w:hint="cs"/>
                <w:i/>
                <w:iCs/>
                <w:rtl/>
              </w:rPr>
              <w:t>א. רון - שופט</w:t>
            </w:r>
          </w:p>
        </w:tc>
      </w:tr>
    </w:tbl>
    <w:p w14:paraId="2327C2AE" w14:textId="77777777" w:rsidR="005B538B" w:rsidRDefault="005B538B">
      <w:pPr>
        <w:jc w:val="left"/>
        <w:rPr>
          <w:del w:id="287" w:author="nevo2" w:date="2006-08-05T14:14:00Z"/>
          <w:color w:val="000000"/>
          <w:rtl/>
        </w:rPr>
      </w:pPr>
      <w:del w:id="288" w:author="nevo2" w:date="2006-08-05T14:14:00Z">
        <w:r>
          <w:rPr>
            <w:color w:val="000000"/>
            <w:rtl/>
          </w:rPr>
          <w:delText>נוסח מסמך זה כפוף לשינויי ניסוח ועריכה</w:delText>
        </w:r>
      </w:del>
    </w:p>
    <w:p w14:paraId="47645FB5" w14:textId="77777777" w:rsidR="005B538B" w:rsidRDefault="005B538B">
      <w:pPr>
        <w:jc w:val="left"/>
        <w:rPr>
          <w:rFonts w:hint="cs"/>
          <w:rtl/>
        </w:rPr>
      </w:pPr>
      <w:r>
        <w:rPr>
          <w:color w:val="000000"/>
          <w:rtl/>
        </w:rPr>
        <w:t>נוסח מסמך זה כפוף לשינויי ניסוח ועריכה</w:t>
      </w:r>
    </w:p>
    <w:sectPr w:rsidR="005B538B">
      <w:headerReference w:type="even" r:id="rId6"/>
      <w:headerReference w:type="default" r:id="rId7"/>
      <w:footerReference w:type="even" r:id="rId8"/>
      <w:footerReference w:type="default" r:id="rId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950C" w14:textId="77777777" w:rsidR="00DF3F5B" w:rsidRDefault="00DF3F5B">
      <w:pPr>
        <w:spacing w:line="240" w:lineRule="auto"/>
      </w:pPr>
      <w:r>
        <w:separator/>
      </w:r>
    </w:p>
  </w:endnote>
  <w:endnote w:type="continuationSeparator" w:id="0">
    <w:p w14:paraId="08AD0379" w14:textId="77777777" w:rsidR="00DF3F5B" w:rsidRDefault="00DF3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83E1" w14:textId="77777777" w:rsidR="001F6B62" w:rsidRDefault="001F6B62">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1</w:t>
    </w:r>
    <w:r>
      <w:rPr>
        <w:rFonts w:hAnsi="FrankRuehl" w:cs="FrankRuehl"/>
        <w:color w:val="000000"/>
        <w:sz w:val="24"/>
        <w:rtl/>
      </w:rPr>
      <w:fldChar w:fldCharType="end"/>
    </w:r>
  </w:p>
  <w:p w14:paraId="5100F33A" w14:textId="77777777" w:rsidR="001F6B62" w:rsidRDefault="001F6B6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7FE385" w14:textId="77777777" w:rsidR="001F6B62" w:rsidRDefault="001F6B6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C:\nevo\31=final-2001-html-400-orly\s00002009-51.doc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9620" w14:textId="77777777" w:rsidR="001F6B62" w:rsidRDefault="001F6B62">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D56DBD">
      <w:rPr>
        <w:rFonts w:hAnsi="FrankRuehl" w:cs="FrankRuehl"/>
        <w:noProof/>
        <w:color w:val="000000"/>
        <w:sz w:val="24"/>
        <w:rtl/>
      </w:rPr>
      <w:t>1</w:t>
    </w:r>
    <w:r>
      <w:rPr>
        <w:rFonts w:hAnsi="FrankRuehl" w:cs="FrankRuehl"/>
        <w:color w:val="000000"/>
        <w:sz w:val="24"/>
        <w:rtl/>
      </w:rPr>
      <w:fldChar w:fldCharType="end"/>
    </w:r>
  </w:p>
  <w:p w14:paraId="06C2FCCE" w14:textId="77777777" w:rsidR="001F6B62" w:rsidRDefault="001F6B6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6920A3" w14:textId="77777777" w:rsidR="001F6B62" w:rsidRDefault="001F6B6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C:\nevo\31=final-2001-html-400-orly\s00002009-51.doc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7C11" w14:textId="77777777" w:rsidR="00DF3F5B" w:rsidRDefault="00DF3F5B">
      <w:pPr>
        <w:spacing w:line="240" w:lineRule="auto"/>
      </w:pPr>
      <w:r>
        <w:separator/>
      </w:r>
    </w:p>
  </w:footnote>
  <w:footnote w:type="continuationSeparator" w:id="0">
    <w:p w14:paraId="7425B30E" w14:textId="77777777" w:rsidR="00DF3F5B" w:rsidRDefault="00DF3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D1BC" w14:textId="77777777" w:rsidR="001F6B62" w:rsidRDefault="001F6B6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2009/00</w:t>
    </w:r>
    <w:r>
      <w:rPr>
        <w:rFonts w:hAnsi="David"/>
        <w:color w:val="000000"/>
        <w:sz w:val="22"/>
        <w:szCs w:val="22"/>
        <w:rtl/>
      </w:rPr>
      <w:tab/>
      <w:t xml:space="preserve"> מדינת ישראל נ' לוי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E138" w14:textId="77777777" w:rsidR="001F6B62" w:rsidRDefault="001F6B6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(אי') 2009/00</w:t>
    </w:r>
    <w:r>
      <w:rPr>
        <w:rFonts w:hAnsi="David"/>
        <w:color w:val="000000"/>
        <w:sz w:val="22"/>
        <w:szCs w:val="22"/>
        <w:rtl/>
      </w:rPr>
      <w:tab/>
      <w:t xml:space="preserve"> מדינת ישראל נ' לוי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A321A"/>
    <w:rsid w:val="001F6B62"/>
    <w:rsid w:val="00373913"/>
    <w:rsid w:val="00526EF7"/>
    <w:rsid w:val="005B538B"/>
    <w:rsid w:val="007A321A"/>
    <w:rsid w:val="00864047"/>
    <w:rsid w:val="00D56DBD"/>
    <w:rsid w:val="00DF3F5B"/>
    <w:rsid w:val="00FD0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8A1EA9"/>
  <w15:chartTrackingRefBased/>
  <w15:docId w15:val="{301B85BD-7568-4321-A1F8-61C948B9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48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spacing w:line="240" w:lineRule="auto"/>
      <w:outlineLvl w:val="5"/>
    </w:pPr>
    <w:rPr>
      <w:i/>
      <w:iCs/>
    </w:rPr>
  </w:style>
  <w:style w:type="paragraph" w:styleId="Heading7">
    <w:name w:val="heading 7"/>
    <w:basedOn w:val="Normal"/>
    <w:next w:val="Normal"/>
    <w:qFormat/>
    <w:pPr>
      <w:keepNext/>
      <w:spacing w:line="240" w:lineRule="auto"/>
      <w:outlineLvl w:val="6"/>
    </w:pPr>
    <w:rPr>
      <w:b/>
      <w:bCs/>
      <w:i/>
      <w:iCs/>
    </w:rPr>
  </w:style>
  <w:style w:type="paragraph" w:styleId="Heading8">
    <w:name w:val="heading 8"/>
    <w:basedOn w:val="Normal"/>
    <w:next w:val="Normal"/>
    <w:qFormat/>
    <w:pPr>
      <w:keepNext/>
      <w:spacing w:line="240" w:lineRule="auto"/>
      <w:outlineLvl w:val="7"/>
    </w:pPr>
    <w:rPr>
      <w:b/>
      <w:bCs/>
      <w:i/>
      <w:iCs/>
    </w:rPr>
  </w:style>
  <w:style w:type="paragraph" w:styleId="Heading9">
    <w:name w:val="heading 9"/>
    <w:basedOn w:val="Normal"/>
    <w:next w:val="Normal"/>
    <w:qFormat/>
    <w:pPr>
      <w:keepNext/>
      <w:spacing w:line="240" w:lineRule="auto"/>
      <w:outlineLvl w:val="8"/>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spacing w:line="360" w:lineRule="auto"/>
    </w:pPr>
    <w:rPr>
      <w:sz w:val="22"/>
    </w:rPr>
  </w:style>
  <w:style w:type="paragraph" w:styleId="Caption">
    <w:name w:val="caption"/>
    <w:basedOn w:val="Normal"/>
    <w:next w:val="Normal"/>
    <w:qFormat/>
    <w:pPr>
      <w:jc w:val="center"/>
    </w:pPr>
    <w:rPr>
      <w:b/>
      <w:bCs/>
      <w:sz w:val="24"/>
    </w:rPr>
  </w:style>
  <w:style w:type="paragraph" w:styleId="BodyText">
    <w:name w:val="Body Text"/>
    <w:basedOn w:val="Normal"/>
    <w:semiHidden/>
  </w:style>
  <w:style w:type="paragraph" w:styleId="BodyTextIndent">
    <w:name w:val="Body Text Indent"/>
    <w:basedOn w:val="Normal"/>
    <w:semiHidden/>
    <w:pPr>
      <w:ind w:left="720" w:hanging="720"/>
    </w:pPr>
    <w:rPr>
      <w:b/>
      <w:bCs/>
    </w:rPr>
  </w:style>
  <w:style w:type="paragraph" w:styleId="BodyTextIndent2">
    <w:name w:val="Body Text Indent 2"/>
    <w:basedOn w:val="Normal"/>
    <w:semiHidden/>
    <w:pPr>
      <w:ind w:left="1440" w:hanging="720"/>
    </w:pPr>
    <w:rPr>
      <w:b/>
      <w:bCs/>
    </w:rPr>
  </w:style>
  <w:style w:type="paragraph" w:styleId="BodyTextIndent3">
    <w:name w:val="Body Text Indent 3"/>
    <w:basedOn w:val="Normal"/>
    <w:semiHidden/>
    <w:pPr>
      <w:ind w:left="1440" w:hanging="720"/>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7A32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A321A"/>
    <w:rPr>
      <w:rFonts w:ascii="Tahoma" w:hAnsi="Tahoma" w:cs="Tahoma"/>
      <w:sz w:val="16"/>
      <w:szCs w:val="16"/>
      <w:lang w:eastAsia="he-IL"/>
    </w:rPr>
  </w:style>
  <w:style w:type="character" w:styleId="Hyperlink">
    <w:name w:val="Hyperlink"/>
    <w:rsid w:val="00373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6710</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7872</CharactersWithSpaces>
  <SharedDoc>false</SharedDoc>
  <HLinks>
    <vt:vector size="78" baseType="variant">
      <vt:variant>
        <vt:i4>7995492</vt:i4>
      </vt:variant>
      <vt:variant>
        <vt:i4>36</vt:i4>
      </vt:variant>
      <vt:variant>
        <vt:i4>0</vt:i4>
      </vt:variant>
      <vt:variant>
        <vt:i4>5</vt:i4>
      </vt:variant>
      <vt:variant>
        <vt:lpwstr>http://www.nevo.co.il/law/70301</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7864418</vt:i4>
      </vt:variant>
      <vt:variant>
        <vt:i4>24</vt:i4>
      </vt:variant>
      <vt:variant>
        <vt:i4>0</vt:i4>
      </vt:variant>
      <vt:variant>
        <vt:i4>5</vt:i4>
      </vt:variant>
      <vt:variant>
        <vt:lpwstr>http://www.nevo.co.il/law/72507</vt:lpwstr>
      </vt:variant>
      <vt:variant>
        <vt:lpwstr/>
      </vt:variant>
      <vt:variant>
        <vt:i4>5701639</vt:i4>
      </vt:variant>
      <vt:variant>
        <vt:i4>21</vt:i4>
      </vt:variant>
      <vt:variant>
        <vt:i4>0</vt:i4>
      </vt:variant>
      <vt:variant>
        <vt:i4>5</vt:i4>
      </vt:variant>
      <vt:variant>
        <vt:lpwstr>http://www.nevo.co.il/law/72507/3.a.5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7864418</vt:i4>
      </vt:variant>
      <vt:variant>
        <vt:i4>15</vt:i4>
      </vt:variant>
      <vt:variant>
        <vt:i4>0</vt:i4>
      </vt:variant>
      <vt:variant>
        <vt:i4>5</vt:i4>
      </vt:variant>
      <vt:variant>
        <vt:lpwstr>http://www.nevo.co.il/law/72507</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5701639</vt:i4>
      </vt:variant>
      <vt:variant>
        <vt:i4>3</vt:i4>
      </vt:variant>
      <vt:variant>
        <vt:i4>0</vt:i4>
      </vt:variant>
      <vt:variant>
        <vt:i4>5</vt:i4>
      </vt:variant>
      <vt:variant>
        <vt:lpwstr>http://www.nevo.co.il/law/72507/3.a.5</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2001-02-05T07:25:00Z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2009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לוי דוד</vt:lpwstr>
  </property>
  <property fmtid="{D5CDD505-2E9C-101B-9397-08002B2CF9AE}" pid="9" name="LAWYER">
    <vt:lpwstr>איציק כהן</vt:lpwstr>
  </property>
  <property fmtid="{D5CDD505-2E9C-101B-9397-08002B2CF9AE}" pid="10" name="JUDGE">
    <vt:lpwstr>א.  רון</vt:lpwstr>
  </property>
  <property fmtid="{D5CDD505-2E9C-101B-9397-08002B2CF9AE}" pid="11" name="DATE">
    <vt:lpwstr>20010610</vt:lpwstr>
  </property>
  <property fmtid="{D5CDD505-2E9C-101B-9397-08002B2CF9AE}" pid="12" name="WORDNUMPAGES">
    <vt:lpwstr>6</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ProcID=213&amp;PartA=39&amp;PartC=40</vt:lpwstr>
  </property>
  <property fmtid="{D5CDD505-2E9C-101B-9397-08002B2CF9AE}" pid="32" name="CASENOTES2">
    <vt:lpwstr>ProcID=213&amp;PartA=16&amp;PartC=17</vt:lpwstr>
  </property>
  <property fmtid="{D5CDD505-2E9C-101B-9397-08002B2CF9AE}" pid="33" name="CASENOTES3">
    <vt:lpwstr>ProcID=213&amp;PartA=12&amp;PartC=13</vt:lpwstr>
  </property>
  <property fmtid="{D5CDD505-2E9C-101B-9397-08002B2CF9AE}" pid="34" name="CASENOTES4">
    <vt:lpwstr>ProcID=213&amp;PartA=21&amp;PartC=23</vt:lpwstr>
  </property>
  <property fmtid="{D5CDD505-2E9C-101B-9397-08002B2CF9AE}" pid="35" name="CASENOTES5">
    <vt:lpwstr>ProcID=213&amp;PartA=22&amp;PartC=23</vt:lpwstr>
  </property>
  <property fmtid="{D5CDD505-2E9C-101B-9397-08002B2CF9AE}" pid="36" name="LAWLISTTMP1">
    <vt:lpwstr>72507/003.a.5</vt:lpwstr>
  </property>
  <property fmtid="{D5CDD505-2E9C-101B-9397-08002B2CF9AE}" pid="37" name="LAWLISTTMP2">
    <vt:lpwstr>70301/348.c;379</vt:lpwstr>
  </property>
</Properties>
</file>