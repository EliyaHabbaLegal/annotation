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E0983" w14:textId="77777777" w:rsidR="00A30E9E" w:rsidRDefault="00A30E9E">
      <w:pPr>
        <w:jc w:val="center"/>
        <w:rPr>
          <w:rFonts w:hint="cs"/>
          <w:rtl/>
        </w:rPr>
      </w:pPr>
      <w:bookmarkStart w:id="0" w:name="LastJudge"/>
    </w:p>
    <w:p w14:paraId="451FC620" w14:textId="77777777" w:rsidR="00A30E9E" w:rsidRDefault="00A30E9E">
      <w:pPr>
        <w:jc w:val="center"/>
        <w:rPr>
          <w:rFonts w:hint="cs"/>
          <w:rtl/>
        </w:rPr>
      </w:pPr>
      <w:r>
        <w:t xml:space="preserve">    </w:t>
      </w:r>
    </w:p>
    <w:p w14:paraId="6F0083CD" w14:textId="77777777" w:rsidR="00A30E9E" w:rsidRDefault="00A30E9E">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Change w:id="1" w:author="eli" w:date="2010-03-11T23:08:00Z">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PrChange>
      </w:tblPr>
      <w:tblGrid>
        <w:gridCol w:w="766"/>
        <w:gridCol w:w="4843"/>
        <w:gridCol w:w="963"/>
        <w:gridCol w:w="1950"/>
        <w:tblGridChange w:id="2">
          <w:tblGrid>
            <w:gridCol w:w="765"/>
            <w:gridCol w:w="4843"/>
            <w:gridCol w:w="963"/>
            <w:gridCol w:w="1951"/>
          </w:tblGrid>
        </w:tblGridChange>
      </w:tblGrid>
      <w:tr w:rsidR="00F44DE4" w14:paraId="5278409F" w14:textId="77777777" w:rsidTr="00F44DE4">
        <w:trPr>
          <w:cantSplit/>
          <w:trHeight w:val="195"/>
          <w:trPrChange w:id="3" w:author="eli" w:date="2010-03-11T23:08:00Z">
            <w:trPr>
              <w:cantSplit/>
              <w:trHeight w:val="195"/>
            </w:trPr>
          </w:trPrChange>
        </w:trPr>
        <w:tc>
          <w:tcPr>
            <w:tcW w:w="5614" w:type="dxa"/>
            <w:gridSpan w:val="2"/>
            <w:vMerge w:val="restart"/>
            <w:tcBorders>
              <w:top w:val="single" w:sz="4" w:space="0" w:color="auto"/>
              <w:left w:val="single" w:sz="4" w:space="0" w:color="auto"/>
              <w:bottom w:val="single" w:sz="4" w:space="0" w:color="auto"/>
              <w:right w:val="single" w:sz="4" w:space="0" w:color="auto"/>
            </w:tcBorders>
            <w:tcPrChange w:id="4" w:author="eli" w:date="2010-03-11T23:08:00Z">
              <w:tcPr>
                <w:tcW w:w="5614" w:type="dxa"/>
                <w:gridSpan w:val="2"/>
                <w:vMerge w:val="restart"/>
                <w:tcBorders>
                  <w:top w:val="single" w:sz="4" w:space="0" w:color="auto"/>
                  <w:left w:val="single" w:sz="4" w:space="0" w:color="auto"/>
                  <w:bottom w:val="single" w:sz="4" w:space="0" w:color="auto"/>
                  <w:right w:val="single" w:sz="4" w:space="0" w:color="auto"/>
                </w:tcBorders>
              </w:tcPr>
            </w:tcPrChange>
          </w:tcPr>
          <w:p w14:paraId="01CD48EF" w14:textId="77777777" w:rsidR="00F44DE4" w:rsidRDefault="00F44DE4">
            <w:pPr>
              <w:rPr>
                <w:b/>
                <w:bCs/>
                <w:sz w:val="26"/>
              </w:rPr>
            </w:pPr>
            <w:r>
              <w:rPr>
                <w:rFonts w:hint="cs"/>
                <w:b/>
                <w:bCs/>
                <w:sz w:val="26"/>
                <w:rtl/>
              </w:rPr>
              <w:t>בית משפט השלום ירושלים</w:t>
            </w:r>
          </w:p>
          <w:p w14:paraId="3B73BD3C" w14:textId="77777777" w:rsidR="00F44DE4" w:rsidRDefault="00F44DE4">
            <w:pPr>
              <w:rPr>
                <w:b/>
                <w:bCs/>
                <w:sz w:val="26"/>
              </w:rPr>
            </w:pPr>
            <w:r>
              <w:rPr>
                <w:rFonts w:hint="cs"/>
                <w:b/>
                <w:bCs/>
                <w:sz w:val="26"/>
                <w:rtl/>
              </w:rPr>
              <w:t>לפני כב' סגן הנשיא יצחק ענבר</w:t>
            </w:r>
          </w:p>
        </w:tc>
        <w:tc>
          <w:tcPr>
            <w:tcW w:w="2915" w:type="dxa"/>
            <w:gridSpan w:val="2"/>
            <w:tcBorders>
              <w:top w:val="single" w:sz="4" w:space="0" w:color="auto"/>
              <w:left w:val="single" w:sz="4" w:space="0" w:color="auto"/>
              <w:bottom w:val="single" w:sz="4" w:space="0" w:color="auto"/>
              <w:right w:val="single" w:sz="4" w:space="0" w:color="auto"/>
            </w:tcBorders>
            <w:tcPrChange w:id="5" w:author="eli" w:date="2010-03-11T23:08:00Z">
              <w:tcPr>
                <w:tcW w:w="2915" w:type="dxa"/>
                <w:gridSpan w:val="2"/>
                <w:tcBorders>
                  <w:top w:val="single" w:sz="4" w:space="0" w:color="auto"/>
                  <w:left w:val="single" w:sz="4" w:space="0" w:color="auto"/>
                  <w:bottom w:val="single" w:sz="4" w:space="0" w:color="auto"/>
                  <w:right w:val="single" w:sz="4" w:space="0" w:color="auto"/>
                </w:tcBorders>
              </w:tcPr>
            </w:tcPrChange>
          </w:tcPr>
          <w:p w14:paraId="622F7A6B" w14:textId="77777777" w:rsidR="00F44DE4" w:rsidRDefault="00F44DE4">
            <w:pPr>
              <w:rPr>
                <w:b/>
                <w:bCs/>
                <w:sz w:val="26"/>
              </w:rPr>
            </w:pPr>
            <w:r>
              <w:rPr>
                <w:rFonts w:hint="cs"/>
                <w:b/>
                <w:bCs/>
                <w:sz w:val="26"/>
                <w:rtl/>
              </w:rPr>
              <w:t>פ  003033/00</w:t>
            </w:r>
          </w:p>
        </w:tc>
      </w:tr>
      <w:tr w:rsidR="00F44DE4" w14:paraId="621C4365" w14:textId="77777777" w:rsidTr="00F44DE4">
        <w:trPr>
          <w:cantSplit/>
          <w:trHeight w:val="195"/>
          <w:trPrChange w:id="6" w:author="eli" w:date="2010-03-11T23:08:00Z">
            <w:trPr>
              <w:cantSplit/>
              <w:trHeight w:val="195"/>
            </w:trPr>
          </w:trPrChange>
        </w:trPr>
        <w:tc>
          <w:tcPr>
            <w:tcW w:w="0" w:type="auto"/>
            <w:gridSpan w:val="2"/>
            <w:vMerge/>
            <w:tcBorders>
              <w:top w:val="single" w:sz="4" w:space="0" w:color="auto"/>
              <w:left w:val="single" w:sz="4" w:space="0" w:color="auto"/>
              <w:bottom w:val="single" w:sz="4" w:space="0" w:color="auto"/>
              <w:right w:val="single" w:sz="4" w:space="0" w:color="auto"/>
            </w:tcBorders>
            <w:vAlign w:val="center"/>
            <w:tcPrChange w:id="7" w:author="eli" w:date="2010-03-11T23:08:00Z">
              <w:tcPr>
                <w:tcW w:w="0" w:type="auto"/>
                <w:gridSpan w:val="2"/>
                <w:vMerge/>
                <w:tcBorders>
                  <w:top w:val="single" w:sz="4" w:space="0" w:color="auto"/>
                  <w:left w:val="single" w:sz="4" w:space="0" w:color="auto"/>
                  <w:bottom w:val="single" w:sz="4" w:space="0" w:color="auto"/>
                  <w:right w:val="single" w:sz="4" w:space="0" w:color="auto"/>
                </w:tcBorders>
                <w:vAlign w:val="center"/>
              </w:tcPr>
            </w:tcPrChange>
          </w:tcPr>
          <w:p w14:paraId="6A540739" w14:textId="77777777" w:rsidR="00F44DE4" w:rsidRDefault="00F44DE4">
            <w:pPr>
              <w:bidi w:val="0"/>
              <w:spacing w:line="240" w:lineRule="auto"/>
              <w:jc w:val="left"/>
              <w:rPr>
                <w:b/>
                <w:bCs/>
                <w:sz w:val="26"/>
              </w:rPr>
            </w:pPr>
          </w:p>
        </w:tc>
        <w:tc>
          <w:tcPr>
            <w:tcW w:w="2915" w:type="dxa"/>
            <w:gridSpan w:val="2"/>
            <w:tcBorders>
              <w:top w:val="single" w:sz="4" w:space="0" w:color="auto"/>
              <w:left w:val="single" w:sz="4" w:space="0" w:color="auto"/>
              <w:bottom w:val="single" w:sz="4" w:space="0" w:color="auto"/>
              <w:right w:val="single" w:sz="4" w:space="0" w:color="auto"/>
            </w:tcBorders>
            <w:tcPrChange w:id="8" w:author="eli" w:date="2010-03-11T23:08:00Z">
              <w:tcPr>
                <w:tcW w:w="2915" w:type="dxa"/>
                <w:gridSpan w:val="2"/>
                <w:tcBorders>
                  <w:top w:val="single" w:sz="4" w:space="0" w:color="auto"/>
                  <w:left w:val="single" w:sz="4" w:space="0" w:color="auto"/>
                  <w:bottom w:val="single" w:sz="4" w:space="0" w:color="auto"/>
                  <w:right w:val="single" w:sz="4" w:space="0" w:color="auto"/>
                </w:tcBorders>
              </w:tcPr>
            </w:tcPrChange>
          </w:tcPr>
          <w:p w14:paraId="34A61264" w14:textId="77777777" w:rsidR="00F44DE4" w:rsidRDefault="00F44DE4">
            <w:pPr>
              <w:spacing w:line="240" w:lineRule="auto"/>
              <w:rPr>
                <w:b/>
                <w:bCs/>
                <w:sz w:val="26"/>
              </w:rPr>
            </w:pPr>
          </w:p>
        </w:tc>
      </w:tr>
      <w:tr w:rsidR="00F44DE4" w14:paraId="5B84DB3A" w14:textId="77777777" w:rsidTr="00F44DE4">
        <w:trPr>
          <w:trHeight w:val="286"/>
          <w:trPrChange w:id="9" w:author="eli" w:date="2010-03-11T23:08:00Z">
            <w:trPr>
              <w:trHeight w:val="286"/>
            </w:trPr>
          </w:trPrChange>
        </w:trPr>
        <w:tc>
          <w:tcPr>
            <w:tcW w:w="766" w:type="dxa"/>
            <w:tcBorders>
              <w:top w:val="single" w:sz="4" w:space="0" w:color="auto"/>
              <w:left w:val="single" w:sz="4" w:space="0" w:color="auto"/>
              <w:bottom w:val="single" w:sz="4" w:space="0" w:color="auto"/>
              <w:right w:val="single" w:sz="4" w:space="0" w:color="auto"/>
            </w:tcBorders>
            <w:tcPrChange w:id="10" w:author="eli" w:date="2010-03-11T23:08:00Z">
              <w:tcPr>
                <w:tcW w:w="766" w:type="dxa"/>
                <w:tcBorders>
                  <w:top w:val="single" w:sz="4" w:space="0" w:color="auto"/>
                  <w:left w:val="single" w:sz="4" w:space="0" w:color="auto"/>
                  <w:bottom w:val="single" w:sz="4" w:space="0" w:color="auto"/>
                  <w:right w:val="single" w:sz="4" w:space="0" w:color="auto"/>
                </w:tcBorders>
              </w:tcPr>
            </w:tcPrChange>
          </w:tcPr>
          <w:p w14:paraId="715254F4" w14:textId="77777777" w:rsidR="00F44DE4" w:rsidRDefault="00F44DE4">
            <w:pPr>
              <w:spacing w:line="240" w:lineRule="auto"/>
              <w:rPr>
                <w:b/>
                <w:bCs/>
                <w:sz w:val="26"/>
              </w:rPr>
            </w:pPr>
          </w:p>
        </w:tc>
        <w:tc>
          <w:tcPr>
            <w:tcW w:w="4848" w:type="dxa"/>
            <w:tcBorders>
              <w:top w:val="single" w:sz="4" w:space="0" w:color="auto"/>
              <w:left w:val="single" w:sz="4" w:space="0" w:color="auto"/>
              <w:bottom w:val="single" w:sz="4" w:space="0" w:color="auto"/>
              <w:right w:val="single" w:sz="4" w:space="0" w:color="auto"/>
            </w:tcBorders>
            <w:tcPrChange w:id="11" w:author="eli" w:date="2010-03-11T23:08:00Z">
              <w:tcPr>
                <w:tcW w:w="4848" w:type="dxa"/>
                <w:tcBorders>
                  <w:top w:val="single" w:sz="4" w:space="0" w:color="auto"/>
                  <w:left w:val="single" w:sz="4" w:space="0" w:color="auto"/>
                  <w:bottom w:val="single" w:sz="4" w:space="0" w:color="auto"/>
                  <w:right w:val="single" w:sz="4" w:space="0" w:color="auto"/>
                </w:tcBorders>
              </w:tcPr>
            </w:tcPrChange>
          </w:tcPr>
          <w:p w14:paraId="7E91F79E" w14:textId="77777777" w:rsidR="00F44DE4" w:rsidRDefault="00F44DE4">
            <w:pPr>
              <w:spacing w:line="240" w:lineRule="auto"/>
              <w:rPr>
                <w:b/>
                <w:bCs/>
                <w:sz w:val="26"/>
              </w:rPr>
            </w:pPr>
          </w:p>
          <w:p w14:paraId="40D566A7" w14:textId="77777777" w:rsidR="00F44DE4" w:rsidRDefault="00F44DE4">
            <w:pPr>
              <w:spacing w:line="240" w:lineRule="auto"/>
              <w:rPr>
                <w:b/>
                <w:bCs/>
                <w:sz w:val="26"/>
              </w:rPr>
            </w:pP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Change w:id="12" w:author="eli" w:date="2010-03-11T23:08:00Z">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tcPrChange>
          </w:tcPr>
          <w:p w14:paraId="55CFF10E" w14:textId="77777777" w:rsidR="00F44DE4" w:rsidRDefault="00F44DE4">
            <w:pPr>
              <w:spacing w:line="240" w:lineRule="auto"/>
              <w:rPr>
                <w:b/>
                <w:bCs/>
                <w:sz w:val="26"/>
              </w:rPr>
            </w:pPr>
          </w:p>
        </w:tc>
        <w:tc>
          <w:tcPr>
            <w:tcW w:w="1951" w:type="dxa"/>
            <w:tcBorders>
              <w:top w:val="single" w:sz="4" w:space="0" w:color="auto"/>
              <w:left w:val="single" w:sz="4" w:space="0" w:color="auto"/>
              <w:bottom w:val="single" w:sz="4" w:space="0" w:color="auto"/>
              <w:right w:val="single" w:sz="4" w:space="0" w:color="auto"/>
            </w:tcBorders>
            <w:tcPrChange w:id="13" w:author="eli" w:date="2010-03-11T23:08:00Z">
              <w:tcPr>
                <w:tcW w:w="1951" w:type="dxa"/>
                <w:tcBorders>
                  <w:top w:val="single" w:sz="4" w:space="0" w:color="auto"/>
                  <w:left w:val="single" w:sz="4" w:space="0" w:color="auto"/>
                  <w:bottom w:val="single" w:sz="4" w:space="0" w:color="auto"/>
                  <w:right w:val="single" w:sz="4" w:space="0" w:color="auto"/>
                </w:tcBorders>
              </w:tcPr>
            </w:tcPrChange>
          </w:tcPr>
          <w:p w14:paraId="255F7E81" w14:textId="77777777" w:rsidR="00F44DE4" w:rsidRDefault="00F44DE4">
            <w:pPr>
              <w:spacing w:line="240" w:lineRule="auto"/>
              <w:rPr>
                <w:b/>
                <w:bCs/>
                <w:sz w:val="26"/>
              </w:rPr>
            </w:pPr>
          </w:p>
        </w:tc>
      </w:tr>
    </w:tbl>
    <w:p w14:paraId="12DB1B09" w14:textId="77777777" w:rsidR="00A30E9E" w:rsidRDefault="00A30E9E">
      <w:pPr>
        <w:pStyle w:val="Header"/>
        <w:jc w:val="left"/>
        <w:rPr>
          <w:rFonts w:hint="cs"/>
          <w:szCs w:val="20"/>
          <w:rtl/>
        </w:rPr>
      </w:pPr>
    </w:p>
    <w:p w14:paraId="7AA8EF60" w14:textId="77777777" w:rsidR="00A30E9E" w:rsidRDefault="00A30E9E">
      <w:pPr>
        <w:rPr>
          <w:rFonts w:hint="cs"/>
          <w:b/>
          <w:bCs/>
          <w:rtl/>
        </w:rPr>
      </w:pPr>
    </w:p>
    <w:tbl>
      <w:tblPr>
        <w:bidiVisual/>
        <w:tblW w:w="8591" w:type="dxa"/>
        <w:tblInd w:w="56" w:type="dxa"/>
        <w:tblCellMar>
          <w:left w:w="107" w:type="dxa"/>
          <w:right w:w="107" w:type="dxa"/>
        </w:tblCellMar>
        <w:tblLook w:val="0000" w:firstRow="0" w:lastRow="0" w:firstColumn="0" w:lastColumn="0" w:noHBand="0" w:noVBand="0"/>
        <w:tblPrChange w:id="14" w:author="eli" w:date="2010-03-11T23:08:00Z">
          <w:tblPr>
            <w:tblW w:w="8591" w:type="dxa"/>
            <w:tblInd w:w="56" w:type="dxa"/>
            <w:tblCellMar>
              <w:left w:w="107" w:type="dxa"/>
              <w:right w:w="107" w:type="dxa"/>
            </w:tblCellMar>
            <w:tblLook w:val="0000" w:firstRow="0" w:lastRow="0" w:firstColumn="0" w:lastColumn="0" w:noHBand="0" w:noVBand="0"/>
          </w:tblPr>
        </w:tblPrChange>
      </w:tblPr>
      <w:tblGrid>
        <w:gridCol w:w="1362"/>
        <w:gridCol w:w="1757"/>
        <w:gridCol w:w="3063"/>
        <w:gridCol w:w="2409"/>
        <w:tblGridChange w:id="15">
          <w:tblGrid>
            <w:gridCol w:w="1362"/>
            <w:gridCol w:w="1757"/>
            <w:gridCol w:w="3063"/>
            <w:gridCol w:w="2409"/>
          </w:tblGrid>
        </w:tblGridChange>
      </w:tblGrid>
      <w:tr w:rsidR="00F44DE4" w14:paraId="3C95F94F" w14:textId="77777777" w:rsidTr="00F44DE4">
        <w:tc>
          <w:tcPr>
            <w:tcW w:w="1362" w:type="dxa"/>
            <w:tcPrChange w:id="16" w:author="eli" w:date="2010-03-11T23:08:00Z">
              <w:tcPr>
                <w:tcW w:w="1362" w:type="dxa"/>
              </w:tcPr>
            </w:tcPrChange>
          </w:tcPr>
          <w:p w14:paraId="3DF41E2D" w14:textId="77777777" w:rsidR="00F44DE4" w:rsidRDefault="00F44DE4">
            <w:pPr>
              <w:rPr>
                <w:b/>
                <w:bCs/>
              </w:rPr>
            </w:pPr>
            <w:bookmarkStart w:id="17" w:name="שם_א" w:colFirst="1" w:colLast="1"/>
            <w:bookmarkStart w:id="18" w:name="FirstAppellant"/>
            <w:r>
              <w:rPr>
                <w:rFonts w:hint="cs"/>
                <w:b/>
                <w:bCs/>
                <w:rtl/>
              </w:rPr>
              <w:t>בעניין:</w:t>
            </w:r>
          </w:p>
        </w:tc>
        <w:tc>
          <w:tcPr>
            <w:tcW w:w="4820" w:type="dxa"/>
            <w:gridSpan w:val="2"/>
            <w:tcPrChange w:id="19" w:author="eli" w:date="2010-03-11T23:08:00Z">
              <w:tcPr>
                <w:tcW w:w="4820" w:type="dxa"/>
                <w:gridSpan w:val="2"/>
              </w:tcPr>
            </w:tcPrChange>
          </w:tcPr>
          <w:p w14:paraId="59367831" w14:textId="77777777" w:rsidR="00F44DE4" w:rsidRDefault="00F44DE4">
            <w:pPr>
              <w:rPr>
                <w:b/>
                <w:bCs/>
              </w:rPr>
            </w:pPr>
            <w:r>
              <w:rPr>
                <w:rFonts w:hint="cs"/>
                <w:b/>
                <w:bCs/>
                <w:rtl/>
              </w:rPr>
              <w:t>מדינת ישראל</w:t>
            </w:r>
          </w:p>
        </w:tc>
        <w:tc>
          <w:tcPr>
            <w:tcW w:w="2409" w:type="dxa"/>
            <w:tcPrChange w:id="20" w:author="eli" w:date="2010-03-11T23:08:00Z">
              <w:tcPr>
                <w:tcW w:w="2409" w:type="dxa"/>
              </w:tcPr>
            </w:tcPrChange>
          </w:tcPr>
          <w:p w14:paraId="19ADD375" w14:textId="77777777" w:rsidR="00F44DE4" w:rsidRDefault="00F44DE4">
            <w:pPr>
              <w:rPr>
                <w:b/>
                <w:bCs/>
              </w:rPr>
            </w:pPr>
          </w:p>
        </w:tc>
      </w:tr>
      <w:tr w:rsidR="00F44DE4" w14:paraId="4F734D7F" w14:textId="77777777" w:rsidTr="00F44DE4">
        <w:tc>
          <w:tcPr>
            <w:tcW w:w="1362" w:type="dxa"/>
            <w:tcPrChange w:id="21" w:author="eli" w:date="2010-03-11T23:08:00Z">
              <w:tcPr>
                <w:tcW w:w="1362" w:type="dxa"/>
              </w:tcPr>
            </w:tcPrChange>
          </w:tcPr>
          <w:p w14:paraId="608A2251" w14:textId="77777777" w:rsidR="00F44DE4" w:rsidRDefault="00F44DE4">
            <w:pPr>
              <w:rPr>
                <w:b/>
                <w:bCs/>
              </w:rPr>
            </w:pPr>
            <w:bookmarkStart w:id="22" w:name="בא_כוח_א" w:colFirst="2" w:colLast="2"/>
            <w:bookmarkStart w:id="23" w:name="כינוי_א" w:colFirst="3" w:colLast="3"/>
            <w:bookmarkStart w:id="24" w:name="FirstLawyer"/>
            <w:bookmarkEnd w:id="17"/>
            <w:bookmarkEnd w:id="18"/>
          </w:p>
        </w:tc>
        <w:tc>
          <w:tcPr>
            <w:tcW w:w="1757" w:type="dxa"/>
            <w:tcPrChange w:id="25" w:author="eli" w:date="2010-03-11T23:08:00Z">
              <w:tcPr>
                <w:tcW w:w="1757" w:type="dxa"/>
              </w:tcPr>
            </w:tcPrChange>
          </w:tcPr>
          <w:p w14:paraId="2E53565E" w14:textId="77777777" w:rsidR="00F44DE4" w:rsidRDefault="00F44DE4">
            <w:pPr>
              <w:pStyle w:val="Heading4"/>
            </w:pPr>
            <w:r>
              <w:rPr>
                <w:rFonts w:hint="cs"/>
                <w:rtl/>
              </w:rPr>
              <w:t>ע"י ב"כ עו"ד</w:t>
            </w:r>
          </w:p>
        </w:tc>
        <w:tc>
          <w:tcPr>
            <w:tcW w:w="3063" w:type="dxa"/>
            <w:tcPrChange w:id="26" w:author="eli" w:date="2010-03-11T23:08:00Z">
              <w:tcPr>
                <w:tcW w:w="3063" w:type="dxa"/>
              </w:tcPr>
            </w:tcPrChange>
          </w:tcPr>
          <w:p w14:paraId="4E251EED" w14:textId="77777777" w:rsidR="00F44DE4" w:rsidRDefault="00F44DE4">
            <w:pPr>
              <w:rPr>
                <w:b/>
                <w:bCs/>
              </w:rPr>
            </w:pPr>
            <w:r>
              <w:rPr>
                <w:rFonts w:hint="cs"/>
                <w:b/>
                <w:bCs/>
                <w:rtl/>
              </w:rPr>
              <w:t>ויזלברג</w:t>
            </w:r>
          </w:p>
        </w:tc>
        <w:tc>
          <w:tcPr>
            <w:tcW w:w="2409" w:type="dxa"/>
            <w:tcPrChange w:id="27" w:author="eli" w:date="2010-03-11T23:08:00Z">
              <w:tcPr>
                <w:tcW w:w="2409" w:type="dxa"/>
              </w:tcPr>
            </w:tcPrChange>
          </w:tcPr>
          <w:p w14:paraId="01204E95" w14:textId="77777777" w:rsidR="00F44DE4" w:rsidRDefault="00F44DE4">
            <w:pPr>
              <w:rPr>
                <w:b/>
                <w:bCs/>
              </w:rPr>
            </w:pPr>
            <w:r>
              <w:rPr>
                <w:rFonts w:hint="cs"/>
                <w:b/>
                <w:bCs/>
                <w:rtl/>
              </w:rPr>
              <w:t>המאשימה</w:t>
            </w:r>
          </w:p>
        </w:tc>
      </w:tr>
      <w:bookmarkEnd w:id="22"/>
      <w:bookmarkEnd w:id="23"/>
      <w:bookmarkEnd w:id="24"/>
      <w:tr w:rsidR="00F44DE4" w14:paraId="480D802E" w14:textId="77777777" w:rsidTr="00F44DE4">
        <w:tc>
          <w:tcPr>
            <w:tcW w:w="1362" w:type="dxa"/>
            <w:tcPrChange w:id="28" w:author="eli" w:date="2010-03-11T23:08:00Z">
              <w:tcPr>
                <w:tcW w:w="1362" w:type="dxa"/>
              </w:tcPr>
            </w:tcPrChange>
          </w:tcPr>
          <w:p w14:paraId="1570D0CA" w14:textId="77777777" w:rsidR="00F44DE4" w:rsidRDefault="00F44DE4">
            <w:pPr>
              <w:rPr>
                <w:b/>
                <w:bCs/>
              </w:rPr>
            </w:pPr>
          </w:p>
        </w:tc>
        <w:tc>
          <w:tcPr>
            <w:tcW w:w="4820" w:type="dxa"/>
            <w:gridSpan w:val="2"/>
            <w:tcPrChange w:id="29" w:author="eli" w:date="2010-03-11T23:08:00Z">
              <w:tcPr>
                <w:tcW w:w="4820" w:type="dxa"/>
                <w:gridSpan w:val="2"/>
              </w:tcPr>
            </w:tcPrChange>
          </w:tcPr>
          <w:p w14:paraId="2406978C" w14:textId="77777777" w:rsidR="00F44DE4" w:rsidRDefault="00F44DE4">
            <w:pPr>
              <w:jc w:val="center"/>
              <w:rPr>
                <w:b/>
                <w:bCs/>
              </w:rPr>
            </w:pPr>
            <w:r>
              <w:rPr>
                <w:rFonts w:hint="cs"/>
                <w:b/>
                <w:bCs/>
                <w:rtl/>
              </w:rPr>
              <w:t>נ ג ד</w:t>
            </w:r>
          </w:p>
        </w:tc>
        <w:tc>
          <w:tcPr>
            <w:tcW w:w="2409" w:type="dxa"/>
            <w:tcPrChange w:id="30" w:author="eli" w:date="2010-03-11T23:08:00Z">
              <w:tcPr>
                <w:tcW w:w="2409" w:type="dxa"/>
              </w:tcPr>
            </w:tcPrChange>
          </w:tcPr>
          <w:p w14:paraId="2BF0983F" w14:textId="77777777" w:rsidR="00F44DE4" w:rsidRDefault="00F44DE4">
            <w:pPr>
              <w:rPr>
                <w:b/>
                <w:bCs/>
              </w:rPr>
            </w:pPr>
          </w:p>
        </w:tc>
      </w:tr>
      <w:tr w:rsidR="00F44DE4" w14:paraId="25D84401" w14:textId="77777777" w:rsidTr="00F44DE4">
        <w:tc>
          <w:tcPr>
            <w:tcW w:w="1362" w:type="dxa"/>
            <w:tcPrChange w:id="31" w:author="eli" w:date="2010-03-11T23:08:00Z">
              <w:tcPr>
                <w:tcW w:w="1362" w:type="dxa"/>
              </w:tcPr>
            </w:tcPrChange>
          </w:tcPr>
          <w:p w14:paraId="48FB2FA4" w14:textId="77777777" w:rsidR="00F44DE4" w:rsidRDefault="00F44DE4">
            <w:pPr>
              <w:rPr>
                <w:b/>
                <w:bCs/>
              </w:rPr>
            </w:pPr>
            <w:bookmarkStart w:id="32" w:name="שם_ב" w:colFirst="1" w:colLast="1"/>
          </w:p>
        </w:tc>
        <w:tc>
          <w:tcPr>
            <w:tcW w:w="4820" w:type="dxa"/>
            <w:gridSpan w:val="2"/>
            <w:tcPrChange w:id="33" w:author="eli" w:date="2010-03-11T23:08:00Z">
              <w:tcPr>
                <w:tcW w:w="4820" w:type="dxa"/>
                <w:gridSpan w:val="2"/>
              </w:tcPr>
            </w:tcPrChange>
          </w:tcPr>
          <w:p w14:paraId="675F72A1" w14:textId="77777777" w:rsidR="00F44DE4" w:rsidRDefault="00F44DE4">
            <w:pPr>
              <w:rPr>
                <w:b/>
                <w:bCs/>
              </w:rPr>
            </w:pPr>
            <w:r>
              <w:rPr>
                <w:rFonts w:hint="cs"/>
                <w:b/>
                <w:bCs/>
                <w:rtl/>
              </w:rPr>
              <w:t>דיל דניאל</w:t>
            </w:r>
          </w:p>
        </w:tc>
        <w:tc>
          <w:tcPr>
            <w:tcW w:w="2409" w:type="dxa"/>
            <w:tcPrChange w:id="34" w:author="eli" w:date="2010-03-11T23:08:00Z">
              <w:tcPr>
                <w:tcW w:w="2409" w:type="dxa"/>
              </w:tcPr>
            </w:tcPrChange>
          </w:tcPr>
          <w:p w14:paraId="53BD7257" w14:textId="77777777" w:rsidR="00F44DE4" w:rsidRDefault="00F44DE4">
            <w:pPr>
              <w:rPr>
                <w:b/>
                <w:bCs/>
              </w:rPr>
            </w:pPr>
          </w:p>
        </w:tc>
      </w:tr>
      <w:tr w:rsidR="00F44DE4" w14:paraId="20EBBB19" w14:textId="77777777" w:rsidTr="00F44DE4">
        <w:tc>
          <w:tcPr>
            <w:tcW w:w="1362" w:type="dxa"/>
            <w:tcPrChange w:id="35" w:author="eli" w:date="2010-03-11T23:08:00Z">
              <w:tcPr>
                <w:tcW w:w="1362" w:type="dxa"/>
              </w:tcPr>
            </w:tcPrChange>
          </w:tcPr>
          <w:p w14:paraId="74B5B061" w14:textId="77777777" w:rsidR="00F44DE4" w:rsidRDefault="00F44DE4">
            <w:pPr>
              <w:rPr>
                <w:b/>
                <w:bCs/>
              </w:rPr>
            </w:pPr>
            <w:bookmarkStart w:id="36" w:name="כינוי_ב" w:colFirst="3" w:colLast="3"/>
            <w:bookmarkStart w:id="37" w:name="בא_כוח_ב" w:colFirst="2" w:colLast="2"/>
            <w:bookmarkEnd w:id="32"/>
          </w:p>
        </w:tc>
        <w:tc>
          <w:tcPr>
            <w:tcW w:w="1757" w:type="dxa"/>
            <w:tcPrChange w:id="38" w:author="eli" w:date="2010-03-11T23:08:00Z">
              <w:tcPr>
                <w:tcW w:w="1757" w:type="dxa"/>
              </w:tcPr>
            </w:tcPrChange>
          </w:tcPr>
          <w:p w14:paraId="793C6728" w14:textId="77777777" w:rsidR="00F44DE4" w:rsidRDefault="00F44DE4">
            <w:pPr>
              <w:rPr>
                <w:b/>
                <w:bCs/>
              </w:rPr>
            </w:pPr>
            <w:r>
              <w:rPr>
                <w:rFonts w:hint="cs"/>
                <w:b/>
                <w:bCs/>
                <w:rtl/>
              </w:rPr>
              <w:t xml:space="preserve">ע"י ב"כ עו"ד </w:t>
            </w:r>
          </w:p>
        </w:tc>
        <w:tc>
          <w:tcPr>
            <w:tcW w:w="3063" w:type="dxa"/>
            <w:tcPrChange w:id="39" w:author="eli" w:date="2010-03-11T23:08:00Z">
              <w:tcPr>
                <w:tcW w:w="3063" w:type="dxa"/>
              </w:tcPr>
            </w:tcPrChange>
          </w:tcPr>
          <w:p w14:paraId="1D4E555B" w14:textId="77777777" w:rsidR="00F44DE4" w:rsidRDefault="00F44DE4">
            <w:pPr>
              <w:rPr>
                <w:b/>
                <w:bCs/>
              </w:rPr>
            </w:pPr>
            <w:r>
              <w:rPr>
                <w:rFonts w:hint="cs"/>
                <w:b/>
                <w:bCs/>
                <w:rtl/>
              </w:rPr>
              <w:t>עטרי</w:t>
            </w:r>
          </w:p>
        </w:tc>
        <w:tc>
          <w:tcPr>
            <w:tcW w:w="2409" w:type="dxa"/>
            <w:tcPrChange w:id="40" w:author="eli" w:date="2010-03-11T23:08:00Z">
              <w:tcPr>
                <w:tcW w:w="2409" w:type="dxa"/>
              </w:tcPr>
            </w:tcPrChange>
          </w:tcPr>
          <w:p w14:paraId="612D4638" w14:textId="77777777" w:rsidR="00F44DE4" w:rsidRDefault="00F44DE4">
            <w:pPr>
              <w:rPr>
                <w:b/>
                <w:bCs/>
              </w:rPr>
            </w:pPr>
            <w:r>
              <w:rPr>
                <w:rFonts w:hint="cs"/>
                <w:b/>
                <w:bCs/>
                <w:rtl/>
              </w:rPr>
              <w:t>הנאשם</w:t>
            </w:r>
          </w:p>
        </w:tc>
      </w:tr>
      <w:bookmarkEnd w:id="36"/>
      <w:bookmarkEnd w:id="37"/>
    </w:tbl>
    <w:p w14:paraId="0E755F03" w14:textId="77777777" w:rsidR="00A30E9E" w:rsidRDefault="00A30E9E">
      <w:pPr>
        <w:rPr>
          <w:rFonts w:hint="cs"/>
          <w:b/>
          <w:bCs/>
          <w:rtl/>
        </w:rPr>
      </w:pPr>
    </w:p>
    <w:tbl>
      <w:tblPr>
        <w:bidiVisual/>
        <w:tblW w:w="8562" w:type="dxa"/>
        <w:tblCellMar>
          <w:left w:w="107" w:type="dxa"/>
          <w:right w:w="107" w:type="dxa"/>
        </w:tblCellMar>
        <w:tblLook w:val="0000" w:firstRow="0" w:lastRow="0" w:firstColumn="0" w:lastColumn="0" w:noHBand="0" w:noVBand="0"/>
        <w:tblPrChange w:id="41" w:author="eli" w:date="2010-03-11T23:08:00Z">
          <w:tblPr>
            <w:tblW w:w="8562" w:type="dxa"/>
            <w:tblCellMar>
              <w:left w:w="107" w:type="dxa"/>
              <w:right w:w="107" w:type="dxa"/>
            </w:tblCellMar>
            <w:tblLook w:val="0000" w:firstRow="0" w:lastRow="0" w:firstColumn="0" w:lastColumn="0" w:noHBand="0" w:noVBand="0"/>
          </w:tblPr>
        </w:tblPrChange>
      </w:tblPr>
      <w:tblGrid>
        <w:gridCol w:w="1332"/>
        <w:gridCol w:w="7230"/>
        <w:tblGridChange w:id="42">
          <w:tblGrid>
            <w:gridCol w:w="1332"/>
            <w:gridCol w:w="7230"/>
          </w:tblGrid>
        </w:tblGridChange>
      </w:tblGrid>
      <w:tr w:rsidR="00F44DE4" w14:paraId="7F6A347F" w14:textId="77777777" w:rsidTr="00F44DE4">
        <w:tc>
          <w:tcPr>
            <w:tcW w:w="1332" w:type="dxa"/>
            <w:tcPrChange w:id="43" w:author="eli" w:date="2010-03-11T23:08:00Z">
              <w:tcPr>
                <w:tcW w:w="1332" w:type="dxa"/>
              </w:tcPr>
            </w:tcPrChange>
          </w:tcPr>
          <w:p w14:paraId="47CAC105" w14:textId="77777777" w:rsidR="00F44DE4" w:rsidRDefault="00F44DE4">
            <w:pPr>
              <w:rPr>
                <w:b/>
                <w:bCs/>
              </w:rPr>
            </w:pPr>
          </w:p>
        </w:tc>
        <w:tc>
          <w:tcPr>
            <w:tcW w:w="7230" w:type="dxa"/>
            <w:tcPrChange w:id="44" w:author="eli" w:date="2010-03-11T23:08:00Z">
              <w:tcPr>
                <w:tcW w:w="7230" w:type="dxa"/>
              </w:tcPr>
            </w:tcPrChange>
          </w:tcPr>
          <w:p w14:paraId="485BA8DE" w14:textId="77777777" w:rsidR="00F44DE4" w:rsidRDefault="00F44DE4">
            <w:pPr>
              <w:rPr>
                <w:b/>
                <w:bCs/>
              </w:rPr>
            </w:pPr>
          </w:p>
        </w:tc>
      </w:tr>
    </w:tbl>
    <w:p w14:paraId="286CE2E6" w14:textId="77777777" w:rsidR="001F6FFE" w:rsidRDefault="001F6FFE">
      <w:pPr>
        <w:rPr>
          <w:rtl/>
        </w:rPr>
      </w:pPr>
      <w:bookmarkStart w:id="45" w:name="צד_ג"/>
      <w:bookmarkStart w:id="46" w:name="LawTable"/>
      <w:bookmarkEnd w:id="45"/>
      <w:bookmarkEnd w:id="46"/>
    </w:p>
    <w:p w14:paraId="744967A5" w14:textId="77777777" w:rsidR="001F6FFE" w:rsidRPr="001F6FFE" w:rsidRDefault="001F6FFE" w:rsidP="001F6FFE">
      <w:pPr>
        <w:spacing w:after="120" w:line="240" w:lineRule="exact"/>
        <w:ind w:left="283" w:hanging="283"/>
        <w:rPr>
          <w:rFonts w:ascii="FrankRuehl" w:hAnsi="FrankRuehl" w:cs="FrankRuehl"/>
          <w:sz w:val="24"/>
          <w:szCs w:val="24"/>
          <w:rtl/>
        </w:rPr>
      </w:pPr>
    </w:p>
    <w:p w14:paraId="3F1A19D4" w14:textId="77777777" w:rsidR="001F6FFE" w:rsidRPr="001F6FFE" w:rsidRDefault="001F6FFE" w:rsidP="001F6FFE">
      <w:pPr>
        <w:spacing w:after="120" w:line="240" w:lineRule="exact"/>
        <w:ind w:left="283" w:hanging="283"/>
        <w:rPr>
          <w:rFonts w:ascii="FrankRuehl" w:hAnsi="FrankRuehl" w:cs="FrankRuehl"/>
          <w:sz w:val="24"/>
          <w:szCs w:val="24"/>
          <w:rtl/>
        </w:rPr>
      </w:pPr>
      <w:r w:rsidRPr="001F6FFE">
        <w:rPr>
          <w:rFonts w:ascii="FrankRuehl" w:hAnsi="FrankRuehl" w:cs="FrankRuehl"/>
          <w:sz w:val="24"/>
          <w:szCs w:val="24"/>
          <w:rtl/>
        </w:rPr>
        <w:t xml:space="preserve">חקיקה שאוזכרה: </w:t>
      </w:r>
    </w:p>
    <w:p w14:paraId="675DC1A4" w14:textId="77777777" w:rsidR="001F6FFE" w:rsidRPr="001F6FFE" w:rsidRDefault="001F6FFE" w:rsidP="001F6FFE">
      <w:pPr>
        <w:spacing w:after="120" w:line="240" w:lineRule="exact"/>
        <w:ind w:left="283" w:hanging="283"/>
        <w:rPr>
          <w:rFonts w:ascii="FrankRuehl" w:hAnsi="FrankRuehl" w:cs="FrankRuehl"/>
          <w:sz w:val="24"/>
          <w:szCs w:val="24"/>
          <w:rtl/>
        </w:rPr>
      </w:pPr>
      <w:hyperlink r:id="rId7" w:history="1">
        <w:r w:rsidRPr="001F6FFE">
          <w:rPr>
            <w:rFonts w:ascii="FrankRuehl" w:hAnsi="FrankRuehl" w:cs="FrankRuehl"/>
            <w:color w:val="0000FF"/>
            <w:sz w:val="24"/>
            <w:szCs w:val="24"/>
            <w:u w:val="single"/>
            <w:rtl/>
          </w:rPr>
          <w:t>חוק העונשין, תשל"ז-1977</w:t>
        </w:r>
      </w:hyperlink>
      <w:r w:rsidRPr="001F6FFE">
        <w:rPr>
          <w:rFonts w:ascii="FrankRuehl" w:hAnsi="FrankRuehl" w:cs="FrankRuehl"/>
          <w:sz w:val="24"/>
          <w:szCs w:val="24"/>
          <w:rtl/>
        </w:rPr>
        <w:t xml:space="preserve">: סע'  </w:t>
      </w:r>
      <w:hyperlink r:id="rId8" w:history="1">
        <w:r w:rsidRPr="001F6FFE">
          <w:rPr>
            <w:rFonts w:ascii="FrankRuehl" w:hAnsi="FrankRuehl" w:cs="FrankRuehl"/>
            <w:color w:val="0000FF"/>
            <w:sz w:val="24"/>
            <w:szCs w:val="24"/>
            <w:u w:val="single"/>
            <w:rtl/>
          </w:rPr>
          <w:t>348(ג)</w:t>
        </w:r>
      </w:hyperlink>
    </w:p>
    <w:p w14:paraId="12DA9270" w14:textId="77777777" w:rsidR="001F6FFE" w:rsidRPr="001F6FFE" w:rsidRDefault="001F6FFE" w:rsidP="001F6FFE">
      <w:pPr>
        <w:spacing w:after="120" w:line="240" w:lineRule="exact"/>
        <w:ind w:left="283" w:hanging="283"/>
        <w:rPr>
          <w:rFonts w:ascii="FrankRuehl" w:hAnsi="FrankRuehl" w:cs="FrankRuehl"/>
          <w:sz w:val="24"/>
          <w:szCs w:val="24"/>
          <w:rtl/>
        </w:rPr>
      </w:pPr>
      <w:hyperlink r:id="rId9" w:history="1">
        <w:r w:rsidRPr="001F6FFE">
          <w:rPr>
            <w:rFonts w:ascii="FrankRuehl" w:hAnsi="FrankRuehl" w:cs="FrankRuehl"/>
            <w:color w:val="0000FF"/>
            <w:sz w:val="24"/>
            <w:szCs w:val="24"/>
            <w:u w:val="single"/>
            <w:rtl/>
          </w:rPr>
          <w:t>חוק-יסוד: כבוד האדם וחירותו</w:t>
        </w:r>
      </w:hyperlink>
      <w:r w:rsidRPr="001F6FFE">
        <w:rPr>
          <w:rFonts w:ascii="FrankRuehl" w:hAnsi="FrankRuehl" w:cs="FrankRuehl"/>
          <w:sz w:val="24"/>
          <w:szCs w:val="24"/>
          <w:rtl/>
        </w:rPr>
        <w:t xml:space="preserve">: סע'  </w:t>
      </w:r>
      <w:hyperlink r:id="rId10" w:history="1">
        <w:r w:rsidRPr="001F6FFE">
          <w:rPr>
            <w:rFonts w:ascii="FrankRuehl" w:hAnsi="FrankRuehl" w:cs="FrankRuehl"/>
            <w:color w:val="0000FF"/>
            <w:sz w:val="24"/>
            <w:szCs w:val="24"/>
            <w:u w:val="single"/>
            <w:rtl/>
          </w:rPr>
          <w:t>11</w:t>
        </w:r>
      </w:hyperlink>
    </w:p>
    <w:p w14:paraId="66308EB4" w14:textId="77777777" w:rsidR="001F6FFE" w:rsidRPr="001F6FFE" w:rsidRDefault="001F6FFE" w:rsidP="001F6FFE">
      <w:pPr>
        <w:spacing w:after="120" w:line="240" w:lineRule="exact"/>
        <w:ind w:left="283" w:hanging="283"/>
        <w:rPr>
          <w:rFonts w:ascii="FrankRuehl" w:hAnsi="FrankRuehl" w:cs="FrankRuehl"/>
          <w:sz w:val="24"/>
          <w:szCs w:val="24"/>
          <w:rtl/>
        </w:rPr>
      </w:pPr>
    </w:p>
    <w:p w14:paraId="6FDF7C2F" w14:textId="77777777" w:rsidR="001F6FFE" w:rsidRPr="001F6FFE" w:rsidRDefault="001F6FFE">
      <w:pPr>
        <w:rPr>
          <w:rtl/>
        </w:rPr>
      </w:pPr>
      <w:bookmarkStart w:id="47" w:name="LawTable_End"/>
      <w:bookmarkEnd w:id="47"/>
    </w:p>
    <w:p w14:paraId="6BAC0D62" w14:textId="77777777" w:rsidR="00C1617A" w:rsidRPr="00C1617A" w:rsidRDefault="00C1617A">
      <w:pPr>
        <w:rPr>
          <w:rtl/>
        </w:rPr>
      </w:pPr>
    </w:p>
    <w:p w14:paraId="428A619C" w14:textId="77777777" w:rsidR="00C1617A" w:rsidRPr="00C1617A" w:rsidRDefault="00C1617A">
      <w:pPr>
        <w:rPr>
          <w:rtl/>
        </w:rPr>
      </w:pPr>
    </w:p>
    <w:p w14:paraId="51CF84FF" w14:textId="77777777" w:rsidR="00A30E9E" w:rsidRPr="00C1617A" w:rsidRDefault="00A30E9E">
      <w:pPr>
        <w:rPr>
          <w:rFonts w:hint="cs"/>
          <w:rtl/>
        </w:rPr>
      </w:pPr>
    </w:p>
    <w:p w14:paraId="212E16FC" w14:textId="77777777" w:rsidR="004125CD" w:rsidRPr="004125CD" w:rsidRDefault="004125CD">
      <w:pPr>
        <w:jc w:val="center"/>
        <w:rPr>
          <w:ins w:id="48" w:author="hofit" w:date="2017-10-31T09:21:00Z"/>
          <w:sz w:val="32"/>
          <w:szCs w:val="32"/>
          <w:rtl/>
          <w:rPrChange w:id="49" w:author="hofit" w:date="2017-10-31T09:21:00Z">
            <w:rPr>
              <w:ins w:id="50" w:author="hofit" w:date="2017-10-31T09:21:00Z"/>
              <w:b/>
              <w:bCs/>
              <w:sz w:val="32"/>
              <w:szCs w:val="32"/>
              <w:rtl/>
            </w:rPr>
          </w:rPrChange>
        </w:rPr>
      </w:pPr>
      <w:bookmarkStart w:id="51" w:name="סוג_מסמך"/>
      <w:bookmarkEnd w:id="51"/>
    </w:p>
    <w:p w14:paraId="00348E0E" w14:textId="77777777" w:rsidR="004125CD" w:rsidRPr="004125CD" w:rsidRDefault="004125CD">
      <w:pPr>
        <w:jc w:val="center"/>
        <w:rPr>
          <w:ins w:id="52" w:author="hofit" w:date="2017-10-31T09:21:00Z"/>
          <w:b/>
          <w:bCs/>
          <w:sz w:val="32"/>
          <w:szCs w:val="32"/>
          <w:rtl/>
        </w:rPr>
      </w:pPr>
    </w:p>
    <w:p w14:paraId="7B3A4DA7" w14:textId="77777777" w:rsidR="004125CD" w:rsidRDefault="004125CD">
      <w:pPr>
        <w:jc w:val="center"/>
        <w:rPr>
          <w:ins w:id="53" w:author="hofit" w:date="2017-10-31T09:21:00Z"/>
          <w:b/>
          <w:bCs/>
          <w:sz w:val="32"/>
          <w:szCs w:val="32"/>
          <w:rtl/>
        </w:rPr>
      </w:pPr>
    </w:p>
    <w:p w14:paraId="06C20412" w14:textId="77777777" w:rsidR="004125CD" w:rsidRPr="004125CD" w:rsidRDefault="004125CD" w:rsidP="004125CD">
      <w:pPr>
        <w:spacing w:after="120" w:line="240" w:lineRule="exact"/>
        <w:ind w:left="283" w:hanging="283"/>
        <w:rPr>
          <w:ins w:id="54" w:author="hofit" w:date="2017-10-31T09:21:00Z"/>
          <w:rFonts w:ascii="FrankRuehl" w:hAnsi="FrankRuehl" w:cs="FrankRuehl"/>
          <w:sz w:val="24"/>
          <w:szCs w:val="24"/>
          <w:rtl/>
          <w:rPrChange w:id="55" w:author="hofit" w:date="2017-10-31T09:21:00Z">
            <w:rPr>
              <w:ins w:id="56" w:author="hofit" w:date="2017-10-31T09:21:00Z"/>
              <w:b/>
              <w:bCs/>
              <w:sz w:val="32"/>
              <w:szCs w:val="32"/>
              <w:rtl/>
            </w:rPr>
          </w:rPrChange>
        </w:rPr>
        <w:pPrChange w:id="57" w:author="hofit" w:date="2017-10-31T09:21:00Z">
          <w:pPr>
            <w:jc w:val="center"/>
          </w:pPr>
        </w:pPrChange>
      </w:pPr>
    </w:p>
    <w:p w14:paraId="5C22E6E7" w14:textId="77777777" w:rsidR="004125CD" w:rsidRPr="004125CD" w:rsidRDefault="004125CD" w:rsidP="004125CD">
      <w:pPr>
        <w:spacing w:after="120" w:line="240" w:lineRule="exact"/>
        <w:ind w:left="283" w:hanging="283"/>
        <w:rPr>
          <w:ins w:id="58" w:author="hofit" w:date="2017-10-31T09:21:00Z"/>
          <w:rStyle w:val="Hyperlink"/>
          <w:rFonts w:ascii="FrankRuehl" w:hAnsi="FrankRuehl" w:cs="FrankRuehl"/>
          <w:sz w:val="24"/>
          <w:szCs w:val="24"/>
          <w:rtl/>
          <w:rPrChange w:id="59" w:author="hofit" w:date="2017-10-31T09:21:00Z">
            <w:rPr>
              <w:ins w:id="60" w:author="hofit" w:date="2017-10-31T09:21:00Z"/>
              <w:sz w:val="32"/>
              <w:szCs w:val="32"/>
              <w:rtl/>
            </w:rPr>
          </w:rPrChange>
        </w:rPr>
        <w:pPrChange w:id="61" w:author="hofit" w:date="2017-10-31T09:21:00Z">
          <w:pPr>
            <w:jc w:val="center"/>
          </w:pPr>
        </w:pPrChange>
      </w:pPr>
      <w:ins w:id="62" w:author="hofit" w:date="2017-10-31T09:21:00Z">
        <w:r w:rsidRPr="004125CD">
          <w:rPr>
            <w:rFonts w:ascii="FrankRuehl" w:hAnsi="FrankRuehl" w:cs="FrankRuehl"/>
            <w:sz w:val="24"/>
            <w:szCs w:val="24"/>
            <w:rtl/>
            <w:rPrChange w:id="63" w:author="hofit" w:date="2017-10-31T09:21:00Z">
              <w:rPr>
                <w:sz w:val="32"/>
                <w:szCs w:val="32"/>
                <w:rtl/>
              </w:rPr>
            </w:rPrChange>
          </w:rPr>
          <w:t>ספרות:</w:t>
        </w:r>
        <w:r w:rsidRPr="004125CD">
          <w:rPr>
            <w:rFonts w:ascii="FrankRuehl" w:hAnsi="FrankRuehl" w:cs="FrankRuehl"/>
            <w:sz w:val="24"/>
            <w:szCs w:val="24"/>
            <w:u w:val="single"/>
            <w:rtl/>
            <w:rPrChange w:id="64" w:author="hofit" w:date="2017-10-31T09:21:00Z">
              <w:rPr>
                <w:sz w:val="32"/>
                <w:szCs w:val="32"/>
                <w:u w:val="single"/>
                <w:rtl/>
              </w:rPr>
            </w:rPrChange>
          </w:rPr>
          <w:fldChar w:fldCharType="begin"/>
        </w:r>
        <w:r w:rsidRPr="004125CD">
          <w:rPr>
            <w:rFonts w:ascii="FrankRuehl" w:hAnsi="FrankRuehl" w:cs="FrankRuehl"/>
            <w:sz w:val="24"/>
            <w:szCs w:val="24"/>
            <w:u w:val="single"/>
            <w:rtl/>
            <w:rPrChange w:id="65" w:author="hofit" w:date="2017-10-31T09:21:00Z">
              <w:rPr>
                <w:sz w:val="32"/>
                <w:szCs w:val="32"/>
                <w:u w:val="single"/>
                <w:rtl/>
              </w:rPr>
            </w:rPrChange>
          </w:rPr>
          <w:instrText xml:space="preserve"> </w:instrText>
        </w:r>
        <w:r w:rsidRPr="004125CD">
          <w:rPr>
            <w:rFonts w:ascii="FrankRuehl" w:hAnsi="FrankRuehl" w:cs="FrankRuehl"/>
            <w:sz w:val="24"/>
            <w:szCs w:val="24"/>
            <w:u w:val="single"/>
            <w:rPrChange w:id="66" w:author="hofit" w:date="2017-10-31T09:21:00Z">
              <w:rPr>
                <w:sz w:val="32"/>
                <w:szCs w:val="32"/>
                <w:u w:val="single"/>
              </w:rPr>
            </w:rPrChange>
          </w:rPr>
          <w:instrText>HYPERLINK</w:instrText>
        </w:r>
        <w:r w:rsidRPr="004125CD">
          <w:rPr>
            <w:rFonts w:ascii="FrankRuehl" w:hAnsi="FrankRuehl" w:cs="FrankRuehl"/>
            <w:sz w:val="24"/>
            <w:szCs w:val="24"/>
            <w:u w:val="single"/>
            <w:rtl/>
            <w:rPrChange w:id="67" w:author="hofit" w:date="2017-10-31T09:21:00Z">
              <w:rPr>
                <w:sz w:val="32"/>
                <w:szCs w:val="32"/>
                <w:u w:val="single"/>
                <w:rtl/>
              </w:rPr>
            </w:rPrChange>
          </w:rPr>
          <w:instrText xml:space="preserve"> "</w:instrText>
        </w:r>
        <w:r w:rsidRPr="004125CD">
          <w:rPr>
            <w:rFonts w:ascii="FrankRuehl" w:hAnsi="FrankRuehl" w:cs="FrankRuehl"/>
            <w:sz w:val="24"/>
            <w:szCs w:val="24"/>
            <w:u w:val="single"/>
            <w:rPrChange w:id="68" w:author="hofit" w:date="2017-10-31T09:21:00Z">
              <w:rPr>
                <w:sz w:val="32"/>
                <w:szCs w:val="32"/>
                <w:u w:val="single"/>
              </w:rPr>
            </w:rPrChange>
          </w:rPr>
          <w:instrText>http://www.nevo.co.il/safrut/bookgroup/358</w:instrText>
        </w:r>
        <w:r w:rsidRPr="004125CD">
          <w:rPr>
            <w:rFonts w:ascii="FrankRuehl" w:hAnsi="FrankRuehl" w:cs="FrankRuehl"/>
            <w:sz w:val="24"/>
            <w:szCs w:val="24"/>
            <w:u w:val="single"/>
            <w:rtl/>
            <w:rPrChange w:id="69" w:author="hofit" w:date="2017-10-31T09:21:00Z">
              <w:rPr>
                <w:sz w:val="32"/>
                <w:szCs w:val="32"/>
                <w:u w:val="single"/>
                <w:rtl/>
              </w:rPr>
            </w:rPrChange>
          </w:rPr>
          <w:instrText xml:space="preserve">" </w:instrText>
        </w:r>
        <w:r w:rsidRPr="004125CD">
          <w:rPr>
            <w:rFonts w:ascii="FrankRuehl" w:hAnsi="FrankRuehl" w:cs="FrankRuehl"/>
            <w:sz w:val="24"/>
            <w:szCs w:val="24"/>
            <w:u w:val="single"/>
            <w:rPrChange w:id="70" w:author="hofit" w:date="2017-10-31T09:21:00Z">
              <w:rPr>
                <w:sz w:val="32"/>
                <w:szCs w:val="32"/>
                <w:u w:val="single"/>
              </w:rPr>
            </w:rPrChange>
          </w:rPr>
        </w:r>
        <w:r w:rsidRPr="004125CD">
          <w:rPr>
            <w:rFonts w:ascii="FrankRuehl" w:hAnsi="FrankRuehl" w:cs="FrankRuehl"/>
            <w:sz w:val="24"/>
            <w:szCs w:val="24"/>
            <w:u w:val="single"/>
            <w:rtl/>
            <w:rPrChange w:id="71" w:author="hofit" w:date="2017-10-31T09:21:00Z">
              <w:rPr>
                <w:sz w:val="32"/>
                <w:szCs w:val="32"/>
                <w:u w:val="single"/>
                <w:rtl/>
              </w:rPr>
            </w:rPrChange>
          </w:rPr>
          <w:fldChar w:fldCharType="separate"/>
        </w:r>
      </w:ins>
    </w:p>
    <w:p w14:paraId="420106E2" w14:textId="77777777" w:rsidR="004125CD" w:rsidRPr="004125CD" w:rsidRDefault="004125CD" w:rsidP="004125CD">
      <w:pPr>
        <w:spacing w:after="120" w:line="240" w:lineRule="exact"/>
        <w:ind w:left="283" w:hanging="283"/>
        <w:rPr>
          <w:ins w:id="72" w:author="hofit" w:date="2017-10-31T09:21:00Z"/>
          <w:rFonts w:ascii="FrankRuehl" w:hAnsi="FrankRuehl" w:cs="FrankRuehl"/>
          <w:sz w:val="24"/>
          <w:szCs w:val="24"/>
          <w:rtl/>
          <w:rPrChange w:id="73" w:author="hofit" w:date="2017-10-31T09:21:00Z">
            <w:rPr>
              <w:ins w:id="74" w:author="hofit" w:date="2017-10-31T09:21:00Z"/>
              <w:sz w:val="32"/>
              <w:szCs w:val="32"/>
              <w:rtl/>
            </w:rPr>
          </w:rPrChange>
        </w:rPr>
        <w:pPrChange w:id="75" w:author="hofit" w:date="2017-10-31T09:21:00Z">
          <w:pPr>
            <w:jc w:val="center"/>
          </w:pPr>
        </w:pPrChange>
      </w:pPr>
      <w:ins w:id="76" w:author="hofit" w:date="2017-10-31T09:21:00Z">
        <w:r w:rsidRPr="004125CD">
          <w:rPr>
            <w:rStyle w:val="Hyperlink"/>
            <w:rFonts w:ascii="FrankRuehl" w:hAnsi="FrankRuehl" w:cs="FrankRuehl"/>
            <w:sz w:val="24"/>
            <w:szCs w:val="24"/>
            <w:rtl/>
            <w:rPrChange w:id="77" w:author="hofit" w:date="2017-10-31T09:21:00Z">
              <w:rPr>
                <w:sz w:val="32"/>
                <w:szCs w:val="32"/>
                <w:rtl/>
              </w:rPr>
            </w:rPrChange>
          </w:rPr>
          <w:t>א' ברק, פרשנות במשפט, כרך ב, פרשנות החקיקה (התשנ"ג)</w:t>
        </w:r>
        <w:r w:rsidRPr="004125CD">
          <w:rPr>
            <w:rFonts w:ascii="FrankRuehl" w:hAnsi="FrankRuehl" w:cs="FrankRuehl"/>
            <w:sz w:val="24"/>
            <w:szCs w:val="24"/>
            <w:u w:val="single"/>
            <w:rtl/>
            <w:rPrChange w:id="78" w:author="hofit" w:date="2017-10-31T09:21:00Z">
              <w:rPr>
                <w:sz w:val="32"/>
                <w:szCs w:val="32"/>
                <w:u w:val="single"/>
                <w:rtl/>
              </w:rPr>
            </w:rPrChange>
          </w:rPr>
          <w:fldChar w:fldCharType="end"/>
        </w:r>
      </w:ins>
    </w:p>
    <w:p w14:paraId="3C71D336" w14:textId="77777777" w:rsidR="001F6FFE" w:rsidRDefault="001F6FFE">
      <w:pPr>
        <w:jc w:val="center"/>
        <w:rPr>
          <w:sz w:val="32"/>
          <w:szCs w:val="32"/>
          <w:rtl/>
        </w:rPr>
      </w:pPr>
    </w:p>
    <w:p w14:paraId="75C0808D" w14:textId="77777777" w:rsidR="001F6FFE" w:rsidRPr="001F6FFE" w:rsidRDefault="001F6FFE" w:rsidP="001F6FFE">
      <w:pPr>
        <w:spacing w:after="120" w:line="240" w:lineRule="exact"/>
        <w:ind w:left="283" w:hanging="283"/>
        <w:rPr>
          <w:rFonts w:ascii="FrankRuehl" w:hAnsi="FrankRuehl" w:cs="FrankRuehl"/>
          <w:sz w:val="24"/>
          <w:szCs w:val="24"/>
          <w:rtl/>
        </w:rPr>
      </w:pPr>
    </w:p>
    <w:p w14:paraId="75109B6E" w14:textId="77777777" w:rsidR="001F6FFE" w:rsidRPr="001F6FFE" w:rsidRDefault="001F6FFE" w:rsidP="001F6FFE">
      <w:pPr>
        <w:spacing w:after="120" w:line="240" w:lineRule="exact"/>
        <w:ind w:left="283" w:hanging="283"/>
        <w:rPr>
          <w:rStyle w:val="Hyperlink"/>
          <w:rFonts w:ascii="FrankRuehl" w:hAnsi="FrankRuehl" w:cs="FrankRuehl"/>
          <w:sz w:val="24"/>
          <w:szCs w:val="24"/>
          <w:rtl/>
        </w:rPr>
      </w:pPr>
      <w:bookmarkStart w:id="79" w:name="Links_Start"/>
      <w:bookmarkEnd w:id="79"/>
      <w:r w:rsidRPr="001F6FFE">
        <w:rPr>
          <w:rFonts w:ascii="FrankRuehl" w:hAnsi="FrankRuehl" w:cs="FrankRuehl"/>
          <w:sz w:val="24"/>
          <w:szCs w:val="24"/>
          <w:rtl/>
        </w:rPr>
        <w:lastRenderedPageBreak/>
        <w:t>ספרות:</w:t>
      </w:r>
      <w:r w:rsidRPr="001F6FFE">
        <w:rPr>
          <w:rFonts w:ascii="FrankRuehl" w:hAnsi="FrankRuehl" w:cs="FrankRuehl"/>
          <w:sz w:val="24"/>
          <w:szCs w:val="24"/>
          <w:u w:val="single"/>
          <w:rtl/>
        </w:rPr>
        <w:fldChar w:fldCharType="begin"/>
      </w:r>
      <w:r w:rsidRPr="001F6FFE">
        <w:rPr>
          <w:rFonts w:ascii="FrankRuehl" w:hAnsi="FrankRuehl" w:cs="FrankRuehl"/>
          <w:sz w:val="24"/>
          <w:szCs w:val="24"/>
          <w:u w:val="single"/>
          <w:rtl/>
        </w:rPr>
        <w:instrText xml:space="preserve"> </w:instrText>
      </w:r>
      <w:r w:rsidRPr="001F6FFE">
        <w:rPr>
          <w:rFonts w:ascii="FrankRuehl" w:hAnsi="FrankRuehl" w:cs="FrankRuehl"/>
          <w:sz w:val="24"/>
          <w:szCs w:val="24"/>
          <w:u w:val="single"/>
        </w:rPr>
        <w:instrText>HYPERLINK</w:instrText>
      </w:r>
      <w:r w:rsidRPr="001F6FFE">
        <w:rPr>
          <w:rFonts w:ascii="FrankRuehl" w:hAnsi="FrankRuehl" w:cs="FrankRuehl"/>
          <w:sz w:val="24"/>
          <w:szCs w:val="24"/>
          <w:u w:val="single"/>
          <w:rtl/>
        </w:rPr>
        <w:instrText xml:space="preserve"> "</w:instrText>
      </w:r>
      <w:r w:rsidRPr="001F6FFE">
        <w:rPr>
          <w:rFonts w:ascii="FrankRuehl" w:hAnsi="FrankRuehl" w:cs="FrankRuehl"/>
          <w:sz w:val="24"/>
          <w:szCs w:val="24"/>
          <w:u w:val="single"/>
        </w:rPr>
        <w:instrText>http://www.nevo.co.il/safrut/bookgroup/358</w:instrText>
      </w:r>
      <w:r w:rsidRPr="001F6FFE">
        <w:rPr>
          <w:rFonts w:ascii="FrankRuehl" w:hAnsi="FrankRuehl" w:cs="FrankRuehl"/>
          <w:sz w:val="24"/>
          <w:szCs w:val="24"/>
          <w:u w:val="single"/>
          <w:rtl/>
        </w:rPr>
        <w:instrText xml:space="preserve">" </w:instrText>
      </w:r>
      <w:r w:rsidRPr="001F6FFE">
        <w:rPr>
          <w:rFonts w:ascii="FrankRuehl" w:hAnsi="FrankRuehl" w:cs="FrankRuehl"/>
          <w:sz w:val="24"/>
          <w:szCs w:val="24"/>
          <w:u w:val="single"/>
          <w:rtl/>
        </w:rPr>
      </w:r>
      <w:r w:rsidRPr="001F6FFE">
        <w:rPr>
          <w:rFonts w:ascii="FrankRuehl" w:hAnsi="FrankRuehl" w:cs="FrankRuehl"/>
          <w:sz w:val="24"/>
          <w:szCs w:val="24"/>
          <w:u w:val="single"/>
          <w:rtl/>
        </w:rPr>
        <w:fldChar w:fldCharType="separate"/>
      </w:r>
    </w:p>
    <w:p w14:paraId="1927AEB1" w14:textId="77777777" w:rsidR="001F6FFE" w:rsidRPr="001F6FFE" w:rsidRDefault="001F6FFE" w:rsidP="001F6FFE">
      <w:pPr>
        <w:spacing w:after="120" w:line="240" w:lineRule="exact"/>
        <w:ind w:left="283" w:hanging="283"/>
        <w:rPr>
          <w:rFonts w:ascii="FrankRuehl" w:hAnsi="FrankRuehl" w:cs="FrankRuehl"/>
          <w:sz w:val="24"/>
          <w:szCs w:val="24"/>
          <w:rtl/>
        </w:rPr>
      </w:pPr>
      <w:r w:rsidRPr="001F6FFE">
        <w:rPr>
          <w:rStyle w:val="Hyperlink"/>
          <w:rFonts w:ascii="FrankRuehl" w:hAnsi="FrankRuehl" w:cs="FrankRuehl"/>
          <w:sz w:val="24"/>
          <w:szCs w:val="24"/>
          <w:rtl/>
        </w:rPr>
        <w:t>א' ברק, פרשנות במשפט, כרך ב, פרשנות החקיקה (התשנ"ג)</w:t>
      </w:r>
      <w:r w:rsidRPr="001F6FFE">
        <w:rPr>
          <w:rFonts w:ascii="FrankRuehl" w:hAnsi="FrankRuehl" w:cs="FrankRuehl"/>
          <w:sz w:val="24"/>
          <w:szCs w:val="24"/>
          <w:u w:val="single"/>
          <w:rtl/>
        </w:rPr>
        <w:fldChar w:fldCharType="end"/>
      </w:r>
    </w:p>
    <w:p w14:paraId="22658D27" w14:textId="77777777" w:rsidR="00A30E9E" w:rsidRPr="001F6FFE" w:rsidRDefault="00A30E9E">
      <w:pPr>
        <w:jc w:val="center"/>
        <w:rPr>
          <w:sz w:val="32"/>
          <w:szCs w:val="32"/>
          <w:rtl/>
          <w:rPrChange w:id="80" w:author="hofit" w:date="2017-10-31T09:21:00Z">
            <w:rPr>
              <w:b/>
              <w:bCs/>
              <w:sz w:val="32"/>
              <w:szCs w:val="32"/>
              <w:rtl/>
            </w:rPr>
          </w:rPrChange>
        </w:rPr>
      </w:pPr>
      <w:bookmarkStart w:id="81" w:name="Links_End"/>
      <w:bookmarkEnd w:id="81"/>
    </w:p>
    <w:p w14:paraId="2CE4C445" w14:textId="77777777" w:rsidR="00A30E9E" w:rsidRDefault="00A30E9E">
      <w:pPr>
        <w:jc w:val="center"/>
        <w:rPr>
          <w:b/>
          <w:bCs/>
          <w:sz w:val="32"/>
          <w:szCs w:val="32"/>
          <w:u w:val="single"/>
          <w:rtl/>
        </w:rPr>
      </w:pPr>
      <w:bookmarkStart w:id="82" w:name="PsakDin"/>
      <w:bookmarkEnd w:id="0"/>
      <w:r>
        <w:rPr>
          <w:b/>
          <w:bCs/>
          <w:sz w:val="32"/>
          <w:szCs w:val="32"/>
          <w:u w:val="single"/>
          <w:rtl/>
        </w:rPr>
        <w:t>הכרעת דין</w:t>
      </w:r>
    </w:p>
    <w:bookmarkEnd w:id="82"/>
    <w:p w14:paraId="5F4A6042" w14:textId="77777777" w:rsidR="00A30E9E" w:rsidRDefault="00A30E9E">
      <w:pPr>
        <w:spacing w:line="480" w:lineRule="auto"/>
        <w:rPr>
          <w:b/>
          <w:bCs/>
          <w:szCs w:val="24"/>
          <w:u w:val="single"/>
          <w:rtl/>
        </w:rPr>
      </w:pPr>
    </w:p>
    <w:p w14:paraId="435BB1F9" w14:textId="77777777" w:rsidR="00A30E9E" w:rsidRDefault="00A30E9E">
      <w:pPr>
        <w:ind w:left="720" w:hanging="720"/>
        <w:rPr>
          <w:rFonts w:hint="cs"/>
          <w:szCs w:val="24"/>
          <w:rtl/>
        </w:rPr>
      </w:pPr>
      <w:r>
        <w:rPr>
          <w:rFonts w:hint="cs"/>
          <w:szCs w:val="24"/>
          <w:rtl/>
        </w:rPr>
        <w:t>1.</w:t>
      </w:r>
      <w:r>
        <w:rPr>
          <w:rFonts w:hint="cs"/>
          <w:szCs w:val="24"/>
          <w:rtl/>
        </w:rPr>
        <w:tab/>
        <w:t xml:space="preserve">החלטתי לזכות את הנאשם מהעבירות המיוחסות לו בשני פריטיו של כתב האישום: מעשה מגונה לפי סעיף </w:t>
      </w:r>
      <w:hyperlink r:id="rId11" w:history="1">
        <w:r w:rsidR="00C1617A" w:rsidRPr="00C1617A">
          <w:rPr>
            <w:color w:val="0000FF"/>
            <w:szCs w:val="24"/>
            <w:u w:val="single"/>
            <w:rtl/>
          </w:rPr>
          <w:t>348(ג)</w:t>
        </w:r>
      </w:hyperlink>
      <w:r>
        <w:rPr>
          <w:rFonts w:hint="cs"/>
          <w:szCs w:val="24"/>
          <w:rtl/>
        </w:rPr>
        <w:t xml:space="preserve"> ל</w:t>
      </w:r>
      <w:ins w:id="83" w:author="hofit" w:date="2017-10-31T09:21:00Z">
        <w:r w:rsidR="004125CD" w:rsidRPr="004125CD">
          <w:rPr>
            <w:color w:val="0000FF"/>
            <w:szCs w:val="24"/>
            <w:u w:val="single"/>
            <w:rtl/>
            <w:rPrChange w:id="84" w:author="hofit" w:date="2017-10-31T09:21:00Z">
              <w:rPr>
                <w:szCs w:val="24"/>
                <w:rtl/>
              </w:rPr>
            </w:rPrChange>
          </w:rPr>
          <w:fldChar w:fldCharType="begin"/>
        </w:r>
        <w:r w:rsidR="004125CD" w:rsidRPr="004125CD">
          <w:rPr>
            <w:color w:val="0000FF"/>
            <w:szCs w:val="24"/>
            <w:u w:val="single"/>
            <w:rtl/>
            <w:rPrChange w:id="85" w:author="hofit" w:date="2017-10-31T09:21:00Z">
              <w:rPr>
                <w:szCs w:val="24"/>
                <w:rtl/>
              </w:rPr>
            </w:rPrChange>
          </w:rPr>
          <w:instrText xml:space="preserve"> </w:instrText>
        </w:r>
        <w:r w:rsidR="004125CD" w:rsidRPr="004125CD">
          <w:rPr>
            <w:color w:val="0000FF"/>
            <w:szCs w:val="24"/>
            <w:u w:val="single"/>
            <w:rPrChange w:id="86" w:author="hofit" w:date="2017-10-31T09:21:00Z">
              <w:rPr>
                <w:szCs w:val="24"/>
              </w:rPr>
            </w:rPrChange>
          </w:rPr>
          <w:instrText>HYPERLINK</w:instrText>
        </w:r>
        <w:r w:rsidR="004125CD" w:rsidRPr="004125CD">
          <w:rPr>
            <w:color w:val="0000FF"/>
            <w:szCs w:val="24"/>
            <w:u w:val="single"/>
            <w:rtl/>
            <w:rPrChange w:id="87" w:author="hofit" w:date="2017-10-31T09:21:00Z">
              <w:rPr>
                <w:szCs w:val="24"/>
                <w:rtl/>
              </w:rPr>
            </w:rPrChange>
          </w:rPr>
          <w:instrText xml:space="preserve"> "</w:instrText>
        </w:r>
        <w:r w:rsidR="004125CD" w:rsidRPr="004125CD">
          <w:rPr>
            <w:color w:val="0000FF"/>
            <w:szCs w:val="24"/>
            <w:u w:val="single"/>
            <w:rPrChange w:id="88" w:author="hofit" w:date="2017-10-31T09:21:00Z">
              <w:rPr>
                <w:szCs w:val="24"/>
              </w:rPr>
            </w:rPrChange>
          </w:rPr>
          <w:instrText>http://www.nevo.co.il/law/70301</w:instrText>
        </w:r>
        <w:r w:rsidR="004125CD" w:rsidRPr="004125CD">
          <w:rPr>
            <w:color w:val="0000FF"/>
            <w:szCs w:val="24"/>
            <w:u w:val="single"/>
            <w:rtl/>
            <w:rPrChange w:id="89" w:author="hofit" w:date="2017-10-31T09:21:00Z">
              <w:rPr>
                <w:szCs w:val="24"/>
                <w:rtl/>
              </w:rPr>
            </w:rPrChange>
          </w:rPr>
          <w:instrText xml:space="preserve">" </w:instrText>
        </w:r>
        <w:r w:rsidR="004125CD" w:rsidRPr="004125CD">
          <w:rPr>
            <w:color w:val="0000FF"/>
            <w:szCs w:val="24"/>
            <w:u w:val="single"/>
            <w:rPrChange w:id="90" w:author="hofit" w:date="2017-10-31T09:21:00Z">
              <w:rPr>
                <w:szCs w:val="24"/>
              </w:rPr>
            </w:rPrChange>
          </w:rPr>
        </w:r>
        <w:r w:rsidR="004125CD" w:rsidRPr="004125CD">
          <w:rPr>
            <w:color w:val="0000FF"/>
            <w:szCs w:val="24"/>
            <w:u w:val="single"/>
            <w:rtl/>
            <w:rPrChange w:id="91" w:author="hofit" w:date="2017-10-31T09:21:00Z">
              <w:rPr>
                <w:szCs w:val="24"/>
                <w:rtl/>
              </w:rPr>
            </w:rPrChange>
          </w:rPr>
          <w:fldChar w:fldCharType="separate"/>
        </w:r>
      </w:ins>
      <w:r w:rsidR="004125CD" w:rsidRPr="004125CD">
        <w:rPr>
          <w:rStyle w:val="Hyperlink"/>
          <w:rFonts w:hint="eastAsia"/>
          <w:szCs w:val="24"/>
          <w:rtl/>
          <w:rPrChange w:id="92" w:author="hofit" w:date="2017-10-31T09:21:00Z">
            <w:rPr>
              <w:rStyle w:val="Hyperlink"/>
              <w:rFonts w:hint="eastAsia"/>
              <w:szCs w:val="24"/>
              <w:rtl/>
            </w:rPr>
          </w:rPrChange>
        </w:rPr>
        <w:t>חוק</w:t>
      </w:r>
      <w:r w:rsidR="004125CD" w:rsidRPr="004125CD">
        <w:rPr>
          <w:rStyle w:val="Hyperlink"/>
          <w:szCs w:val="24"/>
          <w:rtl/>
          <w:rPrChange w:id="93" w:author="hofit" w:date="2017-10-31T09:21:00Z">
            <w:rPr>
              <w:rStyle w:val="Hyperlink"/>
              <w:szCs w:val="24"/>
              <w:rtl/>
            </w:rPr>
          </w:rPrChange>
        </w:rPr>
        <w:t xml:space="preserve"> העונשין</w:t>
      </w:r>
      <w:ins w:id="94" w:author="hofit" w:date="2017-10-31T09:21:00Z">
        <w:r w:rsidR="004125CD" w:rsidRPr="004125CD">
          <w:rPr>
            <w:color w:val="0000FF"/>
            <w:szCs w:val="24"/>
            <w:u w:val="single"/>
            <w:rtl/>
            <w:rPrChange w:id="95" w:author="hofit" w:date="2017-10-31T09:21:00Z">
              <w:rPr>
                <w:szCs w:val="24"/>
                <w:rtl/>
              </w:rPr>
            </w:rPrChange>
          </w:rPr>
          <w:fldChar w:fldCharType="end"/>
        </w:r>
      </w:ins>
      <w:r>
        <w:rPr>
          <w:rFonts w:hint="cs"/>
          <w:szCs w:val="24"/>
          <w:rtl/>
        </w:rPr>
        <w:t xml:space="preserve">, התשל"ז </w:t>
      </w:r>
      <w:r>
        <w:rPr>
          <w:szCs w:val="24"/>
        </w:rPr>
        <w:t>–</w:t>
      </w:r>
      <w:r>
        <w:rPr>
          <w:rFonts w:hint="cs"/>
          <w:szCs w:val="24"/>
          <w:rtl/>
        </w:rPr>
        <w:t xml:space="preserve"> 1977. להלן טעמיי.</w:t>
      </w:r>
    </w:p>
    <w:p w14:paraId="2FC769CF" w14:textId="77777777" w:rsidR="00A30E9E" w:rsidRDefault="00A30E9E">
      <w:pPr>
        <w:rPr>
          <w:rFonts w:hint="cs"/>
          <w:b/>
          <w:bCs/>
          <w:szCs w:val="24"/>
          <w:u w:val="single"/>
          <w:rtl/>
        </w:rPr>
      </w:pPr>
    </w:p>
    <w:p w14:paraId="10330790" w14:textId="77777777" w:rsidR="00A30E9E" w:rsidRDefault="00A30E9E">
      <w:pPr>
        <w:ind w:left="720" w:hanging="720"/>
        <w:rPr>
          <w:rFonts w:hint="cs"/>
          <w:szCs w:val="24"/>
          <w:rtl/>
        </w:rPr>
      </w:pPr>
      <w:r>
        <w:rPr>
          <w:rFonts w:hint="cs"/>
          <w:szCs w:val="24"/>
          <w:rtl/>
        </w:rPr>
        <w:t>2.</w:t>
      </w:r>
      <w:r>
        <w:rPr>
          <w:rFonts w:hint="cs"/>
          <w:szCs w:val="24"/>
          <w:rtl/>
        </w:rPr>
        <w:tab/>
        <w:t xml:space="preserve">בתקופה הרלוונטית לכתב האישום עבד הנאשם כמבקר החברה למתנ"סים (להלן: "החברה"), באגף הביקורת של החברה הנמצא במשרדיה של החברה בקניון מלחה, ירושלים. </w:t>
      </w:r>
    </w:p>
    <w:p w14:paraId="10B5DF3B" w14:textId="77777777" w:rsidR="00A30E9E" w:rsidRDefault="00A30E9E">
      <w:pPr>
        <w:ind w:left="720"/>
        <w:rPr>
          <w:rFonts w:hint="cs"/>
          <w:color w:val="FFFFFF"/>
          <w:sz w:val="4"/>
          <w:szCs w:val="4"/>
          <w:rtl/>
        </w:rPr>
      </w:pPr>
    </w:p>
    <w:p w14:paraId="2C418B97" w14:textId="77777777" w:rsidR="00A30E9E" w:rsidRDefault="00A30E9E">
      <w:pPr>
        <w:ind w:left="720"/>
        <w:rPr>
          <w:rFonts w:hint="cs"/>
          <w:color w:val="FFFFFF"/>
          <w:sz w:val="4"/>
          <w:szCs w:val="4"/>
          <w:rtl/>
        </w:rPr>
      </w:pPr>
      <w:r>
        <w:rPr>
          <w:color w:val="FFFFFF"/>
          <w:sz w:val="4"/>
          <w:szCs w:val="4"/>
          <w:rtl/>
        </w:rPr>
        <w:t>5129371</w:t>
      </w:r>
    </w:p>
    <w:p w14:paraId="6994D953" w14:textId="77777777" w:rsidR="00A30E9E" w:rsidRDefault="00A30E9E">
      <w:pPr>
        <w:ind w:left="720"/>
        <w:rPr>
          <w:rFonts w:hint="cs"/>
          <w:szCs w:val="24"/>
          <w:rtl/>
        </w:rPr>
      </w:pPr>
      <w:r>
        <w:rPr>
          <w:color w:val="FFFFFF"/>
          <w:sz w:val="4"/>
          <w:szCs w:val="4"/>
          <w:rtl/>
        </w:rPr>
        <w:t>5129371</w:t>
      </w:r>
    </w:p>
    <w:p w14:paraId="0E622B35" w14:textId="77777777" w:rsidR="00A30E9E" w:rsidRDefault="00A30E9E">
      <w:pPr>
        <w:ind w:left="720"/>
        <w:rPr>
          <w:rFonts w:hint="cs"/>
          <w:szCs w:val="24"/>
          <w:rtl/>
        </w:rPr>
      </w:pPr>
      <w:r>
        <w:rPr>
          <w:rFonts w:hint="cs"/>
          <w:szCs w:val="24"/>
          <w:rtl/>
        </w:rPr>
        <w:t xml:space="preserve">שתי המתלוננות:  עידית  ויעל,  עבדו תחת הנאשם, שהיה הממונה הישיר עליהן.  </w:t>
      </w:r>
    </w:p>
    <w:p w14:paraId="672052DD" w14:textId="77777777" w:rsidR="00A30E9E" w:rsidRDefault="00A30E9E">
      <w:pPr>
        <w:ind w:left="720"/>
        <w:rPr>
          <w:rFonts w:hint="cs"/>
          <w:szCs w:val="24"/>
          <w:rtl/>
        </w:rPr>
      </w:pPr>
    </w:p>
    <w:p w14:paraId="5E17D47B" w14:textId="77777777" w:rsidR="00A30E9E" w:rsidRDefault="00A30E9E">
      <w:pPr>
        <w:ind w:left="720"/>
        <w:rPr>
          <w:rFonts w:hint="cs"/>
          <w:szCs w:val="24"/>
          <w:rtl/>
        </w:rPr>
      </w:pPr>
      <w:r>
        <w:rPr>
          <w:rFonts w:hint="cs"/>
          <w:szCs w:val="24"/>
          <w:rtl/>
        </w:rPr>
        <w:t>עידית החלה לעבוד בחברה בשנת 1990. עד לשנת 1995 עבדה באגף כח אדם. בחודש אפריל 1995, לאחר ששבה מחופשת לידה, החלה לעבוד באגף הביקורת בתפקיד מבקרת מחוזית. בחודש יוני 2000 סיימה את עבודתה בחברה (עמ' 3).</w:t>
      </w:r>
      <w:r>
        <w:rPr>
          <w:color w:val="FFFFFF"/>
          <w:sz w:val="4"/>
          <w:szCs w:val="4"/>
          <w:rtl/>
        </w:rPr>
        <w:t>נ</w:t>
      </w:r>
    </w:p>
    <w:p w14:paraId="533F579C" w14:textId="77777777" w:rsidR="00A30E9E" w:rsidRDefault="00A30E9E">
      <w:pPr>
        <w:ind w:left="720"/>
        <w:rPr>
          <w:rFonts w:hint="cs"/>
          <w:szCs w:val="24"/>
          <w:rtl/>
        </w:rPr>
      </w:pPr>
    </w:p>
    <w:p w14:paraId="4010EF36" w14:textId="77777777" w:rsidR="00A30E9E" w:rsidRDefault="00A30E9E">
      <w:pPr>
        <w:ind w:left="720"/>
        <w:rPr>
          <w:rFonts w:hint="cs"/>
          <w:szCs w:val="24"/>
          <w:rtl/>
        </w:rPr>
      </w:pPr>
      <w:r>
        <w:rPr>
          <w:rFonts w:hint="cs"/>
          <w:szCs w:val="24"/>
          <w:rtl/>
        </w:rPr>
        <w:t xml:space="preserve">יעל עבדה באגף הביקורת של החברה  3 חודשים בין יוני – אוגוסט 1996, מטעם חברת כוח אדם. </w:t>
      </w:r>
    </w:p>
    <w:p w14:paraId="64B5C7E7" w14:textId="77777777" w:rsidR="00A30E9E" w:rsidRDefault="00A30E9E">
      <w:pPr>
        <w:ind w:left="720"/>
        <w:rPr>
          <w:rFonts w:hint="cs"/>
          <w:szCs w:val="24"/>
          <w:rtl/>
        </w:rPr>
      </w:pPr>
      <w:r>
        <w:rPr>
          <w:rFonts w:hint="cs"/>
          <w:szCs w:val="24"/>
          <w:rtl/>
        </w:rPr>
        <w:t xml:space="preserve">אין מחלוקת כי מי שגרם להפסקת עבודתן בחברה של שתי המתלוננות היה הנאשם. </w:t>
      </w:r>
    </w:p>
    <w:p w14:paraId="2CC2C83A" w14:textId="77777777" w:rsidR="00A30E9E" w:rsidRDefault="00A30E9E">
      <w:pPr>
        <w:pStyle w:val="BodyText2"/>
        <w:rPr>
          <w:rFonts w:hint="cs"/>
          <w:rtl/>
        </w:rPr>
      </w:pPr>
    </w:p>
    <w:p w14:paraId="478834B5" w14:textId="77777777" w:rsidR="00A30E9E" w:rsidRDefault="00A30E9E">
      <w:pPr>
        <w:ind w:left="720" w:hanging="720"/>
        <w:rPr>
          <w:rFonts w:hint="cs"/>
          <w:szCs w:val="24"/>
          <w:rtl/>
        </w:rPr>
      </w:pPr>
      <w:r>
        <w:rPr>
          <w:rFonts w:hint="cs"/>
          <w:szCs w:val="24"/>
          <w:rtl/>
        </w:rPr>
        <w:t>3.</w:t>
      </w:r>
      <w:r>
        <w:rPr>
          <w:rFonts w:hint="cs"/>
          <w:szCs w:val="24"/>
          <w:rtl/>
        </w:rPr>
        <w:tab/>
        <w:t xml:space="preserve">כתב האישום מייחס לנאשם עבירות של מעשים מגונים כלפי עידית ויעל, כמפורט להלן: </w:t>
      </w:r>
    </w:p>
    <w:p w14:paraId="4F5AE336" w14:textId="77777777" w:rsidR="00A30E9E" w:rsidRDefault="00A30E9E">
      <w:pPr>
        <w:pStyle w:val="BodyText2"/>
        <w:rPr>
          <w:rFonts w:hint="cs"/>
          <w:b/>
          <w:bCs/>
          <w:u w:val="single"/>
          <w:rtl/>
        </w:rPr>
      </w:pPr>
    </w:p>
    <w:p w14:paraId="6CCB7830" w14:textId="77777777" w:rsidR="00A30E9E" w:rsidRDefault="00A30E9E">
      <w:pPr>
        <w:ind w:left="720"/>
        <w:rPr>
          <w:rFonts w:hint="cs"/>
          <w:szCs w:val="24"/>
          <w:u w:val="single"/>
          <w:rtl/>
        </w:rPr>
      </w:pPr>
      <w:r>
        <w:rPr>
          <w:rFonts w:hint="cs"/>
          <w:b/>
          <w:bCs/>
          <w:szCs w:val="24"/>
          <w:u w:val="single"/>
          <w:rtl/>
        </w:rPr>
        <w:t>אשר לעידית (אישום מס' 2):</w:t>
      </w:r>
      <w:r>
        <w:rPr>
          <w:rFonts w:hint="cs"/>
          <w:szCs w:val="24"/>
          <w:u w:val="single"/>
          <w:rtl/>
        </w:rPr>
        <w:t xml:space="preserve"> </w:t>
      </w:r>
    </w:p>
    <w:p w14:paraId="54CEC704" w14:textId="77777777" w:rsidR="00A30E9E" w:rsidRDefault="00A30E9E">
      <w:pPr>
        <w:ind w:left="720"/>
        <w:rPr>
          <w:rFonts w:hint="cs"/>
          <w:szCs w:val="24"/>
          <w:rtl/>
        </w:rPr>
      </w:pPr>
    </w:p>
    <w:p w14:paraId="1BB5CEC7" w14:textId="77777777" w:rsidR="00A30E9E" w:rsidRDefault="00A30E9E">
      <w:pPr>
        <w:ind w:left="720"/>
        <w:rPr>
          <w:rFonts w:hint="cs"/>
          <w:szCs w:val="24"/>
          <w:rtl/>
        </w:rPr>
      </w:pPr>
      <w:bookmarkStart w:id="96" w:name="ABSTRACT_START"/>
      <w:bookmarkEnd w:id="96"/>
      <w:r>
        <w:rPr>
          <w:rFonts w:hint="cs"/>
          <w:szCs w:val="24"/>
          <w:rtl/>
        </w:rPr>
        <w:t>בחודש מאי 96', בזמן שעידית נהגה ברכב בנסיעת עבודה למתנ"ס בקעת הירדן והנאשם ישב לידה, בירידות לפני צומת יריחו נגע הנאשם לעידית בבטנה ובחזה ואמר לה כי עליה לשבת זקוף כדי ששרירי הבטן שלה לא יהיו רפויים. עידית הסירה מיד את ידו מעליה, ואמרה לו שישמור את ידיו במקום</w:t>
      </w:r>
      <w:bookmarkStart w:id="97" w:name="ABSTRACT_END"/>
      <w:bookmarkEnd w:id="97"/>
      <w:r>
        <w:rPr>
          <w:rFonts w:hint="cs"/>
          <w:szCs w:val="24"/>
          <w:rtl/>
        </w:rPr>
        <w:t>.</w:t>
      </w:r>
      <w:r>
        <w:rPr>
          <w:color w:val="FFFFFF"/>
          <w:sz w:val="4"/>
          <w:szCs w:val="4"/>
          <w:rtl/>
        </w:rPr>
        <w:t>ב</w:t>
      </w:r>
    </w:p>
    <w:p w14:paraId="28CA7878" w14:textId="77777777" w:rsidR="00A30E9E" w:rsidRDefault="00A30E9E">
      <w:pPr>
        <w:ind w:left="720"/>
        <w:rPr>
          <w:rFonts w:hint="cs"/>
          <w:szCs w:val="24"/>
          <w:rtl/>
        </w:rPr>
      </w:pPr>
    </w:p>
    <w:p w14:paraId="7A7C54B4" w14:textId="77777777" w:rsidR="00A30E9E" w:rsidRDefault="00A30E9E">
      <w:pPr>
        <w:ind w:left="720"/>
        <w:rPr>
          <w:rFonts w:hint="cs"/>
          <w:szCs w:val="24"/>
          <w:rtl/>
        </w:rPr>
      </w:pPr>
      <w:r>
        <w:rPr>
          <w:rFonts w:hint="cs"/>
          <w:szCs w:val="24"/>
          <w:rtl/>
        </w:rPr>
        <w:t>במהלך ארבעת החודשים שלאחר מכן, מידי פעם, כאשר עידית היתה נכנסת למשרדו של הנאשם, היה הנאשם סוגר את הדלת ומנסה "לשלוח ידיים", נוגע בה בכתף וכו'. תגובתה היתה שיוריד ממנה מיד את הידיים. מאז נמנעה עידית מלהיכנס למשרדו של הנאשם כשהוא בגפו, ונמנעה מליסוע עמו.</w:t>
      </w:r>
      <w:r>
        <w:rPr>
          <w:color w:val="FFFFFF"/>
          <w:sz w:val="4"/>
          <w:szCs w:val="4"/>
          <w:rtl/>
        </w:rPr>
        <w:t>ו</w:t>
      </w:r>
    </w:p>
    <w:p w14:paraId="0ECA77AD" w14:textId="77777777" w:rsidR="00A30E9E" w:rsidRDefault="00A30E9E">
      <w:pPr>
        <w:rPr>
          <w:rFonts w:hint="cs"/>
          <w:szCs w:val="24"/>
          <w:rtl/>
        </w:rPr>
      </w:pPr>
    </w:p>
    <w:p w14:paraId="085DEC1C" w14:textId="77777777" w:rsidR="00A30E9E" w:rsidRDefault="00A30E9E">
      <w:pPr>
        <w:ind w:left="720"/>
        <w:rPr>
          <w:rFonts w:hint="cs"/>
          <w:szCs w:val="24"/>
          <w:u w:val="single"/>
          <w:rtl/>
        </w:rPr>
      </w:pPr>
      <w:r>
        <w:rPr>
          <w:rFonts w:hint="cs"/>
          <w:b/>
          <w:bCs/>
          <w:szCs w:val="24"/>
          <w:u w:val="single"/>
          <w:rtl/>
        </w:rPr>
        <w:t>אשר ליעל (אישום מס' 1):</w:t>
      </w:r>
      <w:r>
        <w:rPr>
          <w:rFonts w:hint="cs"/>
          <w:szCs w:val="24"/>
          <w:u w:val="single"/>
          <w:rtl/>
        </w:rPr>
        <w:t xml:space="preserve"> </w:t>
      </w:r>
    </w:p>
    <w:p w14:paraId="1637B3DC" w14:textId="77777777" w:rsidR="00A30E9E" w:rsidRDefault="00A30E9E">
      <w:pPr>
        <w:ind w:left="720"/>
        <w:rPr>
          <w:rFonts w:hint="cs"/>
          <w:szCs w:val="24"/>
          <w:rtl/>
        </w:rPr>
      </w:pPr>
    </w:p>
    <w:p w14:paraId="71FBAF8C" w14:textId="77777777" w:rsidR="00A30E9E" w:rsidRDefault="00A30E9E">
      <w:pPr>
        <w:ind w:left="720"/>
        <w:rPr>
          <w:rFonts w:hint="cs"/>
          <w:szCs w:val="24"/>
          <w:rtl/>
        </w:rPr>
      </w:pPr>
      <w:r>
        <w:rPr>
          <w:rFonts w:hint="cs"/>
          <w:szCs w:val="24"/>
          <w:rtl/>
        </w:rPr>
        <w:lastRenderedPageBreak/>
        <w:t>כאמור יעל עבדה בחברה במשך שלשה חדשים: יוני, יולי ואוגוסט בשנת 96'. על פי המפורט באישום, ב</w:t>
      </w:r>
      <w:r>
        <w:rPr>
          <w:szCs w:val="24"/>
        </w:rPr>
        <w:t>4-</w:t>
      </w:r>
      <w:r>
        <w:rPr>
          <w:rFonts w:hint="cs"/>
          <w:szCs w:val="24"/>
          <w:rtl/>
        </w:rPr>
        <w:t xml:space="preserve"> הזדמנויות שונות במהלך נסיעות מחוץ לירושלים שבהן נהגה יעל ברכב, והנאשם ישב לידה, נגע הנאשם ברגליה, בבטנה וליטף את שערה. בין היתר, אמר לה הנאשם שהוא רוצה לבדוק עד כמה היא מתוחה מהנהיגה, ולכן הוא בודק את שרירי רגליה ונוגע בבטנה.</w:t>
      </w:r>
      <w:r>
        <w:rPr>
          <w:color w:val="FFFFFF"/>
          <w:sz w:val="4"/>
          <w:szCs w:val="4"/>
          <w:rtl/>
        </w:rPr>
        <w:t>נ</w:t>
      </w:r>
    </w:p>
    <w:p w14:paraId="5F8A89A4" w14:textId="77777777" w:rsidR="00A30E9E" w:rsidRDefault="00A30E9E">
      <w:pPr>
        <w:ind w:left="720"/>
        <w:rPr>
          <w:rFonts w:hint="cs"/>
          <w:szCs w:val="24"/>
          <w:rtl/>
        </w:rPr>
      </w:pPr>
    </w:p>
    <w:p w14:paraId="60CF351D" w14:textId="77777777" w:rsidR="00A30E9E" w:rsidRDefault="00A30E9E">
      <w:pPr>
        <w:ind w:left="720"/>
        <w:rPr>
          <w:rFonts w:hint="cs"/>
          <w:szCs w:val="24"/>
          <w:rtl/>
        </w:rPr>
      </w:pPr>
      <w:r>
        <w:rPr>
          <w:rFonts w:hint="cs"/>
          <w:szCs w:val="24"/>
          <w:rtl/>
        </w:rPr>
        <w:t>בנוסף, בשתי הזדמנויות לפחות, חיבק אותה הנאשם במשרד, חרף דבריה כי הדבר מפריע לה.</w:t>
      </w:r>
      <w:r>
        <w:rPr>
          <w:color w:val="FFFFFF"/>
          <w:sz w:val="4"/>
          <w:szCs w:val="4"/>
          <w:rtl/>
        </w:rPr>
        <w:t>ב</w:t>
      </w:r>
    </w:p>
    <w:p w14:paraId="08357FE4" w14:textId="77777777" w:rsidR="00A30E9E" w:rsidRDefault="00A30E9E">
      <w:pPr>
        <w:ind w:left="720"/>
        <w:rPr>
          <w:rFonts w:hint="cs"/>
          <w:szCs w:val="24"/>
          <w:rtl/>
        </w:rPr>
      </w:pPr>
    </w:p>
    <w:p w14:paraId="077805F4" w14:textId="77777777" w:rsidR="00A30E9E" w:rsidRDefault="00A30E9E">
      <w:pPr>
        <w:ind w:left="720" w:hanging="720"/>
        <w:rPr>
          <w:rFonts w:hint="cs"/>
          <w:b/>
          <w:bCs/>
          <w:szCs w:val="24"/>
          <w:u w:val="single"/>
          <w:rtl/>
        </w:rPr>
      </w:pPr>
      <w:r>
        <w:rPr>
          <w:rFonts w:hint="cs"/>
          <w:szCs w:val="24"/>
          <w:rtl/>
        </w:rPr>
        <w:t>4.</w:t>
      </w:r>
      <w:r>
        <w:rPr>
          <w:rFonts w:hint="cs"/>
          <w:szCs w:val="24"/>
          <w:rtl/>
        </w:rPr>
        <w:tab/>
        <w:t>המאשימה מבססת את טענותיה על עדויותיהן של עידית ויעל, החוזרות על עיקרי כתב האישום. כמו כן מסתמכת המאשימה על עדותו של בעלה של עידית, ועל הקלטה של הנאשם שבוצעה על ידי עידית (ת/1).</w:t>
      </w:r>
      <w:r>
        <w:rPr>
          <w:color w:val="FFFFFF"/>
          <w:sz w:val="4"/>
          <w:szCs w:val="4"/>
          <w:rtl/>
        </w:rPr>
        <w:t>ו</w:t>
      </w:r>
    </w:p>
    <w:p w14:paraId="228916FE" w14:textId="77777777" w:rsidR="00A30E9E" w:rsidRDefault="00A30E9E">
      <w:pPr>
        <w:ind w:left="720" w:hanging="720"/>
        <w:rPr>
          <w:rFonts w:hint="cs"/>
          <w:szCs w:val="24"/>
          <w:rtl/>
        </w:rPr>
      </w:pPr>
    </w:p>
    <w:p w14:paraId="0043CE57" w14:textId="77777777" w:rsidR="00A30E9E" w:rsidRDefault="00A30E9E">
      <w:pPr>
        <w:ind w:left="720" w:hanging="720"/>
        <w:rPr>
          <w:rFonts w:hint="cs"/>
          <w:szCs w:val="24"/>
          <w:rtl/>
        </w:rPr>
      </w:pPr>
      <w:r>
        <w:rPr>
          <w:rFonts w:hint="cs"/>
          <w:szCs w:val="24"/>
          <w:rtl/>
        </w:rPr>
        <w:t>5.</w:t>
      </w:r>
      <w:r>
        <w:rPr>
          <w:rFonts w:hint="cs"/>
          <w:szCs w:val="24"/>
          <w:rtl/>
        </w:rPr>
        <w:tab/>
        <w:t>מטעם ההגנה העידו הנאשם, מנהלת מחלקת המחשוב בחברה גב' פנינה גרנות, מבקרת אזור הדרום והמרכז גב' רונית חכם, מנהלת מתנ"ס בנתניה גב' מירה ונג'ינסקי, ומזכירת הנאשם גב' רונית אליהו.</w:t>
      </w:r>
      <w:r>
        <w:rPr>
          <w:color w:val="FFFFFF"/>
          <w:sz w:val="4"/>
          <w:szCs w:val="4"/>
          <w:rtl/>
        </w:rPr>
        <w:t>נ</w:t>
      </w:r>
    </w:p>
    <w:p w14:paraId="444F9EB2" w14:textId="77777777" w:rsidR="00A30E9E" w:rsidRDefault="00A30E9E">
      <w:pPr>
        <w:ind w:left="720"/>
        <w:rPr>
          <w:rFonts w:hint="cs"/>
          <w:szCs w:val="24"/>
          <w:rtl/>
        </w:rPr>
      </w:pPr>
    </w:p>
    <w:p w14:paraId="3D87EA42" w14:textId="77777777" w:rsidR="00A30E9E" w:rsidRDefault="00A30E9E">
      <w:pPr>
        <w:ind w:left="720"/>
        <w:rPr>
          <w:rFonts w:hint="cs"/>
          <w:szCs w:val="24"/>
          <w:rtl/>
        </w:rPr>
      </w:pPr>
      <w:r>
        <w:rPr>
          <w:rFonts w:hint="cs"/>
          <w:szCs w:val="24"/>
          <w:rtl/>
        </w:rPr>
        <w:t>הנאשם הכחיש מכל וכל את טענותיהן של עידית ויעל. לגבי יעל אישר, כי במקרה אחד אכן נגע ברגלה במהלך נסיעה, אך הוסיף והסביר כי עשה זאת לבקשתה, בגלל שפיקת רגלה קפצה, כנראה מרוב מתח. עקב כך הם עצרו בצד והוא החליף אותה בנהיגה.</w:t>
      </w:r>
      <w:r>
        <w:rPr>
          <w:color w:val="FFFFFF"/>
          <w:sz w:val="4"/>
          <w:szCs w:val="4"/>
          <w:rtl/>
        </w:rPr>
        <w:t>ב</w:t>
      </w:r>
    </w:p>
    <w:p w14:paraId="2232B4CE" w14:textId="77777777" w:rsidR="00A30E9E" w:rsidRDefault="00A30E9E">
      <w:pPr>
        <w:ind w:left="720"/>
        <w:rPr>
          <w:rFonts w:hint="cs"/>
          <w:szCs w:val="24"/>
          <w:rtl/>
        </w:rPr>
      </w:pPr>
    </w:p>
    <w:p w14:paraId="0E4EF99D" w14:textId="77777777" w:rsidR="00A30E9E" w:rsidRDefault="00A30E9E">
      <w:pPr>
        <w:ind w:left="720"/>
        <w:rPr>
          <w:rFonts w:hint="cs"/>
          <w:szCs w:val="24"/>
          <w:rtl/>
        </w:rPr>
      </w:pPr>
      <w:r>
        <w:rPr>
          <w:rFonts w:hint="cs"/>
          <w:szCs w:val="24"/>
          <w:rtl/>
        </w:rPr>
        <w:t>שאר העדים הובאו בעיקר כדי לסתור חלק מטענות התביעה, ונתייחס לעדויותיהם בהמשך.</w:t>
      </w:r>
      <w:r>
        <w:rPr>
          <w:color w:val="FFFFFF"/>
          <w:sz w:val="4"/>
          <w:szCs w:val="4"/>
          <w:rtl/>
        </w:rPr>
        <w:t>ו</w:t>
      </w:r>
    </w:p>
    <w:p w14:paraId="06CAA70C" w14:textId="77777777" w:rsidR="00A30E9E" w:rsidRDefault="00A30E9E">
      <w:pPr>
        <w:rPr>
          <w:rFonts w:hint="cs"/>
          <w:szCs w:val="24"/>
          <w:rtl/>
        </w:rPr>
      </w:pPr>
    </w:p>
    <w:p w14:paraId="277734E1" w14:textId="77777777" w:rsidR="00A30E9E" w:rsidRDefault="00A30E9E">
      <w:pPr>
        <w:ind w:firstLine="720"/>
        <w:rPr>
          <w:rFonts w:hint="cs"/>
          <w:b/>
          <w:bCs/>
          <w:i/>
          <w:iCs/>
          <w:szCs w:val="24"/>
          <w:u w:val="single"/>
          <w:rtl/>
        </w:rPr>
      </w:pPr>
      <w:r>
        <w:rPr>
          <w:rFonts w:hint="cs"/>
          <w:b/>
          <w:bCs/>
          <w:i/>
          <w:iCs/>
          <w:szCs w:val="24"/>
          <w:u w:val="single"/>
          <w:rtl/>
        </w:rPr>
        <w:t>דיון ומסקנות</w:t>
      </w:r>
    </w:p>
    <w:p w14:paraId="23345416" w14:textId="77777777" w:rsidR="00A30E9E" w:rsidRDefault="00A30E9E">
      <w:pPr>
        <w:rPr>
          <w:rFonts w:hint="cs"/>
          <w:szCs w:val="24"/>
          <w:rtl/>
        </w:rPr>
      </w:pPr>
    </w:p>
    <w:p w14:paraId="298A9A3F" w14:textId="77777777" w:rsidR="00A30E9E" w:rsidRDefault="00A30E9E">
      <w:pPr>
        <w:ind w:firstLine="720"/>
        <w:rPr>
          <w:rFonts w:hint="cs"/>
          <w:b/>
          <w:bCs/>
          <w:i/>
          <w:iCs/>
          <w:szCs w:val="24"/>
          <w:u w:val="single"/>
          <w:rtl/>
        </w:rPr>
      </w:pPr>
      <w:r>
        <w:rPr>
          <w:rFonts w:hint="cs"/>
          <w:b/>
          <w:bCs/>
          <w:i/>
          <w:iCs/>
          <w:szCs w:val="24"/>
          <w:u w:val="single"/>
          <w:rtl/>
        </w:rPr>
        <w:t xml:space="preserve">(1)   עדותה </w:t>
      </w:r>
      <w:r>
        <w:rPr>
          <w:rFonts w:hint="cs"/>
          <w:b/>
          <w:bCs/>
          <w:szCs w:val="24"/>
          <w:u w:val="single"/>
          <w:rtl/>
        </w:rPr>
        <w:t xml:space="preserve">של  </w:t>
      </w:r>
      <w:r>
        <w:rPr>
          <w:rFonts w:hint="cs"/>
          <w:b/>
          <w:bCs/>
          <w:i/>
          <w:iCs/>
          <w:szCs w:val="24"/>
          <w:u w:val="single"/>
          <w:rtl/>
        </w:rPr>
        <w:t>עידית</w:t>
      </w:r>
    </w:p>
    <w:p w14:paraId="454C3CF3" w14:textId="77777777" w:rsidR="00A30E9E" w:rsidRDefault="00A30E9E">
      <w:pPr>
        <w:rPr>
          <w:rFonts w:hint="cs"/>
          <w:szCs w:val="24"/>
          <w:rtl/>
        </w:rPr>
      </w:pPr>
    </w:p>
    <w:p w14:paraId="18CB1CDB" w14:textId="77777777" w:rsidR="00A30E9E" w:rsidRDefault="00A30E9E">
      <w:pPr>
        <w:ind w:left="720" w:hanging="720"/>
        <w:rPr>
          <w:rFonts w:hint="cs"/>
          <w:szCs w:val="24"/>
          <w:rtl/>
        </w:rPr>
      </w:pPr>
      <w:r>
        <w:rPr>
          <w:rFonts w:hint="cs"/>
          <w:szCs w:val="24"/>
          <w:rtl/>
        </w:rPr>
        <w:t>6.</w:t>
      </w:r>
      <w:r>
        <w:rPr>
          <w:rFonts w:hint="cs"/>
          <w:szCs w:val="24"/>
          <w:rtl/>
        </w:rPr>
        <w:tab/>
        <w:t xml:space="preserve">למרות שעידית העידה באסרטיביות ובבהירות, התגלו בעדותה קשיים של ממש: לא אחת  סתרה את עצמה בסוגיות מהותיות. במקרים אחרים לא עלו דבריה בקנה אחד עם עדויותיהם של עובדים אחרים של החברה, אשר הותירו רושם חיובי. כך הם פני הדברים גם בטרם מביאים בחשבון, כי תלונתה של עידית הוגשה למשטרה בחודש פברואר 2000 (עמ' 7 לפרו'), מספר שנים לאחר ההתרחשות הנטענת, לאחר שהנאשם גרם להפסקת עבודתה באגף הביקורת על רקע טענות קשות הכרוכות במעילה באמון. נפנה ונבחן את הדברים ביתר פירוט. </w:t>
      </w:r>
    </w:p>
    <w:p w14:paraId="431ECA96" w14:textId="77777777" w:rsidR="00A30E9E" w:rsidRDefault="00A30E9E">
      <w:pPr>
        <w:ind w:left="360"/>
        <w:rPr>
          <w:rFonts w:hint="cs"/>
          <w:szCs w:val="24"/>
          <w:rtl/>
        </w:rPr>
      </w:pPr>
    </w:p>
    <w:p w14:paraId="0F4EABD8" w14:textId="77777777" w:rsidR="00A30E9E" w:rsidRDefault="00A30E9E">
      <w:pPr>
        <w:ind w:left="720" w:hanging="720"/>
        <w:rPr>
          <w:rFonts w:hint="cs"/>
          <w:szCs w:val="24"/>
          <w:rtl/>
        </w:rPr>
      </w:pPr>
      <w:r>
        <w:rPr>
          <w:rFonts w:hint="cs"/>
          <w:szCs w:val="24"/>
          <w:rtl/>
        </w:rPr>
        <w:t>7.</w:t>
      </w:r>
      <w:r>
        <w:rPr>
          <w:rFonts w:hint="cs"/>
          <w:szCs w:val="24"/>
          <w:rtl/>
        </w:rPr>
        <w:tab/>
        <w:t xml:space="preserve">כתב האישום מתמקד בהטרדה מינית במהלך נסיעה מחודש מאי 96 למתנ"ס בבקעת הירדן, אולם בעדותה ספרה עידית על שתי נסיעות שבהן הנאשם הטריד אותה באופן דומה: הראשונה מחודש מאי או יוני 95 למתנ"ס בגבעת שמואל, והשניה מחודש מאי 96 למתנ"ס בבקעת הירדן (עמ' 4). </w:t>
      </w:r>
    </w:p>
    <w:p w14:paraId="58233EA8" w14:textId="77777777" w:rsidR="00A30E9E" w:rsidRDefault="00A30E9E">
      <w:pPr>
        <w:ind w:left="720"/>
        <w:rPr>
          <w:rFonts w:hint="cs"/>
          <w:szCs w:val="24"/>
          <w:rtl/>
        </w:rPr>
      </w:pPr>
    </w:p>
    <w:p w14:paraId="5B278DEB" w14:textId="77777777" w:rsidR="00A30E9E" w:rsidRDefault="00A30E9E">
      <w:pPr>
        <w:ind w:left="720"/>
        <w:rPr>
          <w:rFonts w:hint="cs"/>
          <w:szCs w:val="24"/>
          <w:rtl/>
        </w:rPr>
      </w:pPr>
      <w:r>
        <w:rPr>
          <w:rFonts w:hint="cs"/>
          <w:szCs w:val="24"/>
          <w:rtl/>
        </w:rPr>
        <w:t xml:space="preserve">דא עקא, על פי המפורט בתלונתה של עידית במשטרה (נ/12) סדר הנסיעות היה הפוך, היינו, הנסיעה הראשונה היתה לבקעת הירדן, ואילו הנסיעה השניה היתה לגבעת שמואל. </w:t>
      </w:r>
    </w:p>
    <w:p w14:paraId="177C56E0" w14:textId="77777777" w:rsidR="00A30E9E" w:rsidRDefault="00A30E9E">
      <w:pPr>
        <w:ind w:left="720"/>
        <w:rPr>
          <w:rFonts w:hint="cs"/>
          <w:szCs w:val="24"/>
          <w:rtl/>
        </w:rPr>
      </w:pPr>
      <w:r>
        <w:rPr>
          <w:rFonts w:hint="cs"/>
          <w:szCs w:val="24"/>
          <w:rtl/>
        </w:rPr>
        <w:t xml:space="preserve">בין הנסיעות קיים הפרש זמן של כשנה, כך שקשה לטעות ביניהן. עידית אף טענה בעדותה, כי בנסיעה השניה הזכירה לנאשם את הנסיעה הראשונה (עמ' 5). נתונים אלה שוללים את האפשרות כי עידית בלבלה בין שתי הנסיעות, מה עוד שבא כוחה המלומד של המאשימה לא ניסה ליישב את הסתירה במסגרת החקירה החוזרת. מתי התרחשה, אפוא, הנסיעה נשוא האישום לבקעת הירדן, והאם מדובר בנסיעה הראשונה משנת 1995 או שמא בנסיעה השניה שהתבצעה שנה תמימה לאחר מכן? שאלה זו, היורדת לשורש העניין, נותרה בלא מענה ברור. </w:t>
      </w:r>
    </w:p>
    <w:p w14:paraId="181D9570" w14:textId="77777777" w:rsidR="00A30E9E" w:rsidRDefault="00A30E9E">
      <w:pPr>
        <w:rPr>
          <w:rFonts w:hint="cs"/>
          <w:szCs w:val="24"/>
          <w:rtl/>
        </w:rPr>
      </w:pPr>
    </w:p>
    <w:p w14:paraId="41FA96CB" w14:textId="77777777" w:rsidR="00A30E9E" w:rsidRDefault="00A30E9E">
      <w:pPr>
        <w:ind w:left="720" w:hanging="720"/>
        <w:rPr>
          <w:rFonts w:hint="cs"/>
          <w:szCs w:val="24"/>
          <w:rtl/>
        </w:rPr>
      </w:pPr>
      <w:r>
        <w:rPr>
          <w:rFonts w:hint="cs"/>
          <w:szCs w:val="24"/>
          <w:rtl/>
        </w:rPr>
        <w:t>8.</w:t>
      </w:r>
      <w:r>
        <w:rPr>
          <w:rFonts w:hint="cs"/>
          <w:szCs w:val="24"/>
          <w:rtl/>
        </w:rPr>
        <w:tab/>
        <w:t xml:space="preserve">עתה נעבור לתיאורה של עידית לגבי מה שהתרחש בינה לבין הנאשם במשרד: לטענתה, במהלך שנת עבודתה הראשונה באגף הביקורת הנאשם היה סוגר את הדלת כשהיתה נכנסת למשרדו, בנימוק שמדובר בחומר ביקורת חסוי, ואז מנסה לגעת בה (עמ' 5). היא השתדלה להקפיד שהדלת תישאר פתוחה (עמ' 6, ועמ' 25). דא עקא, מזכירתו של הנאשם, רונית אליהו, העידה, כי עידית סגרה בעצמה את הדלת פעמים רבות (עמ' 70). כך העיד גם הנאשם (עמ' 54). לאור התמונה הכוללת, לא ניתן להעדיף על פני עדויות אלה את עדותה של עידית. </w:t>
      </w:r>
    </w:p>
    <w:p w14:paraId="4577D0EC" w14:textId="77777777" w:rsidR="00A30E9E" w:rsidRDefault="00A30E9E">
      <w:pPr>
        <w:rPr>
          <w:rFonts w:hint="cs"/>
          <w:szCs w:val="24"/>
          <w:rtl/>
        </w:rPr>
      </w:pPr>
    </w:p>
    <w:p w14:paraId="2096CC25" w14:textId="77777777" w:rsidR="00A30E9E" w:rsidRDefault="00A30E9E">
      <w:pPr>
        <w:ind w:left="720" w:hanging="720"/>
        <w:rPr>
          <w:rFonts w:hint="cs"/>
          <w:szCs w:val="24"/>
          <w:rtl/>
        </w:rPr>
      </w:pPr>
      <w:r>
        <w:rPr>
          <w:rFonts w:hint="cs"/>
          <w:szCs w:val="24"/>
          <w:rtl/>
        </w:rPr>
        <w:t>9.</w:t>
      </w:r>
      <w:r>
        <w:rPr>
          <w:rFonts w:hint="cs"/>
          <w:szCs w:val="24"/>
          <w:rtl/>
        </w:rPr>
        <w:tab/>
        <w:t xml:space="preserve">עידית הדגישה בעדותה הראשית (עמ' 5), בתלונתה במשטרה (נ/12) ולפני תלמה מחברת המתנס"ים (נ/18), כי לאחר האירועים המתוארים לעיל הפסיקה לנסוע עם הנאשם. כך  נטען גם בכתב האישום (סעיף 3). אולם, לאחר חקירתה הנגדית של עידית לא נותר מדברים אלה מאום, שכן בסופו של יום אישרה עידית, אם כי לאחר מסכת התחמקויות וסתירות, כי הוסיפה לנסוע עם הנאשם (עמ' 12-13). למעלה מן הדרוש אוסיף, כי גם מעדויותיהם של עובדי חברת המתנס"ים (שהעידו מטעם ההגנה) עלה בבירור, כי עידית הוסיפה לנסוע עם הנאשם, כאשר בהתנהגותה של עידית לא נראה כל דבר חריג. </w:t>
      </w:r>
    </w:p>
    <w:p w14:paraId="54227C2F" w14:textId="77777777" w:rsidR="00A30E9E" w:rsidRDefault="00A30E9E">
      <w:pPr>
        <w:rPr>
          <w:rFonts w:hint="cs"/>
          <w:szCs w:val="24"/>
          <w:rtl/>
        </w:rPr>
      </w:pPr>
    </w:p>
    <w:p w14:paraId="4A03019F" w14:textId="77777777" w:rsidR="00A30E9E" w:rsidRDefault="00A30E9E">
      <w:pPr>
        <w:ind w:left="720"/>
        <w:rPr>
          <w:rFonts w:hint="cs"/>
          <w:szCs w:val="24"/>
          <w:rtl/>
        </w:rPr>
      </w:pPr>
      <w:r>
        <w:rPr>
          <w:rFonts w:hint="cs"/>
          <w:szCs w:val="24"/>
          <w:rtl/>
        </w:rPr>
        <w:t xml:space="preserve">מול גרסתה הרעועה של עידית בסוגיה זו ניצבת עדותו של הנאשם, כי הנסיעות המשותפות נמשכו גם לאחר המועד שבו בוצעו, כביכול, המעשים הנטענים על ידי התביעה. לדבריו, הנסיעות בוצעו ביוזמתה של עידית: "ביוזמתה הנסיעות נמשכו גם בשנת 97 וגם בשנת 98, כאשר היא ביקשה שאצטרף אליה לנסיעות במקרים של מתנ"ס חדש או שהייתה לה בעיה מסויימת, אבל בעיקרון היא יזמה נסיעות משותפות" (עמ' 51). לאור מכלול הנתונים, לא ניתן להעדיף את גרסתה של עידית על פני גרסה זו. </w:t>
      </w:r>
    </w:p>
    <w:p w14:paraId="706215D6" w14:textId="77777777" w:rsidR="00A30E9E" w:rsidRDefault="00A30E9E">
      <w:pPr>
        <w:ind w:left="720" w:hanging="720"/>
        <w:rPr>
          <w:rFonts w:hint="cs"/>
          <w:szCs w:val="24"/>
          <w:rtl/>
        </w:rPr>
      </w:pPr>
      <w:r>
        <w:rPr>
          <w:rFonts w:hint="cs"/>
          <w:szCs w:val="24"/>
          <w:rtl/>
        </w:rPr>
        <w:t>10.</w:t>
      </w:r>
      <w:r>
        <w:rPr>
          <w:rFonts w:hint="cs"/>
          <w:szCs w:val="24"/>
          <w:rtl/>
        </w:rPr>
        <w:tab/>
        <w:t xml:space="preserve">גרסתה של עידית לא הייתה עקיבה גם באשר למהות מעשיו של הנאשם. במה דברים אמורים: במשטרה (נ/12) סיפרה עידית כי  עם סיומה של הנסיעה לגבעת שמואל נישק אותה הנאשם על שפתיה. אולם, עידית לא חזרה על טענה זו בבירור פנימי שערכה תלמה מחברת המתנס"ים, ואף לא הזכירה אותה בעדותה הראשית. התנהגותה זו נראית תמוהה, שהרי נשיקה על השפתיים חמורה לא פחות מאשר נגיעות ברגליים. הסברה של עידית לקושיה הנדונה היה, כי "גם אצל תלמה לא סיפרתי את כל מה שהיה אלא רק את הנקודות העיקריות" (עמ' 23). דא עקא, הסבר זה אינו עומד בפני מבחן הביקורת. אם הנאשם אכן נשק על שפתיה, כלום אין זו נקודה עיקרית, אולי אף יותר מנגיעות בזמן הנסיעה?  </w:t>
      </w:r>
    </w:p>
    <w:p w14:paraId="7DECB437" w14:textId="77777777" w:rsidR="00A30E9E" w:rsidRDefault="00A30E9E">
      <w:pPr>
        <w:ind w:left="720"/>
        <w:rPr>
          <w:rFonts w:hint="cs"/>
          <w:szCs w:val="24"/>
          <w:rtl/>
        </w:rPr>
      </w:pPr>
    </w:p>
    <w:p w14:paraId="7CCA9D62" w14:textId="77777777" w:rsidR="00A30E9E" w:rsidRDefault="00A30E9E">
      <w:pPr>
        <w:ind w:left="720" w:hanging="720"/>
        <w:rPr>
          <w:rFonts w:hint="cs"/>
          <w:szCs w:val="24"/>
          <w:rtl/>
        </w:rPr>
      </w:pPr>
      <w:r>
        <w:rPr>
          <w:rFonts w:hint="cs"/>
          <w:szCs w:val="24"/>
          <w:rtl/>
        </w:rPr>
        <w:t>11.</w:t>
      </w:r>
      <w:r>
        <w:rPr>
          <w:rFonts w:hint="cs"/>
          <w:szCs w:val="24"/>
          <w:rtl/>
        </w:rPr>
        <w:tab/>
        <w:t xml:space="preserve">כאמור לעיל עידית העידה, כי המעשה המגונה הראשון בוצע בה שבועות ספורים אחרי תחילת עבודה באגף הביקורת, היינו, במאי או ביוני 1995. עידית הוסיפה וספרה, כי בעקבות האירוע "מצב הרוח שלי השתנה לחלוטין והפסקתי לחייך, הייתי עצבנית יותר בבית…" (עמ' 5). דא עקא, דבריה אלה של עידית לא עולים בקנה אחד עם מה שספרה במקום אחר, כי חודשי עבודתה הראשונים באגף הביקורת היו נעימים מאד וזכורים לה לטובה באופן מיוחד (נ/8; נ/18; וכן ראו הצילומים נ/10- נ/11 וסרט הוידאו). כך עלה גם מעדותה של רונית אליהו. עדות הגנה אחרות, כגון: מנהלת אגף המחשוב גב' גרנות, או מנהלת מתנ"ס מזרח נתניה גב' ונג'ינסקי, לא הבחינו אף הן בכל דבר חריג ביחסים שבין עידית לבין הנאשם (עמ' 59; עמ' 60). רואים אנו, כי גם בסוגיית אופן התנהגותה של עידית לאחר ביצועם של מעשי הנאשם והשפעתם עליה, לא עלתה עדותה בקנה אחד עם מכלול הראיות. </w:t>
      </w:r>
    </w:p>
    <w:p w14:paraId="0404BF1A" w14:textId="77777777" w:rsidR="00A30E9E" w:rsidRDefault="00A30E9E">
      <w:pPr>
        <w:ind w:left="720"/>
        <w:rPr>
          <w:rFonts w:hint="cs"/>
          <w:szCs w:val="24"/>
          <w:rtl/>
        </w:rPr>
      </w:pPr>
    </w:p>
    <w:p w14:paraId="4523FDB8" w14:textId="77777777" w:rsidR="00A30E9E" w:rsidRDefault="00A30E9E">
      <w:pPr>
        <w:rPr>
          <w:rFonts w:hint="cs"/>
          <w:szCs w:val="24"/>
          <w:rtl/>
        </w:rPr>
      </w:pPr>
      <w:r>
        <w:rPr>
          <w:rFonts w:hint="cs"/>
          <w:szCs w:val="24"/>
          <w:rtl/>
        </w:rPr>
        <w:t>12.</w:t>
      </w:r>
      <w:r>
        <w:rPr>
          <w:rFonts w:hint="cs"/>
          <w:szCs w:val="24"/>
          <w:rtl/>
        </w:rPr>
        <w:tab/>
        <w:t>נבחן עתה את השאלה: למי סיפרה עידית על המעשים הנטענים:</w:t>
      </w:r>
    </w:p>
    <w:p w14:paraId="10C95B4E" w14:textId="77777777" w:rsidR="00A30E9E" w:rsidRDefault="00A30E9E">
      <w:pPr>
        <w:rPr>
          <w:rFonts w:hint="cs"/>
          <w:szCs w:val="24"/>
          <w:rtl/>
        </w:rPr>
      </w:pPr>
    </w:p>
    <w:p w14:paraId="17C0828D" w14:textId="77777777" w:rsidR="00A30E9E" w:rsidRDefault="00A30E9E">
      <w:pPr>
        <w:ind w:left="720"/>
        <w:rPr>
          <w:rFonts w:hint="cs"/>
          <w:szCs w:val="24"/>
          <w:rtl/>
        </w:rPr>
      </w:pPr>
      <w:r>
        <w:rPr>
          <w:rFonts w:hint="cs"/>
          <w:szCs w:val="24"/>
          <w:rtl/>
        </w:rPr>
        <w:t>עידית העידה, כי סיפרה על המעשים למספר חברות קרובות בעבודה ובעיקר לרונית אליהו, מזכירתו של הנאשם. בשלב ראשון לא סיפרה לבעלה משום שחששה מתגובתו (עמ' 5 לפרו'). רק בעקבות פיטוריה של יעל  אזרה אומץ וסיפרה גם לבעלה (עמ' 6).</w:t>
      </w:r>
      <w:r>
        <w:rPr>
          <w:color w:val="FFFFFF"/>
          <w:sz w:val="4"/>
          <w:szCs w:val="4"/>
          <w:rtl/>
        </w:rPr>
        <w:t>נ</w:t>
      </w:r>
    </w:p>
    <w:p w14:paraId="4F5D0C13" w14:textId="77777777" w:rsidR="00A30E9E" w:rsidRDefault="00A30E9E">
      <w:pPr>
        <w:rPr>
          <w:rFonts w:hint="cs"/>
          <w:szCs w:val="24"/>
          <w:rtl/>
        </w:rPr>
      </w:pPr>
    </w:p>
    <w:p w14:paraId="3FA51F3A" w14:textId="77777777" w:rsidR="00A30E9E" w:rsidRDefault="00A30E9E">
      <w:pPr>
        <w:ind w:left="720"/>
        <w:rPr>
          <w:rFonts w:hint="cs"/>
          <w:szCs w:val="24"/>
          <w:rtl/>
        </w:rPr>
      </w:pPr>
      <w:r>
        <w:rPr>
          <w:rFonts w:hint="cs"/>
          <w:szCs w:val="24"/>
          <w:rtl/>
        </w:rPr>
        <w:t>והנה, רונית אליהו הכחישה בעדותה, כי שמעה אי פעם מעידית על מעשיו של הנאשם (עמ' 68). עדותה של רונית הותירה אצלי רושם חיובי ואמין, ואחזור אליה בהרחבה בהמשך. במאמר מוסגר אציין, כי ככל שהשתמע מטענות בא כוח המאשימה בסיכומיו שעידית לא עומתה בחקירתה הנגדית עם גירסתה של רונית, אין לדברים אחיזה במציאות (ראו עמ' 14 ש' 22 לפרו').</w:t>
      </w:r>
      <w:r>
        <w:rPr>
          <w:color w:val="FFFFFF"/>
          <w:sz w:val="4"/>
          <w:szCs w:val="4"/>
          <w:rtl/>
        </w:rPr>
        <w:t>ב</w:t>
      </w:r>
    </w:p>
    <w:p w14:paraId="3CABC43E" w14:textId="77777777" w:rsidR="00A30E9E" w:rsidRDefault="00A30E9E">
      <w:pPr>
        <w:rPr>
          <w:rFonts w:hint="cs"/>
          <w:szCs w:val="24"/>
          <w:rtl/>
        </w:rPr>
      </w:pPr>
    </w:p>
    <w:p w14:paraId="24946600" w14:textId="77777777" w:rsidR="00A30E9E" w:rsidRDefault="00A30E9E">
      <w:pPr>
        <w:ind w:left="720"/>
        <w:rPr>
          <w:rFonts w:hint="cs"/>
          <w:szCs w:val="24"/>
          <w:rtl/>
        </w:rPr>
      </w:pPr>
      <w:r>
        <w:rPr>
          <w:rFonts w:hint="cs"/>
          <w:szCs w:val="24"/>
          <w:rtl/>
        </w:rPr>
        <w:t>גם מבקרת מחוזות דרום ומרכז של החברה למתנס"ים, גב' רונית חכם, אשר העידה מטעם הנאשם, מסרה בעדותה, כי למרות שעידית נהגה לשתף אותה בנושאים אינטימיים, לא ספרה לה מעולם שהנאשם נגע בה בצורה לא ראויה (עמ' 59).</w:t>
      </w:r>
      <w:r>
        <w:rPr>
          <w:color w:val="FFFFFF"/>
          <w:sz w:val="4"/>
          <w:szCs w:val="4"/>
          <w:rtl/>
        </w:rPr>
        <w:t>ו</w:t>
      </w:r>
    </w:p>
    <w:p w14:paraId="6C19E1EB" w14:textId="77777777" w:rsidR="00A30E9E" w:rsidRDefault="00A30E9E">
      <w:pPr>
        <w:ind w:left="720"/>
        <w:rPr>
          <w:rFonts w:hint="cs"/>
          <w:szCs w:val="24"/>
          <w:rtl/>
        </w:rPr>
      </w:pPr>
    </w:p>
    <w:p w14:paraId="37FCDEFF" w14:textId="77777777" w:rsidR="00A30E9E" w:rsidRDefault="00A30E9E">
      <w:pPr>
        <w:ind w:left="720"/>
        <w:rPr>
          <w:rFonts w:hint="cs"/>
          <w:szCs w:val="24"/>
          <w:rtl/>
        </w:rPr>
      </w:pPr>
      <w:r>
        <w:rPr>
          <w:rFonts w:hint="cs"/>
          <w:szCs w:val="24"/>
          <w:rtl/>
        </w:rPr>
        <w:t xml:space="preserve">לדבריה של עידית ספרה לחברות נוספות בחברה. במקום אחר בעדותה הוסיפה, כי שוחחה על הנושא גם עם מנכ"ל החברה ועם העובדים מיקי וירון (עמ' 21). אולם החברות והעובדים הנ"ל לא נחקרו על ידי המשטרה וממילא, לא זומן ולו עד תביעה אחד ששמע מפי  עידית בזמן אמת את הסיפור. גם למחדל חקירה זה אתייחס בהמשך. בהקשר הנדון כאן ניתן לסכם ולקבוע, כי לא זו בלבד שעדותה של עידית לא נתמכה על ידי מי מחברותיה, אלא שהיא אף נסתרה על ידי רונית אליהו ורונית חכם. </w:t>
      </w:r>
    </w:p>
    <w:p w14:paraId="7B03A264" w14:textId="77777777" w:rsidR="00A30E9E" w:rsidRDefault="00A30E9E">
      <w:pPr>
        <w:rPr>
          <w:rFonts w:hint="cs"/>
          <w:szCs w:val="24"/>
          <w:rtl/>
        </w:rPr>
      </w:pPr>
    </w:p>
    <w:p w14:paraId="5579DAA7" w14:textId="77777777" w:rsidR="00A30E9E" w:rsidRDefault="00A30E9E">
      <w:pPr>
        <w:rPr>
          <w:rFonts w:hint="cs"/>
          <w:szCs w:val="24"/>
          <w:rtl/>
        </w:rPr>
      </w:pPr>
      <w:r>
        <w:rPr>
          <w:rFonts w:hint="cs"/>
          <w:szCs w:val="24"/>
          <w:rtl/>
        </w:rPr>
        <w:t>13.</w:t>
      </w:r>
      <w:r>
        <w:rPr>
          <w:rFonts w:hint="cs"/>
          <w:szCs w:val="24"/>
          <w:rtl/>
        </w:rPr>
        <w:tab/>
        <w:t>ואם בכך לא די, הרי גם עדותו של בעלה של עידית סתרה במידה רבה את עדותה:</w:t>
      </w:r>
    </w:p>
    <w:p w14:paraId="3EC60A1E" w14:textId="77777777" w:rsidR="00A30E9E" w:rsidRDefault="00A30E9E">
      <w:pPr>
        <w:ind w:left="720"/>
        <w:rPr>
          <w:rFonts w:hint="cs"/>
          <w:szCs w:val="24"/>
          <w:rtl/>
        </w:rPr>
      </w:pPr>
    </w:p>
    <w:p w14:paraId="4E7EE562" w14:textId="77777777" w:rsidR="00A30E9E" w:rsidRDefault="00A30E9E">
      <w:pPr>
        <w:ind w:left="720"/>
        <w:rPr>
          <w:rFonts w:hint="cs"/>
          <w:szCs w:val="24"/>
          <w:rtl/>
        </w:rPr>
      </w:pPr>
      <w:r>
        <w:rPr>
          <w:rFonts w:hint="cs"/>
          <w:szCs w:val="24"/>
          <w:rtl/>
        </w:rPr>
        <w:t xml:space="preserve">לטענת עידית היא סיפרה לבעלה על ההטרדה רק לאחר פיטוריה של יעל בקיץ 1996 (עמ' 6). באותה עת כבר ביצע בה הנאשם, לשיטתה, לפחות שני מעשים מגונים, הן במהלך הנסיעה לגבעת שמואל והן במהלך הנסיעה לבקעת הירדן. אולם הבעל העיד כי שמע מעידית רק על אירוע אחד (עמ' 29). הכיצד??? לאור עדויותיהם של עידית ובעלה אין יסוד להניח, כי עידית נמנעה לספר לבן זוגה את העובדות במלואן משום שהתביישה או שלא רצתה לפגוע בו וכיוב'. ממילא קמה ועולה מנגד האפשרות, כי עידית למעשה לא ספרה לבעל בשנת 1996 דבר, שכן לא היה כלל מה לספר. </w:t>
      </w:r>
    </w:p>
    <w:p w14:paraId="7532BB30" w14:textId="77777777" w:rsidR="00A30E9E" w:rsidRDefault="00A30E9E">
      <w:pPr>
        <w:ind w:left="720"/>
        <w:rPr>
          <w:rFonts w:hint="cs"/>
          <w:szCs w:val="24"/>
          <w:rtl/>
        </w:rPr>
      </w:pPr>
    </w:p>
    <w:p w14:paraId="3644116E" w14:textId="77777777" w:rsidR="00A30E9E" w:rsidRDefault="00A30E9E">
      <w:pPr>
        <w:ind w:left="720"/>
        <w:rPr>
          <w:rFonts w:hint="cs"/>
          <w:szCs w:val="24"/>
          <w:rtl/>
        </w:rPr>
      </w:pPr>
      <w:r>
        <w:rPr>
          <w:rFonts w:hint="cs"/>
          <w:szCs w:val="24"/>
          <w:rtl/>
        </w:rPr>
        <w:t xml:space="preserve">לא נעלם מעיני כי באמרתו של הבעל במשטרה (נ/17) הוא מספר על הנסיעה לבקעת הירדן, ואחר כך הוא מוסיף, כי  "ועוד מספר פעמים כשהם נסעו ביחד היא אמרה שהוא נגע לה בחזה ובבטן וברגליים ופעמיים נשק לה בפה בהפתעה". אלא שבדברים אלה אין כדי לפתור את הקושי שהזכרנו למעלה. אדרבא, בהביאנו בחשבון שהבעל לא חזר עליהם בעדותו, ושעידית בעצמה ספרה רק על נסיעה אחת נוספת (ולא "ועוד מספר פעמים כשהם נסעו ביחד") ורק על נשיקה אחת (ולא "פעמיים"), יש בהם כדי להגביר את חוסר הבהירות והעקיבות. </w:t>
      </w:r>
    </w:p>
    <w:p w14:paraId="6C5D7F80" w14:textId="77777777" w:rsidR="00A30E9E" w:rsidRDefault="00A30E9E">
      <w:pPr>
        <w:ind w:left="720"/>
        <w:rPr>
          <w:rFonts w:hint="cs"/>
          <w:szCs w:val="24"/>
          <w:rtl/>
        </w:rPr>
      </w:pPr>
    </w:p>
    <w:p w14:paraId="59F149D5" w14:textId="77777777" w:rsidR="00A30E9E" w:rsidRDefault="00A30E9E">
      <w:pPr>
        <w:ind w:left="720"/>
        <w:rPr>
          <w:rFonts w:hint="cs"/>
          <w:szCs w:val="24"/>
          <w:rtl/>
        </w:rPr>
      </w:pPr>
      <w:r>
        <w:rPr>
          <w:rFonts w:hint="cs"/>
          <w:szCs w:val="24"/>
          <w:rtl/>
        </w:rPr>
        <w:t>בעוד שעידית מסרה שספרה לבעלה בקייץ 1996, הרי הבעל טען ששמע מעידית את הסיפור כבר כ- 6 עד 8 חודשים לאחר תחילת עבודתה באגף הביקורת, היינו, בסוף 1995 תחילת 1996 (עמ' 29).</w:t>
      </w:r>
      <w:r>
        <w:rPr>
          <w:color w:val="FFFFFF"/>
          <w:sz w:val="4"/>
          <w:szCs w:val="4"/>
          <w:rtl/>
        </w:rPr>
        <w:t>נ</w:t>
      </w:r>
    </w:p>
    <w:p w14:paraId="18AA65CB" w14:textId="77777777" w:rsidR="00A30E9E" w:rsidRDefault="00A30E9E">
      <w:pPr>
        <w:ind w:left="720"/>
        <w:rPr>
          <w:rFonts w:hint="cs"/>
          <w:szCs w:val="24"/>
          <w:rtl/>
        </w:rPr>
      </w:pPr>
    </w:p>
    <w:p w14:paraId="5C0FE86C" w14:textId="77777777" w:rsidR="00A30E9E" w:rsidRDefault="00A30E9E">
      <w:pPr>
        <w:ind w:left="720"/>
        <w:rPr>
          <w:rFonts w:hint="cs"/>
          <w:szCs w:val="24"/>
          <w:rtl/>
        </w:rPr>
      </w:pPr>
      <w:r>
        <w:rPr>
          <w:rFonts w:hint="cs"/>
          <w:szCs w:val="24"/>
          <w:rtl/>
        </w:rPr>
        <w:t xml:space="preserve">בעלה של עידית העיד, כי אחרי ששמע את הסיפור בקרו בביתם יעל ורונית אליהו ושוחחו על מעלליו של הנאשם (עמ' 29). דא עקא, רונית, שעדותה מהימנה בעיני, הכחישה קיומה של פגישה כזו. עידית בעצמה ספרה רק על פגישה משולשת כזו במשרד. </w:t>
      </w:r>
    </w:p>
    <w:p w14:paraId="6954629B" w14:textId="77777777" w:rsidR="00A30E9E" w:rsidRDefault="00A30E9E">
      <w:pPr>
        <w:ind w:left="720"/>
        <w:rPr>
          <w:rFonts w:hint="cs"/>
          <w:szCs w:val="24"/>
          <w:rtl/>
        </w:rPr>
      </w:pPr>
    </w:p>
    <w:p w14:paraId="6557B94F" w14:textId="77777777" w:rsidR="00A30E9E" w:rsidRDefault="00A30E9E">
      <w:pPr>
        <w:ind w:left="720" w:hanging="720"/>
        <w:rPr>
          <w:rFonts w:hint="cs"/>
          <w:szCs w:val="24"/>
          <w:rtl/>
        </w:rPr>
      </w:pPr>
      <w:r>
        <w:rPr>
          <w:rFonts w:hint="cs"/>
          <w:szCs w:val="24"/>
          <w:rtl/>
        </w:rPr>
        <w:t>14.</w:t>
      </w:r>
      <w:r>
        <w:rPr>
          <w:rFonts w:hint="cs"/>
          <w:szCs w:val="24"/>
          <w:rtl/>
        </w:rPr>
        <w:tab/>
        <w:t>לכל האמור לעיל יש להוסיף, כי עידית התלוננה במשטרה 4- 5 שנים לאחר ההתרחשויות המפורטות בכתב האישום. בעוד שהנסיעה הנטענת לבקעת הירדן התרחשה במאי 1996, התלונה למשטרה הוגשה בפברואר 2000. זמן קצר קודם להגשת התלונה חתמה עידית על הסכם פרישה מהחברה למתנס"ים, אשר לדבריה, נכפה עליה על ידי הנאשם (עמ' 7). ביסודו של ההסכם מערכת יחסים עכורה מאד בין הנאשם לבין עידית, אשר התפתחה על רקע ביקורת מתמשכת של הנאשם על תפקודה המקצועי של עידית (נ/1 – נ/7), אשר בשיאה טענתו של הנאשם, כי עידית נטלה שלא כדין לביתה מחשב של החברה. הסברה של עידית, כי קבלה רשות ליטול את המחשב, לא עלה בקנה אחד עם עדותה של גב' גרנות (עמ' 58) ועם המסמכים שהוגשו בעניין זה (נ/20, נ/21). מעדותו של הנאשם, וכן משיחתו עם עידית, שהוקלטה על ידי עידית ללא ידיעתו (ת/1), ניתן להתרשם שהנאשם ייחס למעשה זה של עידית ובעיקר לחוסר הפנמתה את אי תקינותו חומרה מרובה (ראו בעניין זה גם את דברי גב' גרנות בעמ' 57 ש' 19 – 23). ליבה של עידית מלא, אפוא, על הנאשם. הוא זה שגרם להפסקת עבודתה, כאשר לשיטתה בוצע הדבר תוך שרירות לב וללא סיבה ראויה. במצב דברים זה יש לקדם את פני החשש, כי ביסוד הגשת תלונתה המאוחרת של עידית במשטרה שיקולים זרים, כגון: נקמה, או שמא רצון להוכיח את צדקתה וכך לחזור לעבודה. חשש זה מקבל במקרה דנן משנה תוקף לאור עדותה של גב' רונית חכם, כי באחת משיחותיה עם עידית בשנת 1997 ספרה לה עידית שהנאשם מותח עליה ביקורת והוסיפה, כי "אם הוא יפטר אותה היא תראה לו מה זה" (עמ' 59).</w:t>
      </w:r>
      <w:r>
        <w:rPr>
          <w:color w:val="FFFFFF"/>
          <w:sz w:val="4"/>
          <w:szCs w:val="4"/>
          <w:rtl/>
        </w:rPr>
        <w:t>ב</w:t>
      </w:r>
    </w:p>
    <w:p w14:paraId="716D0634" w14:textId="77777777" w:rsidR="00A30E9E" w:rsidRDefault="00A30E9E">
      <w:pPr>
        <w:rPr>
          <w:rFonts w:hint="cs"/>
          <w:b/>
          <w:bCs/>
          <w:szCs w:val="24"/>
          <w:u w:val="single"/>
          <w:rtl/>
        </w:rPr>
      </w:pPr>
    </w:p>
    <w:p w14:paraId="7E93F86A" w14:textId="77777777" w:rsidR="00A30E9E" w:rsidRDefault="00A30E9E">
      <w:pPr>
        <w:pStyle w:val="BodyTextIndent2"/>
        <w:rPr>
          <w:rFonts w:hint="cs"/>
          <w:rtl/>
        </w:rPr>
      </w:pPr>
      <w:r>
        <w:rPr>
          <w:rFonts w:hint="cs"/>
          <w:rtl/>
        </w:rPr>
        <w:t>15.</w:t>
      </w:r>
      <w:r>
        <w:rPr>
          <w:rFonts w:hint="cs"/>
          <w:rtl/>
        </w:rPr>
        <w:tab/>
        <w:t xml:space="preserve">ניתן לסכם, אפוא, ולקבוע, כי עדותה של עידית בעייתית ביותר, וזאת מכל אמת מידה שהיא. על רקע דברים אלה, נפנה עתה ונבחן את עדותה של יעל.  </w:t>
      </w:r>
    </w:p>
    <w:p w14:paraId="0DAE00B5" w14:textId="77777777" w:rsidR="00A30E9E" w:rsidRDefault="00A30E9E">
      <w:pPr>
        <w:rPr>
          <w:rFonts w:hint="cs"/>
          <w:b/>
          <w:bCs/>
          <w:szCs w:val="24"/>
          <w:u w:val="single"/>
          <w:rtl/>
        </w:rPr>
      </w:pPr>
    </w:p>
    <w:p w14:paraId="675DDF84" w14:textId="77777777" w:rsidR="00A30E9E" w:rsidRDefault="00A30E9E">
      <w:pPr>
        <w:ind w:firstLine="720"/>
        <w:rPr>
          <w:rFonts w:hint="cs"/>
          <w:b/>
          <w:bCs/>
          <w:i/>
          <w:iCs/>
          <w:szCs w:val="24"/>
          <w:u w:val="single"/>
          <w:rtl/>
        </w:rPr>
      </w:pPr>
      <w:r>
        <w:rPr>
          <w:rFonts w:hint="cs"/>
          <w:b/>
          <w:bCs/>
          <w:i/>
          <w:iCs/>
          <w:szCs w:val="24"/>
          <w:u w:val="single"/>
          <w:rtl/>
        </w:rPr>
        <w:t>(2)   עדותה של יעל</w:t>
      </w:r>
    </w:p>
    <w:p w14:paraId="1754BAE6" w14:textId="77777777" w:rsidR="00A30E9E" w:rsidRDefault="00A30E9E">
      <w:pPr>
        <w:rPr>
          <w:rFonts w:hint="cs"/>
          <w:b/>
          <w:bCs/>
          <w:i/>
          <w:iCs/>
          <w:szCs w:val="24"/>
          <w:rtl/>
        </w:rPr>
      </w:pPr>
    </w:p>
    <w:p w14:paraId="2892CB45" w14:textId="77777777" w:rsidR="00A30E9E" w:rsidRDefault="00A30E9E">
      <w:pPr>
        <w:ind w:left="720" w:hanging="720"/>
        <w:rPr>
          <w:rFonts w:hint="cs"/>
          <w:szCs w:val="24"/>
          <w:rtl/>
        </w:rPr>
      </w:pPr>
      <w:r>
        <w:rPr>
          <w:rFonts w:hint="cs"/>
          <w:szCs w:val="24"/>
          <w:rtl/>
        </w:rPr>
        <w:t>16.</w:t>
      </w:r>
      <w:r>
        <w:rPr>
          <w:rFonts w:hint="cs"/>
          <w:szCs w:val="24"/>
          <w:rtl/>
        </w:rPr>
        <w:tab/>
        <w:t xml:space="preserve">למרות שיעל העידה, כי סיפרה לאנשים רבים וביניהן מזכירתו של הנאשם, גב' רונית אליהו, על ההטרדות של הנאשם (עמ' 38), לא הובא אף עד להעיד על עובדה חשובה זו (לבד מעידית). מנגד לכך, רונית אליהו, אשר זומנה על ידי הנאשם, הכחישה את גרסתה של יעל מכל וכל. בהקשר זה לא למיותר להדגיש, כי באמרתה במשטרה לא מסרה יעל שסיפרה על מעשי הנאשם לרונית (עמ' 41) אלא הדברים יצאו מפיה רק בעדותה בבית המשפט. חוסר עקיבותה של גרסת יעל בסוגיה זו, הכחשת השיחה על ידי רונית, ואי העדתם של עדים אחרים שלהם ספרה יעל, לדבריה, על המעשים בזמן אמת, מקשים מאד לאמץ את עדותה של יעל ולקבוע לפיה ממצא מפליל. </w:t>
      </w:r>
    </w:p>
    <w:p w14:paraId="228CD502" w14:textId="77777777" w:rsidR="00A30E9E" w:rsidRDefault="00A30E9E">
      <w:pPr>
        <w:pStyle w:val="BodyText3"/>
        <w:rPr>
          <w:rFonts w:hint="cs"/>
          <w:rtl/>
        </w:rPr>
      </w:pPr>
    </w:p>
    <w:p w14:paraId="0FD47762" w14:textId="77777777" w:rsidR="00A30E9E" w:rsidRDefault="00A30E9E">
      <w:pPr>
        <w:ind w:left="720" w:hanging="720"/>
        <w:rPr>
          <w:rFonts w:hint="cs"/>
          <w:szCs w:val="24"/>
          <w:rtl/>
        </w:rPr>
      </w:pPr>
      <w:r>
        <w:rPr>
          <w:rFonts w:hint="cs"/>
          <w:szCs w:val="24"/>
          <w:rtl/>
        </w:rPr>
        <w:t>17.</w:t>
      </w:r>
      <w:r>
        <w:rPr>
          <w:rFonts w:hint="cs"/>
          <w:szCs w:val="24"/>
          <w:rtl/>
        </w:rPr>
        <w:tab/>
        <w:t xml:space="preserve">על רקע האמור לעיל לא ניתן להתעלם מכך, שתאור מעשיו של הנאשם מפי יעל, שונה באופן מהותי ממה שספרה יעל לעידית: לפי הנאמר בכתב האישום ולפי דבריה של יעל בעדותה, הנאשם נגע ברגליה, בבטנה ובשערה. אולם עידית העידה, כי יעל סיפרה לה שהנאשם נגע לה בחזה, באזור המפשעה ועשה לה מסג' בכתף (עמ' 23). מדובר באיברים שונים בתכלית מאלה שיעל העידה עליהם. </w:t>
      </w:r>
    </w:p>
    <w:p w14:paraId="64F4B348" w14:textId="77777777" w:rsidR="00A30E9E" w:rsidRDefault="00A30E9E">
      <w:pPr>
        <w:ind w:left="720" w:hanging="720"/>
        <w:rPr>
          <w:rFonts w:hint="cs"/>
          <w:szCs w:val="24"/>
          <w:rtl/>
        </w:rPr>
      </w:pPr>
    </w:p>
    <w:p w14:paraId="1A8EB257" w14:textId="77777777" w:rsidR="00A30E9E" w:rsidRDefault="00A30E9E">
      <w:pPr>
        <w:ind w:left="720"/>
        <w:rPr>
          <w:rFonts w:hint="cs"/>
          <w:szCs w:val="24"/>
          <w:rtl/>
        </w:rPr>
      </w:pPr>
      <w:r>
        <w:rPr>
          <w:rFonts w:hint="cs"/>
          <w:szCs w:val="24"/>
          <w:rtl/>
        </w:rPr>
        <w:t xml:space="preserve">לכך יש להוסיף, כי הנגיעות בשיער לא הוזכרו בעדותה הראשונה של יעל במשטרה (עמ' 40). </w:t>
      </w:r>
    </w:p>
    <w:p w14:paraId="6F5C7DA2" w14:textId="77777777" w:rsidR="00A30E9E" w:rsidRDefault="00A30E9E">
      <w:pPr>
        <w:rPr>
          <w:rFonts w:hint="cs"/>
          <w:szCs w:val="24"/>
          <w:rtl/>
        </w:rPr>
      </w:pPr>
    </w:p>
    <w:p w14:paraId="4A4C9B60" w14:textId="77777777" w:rsidR="00A30E9E" w:rsidRDefault="00A30E9E">
      <w:pPr>
        <w:ind w:left="720" w:hanging="720"/>
        <w:rPr>
          <w:rFonts w:hint="cs"/>
          <w:szCs w:val="24"/>
          <w:rtl/>
        </w:rPr>
      </w:pPr>
      <w:r>
        <w:rPr>
          <w:rFonts w:hint="cs"/>
          <w:szCs w:val="24"/>
          <w:rtl/>
        </w:rPr>
        <w:t>18.</w:t>
      </w:r>
      <w:r>
        <w:rPr>
          <w:rFonts w:hint="cs"/>
          <w:szCs w:val="24"/>
          <w:rtl/>
        </w:rPr>
        <w:tab/>
        <w:t xml:space="preserve">מעדותה של יעל עולה גם, כי למרות ההטרדות, המשיכה לעבוד בצמידות לנאשם, ואף שוחחה עמו על נושאים אישיים. לשאלה: כיצד ניתן ליישב בין טענותיה כי הנאשם הטריד אותה, לבין העובדה שהמשיכה לשתף אותו בבעיותיה האישיות, השיבה יעל, כי "כשאני מנסה לחשוב על זה בצורה הגיונית מאוד קשה לי לענות איך יכולתי. אני מרגישה שהייתי בניתוק רגשי מרוב הפחד והמבוכה והפרדתי בין עצמי לעצמי. בגלל שהיה יחס חם ושיחות אישיות לא יכולתי להיות יותר אגרסיבית. היום במבט לאחור אני אומרת באמת איך? זה לא סותר את הדברים" (עמ' 45). לא ניתן לאמר על הסבר זה שהוא מופרך, אך לאור מכלול הנתונים לא ניתן לשלול את האפשרות הנגדית, כי לא היו דברים מעולם. </w:t>
      </w:r>
    </w:p>
    <w:p w14:paraId="77F17E86" w14:textId="77777777" w:rsidR="00A30E9E" w:rsidRDefault="00A30E9E">
      <w:pPr>
        <w:rPr>
          <w:rFonts w:hint="cs"/>
          <w:szCs w:val="24"/>
          <w:rtl/>
        </w:rPr>
      </w:pPr>
    </w:p>
    <w:p w14:paraId="068FD3EB" w14:textId="77777777" w:rsidR="00A30E9E" w:rsidRDefault="00A30E9E">
      <w:pPr>
        <w:ind w:left="720" w:hanging="720"/>
        <w:rPr>
          <w:rFonts w:hint="cs"/>
          <w:szCs w:val="24"/>
          <w:rtl/>
        </w:rPr>
      </w:pPr>
      <w:r>
        <w:rPr>
          <w:rFonts w:hint="cs"/>
          <w:szCs w:val="24"/>
          <w:rtl/>
        </w:rPr>
        <w:t>19.</w:t>
      </w:r>
      <w:r>
        <w:rPr>
          <w:rFonts w:hint="cs"/>
          <w:szCs w:val="24"/>
          <w:rtl/>
        </w:rPr>
        <w:tab/>
        <w:t xml:space="preserve">בדומה לתלונתה של עידית, גם תלונתה של יעל נמסרה מספר שנים לאחר ההתרחשות הנטענת. זאת ועוד: יעל פנתה למשטרה על פי הצעתה של עידית ובתיאום מוקדם עמה (עמ' 37; עמ' 42). יעל הסבירה, כי קודם לכן חשה קושי להתמודד עם הגשת תלונה למשטרה (עמ' 37). זהו הסבר אפשרי. אולם מנגד לכך,  בגדר הערכת העדות בכללותה לא ניתן להתעלם מהעובדה, כי אין מדובר בתלונה ספונטנית שהוגשה סמוך למעשה. </w:t>
      </w:r>
    </w:p>
    <w:p w14:paraId="56C18DF3" w14:textId="77777777" w:rsidR="00A30E9E" w:rsidRDefault="00A30E9E">
      <w:pPr>
        <w:rPr>
          <w:rFonts w:hint="cs"/>
          <w:szCs w:val="24"/>
          <w:rtl/>
        </w:rPr>
      </w:pPr>
    </w:p>
    <w:p w14:paraId="5A6F8A3A" w14:textId="77777777" w:rsidR="00A30E9E" w:rsidRDefault="00A30E9E">
      <w:pPr>
        <w:ind w:left="720" w:hanging="720"/>
        <w:rPr>
          <w:rFonts w:hint="cs"/>
          <w:szCs w:val="24"/>
          <w:rtl/>
        </w:rPr>
      </w:pPr>
      <w:r>
        <w:rPr>
          <w:rFonts w:hint="cs"/>
          <w:szCs w:val="24"/>
          <w:rtl/>
        </w:rPr>
        <w:t>20.</w:t>
      </w:r>
      <w:r>
        <w:rPr>
          <w:rFonts w:hint="cs"/>
          <w:szCs w:val="24"/>
          <w:rtl/>
        </w:rPr>
        <w:tab/>
        <w:t xml:space="preserve">זאת ועוד אחרת: מסתבר, שגם יעל נוטרת טינה לנאשם וסבורה כי גרם לפיטוריה ללא סיבה. במה דברים אמורים: אין מחלוקת, כי במהלך עבודתה בחברה בקשה יעל מהנאשם מכתב, שיאשר כי היא עובדת החברה, וזאת לצורך הוצאת ויזה לארה"ב. הנאשם לא הסכים להוציא את המכתב בנימוק שיעל אינה עובדת החברה, אלא מועסקת על ידי חברת כוח אדם. בנסיבות אלה נטלה לעצמה יעל דרור והוציאה את המכתב בעצמה, תוך שחתמה עליו בשם החברה (עמ' 39). מעשה זה זכה לתגובה חריפה של הנאשם, אשר טען כי מדובר בזיוף וביקש מחברת כוח האדם להפסיק את העסקתה בחברה. </w:t>
      </w:r>
      <w:r>
        <w:rPr>
          <w:rFonts w:hint="cs"/>
          <w:szCs w:val="24"/>
          <w:rtl/>
        </w:rPr>
        <w:tab/>
        <w:t>יעל ניסתה למזער את חומרתו של המעשה, אולם אין סיבה שלא לקבל את עמדתו של הנאשם, כי מדובר במעשה שלא ייעשה, בפרט על ידי מי שעוסק בביקורת. פשיטא הוא, שלא היה מקום להוציא מכתב של החברה כי יעל מועסקת על ידה, בעוד שהאמת היא שהמעסיק היא חברת כוח אדם. וודאי שיעל לא הייתה רשאית לעשות כן לאחר ששמעה את עמדתו של הנאשם. יעל לא הפנימה את הפסול בהתנהגותה וסברה כי עבודתה בחברה הופסקה בלא עוול בכפה. במצב דברים זה יש לקדם את פני האפשרות, כי כאשר עידית פנתה אליה גמרה אומר לשתף עימה פעולה כדי לנקום בנאשם או כדי לטהר את שמה (על ידי הכפשתו).</w:t>
      </w:r>
      <w:r>
        <w:rPr>
          <w:color w:val="FFFFFF"/>
          <w:sz w:val="4"/>
          <w:szCs w:val="4"/>
          <w:rtl/>
        </w:rPr>
        <w:t>ו</w:t>
      </w:r>
    </w:p>
    <w:p w14:paraId="0416C2F1" w14:textId="77777777" w:rsidR="00A30E9E" w:rsidRDefault="00A30E9E">
      <w:pPr>
        <w:ind w:left="720" w:hanging="720"/>
        <w:rPr>
          <w:rFonts w:hint="cs"/>
          <w:sz w:val="24"/>
          <w:u w:val="single"/>
          <w:rtl/>
        </w:rPr>
      </w:pPr>
      <w:r>
        <w:rPr>
          <w:rFonts w:hint="cs"/>
          <w:rtl/>
        </w:rPr>
        <w:tab/>
      </w:r>
    </w:p>
    <w:p w14:paraId="7841524B" w14:textId="77777777" w:rsidR="00A30E9E" w:rsidRDefault="00A30E9E">
      <w:pPr>
        <w:pStyle w:val="Heading5"/>
        <w:ind w:firstLine="720"/>
        <w:jc w:val="both"/>
        <w:rPr>
          <w:rFonts w:hint="cs"/>
          <w:b/>
          <w:bCs/>
          <w:i/>
          <w:iCs/>
          <w:sz w:val="24"/>
          <w:szCs w:val="24"/>
          <w:u w:val="single"/>
          <w:rtl/>
        </w:rPr>
      </w:pPr>
      <w:r>
        <w:rPr>
          <w:rFonts w:hint="cs"/>
          <w:b/>
          <w:bCs/>
          <w:i/>
          <w:iCs/>
          <w:sz w:val="24"/>
          <w:szCs w:val="24"/>
          <w:u w:val="single"/>
          <w:rtl/>
        </w:rPr>
        <w:t>(3)    עדותו של בעלה של עידית  וההקלטה ת/1</w:t>
      </w:r>
    </w:p>
    <w:p w14:paraId="7CFEF0AB" w14:textId="77777777" w:rsidR="00A30E9E" w:rsidRDefault="00A30E9E">
      <w:pPr>
        <w:rPr>
          <w:rFonts w:hint="cs"/>
          <w:b/>
          <w:bCs/>
          <w:i/>
          <w:iCs/>
          <w:sz w:val="24"/>
          <w:szCs w:val="24"/>
          <w:u w:val="single"/>
          <w:rtl/>
        </w:rPr>
      </w:pPr>
    </w:p>
    <w:p w14:paraId="5B63BFD6" w14:textId="77777777" w:rsidR="00A30E9E" w:rsidRDefault="00A30E9E">
      <w:pPr>
        <w:ind w:left="720" w:hanging="720"/>
        <w:rPr>
          <w:rFonts w:hint="cs"/>
          <w:b/>
          <w:bCs/>
          <w:i/>
          <w:iCs/>
          <w:szCs w:val="24"/>
          <w:u w:val="single"/>
          <w:rtl/>
        </w:rPr>
      </w:pPr>
      <w:r>
        <w:rPr>
          <w:rFonts w:hint="cs"/>
          <w:szCs w:val="24"/>
          <w:rtl/>
        </w:rPr>
        <w:t>21.</w:t>
      </w:r>
      <w:r>
        <w:rPr>
          <w:rFonts w:hint="cs"/>
          <w:szCs w:val="24"/>
          <w:rtl/>
        </w:rPr>
        <w:tab/>
        <w:t>נוכחנו לדעת, כי עדויותיהן של עידית ושל יעל בעייתיות. בהקשר זה ראוי להזכיר, כי הדיבור: "מעל לספק סביר", "מחייב שילובה של אמת מידה אובייקטיבית לתוך ההערכה הסובייקטיבית של העובדות, על מנת שזו תציב לה תחומים ותסייע ביצירת אמצעי סינון שיוסיפו יסוד אובייקטיבי המושתת על אדני הסבירות" (</w:t>
      </w:r>
      <w:ins w:id="98" w:author="hofit" w:date="2017-10-31T09:20:00Z">
        <w:r w:rsidR="004125CD" w:rsidRPr="004125CD">
          <w:rPr>
            <w:color w:val="0000FF"/>
            <w:szCs w:val="24"/>
            <w:u w:val="single"/>
            <w:rtl/>
            <w:rPrChange w:id="99" w:author="hofit" w:date="2017-10-31T09:20:00Z">
              <w:rPr>
                <w:szCs w:val="24"/>
                <w:rtl/>
              </w:rPr>
            </w:rPrChange>
          </w:rPr>
          <w:fldChar w:fldCharType="begin"/>
        </w:r>
        <w:r w:rsidR="004125CD" w:rsidRPr="004125CD">
          <w:rPr>
            <w:color w:val="0000FF"/>
            <w:szCs w:val="24"/>
            <w:u w:val="single"/>
            <w:rtl/>
            <w:rPrChange w:id="100" w:author="hofit" w:date="2017-10-31T09:20:00Z">
              <w:rPr>
                <w:szCs w:val="24"/>
                <w:rtl/>
              </w:rPr>
            </w:rPrChange>
          </w:rPr>
          <w:instrText xml:space="preserve"> </w:instrText>
        </w:r>
        <w:r w:rsidR="004125CD" w:rsidRPr="004125CD">
          <w:rPr>
            <w:color w:val="0000FF"/>
            <w:szCs w:val="24"/>
            <w:u w:val="single"/>
            <w:rPrChange w:id="101" w:author="hofit" w:date="2017-10-31T09:20:00Z">
              <w:rPr>
                <w:szCs w:val="24"/>
              </w:rPr>
            </w:rPrChange>
          </w:rPr>
          <w:instrText>HYPERLINK</w:instrText>
        </w:r>
        <w:r w:rsidR="004125CD" w:rsidRPr="004125CD">
          <w:rPr>
            <w:color w:val="0000FF"/>
            <w:szCs w:val="24"/>
            <w:u w:val="single"/>
            <w:rtl/>
            <w:rPrChange w:id="102" w:author="hofit" w:date="2017-10-31T09:20:00Z">
              <w:rPr>
                <w:szCs w:val="24"/>
                <w:rtl/>
              </w:rPr>
            </w:rPrChange>
          </w:rPr>
          <w:instrText xml:space="preserve"> "</w:instrText>
        </w:r>
        <w:r w:rsidR="004125CD" w:rsidRPr="004125CD">
          <w:rPr>
            <w:color w:val="0000FF"/>
            <w:szCs w:val="24"/>
            <w:u w:val="single"/>
            <w:rPrChange w:id="103" w:author="hofit" w:date="2017-10-31T09:20:00Z">
              <w:rPr>
                <w:szCs w:val="24"/>
              </w:rPr>
            </w:rPrChange>
          </w:rPr>
          <w:instrText>http://www.nevo.co.il/case/17925631</w:instrText>
        </w:r>
        <w:r w:rsidR="004125CD" w:rsidRPr="004125CD">
          <w:rPr>
            <w:color w:val="0000FF"/>
            <w:szCs w:val="24"/>
            <w:u w:val="single"/>
            <w:rtl/>
            <w:rPrChange w:id="104" w:author="hofit" w:date="2017-10-31T09:20:00Z">
              <w:rPr>
                <w:szCs w:val="24"/>
                <w:rtl/>
              </w:rPr>
            </w:rPrChange>
          </w:rPr>
          <w:instrText xml:space="preserve">" </w:instrText>
        </w:r>
        <w:r w:rsidR="004125CD" w:rsidRPr="004125CD">
          <w:rPr>
            <w:color w:val="0000FF"/>
            <w:szCs w:val="24"/>
            <w:u w:val="single"/>
            <w:rPrChange w:id="105" w:author="hofit" w:date="2017-10-31T09:20:00Z">
              <w:rPr>
                <w:szCs w:val="24"/>
              </w:rPr>
            </w:rPrChange>
          </w:rPr>
        </w:r>
        <w:r w:rsidR="004125CD" w:rsidRPr="004125CD">
          <w:rPr>
            <w:color w:val="0000FF"/>
            <w:szCs w:val="24"/>
            <w:u w:val="single"/>
            <w:rtl/>
            <w:rPrChange w:id="106" w:author="hofit" w:date="2017-10-31T09:20:00Z">
              <w:rPr>
                <w:szCs w:val="24"/>
                <w:rtl/>
              </w:rPr>
            </w:rPrChange>
          </w:rPr>
          <w:fldChar w:fldCharType="separate"/>
        </w:r>
      </w:ins>
      <w:r w:rsidR="004125CD" w:rsidRPr="004125CD">
        <w:rPr>
          <w:rStyle w:val="Hyperlink"/>
          <w:rFonts w:hint="eastAsia"/>
          <w:szCs w:val="24"/>
          <w:rtl/>
          <w:rPrChange w:id="107" w:author="hofit" w:date="2017-10-31T09:20:00Z">
            <w:rPr>
              <w:rStyle w:val="Hyperlink"/>
              <w:rFonts w:hint="eastAsia"/>
              <w:szCs w:val="24"/>
              <w:rtl/>
            </w:rPr>
          </w:rPrChange>
        </w:rPr>
        <w:t>ע</w:t>
      </w:r>
      <w:r w:rsidR="004125CD" w:rsidRPr="004125CD">
        <w:rPr>
          <w:rStyle w:val="Hyperlink"/>
          <w:szCs w:val="24"/>
          <w:rtl/>
          <w:rPrChange w:id="108" w:author="hofit" w:date="2017-10-31T09:20:00Z">
            <w:rPr>
              <w:rStyle w:val="Hyperlink"/>
              <w:szCs w:val="24"/>
              <w:rtl/>
            </w:rPr>
          </w:rPrChange>
        </w:rPr>
        <w:t>"פ 5133/96 פלוני נ' מדינת ישראל פ"ד נ</w:t>
      </w:r>
      <w:ins w:id="109" w:author="hofit" w:date="2017-10-31T09:20:00Z">
        <w:r w:rsidR="004125CD" w:rsidRPr="004125CD">
          <w:rPr>
            <w:color w:val="0000FF"/>
            <w:szCs w:val="24"/>
            <w:u w:val="single"/>
            <w:rtl/>
            <w:rPrChange w:id="110" w:author="hofit" w:date="2017-10-31T09:20:00Z">
              <w:rPr>
                <w:szCs w:val="24"/>
                <w:rtl/>
              </w:rPr>
            </w:rPrChange>
          </w:rPr>
          <w:fldChar w:fldCharType="end"/>
        </w:r>
      </w:ins>
      <w:r>
        <w:rPr>
          <w:rFonts w:hint="cs"/>
          <w:szCs w:val="24"/>
          <w:rtl/>
        </w:rPr>
        <w:t xml:space="preserve">(3), 424, 432 מול א'). בחינת העדויות על פי אמת מידה כזו מובילה למסקנה, שאין בהן די לקבוע ממצא מפליל. </w:t>
      </w:r>
    </w:p>
    <w:p w14:paraId="1CC36E5A" w14:textId="77777777" w:rsidR="00A30E9E" w:rsidRDefault="00A30E9E">
      <w:pPr>
        <w:rPr>
          <w:rFonts w:hint="cs"/>
          <w:szCs w:val="24"/>
          <w:rtl/>
        </w:rPr>
      </w:pPr>
    </w:p>
    <w:p w14:paraId="106D44F8" w14:textId="77777777" w:rsidR="00A30E9E" w:rsidRDefault="00A30E9E">
      <w:pPr>
        <w:pStyle w:val="BodyTextIndent3"/>
        <w:rPr>
          <w:rFonts w:hint="cs"/>
          <w:rtl/>
        </w:rPr>
      </w:pPr>
      <w:r>
        <w:rPr>
          <w:rFonts w:hint="cs"/>
          <w:rtl/>
        </w:rPr>
        <w:t>22.</w:t>
      </w:r>
      <w:r>
        <w:rPr>
          <w:rFonts w:hint="cs"/>
          <w:rtl/>
        </w:rPr>
        <w:tab/>
        <w:t xml:space="preserve">בנסיבות אלה בקשה התביעה להסתמך על עדותו של בעלה של עידית. דא עקא, לעיל ראינו שגם בעדות זו התגלו קשיים של ממש (שובו ועיינו בפסקה 13 להכרעת הדין). </w:t>
      </w:r>
    </w:p>
    <w:p w14:paraId="4AFBA281" w14:textId="77777777" w:rsidR="00A30E9E" w:rsidRDefault="00A30E9E">
      <w:pPr>
        <w:rPr>
          <w:rFonts w:hint="cs"/>
          <w:szCs w:val="24"/>
          <w:rtl/>
        </w:rPr>
      </w:pPr>
      <w:r>
        <w:rPr>
          <w:rFonts w:hint="cs"/>
          <w:szCs w:val="24"/>
          <w:rtl/>
        </w:rPr>
        <w:tab/>
      </w:r>
    </w:p>
    <w:p w14:paraId="3296027C" w14:textId="77777777" w:rsidR="00A30E9E" w:rsidRDefault="00A30E9E">
      <w:pPr>
        <w:ind w:left="720" w:hanging="720"/>
        <w:rPr>
          <w:rFonts w:hint="cs"/>
          <w:szCs w:val="24"/>
          <w:rtl/>
        </w:rPr>
      </w:pPr>
      <w:r>
        <w:rPr>
          <w:rFonts w:hint="cs"/>
          <w:szCs w:val="24"/>
          <w:rtl/>
        </w:rPr>
        <w:t>23.</w:t>
      </w:r>
      <w:r>
        <w:rPr>
          <w:rFonts w:hint="cs"/>
          <w:szCs w:val="24"/>
          <w:rtl/>
        </w:rPr>
        <w:tab/>
        <w:t xml:space="preserve">התביעה מסתמכת, אם כי בחצי פה, גם על ההקלטה של דברי הנאשם, אשר בוצעה על ידי עידית בשלהי שנת 1999, לפני שחתמה על הסכם הפרישה מהחברה (עמ' 8). </w:t>
      </w:r>
    </w:p>
    <w:p w14:paraId="3FEA1DCC" w14:textId="77777777" w:rsidR="00A30E9E" w:rsidRDefault="00A30E9E">
      <w:pPr>
        <w:ind w:left="720"/>
        <w:rPr>
          <w:rFonts w:hint="cs"/>
          <w:szCs w:val="24"/>
          <w:rtl/>
        </w:rPr>
      </w:pPr>
    </w:p>
    <w:p w14:paraId="1385F148" w14:textId="77777777" w:rsidR="00A30E9E" w:rsidRDefault="00A30E9E">
      <w:pPr>
        <w:ind w:left="720"/>
        <w:rPr>
          <w:rFonts w:hint="cs"/>
          <w:szCs w:val="24"/>
          <w:rtl/>
        </w:rPr>
      </w:pPr>
      <w:r>
        <w:rPr>
          <w:rFonts w:hint="cs"/>
          <w:szCs w:val="24"/>
          <w:rtl/>
        </w:rPr>
        <w:t xml:space="preserve">בחנתי בעיון את תמליל ההקלטה (ת/1). מדובר בשיחה ארוכה. הואיל והנאשם לא ידע שהוא מוקלט ניתן להניח, כי תגובותיו אותנטיות. והנה, מתמליל השיחה עולה כדלקמן: </w:t>
      </w:r>
    </w:p>
    <w:p w14:paraId="1486064A" w14:textId="77777777" w:rsidR="00A30E9E" w:rsidRDefault="00A30E9E">
      <w:pPr>
        <w:ind w:left="720"/>
        <w:rPr>
          <w:rFonts w:hint="cs"/>
          <w:szCs w:val="24"/>
          <w:rtl/>
        </w:rPr>
      </w:pPr>
    </w:p>
    <w:p w14:paraId="74AC0205" w14:textId="77777777" w:rsidR="00A30E9E" w:rsidRDefault="00A30E9E">
      <w:pPr>
        <w:numPr>
          <w:ilvl w:val="0"/>
          <w:numId w:val="2"/>
        </w:numPr>
        <w:ind w:right="0"/>
        <w:rPr>
          <w:rFonts w:hint="cs"/>
          <w:szCs w:val="24"/>
          <w:rtl/>
        </w:rPr>
      </w:pPr>
      <w:r>
        <w:rPr>
          <w:rFonts w:hint="cs"/>
          <w:szCs w:val="24"/>
          <w:rtl/>
        </w:rPr>
        <w:t xml:space="preserve">לנאשם היו טענות של ממש אודות תיפקודה המקצועי של עידית: רמת הביקורת, שעות עבודתה וכו'. </w:t>
      </w:r>
    </w:p>
    <w:p w14:paraId="05D6826A" w14:textId="77777777" w:rsidR="00A30E9E" w:rsidRDefault="00A30E9E">
      <w:pPr>
        <w:ind w:left="720"/>
        <w:rPr>
          <w:rFonts w:hint="cs"/>
          <w:szCs w:val="24"/>
          <w:rtl/>
        </w:rPr>
      </w:pPr>
    </w:p>
    <w:p w14:paraId="1155D515" w14:textId="77777777" w:rsidR="00A30E9E" w:rsidRDefault="00A30E9E">
      <w:pPr>
        <w:ind w:left="1440" w:hanging="720"/>
        <w:rPr>
          <w:rFonts w:hint="cs"/>
          <w:szCs w:val="24"/>
          <w:rtl/>
        </w:rPr>
      </w:pPr>
      <w:r>
        <w:rPr>
          <w:rFonts w:hint="cs"/>
          <w:szCs w:val="24"/>
          <w:rtl/>
        </w:rPr>
        <w:t>ב.</w:t>
      </w:r>
      <w:r>
        <w:rPr>
          <w:rFonts w:hint="cs"/>
          <w:szCs w:val="24"/>
          <w:rtl/>
        </w:rPr>
        <w:tab/>
        <w:t xml:space="preserve">הנאשם התייחס בחומרה מרובה לנטילת המחשב על ידי עידית. הוא הסביר שוב ושוב שבחברה למתנ"סים קיימים נוהלים בעניין זה וכי מחשבים ישנים מועברים כדבר שבשיגרה לייעודים אחרים בחברה ואין מקום ליטול אותם הביתה. </w:t>
      </w:r>
    </w:p>
    <w:p w14:paraId="24DC3F6D" w14:textId="77777777" w:rsidR="00A30E9E" w:rsidRDefault="00A30E9E">
      <w:pPr>
        <w:ind w:left="720"/>
        <w:rPr>
          <w:rFonts w:hint="cs"/>
          <w:szCs w:val="24"/>
          <w:rtl/>
        </w:rPr>
      </w:pPr>
    </w:p>
    <w:p w14:paraId="307A064D" w14:textId="77777777" w:rsidR="00A30E9E" w:rsidRDefault="00A30E9E">
      <w:pPr>
        <w:ind w:left="1440" w:hanging="720"/>
        <w:rPr>
          <w:rFonts w:hint="cs"/>
          <w:szCs w:val="24"/>
          <w:rtl/>
        </w:rPr>
      </w:pPr>
      <w:r>
        <w:rPr>
          <w:rFonts w:hint="cs"/>
          <w:szCs w:val="24"/>
          <w:rtl/>
        </w:rPr>
        <w:t>ג.</w:t>
      </w:r>
      <w:r>
        <w:rPr>
          <w:rFonts w:hint="cs"/>
          <w:szCs w:val="24"/>
          <w:rtl/>
        </w:rPr>
        <w:tab/>
        <w:t xml:space="preserve">גישתו של הנאשם לנושאים שהיו שנויים במחלוקת בינו לבין עידית: רמת הביקורת הירודה של עידית, שעות עבודתה, ונטילת המחשב -  היתה עניינית, ולא ניתן להבחין בשיקול זר כלשהו המנחה את עמדתו. </w:t>
      </w:r>
    </w:p>
    <w:p w14:paraId="5450794F" w14:textId="77777777" w:rsidR="00A30E9E" w:rsidRDefault="00A30E9E">
      <w:pPr>
        <w:ind w:left="720"/>
        <w:rPr>
          <w:rFonts w:hint="cs"/>
          <w:szCs w:val="24"/>
          <w:rtl/>
        </w:rPr>
      </w:pPr>
    </w:p>
    <w:p w14:paraId="2E4AB486" w14:textId="77777777" w:rsidR="00A30E9E" w:rsidRDefault="00A30E9E">
      <w:pPr>
        <w:ind w:left="720"/>
        <w:rPr>
          <w:rFonts w:hint="cs"/>
          <w:szCs w:val="24"/>
          <w:rtl/>
        </w:rPr>
      </w:pPr>
      <w:r>
        <w:rPr>
          <w:rFonts w:hint="cs"/>
          <w:szCs w:val="24"/>
          <w:rtl/>
        </w:rPr>
        <w:t xml:space="preserve">דומה, כי נתונים אלה דווקא מחזקים את גירסתו של הנאשם. </w:t>
      </w:r>
    </w:p>
    <w:p w14:paraId="02FC56F2" w14:textId="77777777" w:rsidR="00A30E9E" w:rsidRDefault="00A30E9E">
      <w:pPr>
        <w:ind w:left="720"/>
        <w:rPr>
          <w:rFonts w:hint="cs"/>
          <w:szCs w:val="24"/>
          <w:rtl/>
        </w:rPr>
      </w:pPr>
    </w:p>
    <w:p w14:paraId="25A0225C" w14:textId="77777777" w:rsidR="00A30E9E" w:rsidRDefault="00A30E9E">
      <w:pPr>
        <w:ind w:left="720" w:hanging="720"/>
        <w:rPr>
          <w:rFonts w:hint="cs"/>
          <w:szCs w:val="24"/>
          <w:rtl/>
        </w:rPr>
      </w:pPr>
      <w:r>
        <w:rPr>
          <w:rFonts w:hint="cs"/>
          <w:szCs w:val="24"/>
          <w:rtl/>
        </w:rPr>
        <w:t>24.</w:t>
      </w:r>
      <w:r>
        <w:rPr>
          <w:rFonts w:hint="cs"/>
          <w:szCs w:val="24"/>
          <w:rtl/>
        </w:rPr>
        <w:tab/>
        <w:t xml:space="preserve">המשפט שיצא מפי הנאשם, אשר התביעה מבקשת למצוא בו ראיה מפלילה, נמצא לקראת סוף השיחה (בעמ' 46 לתמליל). לאחר דקות ארוכות מאד של דין ודברים חריף הנאשם אומר לעידית שאם ימצאו לה תפקיד אחר, אולי יהיה לה גם בוס אחר שהוא "בוס טוב יותר, נוח יותר, מתחשב יותר". עידית עונה: </w:t>
      </w:r>
      <w:r>
        <w:rPr>
          <w:rFonts w:hint="cs"/>
          <w:b/>
          <w:bCs/>
          <w:szCs w:val="24"/>
          <w:rtl/>
        </w:rPr>
        <w:t>"לא שולח ידיים גם"</w:t>
      </w:r>
      <w:r>
        <w:rPr>
          <w:rFonts w:hint="cs"/>
          <w:szCs w:val="24"/>
          <w:rtl/>
        </w:rPr>
        <w:t xml:space="preserve">, והנאשם עונה: </w:t>
      </w:r>
      <w:r>
        <w:rPr>
          <w:rFonts w:hint="cs"/>
          <w:b/>
          <w:bCs/>
          <w:szCs w:val="24"/>
          <w:rtl/>
        </w:rPr>
        <w:t>"נכון"</w:t>
      </w:r>
      <w:r>
        <w:rPr>
          <w:rFonts w:hint="cs"/>
          <w:szCs w:val="24"/>
          <w:rtl/>
        </w:rPr>
        <w:t>. לאחר חילופי דברים נוספים שנוסחם לא ברור (ראו עמ' 46 לתמליל), אומר הנאשם: "מצידי את יכולה לעשות מה שאת רוצה, כל עוד שאת בינתיים בביקורת, את תעבדי לפי הכללים שאני קובע, לטוב ואיך שנסתדר". השיחה ממשיכה. עידית לא חוזרת לנושא שליחת הידיים. הנאשם שב ומציין שתפקודה המקצועי לא משביע רצון (ראו למשל עמ' 49). השיחה מסתיימת סמוך לאחר מכן (בעמ' 52).</w:t>
      </w:r>
      <w:r>
        <w:rPr>
          <w:color w:val="FFFFFF"/>
          <w:sz w:val="4"/>
          <w:szCs w:val="4"/>
          <w:rtl/>
        </w:rPr>
        <w:t>נ</w:t>
      </w:r>
    </w:p>
    <w:p w14:paraId="0B52EFDB" w14:textId="77777777" w:rsidR="00A30E9E" w:rsidRDefault="00A30E9E">
      <w:pPr>
        <w:rPr>
          <w:rFonts w:hint="cs"/>
          <w:szCs w:val="24"/>
          <w:rtl/>
        </w:rPr>
      </w:pPr>
    </w:p>
    <w:p w14:paraId="07C8532B" w14:textId="77777777" w:rsidR="00A30E9E" w:rsidRDefault="00A30E9E">
      <w:pPr>
        <w:ind w:left="720" w:hanging="720"/>
        <w:rPr>
          <w:szCs w:val="24"/>
          <w:rtl/>
        </w:rPr>
      </w:pPr>
      <w:r>
        <w:rPr>
          <w:rFonts w:hint="cs"/>
          <w:szCs w:val="24"/>
          <w:rtl/>
        </w:rPr>
        <w:tab/>
        <w:t xml:space="preserve">לאור התמונה הכוללת קשה למצוא במשפט בודד זה ראיה, שיש בה כדי להפוך את הקערה על פיה: עידית אמרה לנאשם את מה שאמרה לאחר דין ודברים ממושך וחריף, שבמהלכו הטיחה בפני הנאשם טענות קשות ביותר. הנאשם פטר אותה במילה אחת ויחידה ("נכון") מבלי שהתקיים בנושא דיון כלשהו והשיחה עברה מייד לנושא אחר. במצב דברים זה קשה לדעת אם ביסוד הפטרת המילה: "נכון" עמדה תחושה של אשמה, או שמא רצון של הנאשם ל"נער" מעליו את עידית ולסיים את השיחה עימה. יתכן גם שהנאשם לא ירד כלל לעומק דעתה של עידית. מנגד לכך תמוהה העובדה, שעידית, אשר יזמה את הקלטת השיחה ושלטה באופן מלא על מכשיר ההקלטה, לא ניסתה כלל לפתח את הנושא כדי להוציא מפיו של הנאשם הודאה של ממש.  לו היו דברים בגו, מדוע לא העלתה את הנושא לדיון באופן מפורש כפי שעשתה, למשל, לגבי טענותיו של הנאשם כלפיה בקשר לנטילת המחשב או בקשר לרמתה המקצועית? </w:t>
      </w:r>
    </w:p>
    <w:p w14:paraId="2B2B4B59" w14:textId="77777777" w:rsidR="00A30E9E" w:rsidRDefault="00A30E9E">
      <w:pPr>
        <w:rPr>
          <w:rFonts w:hint="cs"/>
          <w:b/>
          <w:bCs/>
          <w:i/>
          <w:iCs/>
          <w:szCs w:val="24"/>
          <w:u w:val="single"/>
          <w:rtl/>
        </w:rPr>
      </w:pPr>
    </w:p>
    <w:p w14:paraId="36F66E0C" w14:textId="77777777" w:rsidR="00A30E9E" w:rsidRDefault="00A30E9E">
      <w:pPr>
        <w:rPr>
          <w:rFonts w:hint="cs"/>
          <w:b/>
          <w:bCs/>
          <w:i/>
          <w:iCs/>
          <w:szCs w:val="24"/>
          <w:u w:val="single"/>
          <w:rtl/>
        </w:rPr>
      </w:pPr>
      <w:r>
        <w:rPr>
          <w:rFonts w:hint="cs"/>
          <w:szCs w:val="24"/>
          <w:rtl/>
        </w:rPr>
        <w:tab/>
      </w:r>
      <w:r>
        <w:rPr>
          <w:rFonts w:hint="cs"/>
          <w:b/>
          <w:bCs/>
          <w:i/>
          <w:iCs/>
          <w:szCs w:val="24"/>
          <w:u w:val="single"/>
          <w:rtl/>
        </w:rPr>
        <w:t>(4)   עדויותיהן של רונית אליהו ורונית חכם</w:t>
      </w:r>
    </w:p>
    <w:p w14:paraId="26E89E99" w14:textId="77777777" w:rsidR="00A30E9E" w:rsidRDefault="00A30E9E">
      <w:pPr>
        <w:pStyle w:val="Heading3"/>
        <w:rPr>
          <w:rFonts w:hint="cs"/>
          <w:szCs w:val="24"/>
          <w:rtl/>
        </w:rPr>
      </w:pPr>
    </w:p>
    <w:p w14:paraId="45191E10" w14:textId="77777777" w:rsidR="00A30E9E" w:rsidRDefault="00A30E9E">
      <w:pPr>
        <w:ind w:left="720" w:hanging="720"/>
        <w:rPr>
          <w:rFonts w:hint="cs"/>
          <w:szCs w:val="24"/>
          <w:rtl/>
        </w:rPr>
      </w:pPr>
      <w:r>
        <w:rPr>
          <w:rFonts w:hint="cs"/>
          <w:szCs w:val="24"/>
          <w:rtl/>
        </w:rPr>
        <w:t>25.</w:t>
      </w:r>
      <w:r>
        <w:rPr>
          <w:rFonts w:hint="cs"/>
          <w:szCs w:val="24"/>
          <w:rtl/>
        </w:rPr>
        <w:tab/>
        <w:t xml:space="preserve">כבר נאמר, כי לדברי עידית ספרה על מעשי הנאשם למספר חברות קרובות בעבודה, וביניהן מזכירתו של הנאשם גב' רונית אליהו. גם יעל העידה, שספרה לרונית אליהו וכן למשפחתה ולחבריה. המשטרה לא טרחה לחקור עדים מהותיים אלה וממילא, הם לא זומנו כעדי תביעה. בנסיבות אלה ניסה בא כוחו המלומד של הנאשם למלא את החסר וזימן את רונית אליהו ואת רונית חכם, שהנן עובדות החברה, כעדות הגנה. נפנה ונבחן את עדויותיהן ביתר פירוט.  </w:t>
      </w:r>
    </w:p>
    <w:p w14:paraId="6FA3146A" w14:textId="77777777" w:rsidR="00A30E9E" w:rsidRDefault="00A30E9E">
      <w:pPr>
        <w:rPr>
          <w:rFonts w:hint="cs"/>
          <w:szCs w:val="24"/>
          <w:rtl/>
        </w:rPr>
      </w:pPr>
    </w:p>
    <w:p w14:paraId="5E532715" w14:textId="77777777" w:rsidR="00A30E9E" w:rsidRDefault="00A30E9E">
      <w:pPr>
        <w:ind w:left="720" w:hanging="720"/>
        <w:rPr>
          <w:rFonts w:hint="cs"/>
          <w:szCs w:val="24"/>
          <w:rtl/>
        </w:rPr>
      </w:pPr>
      <w:r>
        <w:rPr>
          <w:rFonts w:hint="cs"/>
          <w:szCs w:val="24"/>
          <w:rtl/>
        </w:rPr>
        <w:t>26.</w:t>
      </w:r>
      <w:r>
        <w:rPr>
          <w:rFonts w:hint="cs"/>
          <w:szCs w:val="24"/>
          <w:rtl/>
        </w:rPr>
        <w:tab/>
        <w:t xml:space="preserve">גב' רונית חכם, שהנה מבקרת מחוזות דרום ומרכז של החברה, מסרה בעדותה, כי למרות שעידית נהגה לשתף אותה בנושאים אינטימיים, כגון: היחסים עם בנותיה, חבריה ואפילו בעלה, לא ספרה לה מעולם שהנאשם נגע בה בצורה לא ראויה. כדבריה (בעמ' 59): </w:t>
      </w:r>
    </w:p>
    <w:p w14:paraId="370F4525" w14:textId="77777777" w:rsidR="00A30E9E" w:rsidRDefault="00A30E9E">
      <w:pPr>
        <w:pStyle w:val="a3"/>
        <w:rPr>
          <w:rFonts w:hint="cs"/>
          <w:rtl/>
        </w:rPr>
      </w:pPr>
      <w:r>
        <w:rPr>
          <w:rFonts w:hint="cs"/>
          <w:rtl/>
        </w:rPr>
        <w:t>"לשאלתך האם עידית ספרה לי אי פעם שדני נגע בה אי פעם בצורה לא ראויה אני משיבה: כלום, כלום, כלום".</w:t>
      </w:r>
      <w:r>
        <w:rPr>
          <w:color w:val="FFFFFF"/>
          <w:sz w:val="4"/>
          <w:szCs w:val="4"/>
          <w:rtl/>
        </w:rPr>
        <w:t>ב</w:t>
      </w:r>
    </w:p>
    <w:p w14:paraId="5FDC6139" w14:textId="77777777" w:rsidR="00A30E9E" w:rsidRDefault="00A30E9E">
      <w:pPr>
        <w:spacing w:line="240" w:lineRule="auto"/>
        <w:rPr>
          <w:rFonts w:hint="cs"/>
          <w:szCs w:val="24"/>
          <w:rtl/>
        </w:rPr>
      </w:pPr>
    </w:p>
    <w:p w14:paraId="248ABE2C" w14:textId="77777777" w:rsidR="00A30E9E" w:rsidRDefault="00A30E9E">
      <w:pPr>
        <w:ind w:left="720" w:hanging="720"/>
        <w:rPr>
          <w:rFonts w:hint="cs"/>
          <w:szCs w:val="24"/>
          <w:rtl/>
        </w:rPr>
      </w:pPr>
      <w:r>
        <w:rPr>
          <w:rFonts w:hint="cs"/>
          <w:szCs w:val="24"/>
          <w:rtl/>
        </w:rPr>
        <w:tab/>
        <w:t xml:space="preserve">בא כוחה המלומד של המאשימה נמנע לחקור את רונית בחקירה נגדית ולא העלה טענה כלשהי כלפי אמינותה. ניתן לאמץ, אפוא, את העדות כלשונה. </w:t>
      </w:r>
    </w:p>
    <w:p w14:paraId="79AE5820" w14:textId="77777777" w:rsidR="00A30E9E" w:rsidRDefault="00A30E9E">
      <w:pPr>
        <w:rPr>
          <w:rFonts w:hint="cs"/>
          <w:szCs w:val="24"/>
          <w:rtl/>
        </w:rPr>
      </w:pPr>
    </w:p>
    <w:p w14:paraId="3077C208" w14:textId="77777777" w:rsidR="00A30E9E" w:rsidRDefault="00A30E9E">
      <w:pPr>
        <w:ind w:left="720" w:hanging="720"/>
        <w:rPr>
          <w:rFonts w:hint="cs"/>
          <w:szCs w:val="24"/>
          <w:rtl/>
        </w:rPr>
      </w:pPr>
      <w:r>
        <w:rPr>
          <w:rFonts w:hint="cs"/>
          <w:szCs w:val="24"/>
          <w:rtl/>
        </w:rPr>
        <w:t>27.</w:t>
      </w:r>
      <w:r>
        <w:rPr>
          <w:rFonts w:hint="cs"/>
          <w:szCs w:val="24"/>
          <w:rtl/>
        </w:rPr>
        <w:tab/>
        <w:t>רונית אליהו הכחישה בעדותה באופן חד משמעי, כי שמעה אי פעם מעידית או מיעל על מעשיו של הנאשם. נביא את דבריה כלשונם (בעמ' 71 – 72):</w:t>
      </w:r>
    </w:p>
    <w:p w14:paraId="7D5B70DD" w14:textId="77777777" w:rsidR="00A30E9E" w:rsidRDefault="00A30E9E">
      <w:pPr>
        <w:pStyle w:val="a3"/>
        <w:spacing w:after="120"/>
        <w:rPr>
          <w:rFonts w:hint="cs"/>
          <w:rtl/>
        </w:rPr>
      </w:pPr>
    </w:p>
    <w:p w14:paraId="3805C4D3" w14:textId="77777777" w:rsidR="00A30E9E" w:rsidRDefault="00A30E9E">
      <w:pPr>
        <w:pStyle w:val="a3"/>
        <w:spacing w:after="120"/>
        <w:rPr>
          <w:rFonts w:hint="cs"/>
          <w:rtl/>
        </w:rPr>
      </w:pPr>
      <w:r>
        <w:rPr>
          <w:rFonts w:hint="cs"/>
          <w:rtl/>
        </w:rPr>
        <w:t xml:space="preserve">"ש. עידית מספרת בעמ' 5 שורות 18 ואילך שדני בעצם תקף אותה מינית והיא אומרת שהיא סיפרה את זה בעבודה לחברות קרובות ובמיוחד לך והיא ממשיכה ואומרת שאת אמרת לה שאם היה קורה לך דבר כזה אז אוי ואבוי היה לו ובהמשך היא מספרת שאת אמרת שאת בעצם תגרמי לו ללכת לטיפול.  היא מתארת גם שהיה ביניכן מפגש שלך של יעל ושלה שבו הן פירטו בפניך איך דני תקף אותן מינית. </w:t>
      </w:r>
    </w:p>
    <w:p w14:paraId="505C93EA" w14:textId="77777777" w:rsidR="00A30E9E" w:rsidRDefault="00A30E9E">
      <w:pPr>
        <w:pStyle w:val="a3"/>
        <w:rPr>
          <w:rFonts w:hint="cs"/>
          <w:rtl/>
        </w:rPr>
      </w:pPr>
      <w:r>
        <w:rPr>
          <w:rFonts w:hint="cs"/>
          <w:rtl/>
        </w:rPr>
        <w:t xml:space="preserve">ת. זה שקר. </w:t>
      </w:r>
    </w:p>
    <w:p w14:paraId="0AA359DE" w14:textId="77777777" w:rsidR="00A30E9E" w:rsidRDefault="00A30E9E">
      <w:pPr>
        <w:pStyle w:val="a3"/>
        <w:rPr>
          <w:rFonts w:hint="cs"/>
          <w:rtl/>
        </w:rPr>
      </w:pPr>
      <w:r>
        <w:rPr>
          <w:rFonts w:hint="cs"/>
          <w:rtl/>
        </w:rPr>
        <w:t>שאלות בית המשפט:</w:t>
      </w:r>
    </w:p>
    <w:p w14:paraId="37BB55AB" w14:textId="77777777" w:rsidR="00A30E9E" w:rsidRDefault="00A30E9E">
      <w:pPr>
        <w:pStyle w:val="a3"/>
        <w:rPr>
          <w:rFonts w:hint="cs"/>
          <w:rtl/>
        </w:rPr>
      </w:pPr>
      <w:r>
        <w:rPr>
          <w:rFonts w:hint="cs"/>
          <w:rtl/>
        </w:rPr>
        <w:t xml:space="preserve">ש. עידית סיפרה לך אי פעם שדני נוגע בה. </w:t>
      </w:r>
    </w:p>
    <w:p w14:paraId="28D2478E" w14:textId="77777777" w:rsidR="00A30E9E" w:rsidRDefault="00A30E9E">
      <w:pPr>
        <w:pStyle w:val="a3"/>
        <w:rPr>
          <w:rFonts w:hint="cs"/>
          <w:rtl/>
        </w:rPr>
      </w:pPr>
      <w:r>
        <w:rPr>
          <w:rFonts w:hint="cs"/>
          <w:rtl/>
        </w:rPr>
        <w:t xml:space="preserve">ת. מעולם לא. </w:t>
      </w:r>
    </w:p>
    <w:p w14:paraId="260FE289" w14:textId="77777777" w:rsidR="00A30E9E" w:rsidRDefault="00A30E9E">
      <w:pPr>
        <w:pStyle w:val="a3"/>
        <w:rPr>
          <w:rFonts w:hint="cs"/>
          <w:rtl/>
        </w:rPr>
      </w:pPr>
      <w:r>
        <w:rPr>
          <w:rFonts w:hint="cs"/>
          <w:rtl/>
        </w:rPr>
        <w:t xml:space="preserve">ש. את אמרת את הדברים שהיא אומרת שאת אמרת לה. </w:t>
      </w:r>
    </w:p>
    <w:p w14:paraId="4A727457" w14:textId="77777777" w:rsidR="00A30E9E" w:rsidRDefault="00A30E9E">
      <w:pPr>
        <w:pStyle w:val="a3"/>
        <w:rPr>
          <w:rFonts w:hint="cs"/>
          <w:rtl/>
        </w:rPr>
      </w:pPr>
      <w:r>
        <w:rPr>
          <w:rFonts w:hint="cs"/>
          <w:rtl/>
        </w:rPr>
        <w:t xml:space="preserve">ת. לא. זה לא סגנון הדיבור שלי. </w:t>
      </w:r>
    </w:p>
    <w:p w14:paraId="23E60DE4" w14:textId="77777777" w:rsidR="00A30E9E" w:rsidRDefault="00A30E9E">
      <w:pPr>
        <w:pStyle w:val="a3"/>
        <w:rPr>
          <w:rFonts w:hint="cs"/>
          <w:rtl/>
        </w:rPr>
      </w:pPr>
      <w:r>
        <w:rPr>
          <w:rFonts w:hint="cs"/>
          <w:rtl/>
        </w:rPr>
        <w:t xml:space="preserve">העדה ממשיכה: </w:t>
      </w:r>
    </w:p>
    <w:p w14:paraId="4BAFA6F7" w14:textId="77777777" w:rsidR="00A30E9E" w:rsidRDefault="00A30E9E">
      <w:pPr>
        <w:pStyle w:val="a3"/>
        <w:rPr>
          <w:rFonts w:hint="cs"/>
          <w:rtl/>
        </w:rPr>
      </w:pPr>
      <w:r>
        <w:rPr>
          <w:rFonts w:hint="cs"/>
          <w:rtl/>
        </w:rPr>
        <w:t xml:space="preserve">ש. אם היית שומעת על זה מה היית עושה. </w:t>
      </w:r>
    </w:p>
    <w:p w14:paraId="2CA521FB" w14:textId="77777777" w:rsidR="00A30E9E" w:rsidRDefault="00A30E9E">
      <w:pPr>
        <w:pStyle w:val="a3"/>
        <w:rPr>
          <w:rFonts w:hint="cs"/>
          <w:rtl/>
        </w:rPr>
      </w:pPr>
      <w:r>
        <w:rPr>
          <w:rFonts w:hint="cs"/>
          <w:rtl/>
        </w:rPr>
        <w:t xml:space="preserve">ת. בשיחה איתך אתה אמרת לי את הדברים ואני הגבתי בתדהמה מוחלטת כי מעולם לא היו דברים ויותר מזה אני בגיל  20 לצערי הייתי קורבן לנסיון אונס, והזכרון הזה כל כך חזק בעיני אני בת 40 ולמרות שעברו 20 שנה, זה עדיין מרתיח אותי. אני עדיין זוכרת כל פרט מהאירוע שעברתי. ואני מאמינה שבשלב מסויים כשהילדים שלי יגדלו בעזרת השם אני ארצה להתנדב במרכז הסיוע לנפגעות אונס. אז אני רוצה להגיד שאם אני הייתי שומעת דבר כזה, אם אישה הייתה ניגשת ואומרת לי דבר כזה אני הייתי שולחת את מי שלא יהיה לעזאזל ובוודאי לא הייתי ממשיכה לעבוד איתו, מה גם שהן טוענות ששניהן סיפרו לי. אני הייתי מפסיקה לעבוד עם דני ודוחפת אותן ללכת ולהתלונן. אני מעריכה שהייתי עושה את זה כדי לנקום את נקמתי האישית שאז לא נקמתי הייתי עוזרת להם כדי להרגיע את עצמי שאז לא עשיתי כלום. </w:t>
      </w:r>
    </w:p>
    <w:p w14:paraId="56156243" w14:textId="77777777" w:rsidR="00A30E9E" w:rsidRDefault="00A30E9E">
      <w:pPr>
        <w:pStyle w:val="a3"/>
        <w:rPr>
          <w:rFonts w:hint="cs"/>
          <w:rtl/>
        </w:rPr>
      </w:pPr>
      <w:r>
        <w:rPr>
          <w:rFonts w:hint="cs"/>
          <w:rtl/>
        </w:rPr>
        <w:t xml:space="preserve">ש. ספרי לבית המשפט לכמה אנשים סיפרת עכשיו לבית המשפט על הנסיון לאונס שאת עברת. </w:t>
      </w:r>
    </w:p>
    <w:p w14:paraId="0D679A81" w14:textId="77777777" w:rsidR="00A30E9E" w:rsidRDefault="00A30E9E">
      <w:pPr>
        <w:pStyle w:val="a3"/>
        <w:rPr>
          <w:rFonts w:hint="cs"/>
          <w:rtl/>
        </w:rPr>
      </w:pPr>
      <w:r>
        <w:rPr>
          <w:rFonts w:hint="cs"/>
          <w:rtl/>
        </w:rPr>
        <w:t xml:space="preserve">ת. אני לא הייתי מוציאה את זה כל כך בקלות, כשהכרתי את בעלי בפעם הראשונה סיפרתי לו את זה. בעלי יודע אבל ההורים שלי לא יודעים עד היום... </w:t>
      </w:r>
    </w:p>
    <w:p w14:paraId="5A9F0B7F" w14:textId="77777777" w:rsidR="00A30E9E" w:rsidRDefault="00A30E9E">
      <w:pPr>
        <w:pStyle w:val="a3"/>
        <w:rPr>
          <w:rFonts w:hint="cs"/>
          <w:b/>
          <w:bCs/>
          <w:rtl/>
        </w:rPr>
      </w:pPr>
      <w:r>
        <w:rPr>
          <w:rFonts w:hint="cs"/>
          <w:rtl/>
        </w:rPr>
        <w:t>שאלת בית משפט : אני נשואה ויש לי 4 ילדים. אני אישה דתייה</w:t>
      </w:r>
      <w:r>
        <w:rPr>
          <w:rFonts w:hint="cs"/>
          <w:b/>
          <w:bCs/>
          <w:rtl/>
        </w:rPr>
        <w:t xml:space="preserve">". </w:t>
      </w:r>
    </w:p>
    <w:p w14:paraId="2288EFAA" w14:textId="77777777" w:rsidR="00A30E9E" w:rsidRDefault="00A30E9E">
      <w:pPr>
        <w:spacing w:line="240" w:lineRule="auto"/>
        <w:rPr>
          <w:rFonts w:hint="cs"/>
          <w:szCs w:val="24"/>
          <w:rtl/>
        </w:rPr>
      </w:pPr>
    </w:p>
    <w:p w14:paraId="7A5F0F24" w14:textId="77777777" w:rsidR="00A30E9E" w:rsidRDefault="00A30E9E">
      <w:pPr>
        <w:ind w:left="720"/>
        <w:rPr>
          <w:rFonts w:hint="cs"/>
          <w:b/>
          <w:bCs/>
          <w:i/>
          <w:iCs/>
          <w:szCs w:val="24"/>
          <w:u w:val="single"/>
          <w:rtl/>
        </w:rPr>
      </w:pPr>
      <w:r>
        <w:rPr>
          <w:rFonts w:hint="cs"/>
          <w:szCs w:val="24"/>
          <w:rtl/>
        </w:rPr>
        <w:t xml:space="preserve">ניכר על הדברים שהם יצאו מעומק ליבה של רונית. </w:t>
      </w:r>
      <w:del w:id="111" w:author="hofit" w:date="2017-10-31T09:20:00Z">
        <w:r w:rsidDel="004125CD">
          <w:rPr>
            <w:rFonts w:hint="cs"/>
            <w:szCs w:val="24"/>
            <w:rtl/>
          </w:rPr>
          <w:delText> </w:delText>
        </w:r>
      </w:del>
      <w:ins w:id="112" w:author="hofit" w:date="2017-10-31T09:20:00Z">
        <w:r w:rsidR="004125CD">
          <w:rPr>
            <w:rFonts w:hint="cs"/>
            <w:szCs w:val="24"/>
            <w:rtl/>
          </w:rPr>
          <w:t xml:space="preserve"> </w:t>
        </w:r>
      </w:ins>
      <w:r>
        <w:rPr>
          <w:rFonts w:hint="cs"/>
          <w:szCs w:val="24"/>
          <w:rtl/>
        </w:rPr>
        <w:t>אין סיבה שלא לקבלם כפשוטם. טענתה של עידית, כי ביסודם קשריה המיוחדים של רונית עם הנאשם, נטענה בעלמא ולא הובאה כל ראיה של ממש לביסוסה.</w:t>
      </w:r>
      <w:r>
        <w:rPr>
          <w:color w:val="FFFFFF"/>
          <w:sz w:val="4"/>
          <w:szCs w:val="4"/>
          <w:rtl/>
        </w:rPr>
        <w:t>ו</w:t>
      </w:r>
    </w:p>
    <w:p w14:paraId="2BD4D5BC" w14:textId="77777777" w:rsidR="00A30E9E" w:rsidRDefault="00A30E9E">
      <w:pPr>
        <w:rPr>
          <w:rFonts w:hint="cs"/>
          <w:b/>
          <w:bCs/>
          <w:i/>
          <w:iCs/>
          <w:szCs w:val="24"/>
          <w:u w:val="single"/>
          <w:rtl/>
        </w:rPr>
      </w:pPr>
    </w:p>
    <w:p w14:paraId="1F18584D" w14:textId="77777777" w:rsidR="00A30E9E" w:rsidRDefault="00A30E9E">
      <w:pPr>
        <w:ind w:left="720" w:hanging="720"/>
        <w:rPr>
          <w:rFonts w:hint="cs"/>
          <w:szCs w:val="24"/>
          <w:rtl/>
        </w:rPr>
      </w:pPr>
      <w:r>
        <w:rPr>
          <w:rFonts w:hint="cs"/>
          <w:szCs w:val="24"/>
          <w:rtl/>
        </w:rPr>
        <w:t>28.</w:t>
      </w:r>
      <w:r>
        <w:rPr>
          <w:rFonts w:hint="cs"/>
          <w:szCs w:val="24"/>
          <w:rtl/>
        </w:rPr>
        <w:tab/>
        <w:t xml:space="preserve">נמצאנו למדים, כי רונית חכם, אשר עידית נהגה לשתפה בנושאים אינטימיים, לא שמעה מעידית דבר אודות מעשיו של הנאשם. רונית אליהו, אשר לדברי עידית ויעל שמעה מפיהן על מעללי הנאשם סמוך לאחר ביצועם, טוענת בתוקף – וטענתה נראית אמינה על פניה – כי לא היו דברים מעולם. עדויות אלה, כשהן לעצמן, מקשות מאד לאמץ את עדויותיהן של עידית ושל יעל. לאחר שמוסיפים ומביאים בחשבון את יתר הקשיים שמנינו למעלה, על אחת כמה וכמה.  </w:t>
      </w:r>
    </w:p>
    <w:p w14:paraId="040054FF" w14:textId="77777777" w:rsidR="00A30E9E" w:rsidRDefault="00A30E9E">
      <w:pPr>
        <w:rPr>
          <w:rFonts w:hint="cs"/>
          <w:szCs w:val="24"/>
          <w:rtl/>
        </w:rPr>
      </w:pPr>
    </w:p>
    <w:p w14:paraId="1BC97801" w14:textId="77777777" w:rsidR="00A30E9E" w:rsidRDefault="00A30E9E">
      <w:pPr>
        <w:pStyle w:val="Heading3"/>
        <w:ind w:firstLine="720"/>
        <w:rPr>
          <w:rFonts w:hint="cs"/>
          <w:i/>
          <w:iCs/>
          <w:szCs w:val="24"/>
          <w:u w:val="single"/>
          <w:rtl/>
        </w:rPr>
      </w:pPr>
      <w:r>
        <w:rPr>
          <w:rFonts w:hint="cs"/>
          <w:i/>
          <w:iCs/>
          <w:szCs w:val="24"/>
          <w:u w:val="single"/>
          <w:rtl/>
        </w:rPr>
        <w:t>(5)   אי חקירתם של עובדים אחרים של החברה ושל בני משפחה (של יעל)</w:t>
      </w:r>
    </w:p>
    <w:p w14:paraId="1B0D8F23" w14:textId="77777777" w:rsidR="00A30E9E" w:rsidRDefault="00A30E9E">
      <w:pPr>
        <w:ind w:left="720"/>
        <w:rPr>
          <w:rFonts w:hint="cs"/>
          <w:szCs w:val="24"/>
          <w:rtl/>
        </w:rPr>
      </w:pPr>
    </w:p>
    <w:p w14:paraId="72390435" w14:textId="77777777" w:rsidR="00A30E9E" w:rsidRDefault="00A30E9E">
      <w:pPr>
        <w:ind w:left="720" w:hanging="720"/>
        <w:rPr>
          <w:rFonts w:hint="cs"/>
          <w:szCs w:val="24"/>
          <w:rtl/>
        </w:rPr>
      </w:pPr>
      <w:r>
        <w:rPr>
          <w:rFonts w:hint="cs"/>
          <w:szCs w:val="24"/>
          <w:rtl/>
        </w:rPr>
        <w:t>29.</w:t>
      </w:r>
      <w:r>
        <w:rPr>
          <w:rFonts w:hint="cs"/>
          <w:szCs w:val="24"/>
          <w:rtl/>
        </w:rPr>
        <w:tab/>
        <w:t xml:space="preserve">לדבריהן של עידית ושל יעל קיימים אנשים נוספים שלהם ספרו בזמן אמת על מעשי הנאשם. עידית הזכירה בעדותה חברות בעבודה, וכן את המנכ"ל ועובדים בשם מיקי וירון. יעל ציינה שספרה לחברים ולבני משפחה. דא עקא, אף לא אחד מכל אלה נחקר במשטרה וממילא, גם לא נמנה על עדי התביעה. </w:t>
      </w:r>
    </w:p>
    <w:p w14:paraId="106364EF" w14:textId="77777777" w:rsidR="00A30E9E" w:rsidRDefault="00A30E9E">
      <w:pPr>
        <w:ind w:left="720" w:hanging="720"/>
        <w:rPr>
          <w:rFonts w:hint="cs"/>
          <w:szCs w:val="24"/>
          <w:rtl/>
        </w:rPr>
      </w:pPr>
      <w:r>
        <w:rPr>
          <w:rFonts w:hint="cs"/>
          <w:szCs w:val="24"/>
          <w:rtl/>
        </w:rPr>
        <w:t>30.</w:t>
      </w:r>
      <w:r>
        <w:rPr>
          <w:rFonts w:hint="cs"/>
          <w:szCs w:val="24"/>
          <w:rtl/>
        </w:rPr>
        <w:tab/>
        <w:t>השאלה העולה היא, מהי נפקותם של מחדלי חקירה אלה והאם יש להם משמעות ראייתית?</w:t>
      </w:r>
    </w:p>
    <w:p w14:paraId="5023EC15" w14:textId="77777777" w:rsidR="00A30E9E" w:rsidRDefault="00A30E9E">
      <w:pPr>
        <w:ind w:left="720"/>
        <w:rPr>
          <w:rFonts w:hint="cs"/>
          <w:szCs w:val="24"/>
          <w:rtl/>
        </w:rPr>
      </w:pPr>
    </w:p>
    <w:p w14:paraId="0D24B182" w14:textId="77777777" w:rsidR="00A30E9E" w:rsidRDefault="00A30E9E">
      <w:pPr>
        <w:ind w:left="720"/>
        <w:rPr>
          <w:rFonts w:hint="cs"/>
          <w:szCs w:val="24"/>
          <w:rtl/>
        </w:rPr>
      </w:pPr>
      <w:r>
        <w:rPr>
          <w:rFonts w:hint="cs"/>
          <w:szCs w:val="24"/>
          <w:rtl/>
        </w:rPr>
        <w:t>בפסיקה הודגש, כי הרשות החוקרת חייבת לבצע את כל פעולות החקירה הנדרשות לא רק כחלק מחובתה לאתר עבריינים ולגרום להעמדתם לדין ולהרשעתם, אלא גם כחלק מזכות הנאשם להליך תקין והוגן. עמד על כך בית המשפט העליון ב</w:t>
      </w:r>
      <w:ins w:id="113" w:author="hofit" w:date="2017-10-31T09:20:00Z">
        <w:r w:rsidR="004125CD" w:rsidRPr="004125CD">
          <w:rPr>
            <w:color w:val="0000FF"/>
            <w:szCs w:val="24"/>
            <w:u w:val="single"/>
            <w:rtl/>
            <w:rPrChange w:id="114" w:author="hofit" w:date="2017-10-31T09:20:00Z">
              <w:rPr>
                <w:szCs w:val="24"/>
                <w:rtl/>
              </w:rPr>
            </w:rPrChange>
          </w:rPr>
          <w:fldChar w:fldCharType="begin"/>
        </w:r>
        <w:r w:rsidR="004125CD" w:rsidRPr="004125CD">
          <w:rPr>
            <w:color w:val="0000FF"/>
            <w:szCs w:val="24"/>
            <w:u w:val="single"/>
            <w:rtl/>
            <w:rPrChange w:id="115" w:author="hofit" w:date="2017-10-31T09:20:00Z">
              <w:rPr>
                <w:szCs w:val="24"/>
                <w:rtl/>
              </w:rPr>
            </w:rPrChange>
          </w:rPr>
          <w:instrText xml:space="preserve"> </w:instrText>
        </w:r>
        <w:r w:rsidR="004125CD" w:rsidRPr="004125CD">
          <w:rPr>
            <w:color w:val="0000FF"/>
            <w:szCs w:val="24"/>
            <w:u w:val="single"/>
            <w:rPrChange w:id="116" w:author="hofit" w:date="2017-10-31T09:20:00Z">
              <w:rPr>
                <w:szCs w:val="24"/>
              </w:rPr>
            </w:rPrChange>
          </w:rPr>
          <w:instrText>HYPERLINK</w:instrText>
        </w:r>
        <w:r w:rsidR="004125CD" w:rsidRPr="004125CD">
          <w:rPr>
            <w:color w:val="0000FF"/>
            <w:szCs w:val="24"/>
            <w:u w:val="single"/>
            <w:rtl/>
            <w:rPrChange w:id="117" w:author="hofit" w:date="2017-10-31T09:20:00Z">
              <w:rPr>
                <w:szCs w:val="24"/>
                <w:rtl/>
              </w:rPr>
            </w:rPrChange>
          </w:rPr>
          <w:instrText xml:space="preserve"> "</w:instrText>
        </w:r>
        <w:r w:rsidR="004125CD" w:rsidRPr="004125CD">
          <w:rPr>
            <w:color w:val="0000FF"/>
            <w:szCs w:val="24"/>
            <w:u w:val="single"/>
            <w:rPrChange w:id="118" w:author="hofit" w:date="2017-10-31T09:20:00Z">
              <w:rPr>
                <w:szCs w:val="24"/>
              </w:rPr>
            </w:rPrChange>
          </w:rPr>
          <w:instrText>http://www.nevo.co.il/case/17930772</w:instrText>
        </w:r>
        <w:r w:rsidR="004125CD" w:rsidRPr="004125CD">
          <w:rPr>
            <w:color w:val="0000FF"/>
            <w:szCs w:val="24"/>
            <w:u w:val="single"/>
            <w:rtl/>
            <w:rPrChange w:id="119" w:author="hofit" w:date="2017-10-31T09:20:00Z">
              <w:rPr>
                <w:szCs w:val="24"/>
                <w:rtl/>
              </w:rPr>
            </w:rPrChange>
          </w:rPr>
          <w:instrText xml:space="preserve">" </w:instrText>
        </w:r>
        <w:r w:rsidR="004125CD" w:rsidRPr="004125CD">
          <w:rPr>
            <w:color w:val="0000FF"/>
            <w:szCs w:val="24"/>
            <w:u w:val="single"/>
            <w:rPrChange w:id="120" w:author="hofit" w:date="2017-10-31T09:20:00Z">
              <w:rPr>
                <w:szCs w:val="24"/>
              </w:rPr>
            </w:rPrChange>
          </w:rPr>
        </w:r>
        <w:r w:rsidR="004125CD" w:rsidRPr="004125CD">
          <w:rPr>
            <w:color w:val="0000FF"/>
            <w:szCs w:val="24"/>
            <w:u w:val="single"/>
            <w:rtl/>
            <w:rPrChange w:id="121" w:author="hofit" w:date="2017-10-31T09:20:00Z">
              <w:rPr>
                <w:szCs w:val="24"/>
                <w:rtl/>
              </w:rPr>
            </w:rPrChange>
          </w:rPr>
          <w:fldChar w:fldCharType="separate"/>
        </w:r>
      </w:ins>
      <w:r w:rsidR="004125CD" w:rsidRPr="004125CD">
        <w:rPr>
          <w:rStyle w:val="Hyperlink"/>
          <w:rFonts w:hint="eastAsia"/>
          <w:szCs w:val="24"/>
          <w:rtl/>
          <w:rPrChange w:id="122" w:author="hofit" w:date="2017-10-31T09:20:00Z">
            <w:rPr>
              <w:rStyle w:val="Hyperlink"/>
              <w:rFonts w:hint="eastAsia"/>
              <w:szCs w:val="24"/>
              <w:rtl/>
            </w:rPr>
          </w:rPrChange>
        </w:rPr>
        <w:t>ע</w:t>
      </w:r>
      <w:r w:rsidR="004125CD" w:rsidRPr="004125CD">
        <w:rPr>
          <w:rStyle w:val="Hyperlink"/>
          <w:szCs w:val="24"/>
          <w:rtl/>
          <w:rPrChange w:id="123" w:author="hofit" w:date="2017-10-31T09:20:00Z">
            <w:rPr>
              <w:rStyle w:val="Hyperlink"/>
              <w:szCs w:val="24"/>
              <w:rtl/>
            </w:rPr>
          </w:rPrChange>
        </w:rPr>
        <w:t>"פ 721/80 תורג'מן נ' מדינת ישראל, פ"ד לה</w:t>
      </w:r>
      <w:ins w:id="124" w:author="hofit" w:date="2017-10-31T09:20:00Z">
        <w:r w:rsidR="004125CD" w:rsidRPr="004125CD">
          <w:rPr>
            <w:color w:val="0000FF"/>
            <w:szCs w:val="24"/>
            <w:u w:val="single"/>
            <w:rtl/>
            <w:rPrChange w:id="125" w:author="hofit" w:date="2017-10-31T09:20:00Z">
              <w:rPr>
                <w:szCs w:val="24"/>
                <w:rtl/>
              </w:rPr>
            </w:rPrChange>
          </w:rPr>
          <w:fldChar w:fldCharType="end"/>
        </w:r>
      </w:ins>
      <w:r>
        <w:rPr>
          <w:rFonts w:hint="cs"/>
          <w:szCs w:val="24"/>
          <w:rtl/>
        </w:rPr>
        <w:t xml:space="preserve"> (2), 466, 471:</w:t>
      </w:r>
    </w:p>
    <w:p w14:paraId="53BA6D77" w14:textId="77777777" w:rsidR="00A30E9E" w:rsidRDefault="00A30E9E">
      <w:pPr>
        <w:rPr>
          <w:rFonts w:hint="cs"/>
          <w:szCs w:val="24"/>
          <w:rtl/>
        </w:rPr>
      </w:pPr>
    </w:p>
    <w:p w14:paraId="320652A3" w14:textId="77777777" w:rsidR="00A30E9E" w:rsidRDefault="00A30E9E">
      <w:pPr>
        <w:pStyle w:val="a3"/>
        <w:rPr>
          <w:rFonts w:hint="cs"/>
          <w:rtl/>
        </w:rPr>
      </w:pPr>
      <w:r>
        <w:rPr>
          <w:rFonts w:hint="cs"/>
          <w:rtl/>
        </w:rPr>
        <w:t>"מטרת החקירה המשטרתית אינה מציאת ראיות להרשעתו של חשוד, אלא מציאת ראיות לחשיפת האמת, בין אם אמת זו עשויה להוביל לזיכויו של חשוד, ובין אם היא עשויה להוביל להרשעתו".</w:t>
      </w:r>
      <w:r>
        <w:rPr>
          <w:color w:val="FFFFFF"/>
          <w:sz w:val="4"/>
          <w:szCs w:val="4"/>
          <w:rtl/>
        </w:rPr>
        <w:t>נ</w:t>
      </w:r>
    </w:p>
    <w:p w14:paraId="379CF9FA" w14:textId="77777777" w:rsidR="00A30E9E" w:rsidRDefault="00A30E9E">
      <w:pPr>
        <w:pStyle w:val="a3"/>
        <w:rPr>
          <w:rFonts w:hint="cs"/>
          <w:b/>
          <w:bCs/>
          <w:rtl/>
        </w:rPr>
      </w:pPr>
    </w:p>
    <w:p w14:paraId="1C2EBF98" w14:textId="77777777" w:rsidR="00A30E9E" w:rsidRDefault="00A30E9E">
      <w:pPr>
        <w:ind w:left="720"/>
        <w:rPr>
          <w:rFonts w:hint="cs"/>
          <w:szCs w:val="24"/>
          <w:rtl/>
        </w:rPr>
      </w:pPr>
      <w:r>
        <w:rPr>
          <w:rFonts w:hint="cs"/>
          <w:szCs w:val="24"/>
          <w:rtl/>
        </w:rPr>
        <w:t xml:space="preserve">על חשיבותם של הליך הוגן והחתירה לגילוי האמת עמד בית המשפט בהזדמנויות רבות נוספות: </w:t>
      </w:r>
      <w:ins w:id="126" w:author="hofit" w:date="2017-10-31T09:20:00Z">
        <w:r w:rsidR="004125CD" w:rsidRPr="004125CD">
          <w:rPr>
            <w:color w:val="0000FF"/>
            <w:szCs w:val="24"/>
            <w:u w:val="single"/>
            <w:rtl/>
            <w:rPrChange w:id="127" w:author="hofit" w:date="2017-10-31T09:20:00Z">
              <w:rPr>
                <w:szCs w:val="24"/>
                <w:rtl/>
              </w:rPr>
            </w:rPrChange>
          </w:rPr>
          <w:fldChar w:fldCharType="begin"/>
        </w:r>
        <w:r w:rsidR="004125CD" w:rsidRPr="004125CD">
          <w:rPr>
            <w:color w:val="0000FF"/>
            <w:szCs w:val="24"/>
            <w:u w:val="single"/>
            <w:rtl/>
            <w:rPrChange w:id="128" w:author="hofit" w:date="2017-10-31T09:20:00Z">
              <w:rPr>
                <w:szCs w:val="24"/>
                <w:rtl/>
              </w:rPr>
            </w:rPrChange>
          </w:rPr>
          <w:instrText xml:space="preserve"> </w:instrText>
        </w:r>
        <w:r w:rsidR="004125CD" w:rsidRPr="004125CD">
          <w:rPr>
            <w:color w:val="0000FF"/>
            <w:szCs w:val="24"/>
            <w:u w:val="single"/>
            <w:rPrChange w:id="129" w:author="hofit" w:date="2017-10-31T09:20:00Z">
              <w:rPr>
                <w:szCs w:val="24"/>
              </w:rPr>
            </w:rPrChange>
          </w:rPr>
          <w:instrText>HYPERLINK</w:instrText>
        </w:r>
        <w:r w:rsidR="004125CD" w:rsidRPr="004125CD">
          <w:rPr>
            <w:color w:val="0000FF"/>
            <w:szCs w:val="24"/>
            <w:u w:val="single"/>
            <w:rtl/>
            <w:rPrChange w:id="130" w:author="hofit" w:date="2017-10-31T09:20:00Z">
              <w:rPr>
                <w:szCs w:val="24"/>
                <w:rtl/>
              </w:rPr>
            </w:rPrChange>
          </w:rPr>
          <w:instrText xml:space="preserve"> "</w:instrText>
        </w:r>
        <w:r w:rsidR="004125CD" w:rsidRPr="004125CD">
          <w:rPr>
            <w:color w:val="0000FF"/>
            <w:szCs w:val="24"/>
            <w:u w:val="single"/>
            <w:rPrChange w:id="131" w:author="hofit" w:date="2017-10-31T09:20:00Z">
              <w:rPr>
                <w:szCs w:val="24"/>
              </w:rPr>
            </w:rPrChange>
          </w:rPr>
          <w:instrText>http://www.nevo.co.il/case/17942914</w:instrText>
        </w:r>
        <w:r w:rsidR="004125CD" w:rsidRPr="004125CD">
          <w:rPr>
            <w:color w:val="0000FF"/>
            <w:szCs w:val="24"/>
            <w:u w:val="single"/>
            <w:rtl/>
            <w:rPrChange w:id="132" w:author="hofit" w:date="2017-10-31T09:20:00Z">
              <w:rPr>
                <w:szCs w:val="24"/>
                <w:rtl/>
              </w:rPr>
            </w:rPrChange>
          </w:rPr>
          <w:instrText xml:space="preserve">" </w:instrText>
        </w:r>
        <w:r w:rsidR="004125CD" w:rsidRPr="004125CD">
          <w:rPr>
            <w:color w:val="0000FF"/>
            <w:szCs w:val="24"/>
            <w:u w:val="single"/>
            <w:rPrChange w:id="133" w:author="hofit" w:date="2017-10-31T09:20:00Z">
              <w:rPr>
                <w:szCs w:val="24"/>
              </w:rPr>
            </w:rPrChange>
          </w:rPr>
        </w:r>
        <w:r w:rsidR="004125CD" w:rsidRPr="004125CD">
          <w:rPr>
            <w:color w:val="0000FF"/>
            <w:szCs w:val="24"/>
            <w:u w:val="single"/>
            <w:rtl/>
            <w:rPrChange w:id="134" w:author="hofit" w:date="2017-10-31T09:20:00Z">
              <w:rPr>
                <w:szCs w:val="24"/>
                <w:rtl/>
              </w:rPr>
            </w:rPrChange>
          </w:rPr>
          <w:fldChar w:fldCharType="separate"/>
        </w:r>
      </w:ins>
      <w:r w:rsidR="004125CD" w:rsidRPr="004125CD">
        <w:rPr>
          <w:rStyle w:val="Hyperlink"/>
          <w:rFonts w:hint="eastAsia"/>
          <w:szCs w:val="24"/>
          <w:rtl/>
          <w:rPrChange w:id="135" w:author="hofit" w:date="2017-10-31T09:20:00Z">
            <w:rPr>
              <w:rStyle w:val="Hyperlink"/>
              <w:rFonts w:hint="eastAsia"/>
              <w:szCs w:val="24"/>
              <w:rtl/>
            </w:rPr>
          </w:rPrChange>
        </w:rPr>
        <w:t>ע</w:t>
      </w:r>
      <w:r w:rsidR="004125CD" w:rsidRPr="004125CD">
        <w:rPr>
          <w:rStyle w:val="Hyperlink"/>
          <w:szCs w:val="24"/>
          <w:rtl/>
          <w:rPrChange w:id="136" w:author="hofit" w:date="2017-10-31T09:20:00Z">
            <w:rPr>
              <w:rStyle w:val="Hyperlink"/>
              <w:szCs w:val="24"/>
              <w:rtl/>
            </w:rPr>
          </w:rPrChange>
        </w:rPr>
        <w:t>"פ 173/88 אסרף נ' מדינת ישראל, פ"ד מד</w:t>
      </w:r>
      <w:ins w:id="137" w:author="hofit" w:date="2017-10-31T09:20:00Z">
        <w:r w:rsidR="004125CD" w:rsidRPr="004125CD">
          <w:rPr>
            <w:color w:val="0000FF"/>
            <w:szCs w:val="24"/>
            <w:u w:val="single"/>
            <w:rtl/>
            <w:rPrChange w:id="138" w:author="hofit" w:date="2017-10-31T09:20:00Z">
              <w:rPr>
                <w:szCs w:val="24"/>
                <w:rtl/>
              </w:rPr>
            </w:rPrChange>
          </w:rPr>
          <w:fldChar w:fldCharType="end"/>
        </w:r>
      </w:ins>
      <w:r>
        <w:rPr>
          <w:rFonts w:hint="cs"/>
          <w:szCs w:val="24"/>
          <w:rtl/>
        </w:rPr>
        <w:t xml:space="preserve"> (1), 785, 790; </w:t>
      </w:r>
      <w:ins w:id="139" w:author="hofit" w:date="2017-10-31T09:20:00Z">
        <w:r w:rsidR="004125CD" w:rsidRPr="004125CD">
          <w:rPr>
            <w:color w:val="0000FF"/>
            <w:szCs w:val="24"/>
            <w:u w:val="single"/>
            <w:rtl/>
            <w:rPrChange w:id="140" w:author="hofit" w:date="2017-10-31T09:20:00Z">
              <w:rPr>
                <w:szCs w:val="24"/>
                <w:rtl/>
              </w:rPr>
            </w:rPrChange>
          </w:rPr>
          <w:fldChar w:fldCharType="begin"/>
        </w:r>
        <w:r w:rsidR="004125CD" w:rsidRPr="004125CD">
          <w:rPr>
            <w:color w:val="0000FF"/>
            <w:szCs w:val="24"/>
            <w:u w:val="single"/>
            <w:rtl/>
            <w:rPrChange w:id="141" w:author="hofit" w:date="2017-10-31T09:20:00Z">
              <w:rPr>
                <w:szCs w:val="24"/>
                <w:rtl/>
              </w:rPr>
            </w:rPrChange>
          </w:rPr>
          <w:instrText xml:space="preserve"> </w:instrText>
        </w:r>
        <w:r w:rsidR="004125CD" w:rsidRPr="004125CD">
          <w:rPr>
            <w:color w:val="0000FF"/>
            <w:szCs w:val="24"/>
            <w:u w:val="single"/>
            <w:rPrChange w:id="142" w:author="hofit" w:date="2017-10-31T09:20:00Z">
              <w:rPr>
                <w:szCs w:val="24"/>
              </w:rPr>
            </w:rPrChange>
          </w:rPr>
          <w:instrText>HYPERLINK</w:instrText>
        </w:r>
        <w:r w:rsidR="004125CD" w:rsidRPr="004125CD">
          <w:rPr>
            <w:color w:val="0000FF"/>
            <w:szCs w:val="24"/>
            <w:u w:val="single"/>
            <w:rtl/>
            <w:rPrChange w:id="143" w:author="hofit" w:date="2017-10-31T09:20:00Z">
              <w:rPr>
                <w:szCs w:val="24"/>
                <w:rtl/>
              </w:rPr>
            </w:rPrChange>
          </w:rPr>
          <w:instrText xml:space="preserve"> "</w:instrText>
        </w:r>
        <w:r w:rsidR="004125CD" w:rsidRPr="004125CD">
          <w:rPr>
            <w:color w:val="0000FF"/>
            <w:szCs w:val="24"/>
            <w:u w:val="single"/>
            <w:rPrChange w:id="144" w:author="hofit" w:date="2017-10-31T09:20:00Z">
              <w:rPr>
                <w:szCs w:val="24"/>
              </w:rPr>
            </w:rPrChange>
          </w:rPr>
          <w:instrText>http://www.nevo.co.il/case/17925116</w:instrText>
        </w:r>
        <w:r w:rsidR="004125CD" w:rsidRPr="004125CD">
          <w:rPr>
            <w:color w:val="0000FF"/>
            <w:szCs w:val="24"/>
            <w:u w:val="single"/>
            <w:rtl/>
            <w:rPrChange w:id="145" w:author="hofit" w:date="2017-10-31T09:20:00Z">
              <w:rPr>
                <w:szCs w:val="24"/>
                <w:rtl/>
              </w:rPr>
            </w:rPrChange>
          </w:rPr>
          <w:instrText xml:space="preserve">" </w:instrText>
        </w:r>
        <w:r w:rsidR="004125CD" w:rsidRPr="004125CD">
          <w:rPr>
            <w:color w:val="0000FF"/>
            <w:szCs w:val="24"/>
            <w:u w:val="single"/>
            <w:rPrChange w:id="146" w:author="hofit" w:date="2017-10-31T09:20:00Z">
              <w:rPr>
                <w:szCs w:val="24"/>
              </w:rPr>
            </w:rPrChange>
          </w:rPr>
        </w:r>
        <w:r w:rsidR="004125CD" w:rsidRPr="004125CD">
          <w:rPr>
            <w:color w:val="0000FF"/>
            <w:szCs w:val="24"/>
            <w:u w:val="single"/>
            <w:rtl/>
            <w:rPrChange w:id="147" w:author="hofit" w:date="2017-10-31T09:20:00Z">
              <w:rPr>
                <w:szCs w:val="24"/>
                <w:rtl/>
              </w:rPr>
            </w:rPrChange>
          </w:rPr>
          <w:fldChar w:fldCharType="separate"/>
        </w:r>
      </w:ins>
      <w:r w:rsidR="004125CD" w:rsidRPr="004125CD">
        <w:rPr>
          <w:rStyle w:val="Hyperlink"/>
          <w:rFonts w:hint="eastAsia"/>
          <w:szCs w:val="24"/>
          <w:rtl/>
          <w:rPrChange w:id="148" w:author="hofit" w:date="2017-10-31T09:20:00Z">
            <w:rPr>
              <w:rStyle w:val="Hyperlink"/>
              <w:rFonts w:hint="eastAsia"/>
              <w:szCs w:val="24"/>
              <w:rtl/>
            </w:rPr>
          </w:rPrChange>
        </w:rPr>
        <w:t>ע</w:t>
      </w:r>
      <w:r w:rsidR="004125CD" w:rsidRPr="004125CD">
        <w:rPr>
          <w:rStyle w:val="Hyperlink"/>
          <w:szCs w:val="24"/>
          <w:rtl/>
          <w:rPrChange w:id="149" w:author="hofit" w:date="2017-10-31T09:20:00Z">
            <w:rPr>
              <w:rStyle w:val="Hyperlink"/>
              <w:szCs w:val="24"/>
              <w:rtl/>
            </w:rPr>
          </w:rPrChange>
        </w:rPr>
        <w:t>"פ 497/92</w:t>
      </w:r>
      <w:ins w:id="150" w:author="hofit" w:date="2017-10-31T09:20:00Z">
        <w:r w:rsidR="004125CD" w:rsidRPr="004125CD">
          <w:rPr>
            <w:color w:val="0000FF"/>
            <w:szCs w:val="24"/>
            <w:u w:val="single"/>
            <w:rtl/>
            <w:rPrChange w:id="151" w:author="hofit" w:date="2017-10-31T09:20:00Z">
              <w:rPr>
                <w:szCs w:val="24"/>
                <w:rtl/>
              </w:rPr>
            </w:rPrChange>
          </w:rPr>
          <w:fldChar w:fldCharType="end"/>
        </w:r>
      </w:ins>
      <w:r>
        <w:rPr>
          <w:rFonts w:hint="cs"/>
          <w:szCs w:val="24"/>
          <w:rtl/>
        </w:rPr>
        <w:t xml:space="preserve"> </w:t>
      </w:r>
      <w:r>
        <w:rPr>
          <w:rFonts w:hint="cs"/>
          <w:b/>
          <w:bCs/>
          <w:szCs w:val="24"/>
          <w:rtl/>
        </w:rPr>
        <w:t>עמוס נחום נ' מדינת ישראל</w:t>
      </w:r>
      <w:r>
        <w:rPr>
          <w:rFonts w:hint="cs"/>
          <w:szCs w:val="24"/>
          <w:rtl/>
        </w:rPr>
        <w:t xml:space="preserve">, דינים עליון כרך מב, 488; </w:t>
      </w:r>
      <w:ins w:id="152" w:author="hofit" w:date="2017-10-31T09:20:00Z">
        <w:r w:rsidR="004125CD" w:rsidRPr="004125CD">
          <w:rPr>
            <w:color w:val="0000FF"/>
            <w:szCs w:val="24"/>
            <w:u w:val="single"/>
            <w:rtl/>
            <w:rPrChange w:id="153" w:author="hofit" w:date="2017-10-31T09:20:00Z">
              <w:rPr>
                <w:szCs w:val="24"/>
                <w:rtl/>
              </w:rPr>
            </w:rPrChange>
          </w:rPr>
          <w:fldChar w:fldCharType="begin"/>
        </w:r>
        <w:r w:rsidR="004125CD" w:rsidRPr="004125CD">
          <w:rPr>
            <w:color w:val="0000FF"/>
            <w:szCs w:val="24"/>
            <w:u w:val="single"/>
            <w:rtl/>
            <w:rPrChange w:id="154" w:author="hofit" w:date="2017-10-31T09:20:00Z">
              <w:rPr>
                <w:szCs w:val="24"/>
                <w:rtl/>
              </w:rPr>
            </w:rPrChange>
          </w:rPr>
          <w:instrText xml:space="preserve"> </w:instrText>
        </w:r>
        <w:r w:rsidR="004125CD" w:rsidRPr="004125CD">
          <w:rPr>
            <w:color w:val="0000FF"/>
            <w:szCs w:val="24"/>
            <w:u w:val="single"/>
            <w:rPrChange w:id="155" w:author="hofit" w:date="2017-10-31T09:20:00Z">
              <w:rPr>
                <w:szCs w:val="24"/>
              </w:rPr>
            </w:rPrChange>
          </w:rPr>
          <w:instrText>HYPERLINK</w:instrText>
        </w:r>
        <w:r w:rsidR="004125CD" w:rsidRPr="004125CD">
          <w:rPr>
            <w:color w:val="0000FF"/>
            <w:szCs w:val="24"/>
            <w:u w:val="single"/>
            <w:rtl/>
            <w:rPrChange w:id="156" w:author="hofit" w:date="2017-10-31T09:20:00Z">
              <w:rPr>
                <w:szCs w:val="24"/>
                <w:rtl/>
              </w:rPr>
            </w:rPrChange>
          </w:rPr>
          <w:instrText xml:space="preserve"> "</w:instrText>
        </w:r>
        <w:r w:rsidR="004125CD" w:rsidRPr="004125CD">
          <w:rPr>
            <w:color w:val="0000FF"/>
            <w:szCs w:val="24"/>
            <w:u w:val="single"/>
            <w:rPrChange w:id="157" w:author="hofit" w:date="2017-10-31T09:20:00Z">
              <w:rPr>
                <w:szCs w:val="24"/>
              </w:rPr>
            </w:rPrChange>
          </w:rPr>
          <w:instrText>http://www.nevo.co.il/case/17916224</w:instrText>
        </w:r>
        <w:r w:rsidR="004125CD" w:rsidRPr="004125CD">
          <w:rPr>
            <w:color w:val="0000FF"/>
            <w:szCs w:val="24"/>
            <w:u w:val="single"/>
            <w:rtl/>
            <w:rPrChange w:id="158" w:author="hofit" w:date="2017-10-31T09:20:00Z">
              <w:rPr>
                <w:szCs w:val="24"/>
                <w:rtl/>
              </w:rPr>
            </w:rPrChange>
          </w:rPr>
          <w:instrText xml:space="preserve">" </w:instrText>
        </w:r>
        <w:r w:rsidR="004125CD" w:rsidRPr="004125CD">
          <w:rPr>
            <w:color w:val="0000FF"/>
            <w:szCs w:val="24"/>
            <w:u w:val="single"/>
            <w:rPrChange w:id="159" w:author="hofit" w:date="2017-10-31T09:20:00Z">
              <w:rPr>
                <w:szCs w:val="24"/>
              </w:rPr>
            </w:rPrChange>
          </w:rPr>
        </w:r>
        <w:r w:rsidR="004125CD" w:rsidRPr="004125CD">
          <w:rPr>
            <w:color w:val="0000FF"/>
            <w:szCs w:val="24"/>
            <w:u w:val="single"/>
            <w:rtl/>
            <w:rPrChange w:id="160" w:author="hofit" w:date="2017-10-31T09:20:00Z">
              <w:rPr>
                <w:szCs w:val="24"/>
                <w:rtl/>
              </w:rPr>
            </w:rPrChange>
          </w:rPr>
          <w:fldChar w:fldCharType="separate"/>
        </w:r>
      </w:ins>
      <w:r w:rsidR="004125CD" w:rsidRPr="004125CD">
        <w:rPr>
          <w:rStyle w:val="Hyperlink"/>
          <w:rFonts w:hint="eastAsia"/>
          <w:szCs w:val="24"/>
          <w:rtl/>
          <w:rPrChange w:id="161" w:author="hofit" w:date="2017-10-31T09:20:00Z">
            <w:rPr>
              <w:rStyle w:val="Hyperlink"/>
              <w:rFonts w:hint="eastAsia"/>
              <w:szCs w:val="24"/>
              <w:rtl/>
            </w:rPr>
          </w:rPrChange>
        </w:rPr>
        <w:t>ע</w:t>
      </w:r>
      <w:r w:rsidR="004125CD" w:rsidRPr="004125CD">
        <w:rPr>
          <w:rStyle w:val="Hyperlink"/>
          <w:szCs w:val="24"/>
          <w:rtl/>
          <w:rPrChange w:id="162" w:author="hofit" w:date="2017-10-31T09:20:00Z">
            <w:rPr>
              <w:rStyle w:val="Hyperlink"/>
              <w:szCs w:val="24"/>
              <w:rtl/>
            </w:rPr>
          </w:rPrChange>
        </w:rPr>
        <w:t>"פ 2511/92</w:t>
      </w:r>
      <w:ins w:id="163" w:author="hofit" w:date="2017-10-31T09:20:00Z">
        <w:r w:rsidR="004125CD" w:rsidRPr="004125CD">
          <w:rPr>
            <w:color w:val="0000FF"/>
            <w:szCs w:val="24"/>
            <w:u w:val="single"/>
            <w:rtl/>
            <w:rPrChange w:id="164" w:author="hofit" w:date="2017-10-31T09:20:00Z">
              <w:rPr>
                <w:szCs w:val="24"/>
                <w:rtl/>
              </w:rPr>
            </w:rPrChange>
          </w:rPr>
          <w:fldChar w:fldCharType="end"/>
        </w:r>
      </w:ins>
      <w:r>
        <w:rPr>
          <w:rFonts w:hint="cs"/>
          <w:szCs w:val="24"/>
          <w:rtl/>
        </w:rPr>
        <w:t xml:space="preserve"> </w:t>
      </w:r>
      <w:r>
        <w:rPr>
          <w:rFonts w:hint="cs"/>
          <w:b/>
          <w:bCs/>
          <w:szCs w:val="24"/>
          <w:rtl/>
        </w:rPr>
        <w:t>חטיב נ' מדינת ישראל</w:t>
      </w:r>
      <w:r>
        <w:rPr>
          <w:rFonts w:hint="cs"/>
          <w:szCs w:val="24"/>
          <w:rtl/>
        </w:rPr>
        <w:t>, דינים עליון כרך לא, 805.</w:t>
      </w:r>
      <w:r>
        <w:rPr>
          <w:color w:val="FFFFFF"/>
          <w:sz w:val="4"/>
          <w:szCs w:val="4"/>
          <w:rtl/>
        </w:rPr>
        <w:t>ב</w:t>
      </w:r>
    </w:p>
    <w:p w14:paraId="4878E08B" w14:textId="77777777" w:rsidR="00A30E9E" w:rsidRDefault="00A30E9E">
      <w:pPr>
        <w:ind w:left="720" w:hanging="720"/>
        <w:rPr>
          <w:rFonts w:hint="cs"/>
          <w:szCs w:val="24"/>
          <w:rtl/>
        </w:rPr>
      </w:pPr>
    </w:p>
    <w:p w14:paraId="604B026B" w14:textId="77777777" w:rsidR="00A30E9E" w:rsidRDefault="00A30E9E">
      <w:pPr>
        <w:ind w:left="720" w:hanging="720"/>
        <w:rPr>
          <w:rFonts w:hint="cs"/>
          <w:szCs w:val="24"/>
          <w:rtl/>
        </w:rPr>
      </w:pPr>
      <w:r>
        <w:rPr>
          <w:rFonts w:hint="cs"/>
          <w:szCs w:val="24"/>
          <w:rtl/>
        </w:rPr>
        <w:tab/>
        <w:t>ביני לביני עלה מעמדה הנורמטיבי של הזכות להליך הוגן, שכן בהיותה חלק מכבוד האדם עוגנה ב</w:t>
      </w:r>
      <w:ins w:id="165" w:author="hofit" w:date="2017-10-31T09:21:00Z">
        <w:r w:rsidR="004125CD" w:rsidRPr="004125CD">
          <w:rPr>
            <w:color w:val="0000FF"/>
            <w:szCs w:val="24"/>
            <w:u w:val="single"/>
            <w:rtl/>
            <w:rPrChange w:id="166" w:author="hofit" w:date="2017-10-31T09:21:00Z">
              <w:rPr>
                <w:szCs w:val="24"/>
                <w:rtl/>
              </w:rPr>
            </w:rPrChange>
          </w:rPr>
          <w:fldChar w:fldCharType="begin"/>
        </w:r>
        <w:r w:rsidR="004125CD" w:rsidRPr="004125CD">
          <w:rPr>
            <w:color w:val="0000FF"/>
            <w:szCs w:val="24"/>
            <w:u w:val="single"/>
            <w:rtl/>
            <w:rPrChange w:id="167" w:author="hofit" w:date="2017-10-31T09:21:00Z">
              <w:rPr>
                <w:szCs w:val="24"/>
                <w:rtl/>
              </w:rPr>
            </w:rPrChange>
          </w:rPr>
          <w:instrText xml:space="preserve"> </w:instrText>
        </w:r>
        <w:r w:rsidR="004125CD" w:rsidRPr="004125CD">
          <w:rPr>
            <w:color w:val="0000FF"/>
            <w:szCs w:val="24"/>
            <w:u w:val="single"/>
            <w:rPrChange w:id="168" w:author="hofit" w:date="2017-10-31T09:21:00Z">
              <w:rPr>
                <w:szCs w:val="24"/>
              </w:rPr>
            </w:rPrChange>
          </w:rPr>
          <w:instrText>HYPERLINK</w:instrText>
        </w:r>
        <w:r w:rsidR="004125CD" w:rsidRPr="004125CD">
          <w:rPr>
            <w:color w:val="0000FF"/>
            <w:szCs w:val="24"/>
            <w:u w:val="single"/>
            <w:rtl/>
            <w:rPrChange w:id="169" w:author="hofit" w:date="2017-10-31T09:21:00Z">
              <w:rPr>
                <w:szCs w:val="24"/>
                <w:rtl/>
              </w:rPr>
            </w:rPrChange>
          </w:rPr>
          <w:instrText xml:space="preserve"> "</w:instrText>
        </w:r>
        <w:r w:rsidR="004125CD" w:rsidRPr="004125CD">
          <w:rPr>
            <w:color w:val="0000FF"/>
            <w:szCs w:val="24"/>
            <w:u w:val="single"/>
            <w:rPrChange w:id="170" w:author="hofit" w:date="2017-10-31T09:21:00Z">
              <w:rPr>
                <w:szCs w:val="24"/>
              </w:rPr>
            </w:rPrChange>
          </w:rPr>
          <w:instrText>http://www.nevo.co.il/law/70320</w:instrText>
        </w:r>
        <w:r w:rsidR="004125CD" w:rsidRPr="004125CD">
          <w:rPr>
            <w:color w:val="0000FF"/>
            <w:szCs w:val="24"/>
            <w:u w:val="single"/>
            <w:rtl/>
            <w:rPrChange w:id="171" w:author="hofit" w:date="2017-10-31T09:21:00Z">
              <w:rPr>
                <w:szCs w:val="24"/>
                <w:rtl/>
              </w:rPr>
            </w:rPrChange>
          </w:rPr>
          <w:instrText xml:space="preserve">" </w:instrText>
        </w:r>
        <w:r w:rsidR="004125CD" w:rsidRPr="004125CD">
          <w:rPr>
            <w:color w:val="0000FF"/>
            <w:szCs w:val="24"/>
            <w:u w:val="single"/>
            <w:rPrChange w:id="172" w:author="hofit" w:date="2017-10-31T09:21:00Z">
              <w:rPr>
                <w:szCs w:val="24"/>
              </w:rPr>
            </w:rPrChange>
          </w:rPr>
        </w:r>
        <w:r w:rsidR="004125CD" w:rsidRPr="004125CD">
          <w:rPr>
            <w:color w:val="0000FF"/>
            <w:szCs w:val="24"/>
            <w:u w:val="single"/>
            <w:rtl/>
            <w:rPrChange w:id="173" w:author="hofit" w:date="2017-10-31T09:21:00Z">
              <w:rPr>
                <w:szCs w:val="24"/>
                <w:rtl/>
              </w:rPr>
            </w:rPrChange>
          </w:rPr>
          <w:fldChar w:fldCharType="separate"/>
        </w:r>
      </w:ins>
      <w:r w:rsidR="004125CD" w:rsidRPr="004125CD">
        <w:rPr>
          <w:rStyle w:val="Hyperlink"/>
          <w:rFonts w:hint="eastAsia"/>
          <w:szCs w:val="24"/>
          <w:rtl/>
          <w:rPrChange w:id="174" w:author="hofit" w:date="2017-10-31T09:21:00Z">
            <w:rPr>
              <w:rStyle w:val="Hyperlink"/>
              <w:rFonts w:hint="eastAsia"/>
              <w:szCs w:val="24"/>
              <w:rtl/>
            </w:rPr>
          </w:rPrChange>
        </w:rPr>
        <w:t>חוק</w:t>
      </w:r>
      <w:r w:rsidR="004125CD" w:rsidRPr="004125CD">
        <w:rPr>
          <w:rStyle w:val="Hyperlink"/>
          <w:szCs w:val="24"/>
          <w:rtl/>
          <w:rPrChange w:id="175" w:author="hofit" w:date="2017-10-31T09:21:00Z">
            <w:rPr>
              <w:rStyle w:val="Hyperlink"/>
              <w:szCs w:val="24"/>
              <w:rtl/>
            </w:rPr>
          </w:rPrChange>
        </w:rPr>
        <w:t xml:space="preserve"> יסוד: כבוד האדם וחירותו</w:t>
      </w:r>
      <w:ins w:id="176" w:author="hofit" w:date="2017-10-31T09:21:00Z">
        <w:r w:rsidR="004125CD" w:rsidRPr="004125CD">
          <w:rPr>
            <w:color w:val="0000FF"/>
            <w:szCs w:val="24"/>
            <w:u w:val="single"/>
            <w:rtl/>
            <w:rPrChange w:id="177" w:author="hofit" w:date="2017-10-31T09:21:00Z">
              <w:rPr>
                <w:szCs w:val="24"/>
                <w:rtl/>
              </w:rPr>
            </w:rPrChange>
          </w:rPr>
          <w:fldChar w:fldCharType="end"/>
        </w:r>
      </w:ins>
      <w:r>
        <w:rPr>
          <w:rFonts w:hint="cs"/>
          <w:szCs w:val="24"/>
          <w:rtl/>
        </w:rPr>
        <w:t xml:space="preserve">. ראו לעניין זה: א' </w:t>
      </w:r>
      <w:ins w:id="178" w:author="hofit" w:date="2017-10-31T09:21:00Z">
        <w:r w:rsidR="004125CD" w:rsidRPr="004125CD">
          <w:rPr>
            <w:color w:val="0000FF"/>
            <w:szCs w:val="24"/>
            <w:u w:val="single"/>
            <w:rtl/>
            <w:rPrChange w:id="179" w:author="hofit" w:date="2017-10-31T09:21:00Z">
              <w:rPr>
                <w:szCs w:val="24"/>
                <w:rtl/>
              </w:rPr>
            </w:rPrChange>
          </w:rPr>
          <w:fldChar w:fldCharType="begin"/>
        </w:r>
        <w:r w:rsidR="004125CD" w:rsidRPr="004125CD">
          <w:rPr>
            <w:color w:val="0000FF"/>
            <w:szCs w:val="24"/>
            <w:u w:val="single"/>
            <w:rtl/>
            <w:rPrChange w:id="180" w:author="hofit" w:date="2017-10-31T09:21:00Z">
              <w:rPr>
                <w:szCs w:val="24"/>
                <w:rtl/>
              </w:rPr>
            </w:rPrChange>
          </w:rPr>
          <w:instrText xml:space="preserve"> </w:instrText>
        </w:r>
        <w:r w:rsidR="004125CD" w:rsidRPr="004125CD">
          <w:rPr>
            <w:color w:val="0000FF"/>
            <w:szCs w:val="24"/>
            <w:u w:val="single"/>
            <w:rPrChange w:id="181" w:author="hofit" w:date="2017-10-31T09:21:00Z">
              <w:rPr>
                <w:szCs w:val="24"/>
              </w:rPr>
            </w:rPrChange>
          </w:rPr>
          <w:instrText>HYPERLINK</w:instrText>
        </w:r>
        <w:r w:rsidR="004125CD" w:rsidRPr="004125CD">
          <w:rPr>
            <w:color w:val="0000FF"/>
            <w:szCs w:val="24"/>
            <w:u w:val="single"/>
            <w:rtl/>
            <w:rPrChange w:id="182" w:author="hofit" w:date="2017-10-31T09:21:00Z">
              <w:rPr>
                <w:szCs w:val="24"/>
                <w:rtl/>
              </w:rPr>
            </w:rPrChange>
          </w:rPr>
          <w:instrText xml:space="preserve"> "</w:instrText>
        </w:r>
        <w:r w:rsidR="004125CD" w:rsidRPr="004125CD">
          <w:rPr>
            <w:color w:val="0000FF"/>
            <w:szCs w:val="24"/>
            <w:u w:val="single"/>
            <w:rPrChange w:id="183" w:author="hofit" w:date="2017-10-31T09:21:00Z">
              <w:rPr>
                <w:szCs w:val="24"/>
              </w:rPr>
            </w:rPrChange>
          </w:rPr>
          <w:instrText>http://www.nevo.co.il/safrut/bookgroup/358</w:instrText>
        </w:r>
        <w:r w:rsidR="004125CD" w:rsidRPr="004125CD">
          <w:rPr>
            <w:color w:val="0000FF"/>
            <w:szCs w:val="24"/>
            <w:u w:val="single"/>
            <w:rtl/>
            <w:rPrChange w:id="184" w:author="hofit" w:date="2017-10-31T09:21:00Z">
              <w:rPr>
                <w:szCs w:val="24"/>
                <w:rtl/>
              </w:rPr>
            </w:rPrChange>
          </w:rPr>
          <w:instrText xml:space="preserve">" </w:instrText>
        </w:r>
        <w:r w:rsidR="004125CD" w:rsidRPr="004125CD">
          <w:rPr>
            <w:color w:val="0000FF"/>
            <w:szCs w:val="24"/>
            <w:u w:val="single"/>
            <w:rPrChange w:id="185" w:author="hofit" w:date="2017-10-31T09:21:00Z">
              <w:rPr>
                <w:szCs w:val="24"/>
              </w:rPr>
            </w:rPrChange>
          </w:rPr>
        </w:r>
        <w:r w:rsidR="004125CD" w:rsidRPr="004125CD">
          <w:rPr>
            <w:color w:val="0000FF"/>
            <w:szCs w:val="24"/>
            <w:u w:val="single"/>
            <w:rtl/>
            <w:rPrChange w:id="186" w:author="hofit" w:date="2017-10-31T09:21:00Z">
              <w:rPr>
                <w:szCs w:val="24"/>
                <w:rtl/>
              </w:rPr>
            </w:rPrChange>
          </w:rPr>
          <w:fldChar w:fldCharType="separate"/>
        </w:r>
      </w:ins>
      <w:r w:rsidR="004125CD" w:rsidRPr="004125CD">
        <w:rPr>
          <w:color w:val="0000FF"/>
          <w:szCs w:val="24"/>
          <w:u w:val="single"/>
          <w:rtl/>
          <w:rPrChange w:id="187" w:author="hofit" w:date="2017-10-31T09:21:00Z">
            <w:rPr>
              <w:szCs w:val="24"/>
              <w:rtl/>
            </w:rPr>
          </w:rPrChange>
        </w:rPr>
        <w:t>ברק, פרשנות במשפט, כרך</w:t>
      </w:r>
      <w:ins w:id="188" w:author="hofit" w:date="2017-10-31T09:21:00Z">
        <w:r w:rsidR="004125CD" w:rsidRPr="004125CD">
          <w:rPr>
            <w:color w:val="0000FF"/>
            <w:szCs w:val="24"/>
            <w:u w:val="single"/>
            <w:rtl/>
            <w:rPrChange w:id="189" w:author="hofit" w:date="2017-10-31T09:21:00Z">
              <w:rPr>
                <w:szCs w:val="24"/>
                <w:rtl/>
              </w:rPr>
            </w:rPrChange>
          </w:rPr>
          <w:fldChar w:fldCharType="end"/>
        </w:r>
      </w:ins>
      <w:r>
        <w:rPr>
          <w:rFonts w:hint="cs"/>
          <w:szCs w:val="24"/>
          <w:rtl/>
        </w:rPr>
        <w:t xml:space="preserve"> שלישי פרשנות חוקתית, בעמ' 431. חובתן של כל רשויות השלטון לכבד זכות זו הלכה למעשה, המעוגנת ב"פיסקת הכיבוד" </w:t>
      </w:r>
      <w:hyperlink r:id="rId12" w:history="1">
        <w:r w:rsidR="00C1617A" w:rsidRPr="00C1617A">
          <w:rPr>
            <w:color w:val="0000FF"/>
            <w:szCs w:val="24"/>
            <w:u w:val="single"/>
            <w:rtl/>
          </w:rPr>
          <w:t>שבסעיף 11</w:t>
        </w:r>
      </w:hyperlink>
      <w:r>
        <w:rPr>
          <w:rFonts w:hint="cs"/>
          <w:szCs w:val="24"/>
          <w:rtl/>
        </w:rPr>
        <w:t xml:space="preserve"> לחוק היסוד, מחייבת לקבוע תוצאות אופרטיביות להפרתה, שאם לא כן עלולה הזכות להפוך לאות מתה. דומה כי המעט שניתן לקבוע בהקשר זה הוא, שכל אימת שבמסגרת הליך חקירה לא קיימה הרשות החוקרת פעולת חקירה שראוי היה לקיימה, מבלי שנתנה לכך הסבר מניח את הדעת, יניח בית המשפט שלו בוצעה אותה פעולה, הייתה מניבה את התוצאה הנוחה יותר לנאשם. כך, למשל, במקום שלא נערך מסדר זיהוי שצריך היה לעורכו לא תהיה מניעה להניח, שהתקיים מסדר אך המתלונן או העד לא זיהו את הנאשם. </w:t>
      </w:r>
    </w:p>
    <w:p w14:paraId="38A8BF7A" w14:textId="77777777" w:rsidR="00A30E9E" w:rsidRDefault="00A30E9E">
      <w:pPr>
        <w:ind w:left="720" w:hanging="720"/>
        <w:rPr>
          <w:rFonts w:hint="cs"/>
          <w:szCs w:val="24"/>
          <w:rtl/>
        </w:rPr>
      </w:pPr>
    </w:p>
    <w:p w14:paraId="3CC687C8" w14:textId="77777777" w:rsidR="00A30E9E" w:rsidRDefault="00A30E9E">
      <w:pPr>
        <w:ind w:left="720" w:hanging="720"/>
        <w:rPr>
          <w:rFonts w:hint="cs"/>
          <w:szCs w:val="24"/>
          <w:rtl/>
        </w:rPr>
      </w:pPr>
      <w:r>
        <w:rPr>
          <w:rFonts w:hint="cs"/>
          <w:szCs w:val="24"/>
          <w:rtl/>
        </w:rPr>
        <w:tab/>
        <w:t>גישה זו אומצה לא מכבר על ידי בית המשפט המחוזי בירושלים ב</w:t>
      </w:r>
      <w:ins w:id="190" w:author="hofit" w:date="2017-10-31T09:20:00Z">
        <w:r w:rsidR="004125CD" w:rsidRPr="004125CD">
          <w:rPr>
            <w:color w:val="0000FF"/>
            <w:szCs w:val="24"/>
            <w:u w:val="single"/>
            <w:rtl/>
            <w:rPrChange w:id="191" w:author="hofit" w:date="2017-10-31T09:20:00Z">
              <w:rPr>
                <w:szCs w:val="24"/>
                <w:rtl/>
              </w:rPr>
            </w:rPrChange>
          </w:rPr>
          <w:fldChar w:fldCharType="begin"/>
        </w:r>
        <w:r w:rsidR="004125CD" w:rsidRPr="004125CD">
          <w:rPr>
            <w:color w:val="0000FF"/>
            <w:szCs w:val="24"/>
            <w:u w:val="single"/>
            <w:rtl/>
            <w:rPrChange w:id="192" w:author="hofit" w:date="2017-10-31T09:20:00Z">
              <w:rPr>
                <w:szCs w:val="24"/>
                <w:rtl/>
              </w:rPr>
            </w:rPrChange>
          </w:rPr>
          <w:instrText xml:space="preserve"> </w:instrText>
        </w:r>
        <w:r w:rsidR="004125CD" w:rsidRPr="004125CD">
          <w:rPr>
            <w:color w:val="0000FF"/>
            <w:szCs w:val="24"/>
            <w:u w:val="single"/>
            <w:rPrChange w:id="193" w:author="hofit" w:date="2017-10-31T09:20:00Z">
              <w:rPr>
                <w:szCs w:val="24"/>
              </w:rPr>
            </w:rPrChange>
          </w:rPr>
          <w:instrText>HYPERLINK</w:instrText>
        </w:r>
        <w:r w:rsidR="004125CD" w:rsidRPr="004125CD">
          <w:rPr>
            <w:color w:val="0000FF"/>
            <w:szCs w:val="24"/>
            <w:u w:val="single"/>
            <w:rtl/>
            <w:rPrChange w:id="194" w:author="hofit" w:date="2017-10-31T09:20:00Z">
              <w:rPr>
                <w:szCs w:val="24"/>
                <w:rtl/>
              </w:rPr>
            </w:rPrChange>
          </w:rPr>
          <w:instrText xml:space="preserve"> "</w:instrText>
        </w:r>
        <w:r w:rsidR="004125CD" w:rsidRPr="004125CD">
          <w:rPr>
            <w:color w:val="0000FF"/>
            <w:szCs w:val="24"/>
            <w:u w:val="single"/>
            <w:rPrChange w:id="195" w:author="hofit" w:date="2017-10-31T09:20:00Z">
              <w:rPr>
                <w:szCs w:val="24"/>
              </w:rPr>
            </w:rPrChange>
          </w:rPr>
          <w:instrText>http://www.nevo.co.il/case/5768456</w:instrText>
        </w:r>
        <w:r w:rsidR="004125CD" w:rsidRPr="004125CD">
          <w:rPr>
            <w:color w:val="0000FF"/>
            <w:szCs w:val="24"/>
            <w:u w:val="single"/>
            <w:rtl/>
            <w:rPrChange w:id="196" w:author="hofit" w:date="2017-10-31T09:20:00Z">
              <w:rPr>
                <w:szCs w:val="24"/>
                <w:rtl/>
              </w:rPr>
            </w:rPrChange>
          </w:rPr>
          <w:instrText xml:space="preserve">" </w:instrText>
        </w:r>
        <w:r w:rsidR="004125CD" w:rsidRPr="004125CD">
          <w:rPr>
            <w:color w:val="0000FF"/>
            <w:szCs w:val="24"/>
            <w:u w:val="single"/>
            <w:rPrChange w:id="197" w:author="hofit" w:date="2017-10-31T09:20:00Z">
              <w:rPr>
                <w:szCs w:val="24"/>
              </w:rPr>
            </w:rPrChange>
          </w:rPr>
        </w:r>
        <w:r w:rsidR="004125CD" w:rsidRPr="004125CD">
          <w:rPr>
            <w:color w:val="0000FF"/>
            <w:szCs w:val="24"/>
            <w:u w:val="single"/>
            <w:rtl/>
            <w:rPrChange w:id="198" w:author="hofit" w:date="2017-10-31T09:20:00Z">
              <w:rPr>
                <w:szCs w:val="24"/>
                <w:rtl/>
              </w:rPr>
            </w:rPrChange>
          </w:rPr>
          <w:fldChar w:fldCharType="separate"/>
        </w:r>
      </w:ins>
      <w:r w:rsidR="004125CD" w:rsidRPr="004125CD">
        <w:rPr>
          <w:rStyle w:val="Hyperlink"/>
          <w:rFonts w:hint="eastAsia"/>
          <w:szCs w:val="24"/>
          <w:rtl/>
          <w:rPrChange w:id="199" w:author="hofit" w:date="2017-10-31T09:20:00Z">
            <w:rPr>
              <w:rStyle w:val="Hyperlink"/>
              <w:rFonts w:hint="eastAsia"/>
              <w:szCs w:val="24"/>
              <w:rtl/>
            </w:rPr>
          </w:rPrChange>
        </w:rPr>
        <w:t>ת</w:t>
      </w:r>
      <w:r w:rsidR="004125CD" w:rsidRPr="004125CD">
        <w:rPr>
          <w:rStyle w:val="Hyperlink"/>
          <w:szCs w:val="24"/>
          <w:rtl/>
          <w:rPrChange w:id="200" w:author="hofit" w:date="2017-10-31T09:20:00Z">
            <w:rPr>
              <w:rStyle w:val="Hyperlink"/>
              <w:szCs w:val="24"/>
              <w:rtl/>
            </w:rPr>
          </w:rPrChange>
        </w:rPr>
        <w:t>.פ 351/98</w:t>
      </w:r>
      <w:ins w:id="201" w:author="hofit" w:date="2017-10-31T09:20:00Z">
        <w:r w:rsidR="004125CD" w:rsidRPr="004125CD">
          <w:rPr>
            <w:color w:val="0000FF"/>
            <w:szCs w:val="24"/>
            <w:u w:val="single"/>
            <w:rtl/>
            <w:rPrChange w:id="202" w:author="hofit" w:date="2017-10-31T09:20:00Z">
              <w:rPr>
                <w:szCs w:val="24"/>
                <w:rtl/>
              </w:rPr>
            </w:rPrChange>
          </w:rPr>
          <w:fldChar w:fldCharType="end"/>
        </w:r>
      </w:ins>
      <w:r>
        <w:rPr>
          <w:rFonts w:hint="cs"/>
          <w:szCs w:val="24"/>
          <w:rtl/>
        </w:rPr>
        <w:t xml:space="preserve"> </w:t>
      </w:r>
      <w:r>
        <w:rPr>
          <w:rFonts w:hint="cs"/>
          <w:b/>
          <w:bCs/>
          <w:szCs w:val="24"/>
          <w:rtl/>
        </w:rPr>
        <w:t>מדינת ישראל נ'  ג'ואריש</w:t>
      </w:r>
      <w:r>
        <w:rPr>
          <w:rFonts w:hint="cs"/>
          <w:szCs w:val="24"/>
          <w:rtl/>
        </w:rPr>
        <w:t xml:space="preserve"> (טרם פורסם; הכרעת דין מיום 02/05/00). באותו עניין זוכה הנאשם מניסיון אונס למרות שבית המשפט נתן אמון בעדותה של המתלוננת, וזאת משום שמחדלי חקירה שונים, שבעטיים הניח בית המשפט הנחות לטובתו של הנאשם, כוננו בכוחם המצטבר "ספק סביר". </w:t>
      </w:r>
    </w:p>
    <w:p w14:paraId="2753E30B" w14:textId="77777777" w:rsidR="00A30E9E" w:rsidRDefault="00A30E9E">
      <w:pPr>
        <w:ind w:left="720" w:hanging="720"/>
        <w:rPr>
          <w:rFonts w:hint="cs"/>
          <w:szCs w:val="24"/>
          <w:rtl/>
        </w:rPr>
      </w:pPr>
    </w:p>
    <w:p w14:paraId="5839D93D" w14:textId="77777777" w:rsidR="00A30E9E" w:rsidRDefault="00A30E9E">
      <w:pPr>
        <w:ind w:left="720" w:hanging="720"/>
        <w:rPr>
          <w:rFonts w:hint="cs"/>
          <w:szCs w:val="24"/>
          <w:rtl/>
        </w:rPr>
      </w:pPr>
      <w:r>
        <w:rPr>
          <w:rFonts w:hint="cs"/>
          <w:szCs w:val="24"/>
          <w:rtl/>
        </w:rPr>
        <w:tab/>
        <w:t xml:space="preserve">גישה זו אומצה על ידי בית המשפט המחוזי בירושלים גם בת.פ 102/99 </w:t>
      </w:r>
      <w:r>
        <w:rPr>
          <w:rFonts w:hint="cs"/>
          <w:b/>
          <w:bCs/>
          <w:szCs w:val="24"/>
          <w:rtl/>
        </w:rPr>
        <w:t xml:space="preserve">מדינת ישראל נ' סלאם </w:t>
      </w:r>
      <w:r>
        <w:rPr>
          <w:rFonts w:hint="cs"/>
          <w:szCs w:val="24"/>
          <w:rtl/>
        </w:rPr>
        <w:t xml:space="preserve">(טרם פורסם; הכרעת דין מיום 02/08/99). באותו עניין ציין בית המשפט (כב' השופט גל), כי בגישה הנדונה אין למעשה רבותא, שכן גם בתחומים אחרים, כגון: הימנעות צד למשפט להציג ראיה רלבנטית, מניח בית המשפט שלו הייתה הראיה מוצגת הייתה פועלת לחובתו של מי שנמנע להציגה (ראו בספרו של י' קדמי, </w:t>
      </w:r>
      <w:r>
        <w:rPr>
          <w:rFonts w:hint="cs"/>
          <w:b/>
          <w:bCs/>
          <w:szCs w:val="24"/>
          <w:rtl/>
        </w:rPr>
        <w:t>על הראיות</w:t>
      </w:r>
      <w:r>
        <w:rPr>
          <w:rFonts w:hint="cs"/>
          <w:szCs w:val="24"/>
          <w:rtl/>
        </w:rPr>
        <w:t>, חלק שלישי, מהד' תשנ"ט, בעמ' 1391). כמו כן צוין, כי גישה דומה אומצה במשפט האזרחי במסגרת דוקטרינת "הנזק הראיתי" (שם, בעמ' 9 ).</w:t>
      </w:r>
      <w:r>
        <w:rPr>
          <w:color w:val="FFFFFF"/>
          <w:sz w:val="4"/>
          <w:szCs w:val="4"/>
          <w:rtl/>
        </w:rPr>
        <w:t>ו</w:t>
      </w:r>
    </w:p>
    <w:p w14:paraId="3E4FD480" w14:textId="77777777" w:rsidR="00A30E9E" w:rsidRDefault="00A30E9E">
      <w:pPr>
        <w:ind w:left="720" w:hanging="720"/>
        <w:rPr>
          <w:rFonts w:hint="cs"/>
          <w:szCs w:val="24"/>
          <w:rtl/>
        </w:rPr>
      </w:pPr>
    </w:p>
    <w:p w14:paraId="1797F617" w14:textId="77777777" w:rsidR="00A30E9E" w:rsidRDefault="00A30E9E">
      <w:pPr>
        <w:ind w:left="720" w:hanging="720"/>
        <w:rPr>
          <w:rFonts w:hint="cs"/>
          <w:szCs w:val="24"/>
          <w:rtl/>
        </w:rPr>
      </w:pPr>
      <w:r>
        <w:rPr>
          <w:rFonts w:hint="cs"/>
          <w:szCs w:val="24"/>
          <w:rtl/>
        </w:rPr>
        <w:tab/>
        <w:t xml:space="preserve">בדומה לכך, בת.פ </w:t>
      </w:r>
      <w:hyperlink r:id="rId13" w:history="1">
        <w:r w:rsidR="001F6FFE" w:rsidRPr="001F6FFE">
          <w:rPr>
            <w:color w:val="0000FF"/>
            <w:szCs w:val="24"/>
            <w:u w:val="single"/>
            <w:rtl/>
          </w:rPr>
          <w:t xml:space="preserve">263/99 </w:t>
        </w:r>
      </w:hyperlink>
      <w:r>
        <w:rPr>
          <w:rFonts w:hint="cs"/>
          <w:szCs w:val="24"/>
          <w:rtl/>
        </w:rPr>
        <w:t xml:space="preserve"> (מחוזי י-ם) </w:t>
      </w:r>
      <w:r>
        <w:rPr>
          <w:rFonts w:hint="cs"/>
          <w:b/>
          <w:bCs/>
          <w:szCs w:val="24"/>
          <w:rtl/>
        </w:rPr>
        <w:t xml:space="preserve">מדינת ישראל נ' אדיר אורן </w:t>
      </w:r>
      <w:r>
        <w:rPr>
          <w:rFonts w:hint="cs"/>
          <w:szCs w:val="24"/>
          <w:rtl/>
        </w:rPr>
        <w:t xml:space="preserve"> (טרם פורסם; הכרעת דין מיום 26/12/99) פסק כב' השופט צבן, כי – </w:t>
      </w:r>
    </w:p>
    <w:p w14:paraId="3BC87DB0" w14:textId="77777777" w:rsidR="00A30E9E" w:rsidRDefault="00A30E9E">
      <w:pPr>
        <w:pStyle w:val="a3"/>
        <w:rPr>
          <w:rFonts w:hint="cs"/>
          <w:rtl/>
        </w:rPr>
      </w:pPr>
    </w:p>
    <w:p w14:paraId="158A9EA9" w14:textId="77777777" w:rsidR="00A30E9E" w:rsidRDefault="00A30E9E">
      <w:pPr>
        <w:pStyle w:val="a3"/>
        <w:rPr>
          <w:rFonts w:hint="cs"/>
          <w:rtl/>
        </w:rPr>
      </w:pPr>
      <w:r>
        <w:rPr>
          <w:rFonts w:hint="cs"/>
          <w:rtl/>
        </w:rPr>
        <w:t>"חקירה משטרתית חייבת לכלול את כל הפעולות הנדרשות לגילוי האמת ולא רק לשם איתור עבריינים ולהביא להרשעתם. חקירה ראויה הנה חלק מזכות האזרח. לכל נאשם זכות למשפט הוגן ותקין....אם החקירה אינה כזו ויש בה מחדלים או חסרים אחרים, התוצאה האופרטיבית תהיה ביצירת הנחה שאלמלא המחדל תוצאת הבדיקה הייתה לטובת הנאשם. יש בכך יישום לכלל כי המנעות מהבאת עדות או ראיה רלבנטית יוצרת הנחה שאותה ראיה פועלת נגד הצד ממנו יש ציפיה להבאתה..."</w:t>
      </w:r>
      <w:r>
        <w:rPr>
          <w:rFonts w:hint="cs"/>
          <w:rtl/>
        </w:rPr>
        <w:tab/>
      </w:r>
    </w:p>
    <w:p w14:paraId="01F56515" w14:textId="77777777" w:rsidR="00A30E9E" w:rsidRDefault="00A30E9E">
      <w:pPr>
        <w:ind w:left="720" w:hanging="720"/>
        <w:rPr>
          <w:rFonts w:hint="cs"/>
          <w:szCs w:val="24"/>
          <w:rtl/>
        </w:rPr>
      </w:pPr>
      <w:r>
        <w:rPr>
          <w:rFonts w:hint="cs"/>
          <w:szCs w:val="24"/>
          <w:rtl/>
        </w:rPr>
        <w:tab/>
      </w:r>
    </w:p>
    <w:p w14:paraId="3E338622" w14:textId="77777777" w:rsidR="00A30E9E" w:rsidRDefault="00A30E9E">
      <w:pPr>
        <w:ind w:left="720" w:hanging="720"/>
        <w:rPr>
          <w:rFonts w:hint="cs"/>
          <w:szCs w:val="24"/>
          <w:rtl/>
        </w:rPr>
      </w:pPr>
      <w:r>
        <w:rPr>
          <w:rFonts w:hint="cs"/>
          <w:szCs w:val="24"/>
          <w:rtl/>
        </w:rPr>
        <w:t>31.</w:t>
      </w:r>
      <w:r>
        <w:rPr>
          <w:rFonts w:hint="cs"/>
          <w:szCs w:val="24"/>
          <w:rtl/>
        </w:rPr>
        <w:tab/>
        <w:t xml:space="preserve">יישום אמות המידה דלעיל על ענייננו מוביל למסקנה, שלו נחקרו כל אותם אנשים שציינו עידית ויעל בעדויותיהן, היו גם הם מכחישים את גרסתן כי שמעו מפיהן על מעשי הנאשם (כפי שעשו רונית אליהו ורונית חכם, אשר זומנו על ידי ההגנה). בכך יש כדי לעורר בקיע ממשי נוסף בראיות התביעה. </w:t>
      </w:r>
    </w:p>
    <w:p w14:paraId="59ADA656" w14:textId="77777777" w:rsidR="00A30E9E" w:rsidRDefault="00A30E9E">
      <w:pPr>
        <w:ind w:firstLine="720"/>
        <w:rPr>
          <w:rFonts w:hint="cs"/>
          <w:b/>
          <w:bCs/>
          <w:i/>
          <w:iCs/>
          <w:szCs w:val="24"/>
          <w:u w:val="single"/>
          <w:rtl/>
        </w:rPr>
      </w:pPr>
    </w:p>
    <w:p w14:paraId="75D315DE" w14:textId="77777777" w:rsidR="00A30E9E" w:rsidRDefault="00A30E9E">
      <w:pPr>
        <w:ind w:firstLine="720"/>
        <w:rPr>
          <w:rFonts w:hint="cs"/>
          <w:b/>
          <w:bCs/>
          <w:i/>
          <w:iCs/>
          <w:szCs w:val="24"/>
          <w:u w:val="single"/>
          <w:rtl/>
        </w:rPr>
      </w:pPr>
      <w:r>
        <w:rPr>
          <w:rFonts w:hint="cs"/>
          <w:b/>
          <w:bCs/>
          <w:i/>
          <w:iCs/>
          <w:szCs w:val="24"/>
          <w:u w:val="single"/>
          <w:rtl/>
        </w:rPr>
        <w:t>(6)   עדותו של הנאשם</w:t>
      </w:r>
    </w:p>
    <w:p w14:paraId="3DFAE3AE" w14:textId="77777777" w:rsidR="00A30E9E" w:rsidRDefault="00A30E9E">
      <w:pPr>
        <w:rPr>
          <w:rFonts w:hint="cs"/>
          <w:i/>
          <w:iCs/>
          <w:szCs w:val="24"/>
          <w:rtl/>
        </w:rPr>
      </w:pPr>
    </w:p>
    <w:p w14:paraId="5CFD51C4" w14:textId="77777777" w:rsidR="00A30E9E" w:rsidRDefault="00A30E9E">
      <w:pPr>
        <w:ind w:left="720" w:hanging="720"/>
        <w:rPr>
          <w:rFonts w:hint="cs"/>
          <w:szCs w:val="24"/>
          <w:rtl/>
        </w:rPr>
      </w:pPr>
      <w:r>
        <w:rPr>
          <w:rFonts w:hint="cs"/>
          <w:szCs w:val="24"/>
          <w:rtl/>
        </w:rPr>
        <w:t>32.</w:t>
      </w:r>
      <w:r>
        <w:rPr>
          <w:rFonts w:hint="cs"/>
          <w:szCs w:val="24"/>
          <w:rtl/>
        </w:rPr>
        <w:tab/>
        <w:t xml:space="preserve">עדותו של הנאשם הייתה רהוטה ועקבית. תיאורו ברור וקולע, וכך גם הכחשתו. הוא לא ניסה לייפות את המציאות, ואף הודה כי נגע ברגלה של יעל במהלך הנסיעה, אם כי הוסיף והסביר שעשה זאת לאור בקשתה, מאחר שטענה כי פיקת הברך שלה קופצת מרוב לחץ. ואכן, לאחר מכן עצרו בצד והוא החליף אותה בנהיגה. יוטעם, כי התביעה בחרה שלא לחקור כלל את הנאשם בנקודה זו. גירסתו של הנאשם נתמכה במסמכים שהזכרנו למעלה, וכן בעדויותיהן של עובדות החברה ובראשן רונית אליהו. לאור מכלול הנתונים, ובפרט לאור הקשיים בעדויות המתלוננות שמנינו קודם, עדויותיהן של רונית אליהו ורונית חכם, והימנעות המשטרה לחקור אנשים נוספים שלטענת המתלוננות שמעו מהן על מעשי הנאשם – אין סיבה להעדיף את עדויותיהן של המתלוננות על פני עדותו.  </w:t>
      </w:r>
    </w:p>
    <w:p w14:paraId="7D36B7F2" w14:textId="77777777" w:rsidR="00A30E9E" w:rsidRDefault="00A30E9E">
      <w:pPr>
        <w:rPr>
          <w:rFonts w:hint="cs"/>
          <w:szCs w:val="24"/>
          <w:rtl/>
        </w:rPr>
      </w:pPr>
    </w:p>
    <w:p w14:paraId="373BC6C3" w14:textId="77777777" w:rsidR="00A30E9E" w:rsidRDefault="00A30E9E">
      <w:pPr>
        <w:pStyle w:val="Heading6"/>
        <w:rPr>
          <w:rFonts w:hint="cs"/>
          <w:rtl/>
        </w:rPr>
      </w:pPr>
      <w:r>
        <w:rPr>
          <w:rFonts w:hint="cs"/>
          <w:rtl/>
        </w:rPr>
        <w:t>סוף דבר</w:t>
      </w:r>
    </w:p>
    <w:p w14:paraId="0B44E675" w14:textId="77777777" w:rsidR="00A30E9E" w:rsidRDefault="00A30E9E">
      <w:pPr>
        <w:rPr>
          <w:rFonts w:hint="cs"/>
          <w:szCs w:val="24"/>
          <w:rtl/>
        </w:rPr>
      </w:pPr>
    </w:p>
    <w:p w14:paraId="6D49D225" w14:textId="77777777" w:rsidR="00A30E9E" w:rsidRDefault="00A30E9E">
      <w:pPr>
        <w:ind w:left="720" w:hanging="720"/>
        <w:rPr>
          <w:rFonts w:hint="cs"/>
          <w:szCs w:val="24"/>
          <w:rtl/>
        </w:rPr>
      </w:pPr>
      <w:r>
        <w:rPr>
          <w:rFonts w:hint="cs"/>
          <w:szCs w:val="24"/>
          <w:rtl/>
        </w:rPr>
        <w:t>33.</w:t>
      </w:r>
      <w:r>
        <w:rPr>
          <w:rFonts w:hint="cs"/>
          <w:szCs w:val="24"/>
          <w:rtl/>
        </w:rPr>
        <w:tab/>
        <w:t xml:space="preserve">לאור כל המקובץ לעיל, החלטתי לזכות את הנאשם מכל המיוחס לו בכתב האישום, וזאת כפי שהודעתי ברישא. </w:t>
      </w:r>
    </w:p>
    <w:p w14:paraId="440FC5C2" w14:textId="77777777" w:rsidR="00A30E9E" w:rsidRDefault="00A30E9E">
      <w:pPr>
        <w:ind w:left="720" w:hanging="720"/>
        <w:rPr>
          <w:rFonts w:hint="cs"/>
          <w:szCs w:val="24"/>
          <w:rtl/>
        </w:rPr>
      </w:pPr>
      <w:r>
        <w:rPr>
          <w:rFonts w:hint="cs"/>
          <w:szCs w:val="24"/>
          <w:rtl/>
        </w:rPr>
        <w:tab/>
      </w:r>
    </w:p>
    <w:p w14:paraId="2C22881B" w14:textId="77777777" w:rsidR="00A30E9E" w:rsidRDefault="00A30E9E">
      <w:pPr>
        <w:ind w:left="720"/>
        <w:rPr>
          <w:rFonts w:hint="cs"/>
          <w:szCs w:val="24"/>
          <w:rtl/>
        </w:rPr>
      </w:pPr>
      <w:r>
        <w:rPr>
          <w:rFonts w:hint="cs"/>
          <w:szCs w:val="24"/>
          <w:rtl/>
        </w:rPr>
        <w:t xml:space="preserve">עיקריה של הכרעת הדין הודעו בפומבי היום י"ד באלול התשס"א, 2 בספטמבר 2001, במעמד ב"כ המאשימה, הנאשם ובא כוחו עו"ד עטרי, והעתקים ממנה נמסרו להם. </w:t>
      </w:r>
    </w:p>
    <w:p w14:paraId="43CC4B7A" w14:textId="77777777" w:rsidR="00A30E9E" w:rsidRDefault="00A30E9E">
      <w:pPr>
        <w:ind w:left="720"/>
        <w:rPr>
          <w:rFonts w:hint="cs"/>
          <w:szCs w:val="24"/>
          <w:rtl/>
        </w:rPr>
      </w:pPr>
    </w:p>
    <w:p w14:paraId="0F784EBB" w14:textId="77777777" w:rsidR="00A30E9E" w:rsidRDefault="00A30E9E">
      <w:pPr>
        <w:ind w:left="720"/>
        <w:rPr>
          <w:rFonts w:hint="cs"/>
          <w:szCs w:val="24"/>
          <w:rtl/>
        </w:rPr>
      </w:pPr>
    </w:p>
    <w:p w14:paraId="15711362" w14:textId="77777777" w:rsidR="00A30E9E" w:rsidRDefault="00A30E9E">
      <w:pPr>
        <w:ind w:left="720"/>
        <w:rPr>
          <w:rFonts w:hint="cs"/>
          <w:szCs w:val="24"/>
          <w:rtl/>
        </w:rPr>
      </w:pPr>
    </w:p>
    <w:p w14:paraId="2E0159F7" w14:textId="77777777" w:rsidR="00A30E9E" w:rsidRDefault="00A30E9E">
      <w:pPr>
        <w:ind w:left="720"/>
        <w:rPr>
          <w:rFonts w:hint="cs"/>
          <w:szCs w:val="24"/>
          <w:rtl/>
        </w:rPr>
      </w:pPr>
    </w:p>
    <w:p w14:paraId="04E51786" w14:textId="77777777" w:rsidR="00A30E9E" w:rsidRDefault="00A30E9E">
      <w:pPr>
        <w:ind w:left="720"/>
        <w:rPr>
          <w:rFonts w:hint="cs"/>
          <w:szCs w:val="24"/>
          <w:rtl/>
        </w:rPr>
      </w:pPr>
    </w:p>
    <w:tbl>
      <w:tblPr>
        <w:tblW w:w="0" w:type="auto"/>
        <w:tblInd w:w="6153" w:type="dxa"/>
        <w:tblBorders>
          <w:top w:val="single" w:sz="4" w:space="0" w:color="auto"/>
        </w:tblBorders>
        <w:tblLook w:val="0000" w:firstRow="0" w:lastRow="0" w:firstColumn="0" w:lastColumn="0" w:noHBand="0" w:noVBand="0"/>
      </w:tblPr>
      <w:tblGrid>
        <w:gridCol w:w="2369"/>
      </w:tblGrid>
      <w:tr w:rsidR="00A30E9E" w14:paraId="5DE22F40" w14:textId="77777777">
        <w:tc>
          <w:tcPr>
            <w:tcW w:w="2376" w:type="dxa"/>
            <w:tcBorders>
              <w:top w:val="single" w:sz="4" w:space="0" w:color="auto"/>
              <w:left w:val="nil"/>
              <w:bottom w:val="nil"/>
              <w:right w:val="nil"/>
            </w:tcBorders>
          </w:tcPr>
          <w:p w14:paraId="63C42B65" w14:textId="77777777" w:rsidR="00A30E9E" w:rsidRDefault="00A30E9E">
            <w:pPr>
              <w:jc w:val="center"/>
              <w:rPr>
                <w:b/>
                <w:bCs/>
              </w:rPr>
            </w:pPr>
            <w:r>
              <w:rPr>
                <w:rFonts w:hint="cs"/>
                <w:b/>
                <w:bCs/>
                <w:rtl/>
              </w:rPr>
              <w:t>יצחק ענבר, שופט</w:t>
            </w:r>
          </w:p>
          <w:p w14:paraId="77C1B8F9" w14:textId="77777777" w:rsidR="00A30E9E" w:rsidRDefault="00A30E9E">
            <w:pPr>
              <w:jc w:val="center"/>
              <w:rPr>
                <w:b/>
                <w:bCs/>
              </w:rPr>
            </w:pPr>
            <w:r>
              <w:rPr>
                <w:rFonts w:hint="cs"/>
                <w:b/>
                <w:bCs/>
                <w:rtl/>
              </w:rPr>
              <w:t>סגן-נשיא</w:t>
            </w:r>
          </w:p>
        </w:tc>
      </w:tr>
    </w:tbl>
    <w:p w14:paraId="493BA1C3" w14:textId="77777777" w:rsidR="00A30E9E" w:rsidRDefault="00A30E9E">
      <w:pPr>
        <w:jc w:val="center"/>
        <w:rPr>
          <w:rFonts w:hint="cs"/>
          <w:b/>
          <w:bCs/>
          <w:color w:val="FF0000"/>
          <w:rtl/>
        </w:rPr>
      </w:pPr>
    </w:p>
    <w:p w14:paraId="0FB984D1" w14:textId="77777777" w:rsidR="00A30E9E" w:rsidRDefault="00A30E9E">
      <w:pPr>
        <w:rPr>
          <w:rtl/>
        </w:rPr>
      </w:pPr>
    </w:p>
    <w:p w14:paraId="5B290AA2" w14:textId="77777777" w:rsidR="00A30E9E" w:rsidRDefault="00A30E9E">
      <w:pPr>
        <w:pStyle w:val="Heading3"/>
        <w:rPr>
          <w:rFonts w:hint="cs"/>
          <w:szCs w:val="24"/>
          <w:rtl/>
        </w:rPr>
      </w:pPr>
    </w:p>
    <w:p w14:paraId="5089D858" w14:textId="77777777" w:rsidR="00A30E9E" w:rsidRDefault="00A30E9E">
      <w:pPr>
        <w:pStyle w:val="Heading3"/>
        <w:rPr>
          <w:rFonts w:hint="cs"/>
          <w:szCs w:val="24"/>
          <w:rtl/>
        </w:rPr>
      </w:pPr>
    </w:p>
    <w:p w14:paraId="533D8C99" w14:textId="77777777" w:rsidR="00A30E9E" w:rsidRDefault="00A30E9E">
      <w:pPr>
        <w:pStyle w:val="Heading3"/>
        <w:rPr>
          <w:rFonts w:hint="cs"/>
          <w:szCs w:val="24"/>
          <w:rtl/>
        </w:rPr>
      </w:pPr>
    </w:p>
    <w:p w14:paraId="7B47A13F" w14:textId="77777777" w:rsidR="00A30E9E" w:rsidRDefault="00A30E9E">
      <w:pPr>
        <w:pStyle w:val="Heading3"/>
        <w:rPr>
          <w:rFonts w:hint="cs"/>
          <w:szCs w:val="24"/>
          <w:rtl/>
        </w:rPr>
      </w:pPr>
    </w:p>
    <w:p w14:paraId="0601DBA9" w14:textId="77777777" w:rsidR="00A30E9E" w:rsidRDefault="00A30E9E">
      <w:pPr>
        <w:pStyle w:val="Heading3"/>
        <w:rPr>
          <w:rFonts w:hint="cs"/>
          <w:szCs w:val="24"/>
          <w:rtl/>
        </w:rPr>
      </w:pPr>
    </w:p>
    <w:p w14:paraId="105499EB" w14:textId="77777777" w:rsidR="00A30E9E" w:rsidRDefault="00A30E9E">
      <w:pPr>
        <w:pStyle w:val="Heading3"/>
        <w:rPr>
          <w:rFonts w:hint="cs"/>
          <w:szCs w:val="24"/>
          <w:rtl/>
        </w:rPr>
      </w:pPr>
    </w:p>
    <w:p w14:paraId="18A196B4" w14:textId="77777777" w:rsidR="00A30E9E" w:rsidRDefault="00A30E9E">
      <w:pPr>
        <w:pStyle w:val="Heading3"/>
        <w:rPr>
          <w:rFonts w:hint="cs"/>
          <w:szCs w:val="24"/>
          <w:rtl/>
        </w:rPr>
      </w:pPr>
    </w:p>
    <w:p w14:paraId="0A1F3210" w14:textId="77777777" w:rsidR="00A30E9E" w:rsidRDefault="00A30E9E">
      <w:pPr>
        <w:pStyle w:val="Heading3"/>
        <w:rPr>
          <w:rFonts w:hint="cs"/>
          <w:szCs w:val="24"/>
          <w:rtl/>
        </w:rPr>
      </w:pPr>
    </w:p>
    <w:p w14:paraId="69D04BE7" w14:textId="77777777" w:rsidR="00A30E9E" w:rsidRDefault="00A30E9E">
      <w:pPr>
        <w:rPr>
          <w:rFonts w:hint="cs"/>
          <w:szCs w:val="24"/>
          <w:rtl/>
        </w:rPr>
      </w:pPr>
    </w:p>
    <w:p w14:paraId="76FCD0AE" w14:textId="77777777" w:rsidR="00A30E9E" w:rsidRDefault="00A30E9E">
      <w:pPr>
        <w:rPr>
          <w:del w:id="203" w:author="אוסטרייכר" w:date="2005-07-13T11:42:00Z"/>
          <w:szCs w:val="24"/>
          <w:rtl/>
        </w:rPr>
      </w:pPr>
      <w:del w:id="204" w:author="אוסטרייכר" w:date="2005-07-13T11:42:00Z">
        <w:r>
          <w:rPr>
            <w:szCs w:val="24"/>
            <w:rtl/>
          </w:rPr>
          <w:delText>נוסח מסמך זה כפוף לשינויי ניסוח ועריכה</w:delText>
        </w:r>
      </w:del>
    </w:p>
    <w:p w14:paraId="5BDE9566" w14:textId="77777777" w:rsidR="00A30E9E" w:rsidRDefault="00A30E9E">
      <w:pPr>
        <w:rPr>
          <w:rFonts w:hint="cs"/>
          <w:szCs w:val="24"/>
          <w:rtl/>
        </w:rPr>
      </w:pPr>
      <w:r>
        <w:rPr>
          <w:szCs w:val="24"/>
          <w:rtl/>
        </w:rPr>
        <w:t>נוסח מסמך זה כפוף לשינויי ניסוח ועריכה</w:t>
      </w:r>
    </w:p>
    <w:sectPr w:rsidR="00A30E9E">
      <w:headerReference w:type="even" r:id="rId14"/>
      <w:headerReference w:type="default" r:id="rId15"/>
      <w:footerReference w:type="even" r:id="rId16"/>
      <w:footerReference w:type="default" r:id="rId17"/>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436A3" w14:textId="77777777" w:rsidR="004A0AA0" w:rsidRDefault="004A0AA0">
      <w:pPr>
        <w:spacing w:line="240" w:lineRule="auto"/>
      </w:pPr>
      <w:r>
        <w:separator/>
      </w:r>
    </w:p>
  </w:endnote>
  <w:endnote w:type="continuationSeparator" w:id="0">
    <w:p w14:paraId="7230DA59" w14:textId="77777777" w:rsidR="004A0AA0" w:rsidRDefault="004A0A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F97D3" w14:textId="77777777" w:rsidR="005267F7" w:rsidRDefault="005267F7">
    <w:pPr>
      <w:pStyle w:val="Footer"/>
      <w:pBdr>
        <w:top w:val="single" w:sz="4" w:space="1" w:color="auto"/>
        <w:between w:val="single" w:sz="4" w:space="0" w:color="auto"/>
      </w:pBdr>
      <w:spacing w:line="240" w:lineRule="auto"/>
      <w:jc w:val="center"/>
      <w:rPr>
        <w:rFonts w:hAnsi="FrankRuehl" w:cs="FrankRuehl"/>
        <w:color w:val="000000"/>
        <w:sz w:val="24"/>
        <w:rtl/>
      </w:rPr>
    </w:pPr>
    <w:r>
      <w:rPr>
        <w:rFonts w:hAnsi="FrankRuehl" w:cs="FrankRuehl"/>
        <w:color w:val="000000"/>
        <w:sz w:val="24"/>
        <w:rtl/>
      </w:rPr>
      <w:fldChar w:fldCharType="begin"/>
    </w:r>
    <w:r>
      <w:rPr>
        <w:rFonts w:hAnsi="FrankRuehl" w:cs="FrankRuehl"/>
        <w:color w:val="000000"/>
        <w:sz w:val="24"/>
        <w:rtl/>
      </w:rPr>
      <w:instrText xml:space="preserve"> </w:instrText>
    </w:r>
    <w:r>
      <w:rPr>
        <w:rFonts w:hAnsi="FrankRuehl" w:cs="FrankRuehl"/>
        <w:color w:val="000000"/>
        <w:sz w:val="24"/>
      </w:rPr>
      <w:instrText xml:space="preserve">PAGE </w:instrText>
    </w:r>
    <w:r>
      <w:rPr>
        <w:rFonts w:hAnsi="FrankRuehl" w:cs="FrankRuehl"/>
        <w:color w:val="000000"/>
        <w:sz w:val="24"/>
        <w:rtl/>
      </w:rPr>
      <w:instrText xml:space="preserve"> \* </w:instrText>
    </w:r>
    <w:r>
      <w:rPr>
        <w:rFonts w:hAnsi="FrankRuehl" w:cs="FrankRuehl"/>
        <w:color w:val="000000"/>
        <w:sz w:val="24"/>
      </w:rPr>
      <w:instrText>MERGEFORMAT</w:instrText>
    </w:r>
    <w:r>
      <w:rPr>
        <w:rFonts w:hAnsi="FrankRuehl" w:cs="FrankRuehl"/>
        <w:color w:val="000000"/>
        <w:sz w:val="24"/>
        <w:rtl/>
      </w:rPr>
      <w:instrText xml:space="preserve"> </w:instrText>
    </w:r>
    <w:r>
      <w:rPr>
        <w:rFonts w:hAnsi="FrankRuehl" w:cs="FrankRuehl"/>
        <w:color w:val="000000"/>
        <w:sz w:val="24"/>
        <w:rtl/>
      </w:rPr>
      <w:fldChar w:fldCharType="separate"/>
    </w:r>
    <w:r>
      <w:rPr>
        <w:rFonts w:hAnsi="FrankRuehl" w:cs="FrankRuehl"/>
        <w:color w:val="000000"/>
        <w:sz w:val="24"/>
        <w:rtl/>
      </w:rPr>
      <w:t>2</w:t>
    </w:r>
    <w:r>
      <w:rPr>
        <w:rFonts w:hAnsi="FrankRuehl" w:cs="FrankRuehl"/>
        <w:color w:val="000000"/>
        <w:sz w:val="24"/>
        <w:rtl/>
      </w:rPr>
      <w:fldChar w:fldCharType="end"/>
    </w:r>
  </w:p>
  <w:p w14:paraId="28305930" w14:textId="77777777" w:rsidR="005267F7" w:rsidRDefault="005267F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1DA509D" w14:textId="77777777" w:rsidR="005267F7" w:rsidRDefault="005267F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D:\nevo</w:t>
    </w:r>
    <w:r>
      <w:rPr>
        <w:rFonts w:cs="TopType Jerushalmi"/>
        <w:color w:val="000000"/>
        <w:sz w:val="14"/>
        <w:szCs w:val="14"/>
        <w:rtl/>
      </w:rPr>
      <w:t>\תיקיה חדשה\2001-08-</w:t>
    </w:r>
    <w:r>
      <w:rPr>
        <w:rFonts w:cs="TopType Jerushalmi"/>
        <w:color w:val="000000"/>
        <w:sz w:val="14"/>
        <w:szCs w:val="14"/>
      </w:rPr>
      <w:t>total-01-OutDoc-noa</w:t>
    </w:r>
    <w:r>
      <w:rPr>
        <w:rFonts w:cs="TopType Jerushalmi"/>
        <w:color w:val="000000"/>
        <w:sz w:val="14"/>
        <w:szCs w:val="14"/>
        <w:rtl/>
      </w:rPr>
      <w:t>\חלק2\</w:t>
    </w:r>
    <w:r>
      <w:rPr>
        <w:rFonts w:cs="TopType Jerushalmi"/>
        <w:color w:val="000000"/>
        <w:sz w:val="14"/>
        <w:szCs w:val="14"/>
      </w:rPr>
      <w:t>s00003033-59.doc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B1C79" w14:textId="77777777" w:rsidR="005267F7" w:rsidRDefault="005267F7">
    <w:pPr>
      <w:pStyle w:val="Footer"/>
      <w:pBdr>
        <w:top w:val="single" w:sz="4" w:space="1" w:color="auto"/>
        <w:between w:val="single" w:sz="4" w:space="0" w:color="auto"/>
      </w:pBdr>
      <w:spacing w:line="240" w:lineRule="auto"/>
      <w:jc w:val="center"/>
      <w:rPr>
        <w:rFonts w:hAnsi="FrankRuehl" w:cs="FrankRuehl"/>
        <w:color w:val="000000"/>
        <w:sz w:val="24"/>
        <w:rtl/>
      </w:rPr>
    </w:pPr>
    <w:r>
      <w:rPr>
        <w:rFonts w:hAnsi="FrankRuehl" w:cs="FrankRuehl"/>
        <w:color w:val="000000"/>
        <w:sz w:val="24"/>
        <w:rtl/>
      </w:rPr>
      <w:fldChar w:fldCharType="begin"/>
    </w:r>
    <w:r>
      <w:rPr>
        <w:rFonts w:hAnsi="FrankRuehl" w:cs="FrankRuehl"/>
        <w:color w:val="000000"/>
        <w:sz w:val="24"/>
        <w:rtl/>
      </w:rPr>
      <w:instrText xml:space="preserve"> </w:instrText>
    </w:r>
    <w:r>
      <w:rPr>
        <w:rFonts w:hAnsi="FrankRuehl" w:cs="FrankRuehl"/>
        <w:color w:val="000000"/>
        <w:sz w:val="24"/>
      </w:rPr>
      <w:instrText xml:space="preserve">PAGE </w:instrText>
    </w:r>
    <w:r>
      <w:rPr>
        <w:rFonts w:hAnsi="FrankRuehl" w:cs="FrankRuehl"/>
        <w:color w:val="000000"/>
        <w:sz w:val="24"/>
        <w:rtl/>
      </w:rPr>
      <w:instrText xml:space="preserve"> \* </w:instrText>
    </w:r>
    <w:r>
      <w:rPr>
        <w:rFonts w:hAnsi="FrankRuehl" w:cs="FrankRuehl"/>
        <w:color w:val="000000"/>
        <w:sz w:val="24"/>
      </w:rPr>
      <w:instrText>MERGEFORMAT</w:instrText>
    </w:r>
    <w:r>
      <w:rPr>
        <w:rFonts w:hAnsi="FrankRuehl" w:cs="FrankRuehl"/>
        <w:color w:val="000000"/>
        <w:sz w:val="24"/>
        <w:rtl/>
      </w:rPr>
      <w:instrText xml:space="preserve"> </w:instrText>
    </w:r>
    <w:r>
      <w:rPr>
        <w:rFonts w:hAnsi="FrankRuehl" w:cs="FrankRuehl"/>
        <w:color w:val="000000"/>
        <w:sz w:val="24"/>
        <w:rtl/>
      </w:rPr>
      <w:fldChar w:fldCharType="separate"/>
    </w:r>
    <w:r w:rsidR="003A2562">
      <w:rPr>
        <w:rFonts w:hAnsi="FrankRuehl" w:cs="FrankRuehl"/>
        <w:noProof/>
        <w:color w:val="000000"/>
        <w:sz w:val="24"/>
        <w:rtl/>
      </w:rPr>
      <w:t>1</w:t>
    </w:r>
    <w:r>
      <w:rPr>
        <w:rFonts w:hAnsi="FrankRuehl" w:cs="FrankRuehl"/>
        <w:color w:val="000000"/>
        <w:sz w:val="24"/>
        <w:rtl/>
      </w:rPr>
      <w:fldChar w:fldCharType="end"/>
    </w:r>
  </w:p>
  <w:p w14:paraId="57E01A9C" w14:textId="77777777" w:rsidR="005267F7" w:rsidRDefault="005267F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B69A58B" w14:textId="77777777" w:rsidR="005267F7" w:rsidRDefault="005267F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D:\nevo</w:t>
    </w:r>
    <w:r>
      <w:rPr>
        <w:rFonts w:cs="TopType Jerushalmi"/>
        <w:color w:val="000000"/>
        <w:sz w:val="14"/>
        <w:szCs w:val="14"/>
        <w:rtl/>
      </w:rPr>
      <w:t>\תיקיה חדשה\2001-08-</w:t>
    </w:r>
    <w:r>
      <w:rPr>
        <w:rFonts w:cs="TopType Jerushalmi"/>
        <w:color w:val="000000"/>
        <w:sz w:val="14"/>
        <w:szCs w:val="14"/>
      </w:rPr>
      <w:t>total-01-OutDoc-noa</w:t>
    </w:r>
    <w:r>
      <w:rPr>
        <w:rFonts w:cs="TopType Jerushalmi"/>
        <w:color w:val="000000"/>
        <w:sz w:val="14"/>
        <w:szCs w:val="14"/>
        <w:rtl/>
      </w:rPr>
      <w:t>\חלק2\</w:t>
    </w:r>
    <w:r>
      <w:rPr>
        <w:rFonts w:cs="TopType Jerushalmi"/>
        <w:color w:val="000000"/>
        <w:sz w:val="14"/>
        <w:szCs w:val="14"/>
      </w:rPr>
      <w:t>s00003033-59.doc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6635E" w14:textId="77777777" w:rsidR="004A0AA0" w:rsidRDefault="004A0AA0">
      <w:pPr>
        <w:spacing w:line="240" w:lineRule="auto"/>
      </w:pPr>
      <w:r>
        <w:separator/>
      </w:r>
    </w:p>
  </w:footnote>
  <w:footnote w:type="continuationSeparator" w:id="0">
    <w:p w14:paraId="50D0A6C1" w14:textId="77777777" w:rsidR="004A0AA0" w:rsidRDefault="004A0A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CC28D" w14:textId="77777777" w:rsidR="005267F7" w:rsidRDefault="005267F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3033/00</w:t>
    </w:r>
    <w:r>
      <w:rPr>
        <w:rFonts w:hAnsi="David"/>
        <w:color w:val="000000"/>
        <w:sz w:val="22"/>
        <w:szCs w:val="22"/>
        <w:rtl/>
      </w:rPr>
      <w:tab/>
      <w:t xml:space="preserve"> מדינת ישראל נ' דיל דניאל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2D68C" w14:textId="77777777" w:rsidR="005267F7" w:rsidRDefault="005267F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3033/00</w:t>
    </w:r>
    <w:r>
      <w:rPr>
        <w:rFonts w:hAnsi="David"/>
        <w:color w:val="000000"/>
        <w:sz w:val="22"/>
        <w:szCs w:val="22"/>
        <w:rtl/>
      </w:rPr>
      <w:tab/>
      <w:t xml:space="preserve"> מדינת ישראל נ' דיל דניאל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34D67"/>
    <w:multiLevelType w:val="hybridMultilevel"/>
    <w:tmpl w:val="490019DC"/>
    <w:lvl w:ilvl="0" w:tplc="8A7A1628">
      <w:start w:val="1"/>
      <w:numFmt w:val="hebrew1"/>
      <w:lvlText w:val="%1."/>
      <w:lvlJc w:val="left"/>
      <w:pPr>
        <w:tabs>
          <w:tab w:val="num" w:pos="1080"/>
        </w:tabs>
        <w:ind w:left="1080" w:right="108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2135322364">
    <w:abstractNumId w:val="0"/>
  </w:num>
  <w:num w:numId="2" w16cid:durableId="1154113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s>
  <w:rsids>
    <w:rsidRoot w:val="00F44DE4"/>
    <w:rsid w:val="000C41BE"/>
    <w:rsid w:val="001639E1"/>
    <w:rsid w:val="001F6FFE"/>
    <w:rsid w:val="003A2562"/>
    <w:rsid w:val="004125CD"/>
    <w:rsid w:val="004A0AA0"/>
    <w:rsid w:val="005267F7"/>
    <w:rsid w:val="00A30E9E"/>
    <w:rsid w:val="00C1617A"/>
    <w:rsid w:val="00CB09C4"/>
    <w:rsid w:val="00F44D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7749D54"/>
  <w15:chartTrackingRefBased/>
  <w15:docId w15:val="{91039732-2AE4-44AA-BE75-1A05DF4D5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jc w:val="center"/>
      <w:outlineLvl w:val="4"/>
    </w:pPr>
    <w:rPr>
      <w:sz w:val="32"/>
      <w:szCs w:val="32"/>
    </w:rPr>
  </w:style>
  <w:style w:type="paragraph" w:styleId="Heading6">
    <w:name w:val="heading 6"/>
    <w:basedOn w:val="Normal"/>
    <w:next w:val="Normal"/>
    <w:qFormat/>
    <w:pPr>
      <w:keepNext/>
      <w:ind w:firstLine="720"/>
      <w:jc w:val="left"/>
      <w:outlineLvl w:val="5"/>
    </w:pPr>
    <w:rPr>
      <w:b/>
      <w:bCs/>
      <w:i/>
      <w:iCs/>
      <w:szCs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szCs w:val="24"/>
    </w:rPr>
  </w:style>
  <w:style w:type="paragraph" w:styleId="Footer">
    <w:name w:val="footer"/>
    <w:basedOn w:val="Normal"/>
    <w:semiHidden/>
    <w:pPr>
      <w:tabs>
        <w:tab w:val="center" w:pos="4153"/>
        <w:tab w:val="right" w:pos="8306"/>
      </w:tabs>
      <w:snapToGrid w:val="0"/>
    </w:pPr>
    <w:rPr>
      <w:sz w:val="22"/>
      <w:szCs w:val="24"/>
    </w:rPr>
  </w:style>
  <w:style w:type="paragraph" w:styleId="BodyText">
    <w:name w:val="Body Text"/>
    <w:basedOn w:val="Normal"/>
    <w:semiHidden/>
    <w:pPr>
      <w:spacing w:after="120"/>
      <w:jc w:val="left"/>
    </w:pPr>
    <w:rPr>
      <w:szCs w:val="24"/>
    </w:rPr>
  </w:style>
  <w:style w:type="paragraph" w:styleId="BodyText2">
    <w:name w:val="Body Text 2"/>
    <w:basedOn w:val="Normal"/>
    <w:semiHidden/>
    <w:rPr>
      <w:szCs w:val="24"/>
    </w:rPr>
  </w:style>
  <w:style w:type="paragraph" w:styleId="BodyText3">
    <w:name w:val="Body Text 3"/>
    <w:basedOn w:val="Normal"/>
    <w:semiHidden/>
    <w:rPr>
      <w:szCs w:val="24"/>
    </w:rPr>
  </w:style>
  <w:style w:type="paragraph" w:styleId="BodyTextIndent2">
    <w:name w:val="Body Text Indent 2"/>
    <w:basedOn w:val="Normal"/>
    <w:semiHidden/>
    <w:pPr>
      <w:ind w:left="720" w:hanging="720"/>
    </w:pPr>
    <w:rPr>
      <w:szCs w:val="24"/>
    </w:rPr>
  </w:style>
  <w:style w:type="paragraph" w:styleId="BodyTextIndent3">
    <w:name w:val="Body Text Indent 3"/>
    <w:basedOn w:val="Normal"/>
    <w:semiHidden/>
    <w:pPr>
      <w:ind w:left="720" w:hanging="720"/>
    </w:pPr>
    <w:rPr>
      <w:szCs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a0">
    <w:name w:val="צטוט"/>
    <w:basedOn w:val="Normal"/>
    <w:pPr>
      <w:ind w:left="1247" w:right="1247"/>
    </w:pPr>
  </w:style>
  <w:style w:type="paragraph" w:customStyle="1" w:styleId="10">
    <w:name w:val="חתימה1"/>
    <w:basedOn w:val="Heading2"/>
    <w:pPr>
      <w:suppressLineNumbers/>
    </w:pPr>
    <w:rPr>
      <w:rFonts w:hAnsi="Arial"/>
      <w:bCs w:val="0"/>
      <w:szCs w:val="24"/>
    </w:rPr>
  </w:style>
  <w:style w:type="paragraph" w:customStyle="1" w:styleId="a1">
    <w:name w:val="החלטה"/>
    <w:basedOn w:val="1"/>
    <w:pPr>
      <w:suppressLineNumbers/>
    </w:pPr>
    <w:rPr>
      <w:bCs/>
    </w:rPr>
  </w:style>
  <w:style w:type="paragraph" w:customStyle="1" w:styleId="a2">
    <w:name w:val="חקירה"/>
    <w:basedOn w:val="1"/>
    <w:pPr>
      <w:suppressLineNumbers/>
    </w:pPr>
  </w:style>
  <w:style w:type="paragraph" w:customStyle="1" w:styleId="a3">
    <w:name w:val="ציטוט"/>
    <w:basedOn w:val="BodyText"/>
    <w:qFormat/>
    <w:pPr>
      <w:spacing w:before="120" w:after="240" w:line="240" w:lineRule="auto"/>
      <w:ind w:left="1134" w:right="1134"/>
      <w:jc w:val="both"/>
    </w:pPr>
  </w:style>
  <w:style w:type="character" w:styleId="PageNumber">
    <w:name w:val="page number"/>
    <w:semiHidden/>
    <w:rPr>
      <w:rFonts w:cs="David"/>
    </w:rPr>
  </w:style>
  <w:style w:type="paragraph" w:styleId="BalloonText">
    <w:name w:val="Balloon Text"/>
    <w:basedOn w:val="Normal"/>
    <w:link w:val="BalloonTextChar"/>
    <w:uiPriority w:val="99"/>
    <w:semiHidden/>
    <w:unhideWhenUsed/>
    <w:rsid w:val="00F44D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44DE4"/>
    <w:rPr>
      <w:rFonts w:ascii="Tahoma" w:hAnsi="Tahoma" w:cs="Tahoma"/>
      <w:sz w:val="16"/>
      <w:szCs w:val="16"/>
      <w:lang w:eastAsia="he-IL"/>
    </w:rPr>
  </w:style>
  <w:style w:type="character" w:styleId="Hyperlink">
    <w:name w:val="Hyperlink"/>
    <w:rsid w:val="004125CD"/>
    <w:rPr>
      <w:color w:val="0000FF"/>
      <w:u w:val="single"/>
    </w:rPr>
  </w:style>
  <w:style w:type="character" w:customStyle="1" w:styleId="a4">
    <w:name w:val="אזכור לא מזוהה"/>
    <w:uiPriority w:val="99"/>
    <w:semiHidden/>
    <w:unhideWhenUsed/>
    <w:rsid w:val="00C1617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hyperlink" Target="http://www.nevo.co.il/case/17611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yperlink" Target="http://www.nevo.co.il/law/70320/11"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8.c"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law/70320/1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2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3837</Words>
  <Characters>21872</Characters>
  <Application>Microsoft Office Word</Application>
  <DocSecurity>0</DocSecurity>
  <Lines>182</Lines>
  <Paragraphs>51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25658</CharactersWithSpaces>
  <SharedDoc>false</SharedDoc>
  <HLinks>
    <vt:vector size="108" baseType="variant">
      <vt:variant>
        <vt:i4>393282</vt:i4>
      </vt:variant>
      <vt:variant>
        <vt:i4>51</vt:i4>
      </vt:variant>
      <vt:variant>
        <vt:i4>0</vt:i4>
      </vt:variant>
      <vt:variant>
        <vt:i4>5</vt:i4>
      </vt:variant>
      <vt:variant>
        <vt:lpwstr>http://www.nevo.co.il/case/176110</vt:lpwstr>
      </vt:variant>
      <vt:variant>
        <vt:lpwstr/>
      </vt:variant>
      <vt:variant>
        <vt:i4>3211390</vt:i4>
      </vt:variant>
      <vt:variant>
        <vt:i4>48</vt:i4>
      </vt:variant>
      <vt:variant>
        <vt:i4>0</vt:i4>
      </vt:variant>
      <vt:variant>
        <vt:i4>5</vt:i4>
      </vt:variant>
      <vt:variant>
        <vt:lpwstr>http://www.nevo.co.il/case/5768456</vt:lpwstr>
      </vt:variant>
      <vt:variant>
        <vt:lpwstr/>
      </vt:variant>
      <vt:variant>
        <vt:i4>6684773</vt:i4>
      </vt:variant>
      <vt:variant>
        <vt:i4>45</vt:i4>
      </vt:variant>
      <vt:variant>
        <vt:i4>0</vt:i4>
      </vt:variant>
      <vt:variant>
        <vt:i4>5</vt:i4>
      </vt:variant>
      <vt:variant>
        <vt:lpwstr>http://www.nevo.co.il/law/70320/11</vt:lpwstr>
      </vt:variant>
      <vt:variant>
        <vt:lpwstr/>
      </vt:variant>
      <vt:variant>
        <vt:i4>2949165</vt:i4>
      </vt:variant>
      <vt:variant>
        <vt:i4>42</vt:i4>
      </vt:variant>
      <vt:variant>
        <vt:i4>0</vt:i4>
      </vt:variant>
      <vt:variant>
        <vt:i4>5</vt:i4>
      </vt:variant>
      <vt:variant>
        <vt:lpwstr>http://www.nevo.co.il/safrut/bookgroup/358</vt:lpwstr>
      </vt:variant>
      <vt:variant>
        <vt:lpwstr/>
      </vt:variant>
      <vt:variant>
        <vt:i4>7864420</vt:i4>
      </vt:variant>
      <vt:variant>
        <vt:i4>39</vt:i4>
      </vt:variant>
      <vt:variant>
        <vt:i4>0</vt:i4>
      </vt:variant>
      <vt:variant>
        <vt:i4>5</vt:i4>
      </vt:variant>
      <vt:variant>
        <vt:lpwstr>http://www.nevo.co.il/law/70320</vt:lpwstr>
      </vt:variant>
      <vt:variant>
        <vt:lpwstr/>
      </vt:variant>
      <vt:variant>
        <vt:i4>3932272</vt:i4>
      </vt:variant>
      <vt:variant>
        <vt:i4>36</vt:i4>
      </vt:variant>
      <vt:variant>
        <vt:i4>0</vt:i4>
      </vt:variant>
      <vt:variant>
        <vt:i4>5</vt:i4>
      </vt:variant>
      <vt:variant>
        <vt:lpwstr>http://www.nevo.co.il/case/17916224</vt:lpwstr>
      </vt:variant>
      <vt:variant>
        <vt:lpwstr/>
      </vt:variant>
      <vt:variant>
        <vt:i4>3932272</vt:i4>
      </vt:variant>
      <vt:variant>
        <vt:i4>33</vt:i4>
      </vt:variant>
      <vt:variant>
        <vt:i4>0</vt:i4>
      </vt:variant>
      <vt:variant>
        <vt:i4>5</vt:i4>
      </vt:variant>
      <vt:variant>
        <vt:lpwstr>http://www.nevo.co.il/case/17925116</vt:lpwstr>
      </vt:variant>
      <vt:variant>
        <vt:lpwstr/>
      </vt:variant>
      <vt:variant>
        <vt:i4>3866750</vt:i4>
      </vt:variant>
      <vt:variant>
        <vt:i4>30</vt:i4>
      </vt:variant>
      <vt:variant>
        <vt:i4>0</vt:i4>
      </vt:variant>
      <vt:variant>
        <vt:i4>5</vt:i4>
      </vt:variant>
      <vt:variant>
        <vt:lpwstr>http://www.nevo.co.il/case/17942914</vt:lpwstr>
      </vt:variant>
      <vt:variant>
        <vt:lpwstr/>
      </vt:variant>
      <vt:variant>
        <vt:i4>4128887</vt:i4>
      </vt:variant>
      <vt:variant>
        <vt:i4>27</vt:i4>
      </vt:variant>
      <vt:variant>
        <vt:i4>0</vt:i4>
      </vt:variant>
      <vt:variant>
        <vt:i4>5</vt:i4>
      </vt:variant>
      <vt:variant>
        <vt:lpwstr>http://www.nevo.co.il/case/17930772</vt:lpwstr>
      </vt:variant>
      <vt:variant>
        <vt:lpwstr/>
      </vt:variant>
      <vt:variant>
        <vt:i4>4063351</vt:i4>
      </vt:variant>
      <vt:variant>
        <vt:i4>24</vt:i4>
      </vt:variant>
      <vt:variant>
        <vt:i4>0</vt:i4>
      </vt:variant>
      <vt:variant>
        <vt:i4>5</vt:i4>
      </vt:variant>
      <vt:variant>
        <vt:lpwstr>http://www.nevo.co.il/case/17925631</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2949165</vt:i4>
      </vt:variant>
      <vt:variant>
        <vt:i4>15</vt:i4>
      </vt:variant>
      <vt:variant>
        <vt:i4>0</vt:i4>
      </vt:variant>
      <vt:variant>
        <vt:i4>5</vt:i4>
      </vt:variant>
      <vt:variant>
        <vt:lpwstr>http://www.nevo.co.il/safrut/bookgroup/358</vt:lpwstr>
      </vt:variant>
      <vt:variant>
        <vt:lpwstr/>
      </vt:variant>
      <vt:variant>
        <vt:i4>2949165</vt:i4>
      </vt:variant>
      <vt:variant>
        <vt:i4>12</vt:i4>
      </vt:variant>
      <vt:variant>
        <vt:i4>0</vt:i4>
      </vt:variant>
      <vt:variant>
        <vt:i4>5</vt:i4>
      </vt:variant>
      <vt:variant>
        <vt:lpwstr>http://www.nevo.co.il/safrut/bookgroup/358</vt:lpwstr>
      </vt:variant>
      <vt:variant>
        <vt:lpwstr/>
      </vt:variant>
      <vt:variant>
        <vt:i4>6684773</vt:i4>
      </vt:variant>
      <vt:variant>
        <vt:i4>9</vt:i4>
      </vt:variant>
      <vt:variant>
        <vt:i4>0</vt:i4>
      </vt:variant>
      <vt:variant>
        <vt:i4>5</vt:i4>
      </vt:variant>
      <vt:variant>
        <vt:lpwstr>http://www.nevo.co.il/law/70320/11</vt:lpwstr>
      </vt:variant>
      <vt:variant>
        <vt:lpwstr/>
      </vt:variant>
      <vt:variant>
        <vt:i4>7864420</vt:i4>
      </vt:variant>
      <vt:variant>
        <vt:i4>6</vt:i4>
      </vt:variant>
      <vt:variant>
        <vt:i4>0</vt:i4>
      </vt:variant>
      <vt:variant>
        <vt:i4>5</vt:i4>
      </vt:variant>
      <vt:variant>
        <vt:lpwstr>http://www.nevo.co.il/law/70320</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2001-08-14T08:35:00Z</cp:lastPrinted>
  <dcterms:created xsi:type="dcterms:W3CDTF">2022-05-24T10:08:00Z</dcterms:created>
  <dcterms:modified xsi:type="dcterms:W3CDTF">2022-05-24T10:08:00Z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3033</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דיל דניאל</vt:lpwstr>
  </property>
  <property fmtid="{D5CDD505-2E9C-101B-9397-08002B2CF9AE}" pid="9" name="LAWYER">
    <vt:lpwstr>ויזלברג;עטרי</vt:lpwstr>
  </property>
  <property fmtid="{D5CDD505-2E9C-101B-9397-08002B2CF9AE}" pid="10" name="JUDGE">
    <vt:lpwstr>יצחק ענבר</vt:lpwstr>
  </property>
  <property fmtid="{D5CDD505-2E9C-101B-9397-08002B2CF9AE}" pid="11" name="CITY">
    <vt:lpwstr>י-ם</vt:lpwstr>
  </property>
  <property fmtid="{D5CDD505-2E9C-101B-9397-08002B2CF9AE}" pid="12" name="DATE">
    <vt:lpwstr>20010902</vt:lpwstr>
  </property>
  <property fmtid="{D5CDD505-2E9C-101B-9397-08002B2CF9AE}" pid="13" name="WORDNUMPAGES">
    <vt:lpwstr>14</vt:lpwstr>
  </property>
  <property fmtid="{D5CDD505-2E9C-101B-9397-08002B2CF9AE}" pid="14" name="ISABSTRACT">
    <vt:lpwstr>Y</vt:lpwstr>
  </property>
  <property fmtid="{D5CDD505-2E9C-101B-9397-08002B2CF9AE}" pid="15" name="BOOKGROUPTMP1">
    <vt:lpwstr>358:2</vt:lpwstr>
  </property>
  <property fmtid="{D5CDD505-2E9C-101B-9397-08002B2CF9AE}" pid="16" name="CASESLISTTMP1">
    <vt:lpwstr>17925631;17930772;17942914;17925116;17916224;5768456;176110</vt:lpwstr>
  </property>
  <property fmtid="{D5CDD505-2E9C-101B-9397-08002B2CF9AE}" pid="17" name="LAWLISTTMP1">
    <vt:lpwstr>70301/348.c</vt:lpwstr>
  </property>
  <property fmtid="{D5CDD505-2E9C-101B-9397-08002B2CF9AE}" pid="18" name="LAWLISTTMP2">
    <vt:lpwstr>70320/011</vt:lpwstr>
  </property>
</Properties>
</file>