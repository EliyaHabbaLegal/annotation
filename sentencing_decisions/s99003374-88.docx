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A750F" w14:textId="77777777" w:rsidR="00E8042F" w:rsidRDefault="00E8042F">
      <w:pPr>
        <w:jc w:val="center"/>
        <w:rPr>
          <w:rFonts w:hint="cs"/>
          <w:b/>
          <w:bCs/>
          <w:rtl/>
        </w:rPr>
      </w:pPr>
      <w:bookmarkStart w:id="0" w:name="LastJudge"/>
    </w:p>
    <w:p w14:paraId="78D9AA05" w14:textId="77777777" w:rsidR="00E8042F" w:rsidRDefault="00E8042F">
      <w:pPr>
        <w:jc w:val="center"/>
        <w:rPr>
          <w:rFonts w:hint="cs"/>
          <w:b/>
          <w:bCs/>
          <w:rtl/>
        </w:rPr>
      </w:pPr>
      <w:r>
        <w:rPr>
          <w:rFonts w:hint="cs"/>
          <w:b/>
          <w:bCs/>
        </w:rPr>
        <w:t xml:space="preserve"> </w:t>
      </w:r>
      <w:r>
        <w:rPr>
          <w:b/>
          <w:bCs/>
        </w:rPr>
        <w:t xml:space="preserve">   </w:t>
      </w:r>
    </w:p>
    <w:p w14:paraId="515C7F78" w14:textId="77777777" w:rsidR="00E8042F" w:rsidRDefault="00E8042F">
      <w:pPr>
        <w:jc w:val="center"/>
        <w:rPr>
          <w:b/>
          <w:bCs/>
          <w:rtl/>
        </w:rPr>
      </w:pPr>
      <w:r>
        <w:rPr>
          <w:rFonts w:hint="cs"/>
          <w:b/>
          <w:bCs/>
          <w:szCs w:val="32"/>
          <w:rtl/>
        </w:rPr>
        <w:t>בתי המשפט</w:t>
      </w:r>
      <w:r>
        <w:rPr>
          <w:rFonts w:hint="cs"/>
          <w:b/>
          <w:b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Change w:id="1" w:author="eli" w:date="2010-03-13T09:04:00Z">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PrChange>
      </w:tblPr>
      <w:tblGrid>
        <w:gridCol w:w="5614"/>
        <w:gridCol w:w="964"/>
        <w:gridCol w:w="1951"/>
        <w:tblGridChange w:id="2">
          <w:tblGrid>
            <w:gridCol w:w="5614"/>
            <w:gridCol w:w="964"/>
            <w:gridCol w:w="1951"/>
          </w:tblGrid>
        </w:tblGridChange>
      </w:tblGrid>
      <w:tr w:rsidR="00885CF5" w14:paraId="16D270B2" w14:textId="77777777" w:rsidTr="00885CF5">
        <w:trPr>
          <w:cantSplit/>
          <w:trHeight w:val="195"/>
          <w:trPrChange w:id="3" w:author="eli" w:date="2010-03-13T09:04:00Z">
            <w:trPr>
              <w:cantSplit/>
              <w:trHeight w:val="195"/>
            </w:trPr>
          </w:trPrChange>
        </w:trPr>
        <w:tc>
          <w:tcPr>
            <w:tcW w:w="5614" w:type="dxa"/>
            <w:vMerge w:val="restart"/>
            <w:tcBorders>
              <w:top w:val="single" w:sz="4" w:space="0" w:color="auto"/>
              <w:left w:val="single" w:sz="4" w:space="0" w:color="auto"/>
              <w:bottom w:val="single" w:sz="4" w:space="0" w:color="auto"/>
              <w:right w:val="single" w:sz="4" w:space="0" w:color="auto"/>
            </w:tcBorders>
            <w:tcPrChange w:id="4" w:author="eli" w:date="2010-03-13T09:04:00Z">
              <w:tcPr>
                <w:tcW w:w="5614" w:type="dxa"/>
                <w:vMerge w:val="restart"/>
                <w:tcBorders>
                  <w:top w:val="single" w:sz="4" w:space="0" w:color="auto"/>
                  <w:left w:val="single" w:sz="4" w:space="0" w:color="auto"/>
                  <w:bottom w:val="single" w:sz="4" w:space="0" w:color="auto"/>
                  <w:right w:val="single" w:sz="4" w:space="0" w:color="auto"/>
                </w:tcBorders>
              </w:tcPr>
            </w:tcPrChange>
          </w:tcPr>
          <w:p w14:paraId="64930FF5" w14:textId="77777777" w:rsidR="00885CF5" w:rsidRDefault="00885CF5">
            <w:pPr>
              <w:rPr>
                <w:b/>
                <w:bCs/>
                <w:sz w:val="26"/>
              </w:rPr>
            </w:pPr>
            <w:r>
              <w:rPr>
                <w:rFonts w:hint="cs"/>
                <w:b/>
                <w:bCs/>
                <w:sz w:val="26"/>
                <w:rtl/>
              </w:rPr>
              <w:t>בית משפט השלום נתניה</w:t>
            </w:r>
          </w:p>
        </w:tc>
        <w:tc>
          <w:tcPr>
            <w:tcW w:w="2915" w:type="dxa"/>
            <w:gridSpan w:val="2"/>
            <w:tcBorders>
              <w:top w:val="single" w:sz="4" w:space="0" w:color="auto"/>
              <w:left w:val="single" w:sz="4" w:space="0" w:color="auto"/>
              <w:bottom w:val="single" w:sz="4" w:space="0" w:color="auto"/>
              <w:right w:val="single" w:sz="4" w:space="0" w:color="auto"/>
            </w:tcBorders>
            <w:tcPrChange w:id="5" w:author="eli" w:date="2010-03-13T09:04:00Z">
              <w:tcPr>
                <w:tcW w:w="2915" w:type="dxa"/>
                <w:gridSpan w:val="2"/>
                <w:tcBorders>
                  <w:top w:val="single" w:sz="4" w:space="0" w:color="auto"/>
                  <w:left w:val="single" w:sz="4" w:space="0" w:color="auto"/>
                  <w:bottom w:val="single" w:sz="4" w:space="0" w:color="auto"/>
                  <w:right w:val="single" w:sz="4" w:space="0" w:color="auto"/>
                </w:tcBorders>
              </w:tcPr>
            </w:tcPrChange>
          </w:tcPr>
          <w:p w14:paraId="78D82362" w14:textId="77777777" w:rsidR="00885CF5" w:rsidRDefault="00885CF5">
            <w:pPr>
              <w:rPr>
                <w:b/>
                <w:bCs/>
                <w:sz w:val="26"/>
              </w:rPr>
            </w:pPr>
            <w:r>
              <w:rPr>
                <w:rFonts w:hint="cs"/>
                <w:b/>
                <w:bCs/>
                <w:sz w:val="26"/>
                <w:rtl/>
              </w:rPr>
              <w:t>פ  003374/99</w:t>
            </w:r>
          </w:p>
        </w:tc>
      </w:tr>
      <w:tr w:rsidR="00885CF5" w14:paraId="2E03F248" w14:textId="77777777" w:rsidTr="00885CF5">
        <w:trPr>
          <w:cantSplit/>
          <w:trHeight w:val="195"/>
          <w:trPrChange w:id="6" w:author="eli" w:date="2010-03-13T09:04:00Z">
            <w:trPr>
              <w:cantSplit/>
              <w:trHeight w:val="195"/>
            </w:trPr>
          </w:trPrChange>
        </w:trPr>
        <w:tc>
          <w:tcPr>
            <w:tcW w:w="0" w:type="auto"/>
            <w:vMerge/>
            <w:tcBorders>
              <w:top w:val="single" w:sz="4" w:space="0" w:color="auto"/>
              <w:left w:val="single" w:sz="4" w:space="0" w:color="auto"/>
              <w:bottom w:val="single" w:sz="4" w:space="0" w:color="auto"/>
              <w:right w:val="single" w:sz="4" w:space="0" w:color="auto"/>
            </w:tcBorders>
            <w:vAlign w:val="center"/>
            <w:tcPrChange w:id="7" w:author="eli" w:date="2010-03-13T09:04:00Z">
              <w:tcPr>
                <w:tcW w:w="0" w:type="auto"/>
                <w:vMerge/>
                <w:tcBorders>
                  <w:top w:val="single" w:sz="4" w:space="0" w:color="auto"/>
                  <w:left w:val="single" w:sz="4" w:space="0" w:color="auto"/>
                  <w:bottom w:val="single" w:sz="4" w:space="0" w:color="auto"/>
                  <w:right w:val="single" w:sz="4" w:space="0" w:color="auto"/>
                </w:tcBorders>
                <w:vAlign w:val="center"/>
              </w:tcPr>
            </w:tcPrChange>
          </w:tcPr>
          <w:p w14:paraId="223A2D84" w14:textId="77777777" w:rsidR="00885CF5" w:rsidRDefault="00885CF5">
            <w:pPr>
              <w:widowControl/>
              <w:bidi w:val="0"/>
              <w:spacing w:line="240" w:lineRule="auto"/>
              <w:jc w:val="left"/>
              <w:rPr>
                <w:b/>
                <w:bCs/>
                <w:sz w:val="26"/>
              </w:rPr>
            </w:pPr>
          </w:p>
        </w:tc>
        <w:tc>
          <w:tcPr>
            <w:tcW w:w="2915" w:type="dxa"/>
            <w:gridSpan w:val="2"/>
            <w:tcBorders>
              <w:top w:val="single" w:sz="4" w:space="0" w:color="auto"/>
              <w:left w:val="single" w:sz="4" w:space="0" w:color="auto"/>
              <w:bottom w:val="single" w:sz="4" w:space="0" w:color="auto"/>
              <w:right w:val="single" w:sz="4" w:space="0" w:color="auto"/>
            </w:tcBorders>
            <w:tcPrChange w:id="8" w:author="eli" w:date="2010-03-13T09:04:00Z">
              <w:tcPr>
                <w:tcW w:w="2915" w:type="dxa"/>
                <w:gridSpan w:val="2"/>
                <w:tcBorders>
                  <w:top w:val="single" w:sz="4" w:space="0" w:color="auto"/>
                  <w:left w:val="single" w:sz="4" w:space="0" w:color="auto"/>
                  <w:bottom w:val="single" w:sz="4" w:space="0" w:color="auto"/>
                  <w:right w:val="single" w:sz="4" w:space="0" w:color="auto"/>
                </w:tcBorders>
              </w:tcPr>
            </w:tcPrChange>
          </w:tcPr>
          <w:p w14:paraId="2CF0D40E" w14:textId="77777777" w:rsidR="00885CF5" w:rsidRDefault="00885CF5">
            <w:pPr>
              <w:rPr>
                <w:b/>
                <w:bCs/>
                <w:sz w:val="26"/>
              </w:rPr>
            </w:pPr>
          </w:p>
        </w:tc>
      </w:tr>
      <w:tr w:rsidR="00885CF5" w14:paraId="59AF6637" w14:textId="77777777" w:rsidTr="00885CF5">
        <w:trPr>
          <w:trHeight w:val="286"/>
          <w:trPrChange w:id="9" w:author="eli" w:date="2010-03-13T09:04:00Z">
            <w:trPr>
              <w:trHeight w:val="286"/>
            </w:trPr>
          </w:trPrChange>
        </w:trPr>
        <w:tc>
          <w:tcPr>
            <w:tcW w:w="5614" w:type="dxa"/>
            <w:tcBorders>
              <w:top w:val="single" w:sz="4" w:space="0" w:color="auto"/>
              <w:left w:val="single" w:sz="4" w:space="0" w:color="auto"/>
              <w:bottom w:val="single" w:sz="4" w:space="0" w:color="auto"/>
              <w:right w:val="single" w:sz="4" w:space="0" w:color="auto"/>
            </w:tcBorders>
            <w:tcPrChange w:id="10" w:author="eli" w:date="2010-03-13T09:04:00Z">
              <w:tcPr>
                <w:tcW w:w="5614" w:type="dxa"/>
                <w:tcBorders>
                  <w:top w:val="single" w:sz="4" w:space="0" w:color="auto"/>
                  <w:left w:val="single" w:sz="4" w:space="0" w:color="auto"/>
                  <w:bottom w:val="single" w:sz="4" w:space="0" w:color="auto"/>
                  <w:right w:val="single" w:sz="4" w:space="0" w:color="auto"/>
                </w:tcBorders>
              </w:tcPr>
            </w:tcPrChange>
          </w:tcPr>
          <w:p w14:paraId="68727BC9" w14:textId="77777777" w:rsidR="00885CF5" w:rsidRDefault="00885CF5">
            <w:pPr>
              <w:rPr>
                <w:b/>
                <w:bCs/>
                <w:sz w:val="26"/>
              </w:rPr>
            </w:pPr>
            <w:r>
              <w:rPr>
                <w:rFonts w:hint="cs"/>
                <w:b/>
                <w:bCs/>
                <w:sz w:val="26"/>
                <w:rtl/>
              </w:rPr>
              <w:t>בפני כבוד השופט הרווי גרובס</w:t>
            </w:r>
          </w:p>
          <w:p w14:paraId="0B03C0BD" w14:textId="77777777" w:rsidR="00885CF5" w:rsidRDefault="00885CF5">
            <w:pPr>
              <w:rPr>
                <w:b/>
                <w:bCs/>
                <w:sz w:val="26"/>
              </w:rPr>
            </w:pP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Change w:id="11" w:author="eli" w:date="2010-03-13T09:04:00Z">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tcPrChange>
          </w:tcPr>
          <w:p w14:paraId="2A05C9A9" w14:textId="77777777" w:rsidR="00885CF5" w:rsidRDefault="00885CF5">
            <w:pPr>
              <w:rPr>
                <w:b/>
                <w:bCs/>
                <w:sz w:val="26"/>
              </w:rPr>
            </w:pPr>
            <w:r>
              <w:rPr>
                <w:rFonts w:hint="cs"/>
                <w:b/>
                <w:bCs/>
                <w:sz w:val="26"/>
                <w:rtl/>
              </w:rPr>
              <w:t>תאריך:</w:t>
            </w:r>
          </w:p>
        </w:tc>
        <w:tc>
          <w:tcPr>
            <w:tcW w:w="1951" w:type="dxa"/>
            <w:tcBorders>
              <w:top w:val="single" w:sz="4" w:space="0" w:color="auto"/>
              <w:left w:val="single" w:sz="4" w:space="0" w:color="auto"/>
              <w:bottom w:val="single" w:sz="4" w:space="0" w:color="auto"/>
              <w:right w:val="single" w:sz="4" w:space="0" w:color="auto"/>
            </w:tcBorders>
            <w:tcPrChange w:id="12" w:author="eli" w:date="2010-03-13T09:04:00Z">
              <w:tcPr>
                <w:tcW w:w="1951" w:type="dxa"/>
                <w:tcBorders>
                  <w:top w:val="single" w:sz="4" w:space="0" w:color="auto"/>
                  <w:left w:val="single" w:sz="4" w:space="0" w:color="auto"/>
                  <w:bottom w:val="single" w:sz="4" w:space="0" w:color="auto"/>
                  <w:right w:val="single" w:sz="4" w:space="0" w:color="auto"/>
                </w:tcBorders>
              </w:tcPr>
            </w:tcPrChange>
          </w:tcPr>
          <w:p w14:paraId="3B16184F" w14:textId="77777777" w:rsidR="00885CF5" w:rsidRDefault="00885CF5">
            <w:pPr>
              <w:rPr>
                <w:b/>
                <w:bCs/>
                <w:sz w:val="26"/>
              </w:rPr>
            </w:pPr>
            <w:r>
              <w:rPr>
                <w:rFonts w:hint="cs"/>
                <w:b/>
                <w:bCs/>
                <w:sz w:val="26"/>
                <w:rtl/>
              </w:rPr>
              <w:t>20/08/2001</w:t>
            </w:r>
          </w:p>
        </w:tc>
      </w:tr>
    </w:tbl>
    <w:p w14:paraId="38F12BD1" w14:textId="77777777" w:rsidR="00E8042F" w:rsidRDefault="00E8042F">
      <w:pPr>
        <w:pStyle w:val="Header"/>
        <w:jc w:val="left"/>
        <w:rPr>
          <w:rFonts w:hint="cs"/>
          <w:b/>
          <w:bCs/>
          <w:szCs w:val="20"/>
          <w:rtl/>
        </w:rPr>
      </w:pPr>
    </w:p>
    <w:p w14:paraId="172AB09E" w14:textId="77777777" w:rsidR="00E8042F" w:rsidRDefault="00E8042F">
      <w:pPr>
        <w:rPr>
          <w:rFonts w:hint="cs"/>
          <w:rtl/>
        </w:rPr>
      </w:pPr>
    </w:p>
    <w:tbl>
      <w:tblPr>
        <w:bidiVisual/>
        <w:tblW w:w="8647" w:type="dxa"/>
        <w:tblCellMar>
          <w:left w:w="107" w:type="dxa"/>
          <w:right w:w="107" w:type="dxa"/>
        </w:tblCellMar>
        <w:tblLook w:val="0000" w:firstRow="0" w:lastRow="0" w:firstColumn="0" w:lastColumn="0" w:noHBand="0" w:noVBand="0"/>
        <w:tblPrChange w:id="13" w:author="eli" w:date="2010-03-13T09:04:00Z">
          <w:tblPr>
            <w:tblW w:w="8647" w:type="dxa"/>
            <w:tblCellMar>
              <w:left w:w="107" w:type="dxa"/>
              <w:right w:w="107" w:type="dxa"/>
            </w:tblCellMar>
            <w:tblLook w:val="0000" w:firstRow="0" w:lastRow="0" w:firstColumn="0" w:lastColumn="0" w:noHBand="0" w:noVBand="0"/>
          </w:tblPr>
        </w:tblPrChange>
      </w:tblPr>
      <w:tblGrid>
        <w:gridCol w:w="1418"/>
        <w:gridCol w:w="1757"/>
        <w:gridCol w:w="3063"/>
        <w:gridCol w:w="2409"/>
        <w:tblGridChange w:id="14">
          <w:tblGrid>
            <w:gridCol w:w="1418"/>
            <w:gridCol w:w="1757"/>
            <w:gridCol w:w="3063"/>
            <w:gridCol w:w="2409"/>
          </w:tblGrid>
        </w:tblGridChange>
      </w:tblGrid>
      <w:tr w:rsidR="00885CF5" w14:paraId="531318EF" w14:textId="77777777" w:rsidTr="00885CF5">
        <w:tc>
          <w:tcPr>
            <w:tcW w:w="1418" w:type="dxa"/>
            <w:tcPrChange w:id="15" w:author="eli" w:date="2010-03-13T09:04:00Z">
              <w:tcPr>
                <w:tcW w:w="1418" w:type="dxa"/>
              </w:tcPr>
            </w:tcPrChange>
          </w:tcPr>
          <w:p w14:paraId="5BC66002" w14:textId="77777777" w:rsidR="00885CF5" w:rsidRDefault="00885CF5">
            <w:pPr>
              <w:rPr>
                <w:b/>
                <w:bCs/>
              </w:rPr>
            </w:pPr>
            <w:bookmarkStart w:id="16" w:name="FirstAppellant"/>
            <w:r>
              <w:rPr>
                <w:rFonts w:hint="cs"/>
                <w:b/>
                <w:bCs/>
                <w:rtl/>
              </w:rPr>
              <w:t>בעניין:</w:t>
            </w:r>
          </w:p>
        </w:tc>
        <w:tc>
          <w:tcPr>
            <w:tcW w:w="4820" w:type="dxa"/>
            <w:gridSpan w:val="2"/>
            <w:tcPrChange w:id="17" w:author="eli" w:date="2010-03-13T09:04:00Z">
              <w:tcPr>
                <w:tcW w:w="4820" w:type="dxa"/>
                <w:gridSpan w:val="2"/>
              </w:tcPr>
            </w:tcPrChange>
          </w:tcPr>
          <w:p w14:paraId="645E18EC" w14:textId="77777777" w:rsidR="00885CF5" w:rsidRDefault="00885CF5">
            <w:pPr>
              <w:rPr>
                <w:b/>
                <w:bCs/>
              </w:rPr>
            </w:pPr>
            <w:r>
              <w:rPr>
                <w:rFonts w:hint="cs"/>
                <w:b/>
                <w:bCs/>
                <w:rtl/>
              </w:rPr>
              <w:t>מדינת ישראל</w:t>
            </w:r>
          </w:p>
        </w:tc>
        <w:tc>
          <w:tcPr>
            <w:tcW w:w="2409" w:type="dxa"/>
            <w:tcPrChange w:id="18" w:author="eli" w:date="2010-03-13T09:04:00Z">
              <w:tcPr>
                <w:tcW w:w="2409" w:type="dxa"/>
              </w:tcPr>
            </w:tcPrChange>
          </w:tcPr>
          <w:p w14:paraId="08EEFAAB" w14:textId="77777777" w:rsidR="00885CF5" w:rsidRDefault="00885CF5">
            <w:pPr>
              <w:rPr>
                <w:b/>
                <w:bCs/>
              </w:rPr>
            </w:pPr>
          </w:p>
        </w:tc>
      </w:tr>
      <w:tr w:rsidR="00885CF5" w14:paraId="7130D454" w14:textId="77777777" w:rsidTr="00885CF5">
        <w:tc>
          <w:tcPr>
            <w:tcW w:w="1418" w:type="dxa"/>
            <w:tcPrChange w:id="19" w:author="eli" w:date="2010-03-13T09:04:00Z">
              <w:tcPr>
                <w:tcW w:w="1418" w:type="dxa"/>
              </w:tcPr>
            </w:tcPrChange>
          </w:tcPr>
          <w:p w14:paraId="1EB0661D" w14:textId="77777777" w:rsidR="00885CF5" w:rsidRDefault="00885CF5">
            <w:pPr>
              <w:rPr>
                <w:b/>
                <w:bCs/>
              </w:rPr>
            </w:pPr>
            <w:bookmarkStart w:id="20" w:name="בא_כוח_א" w:colFirst="2" w:colLast="2"/>
            <w:bookmarkStart w:id="21" w:name="כינוי_א" w:colFirst="3" w:colLast="3"/>
            <w:bookmarkEnd w:id="16"/>
          </w:p>
        </w:tc>
        <w:tc>
          <w:tcPr>
            <w:tcW w:w="1757" w:type="dxa"/>
            <w:tcPrChange w:id="22" w:author="eli" w:date="2010-03-13T09:04:00Z">
              <w:tcPr>
                <w:tcW w:w="1757" w:type="dxa"/>
              </w:tcPr>
            </w:tcPrChange>
          </w:tcPr>
          <w:p w14:paraId="704A1F7A" w14:textId="77777777" w:rsidR="00885CF5" w:rsidRDefault="00885CF5">
            <w:pPr>
              <w:rPr>
                <w:b/>
                <w:bCs/>
              </w:rPr>
            </w:pPr>
            <w:r>
              <w:rPr>
                <w:rFonts w:hint="cs"/>
                <w:b/>
                <w:bCs/>
                <w:rtl/>
              </w:rPr>
              <w:t xml:space="preserve"> </w:t>
            </w:r>
          </w:p>
        </w:tc>
        <w:tc>
          <w:tcPr>
            <w:tcW w:w="3063" w:type="dxa"/>
            <w:tcPrChange w:id="23" w:author="eli" w:date="2010-03-13T09:04:00Z">
              <w:tcPr>
                <w:tcW w:w="3063" w:type="dxa"/>
              </w:tcPr>
            </w:tcPrChange>
          </w:tcPr>
          <w:p w14:paraId="66A68D52" w14:textId="77777777" w:rsidR="00885CF5" w:rsidRDefault="00885CF5">
            <w:pPr>
              <w:rPr>
                <w:b/>
                <w:bCs/>
              </w:rPr>
            </w:pPr>
          </w:p>
        </w:tc>
        <w:tc>
          <w:tcPr>
            <w:tcW w:w="2409" w:type="dxa"/>
            <w:tcPrChange w:id="24" w:author="eli" w:date="2010-03-13T09:04:00Z">
              <w:tcPr>
                <w:tcW w:w="2409" w:type="dxa"/>
              </w:tcPr>
            </w:tcPrChange>
          </w:tcPr>
          <w:p w14:paraId="1E886253" w14:textId="77777777" w:rsidR="00885CF5" w:rsidRDefault="00885CF5">
            <w:pPr>
              <w:pStyle w:val="Heading9"/>
              <w:rPr>
                <w:u w:val="none"/>
              </w:rPr>
            </w:pPr>
            <w:r>
              <w:rPr>
                <w:rFonts w:hint="cs"/>
                <w:u w:val="none"/>
                <w:rtl/>
              </w:rPr>
              <w:t>המאשימה</w:t>
            </w:r>
          </w:p>
        </w:tc>
      </w:tr>
      <w:bookmarkEnd w:id="20"/>
      <w:bookmarkEnd w:id="21"/>
      <w:tr w:rsidR="00885CF5" w14:paraId="59C7A9CD" w14:textId="77777777" w:rsidTr="00885CF5">
        <w:tc>
          <w:tcPr>
            <w:tcW w:w="1418" w:type="dxa"/>
            <w:tcPrChange w:id="25" w:author="eli" w:date="2010-03-13T09:04:00Z">
              <w:tcPr>
                <w:tcW w:w="1418" w:type="dxa"/>
              </w:tcPr>
            </w:tcPrChange>
          </w:tcPr>
          <w:p w14:paraId="794E93F9" w14:textId="77777777" w:rsidR="00885CF5" w:rsidRDefault="00885CF5">
            <w:pPr>
              <w:rPr>
                <w:b/>
                <w:bCs/>
              </w:rPr>
            </w:pPr>
          </w:p>
        </w:tc>
        <w:tc>
          <w:tcPr>
            <w:tcW w:w="4820" w:type="dxa"/>
            <w:gridSpan w:val="2"/>
            <w:tcPrChange w:id="26" w:author="eli" w:date="2010-03-13T09:04:00Z">
              <w:tcPr>
                <w:tcW w:w="4820" w:type="dxa"/>
                <w:gridSpan w:val="2"/>
              </w:tcPr>
            </w:tcPrChange>
          </w:tcPr>
          <w:p w14:paraId="568FA23B" w14:textId="77777777" w:rsidR="00885CF5" w:rsidRDefault="00885CF5">
            <w:pPr>
              <w:jc w:val="center"/>
              <w:rPr>
                <w:b/>
                <w:bCs/>
              </w:rPr>
            </w:pPr>
            <w:r>
              <w:rPr>
                <w:rFonts w:hint="cs"/>
                <w:b/>
                <w:bCs/>
                <w:rtl/>
              </w:rPr>
              <w:t>נגד</w:t>
            </w:r>
          </w:p>
          <w:p w14:paraId="5F4F8520" w14:textId="77777777" w:rsidR="00885CF5" w:rsidRDefault="00885CF5">
            <w:pPr>
              <w:jc w:val="center"/>
              <w:rPr>
                <w:b/>
                <w:bCs/>
              </w:rPr>
            </w:pPr>
          </w:p>
        </w:tc>
        <w:tc>
          <w:tcPr>
            <w:tcW w:w="2409" w:type="dxa"/>
            <w:tcPrChange w:id="27" w:author="eli" w:date="2010-03-13T09:04:00Z">
              <w:tcPr>
                <w:tcW w:w="2409" w:type="dxa"/>
              </w:tcPr>
            </w:tcPrChange>
          </w:tcPr>
          <w:p w14:paraId="08B318B6" w14:textId="77777777" w:rsidR="00885CF5" w:rsidRDefault="00885CF5">
            <w:pPr>
              <w:rPr>
                <w:b/>
                <w:bCs/>
              </w:rPr>
            </w:pPr>
          </w:p>
        </w:tc>
      </w:tr>
      <w:tr w:rsidR="00885CF5" w14:paraId="5278F56A" w14:textId="77777777" w:rsidTr="00885CF5">
        <w:tc>
          <w:tcPr>
            <w:tcW w:w="1418" w:type="dxa"/>
            <w:tcPrChange w:id="28" w:author="eli" w:date="2010-03-13T09:04:00Z">
              <w:tcPr>
                <w:tcW w:w="1418" w:type="dxa"/>
              </w:tcPr>
            </w:tcPrChange>
          </w:tcPr>
          <w:p w14:paraId="5BC9F357" w14:textId="77777777" w:rsidR="00885CF5" w:rsidRDefault="00885CF5">
            <w:pPr>
              <w:rPr>
                <w:b/>
                <w:bCs/>
              </w:rPr>
            </w:pPr>
            <w:bookmarkStart w:id="29" w:name="שם_ב" w:colFirst="1" w:colLast="1"/>
          </w:p>
        </w:tc>
        <w:tc>
          <w:tcPr>
            <w:tcW w:w="4820" w:type="dxa"/>
            <w:gridSpan w:val="2"/>
            <w:tcPrChange w:id="30" w:author="eli" w:date="2010-03-13T09:04:00Z">
              <w:tcPr>
                <w:tcW w:w="4820" w:type="dxa"/>
                <w:gridSpan w:val="2"/>
              </w:tcPr>
            </w:tcPrChange>
          </w:tcPr>
          <w:p w14:paraId="6D893096" w14:textId="77777777" w:rsidR="00885CF5" w:rsidRDefault="00885CF5">
            <w:pPr>
              <w:rPr>
                <w:b/>
                <w:bCs/>
              </w:rPr>
            </w:pPr>
            <w:r>
              <w:rPr>
                <w:rFonts w:hint="cs"/>
                <w:b/>
                <w:bCs/>
                <w:rtl/>
              </w:rPr>
              <w:t>כהן אוריאל</w:t>
            </w:r>
          </w:p>
        </w:tc>
        <w:tc>
          <w:tcPr>
            <w:tcW w:w="2409" w:type="dxa"/>
            <w:tcPrChange w:id="31" w:author="eli" w:date="2010-03-13T09:04:00Z">
              <w:tcPr>
                <w:tcW w:w="2409" w:type="dxa"/>
              </w:tcPr>
            </w:tcPrChange>
          </w:tcPr>
          <w:p w14:paraId="4319DE7B" w14:textId="77777777" w:rsidR="00885CF5" w:rsidRDefault="00885CF5">
            <w:pPr>
              <w:rPr>
                <w:b/>
                <w:bCs/>
              </w:rPr>
            </w:pPr>
          </w:p>
        </w:tc>
      </w:tr>
      <w:tr w:rsidR="00885CF5" w14:paraId="304F3A87" w14:textId="77777777" w:rsidTr="00885CF5">
        <w:tc>
          <w:tcPr>
            <w:tcW w:w="1418" w:type="dxa"/>
            <w:tcPrChange w:id="32" w:author="eli" w:date="2010-03-13T09:04:00Z">
              <w:tcPr>
                <w:tcW w:w="1418" w:type="dxa"/>
              </w:tcPr>
            </w:tcPrChange>
          </w:tcPr>
          <w:p w14:paraId="056BD075" w14:textId="77777777" w:rsidR="00885CF5" w:rsidRDefault="00885CF5">
            <w:pPr>
              <w:rPr>
                <w:b/>
                <w:bCs/>
              </w:rPr>
            </w:pPr>
            <w:bookmarkStart w:id="33" w:name="כינוי_ב" w:colFirst="3" w:colLast="3"/>
            <w:bookmarkStart w:id="34" w:name="בא_כוח_ב" w:colFirst="2" w:colLast="2"/>
            <w:bookmarkEnd w:id="29"/>
          </w:p>
        </w:tc>
        <w:tc>
          <w:tcPr>
            <w:tcW w:w="1757" w:type="dxa"/>
            <w:tcPrChange w:id="35" w:author="eli" w:date="2010-03-13T09:04:00Z">
              <w:tcPr>
                <w:tcW w:w="1757" w:type="dxa"/>
              </w:tcPr>
            </w:tcPrChange>
          </w:tcPr>
          <w:p w14:paraId="1428D007" w14:textId="77777777" w:rsidR="00885CF5" w:rsidRDefault="00885CF5">
            <w:pPr>
              <w:rPr>
                <w:b/>
                <w:bCs/>
              </w:rPr>
            </w:pPr>
          </w:p>
        </w:tc>
        <w:tc>
          <w:tcPr>
            <w:tcW w:w="3063" w:type="dxa"/>
            <w:tcPrChange w:id="36" w:author="eli" w:date="2010-03-13T09:04:00Z">
              <w:tcPr>
                <w:tcW w:w="3063" w:type="dxa"/>
              </w:tcPr>
            </w:tcPrChange>
          </w:tcPr>
          <w:p w14:paraId="7CC166DE" w14:textId="77777777" w:rsidR="00885CF5" w:rsidRDefault="00885CF5">
            <w:pPr>
              <w:rPr>
                <w:b/>
                <w:bCs/>
              </w:rPr>
            </w:pPr>
            <w:r>
              <w:rPr>
                <w:rFonts w:hint="cs"/>
                <w:b/>
                <w:bCs/>
                <w:rtl/>
              </w:rPr>
              <w:t xml:space="preserve"> </w:t>
            </w:r>
          </w:p>
        </w:tc>
        <w:tc>
          <w:tcPr>
            <w:tcW w:w="2409" w:type="dxa"/>
            <w:tcPrChange w:id="37" w:author="eli" w:date="2010-03-13T09:04:00Z">
              <w:tcPr>
                <w:tcW w:w="2409" w:type="dxa"/>
              </w:tcPr>
            </w:tcPrChange>
          </w:tcPr>
          <w:p w14:paraId="22945A0C" w14:textId="77777777" w:rsidR="00885CF5" w:rsidRDefault="00885CF5">
            <w:pPr>
              <w:rPr>
                <w:b/>
                <w:bCs/>
              </w:rPr>
            </w:pPr>
            <w:r>
              <w:rPr>
                <w:rFonts w:hint="cs"/>
                <w:b/>
                <w:bCs/>
                <w:rtl/>
              </w:rPr>
              <w:t xml:space="preserve"> הנאשם</w:t>
            </w:r>
          </w:p>
        </w:tc>
      </w:tr>
    </w:tbl>
    <w:p w14:paraId="6A852169" w14:textId="77777777" w:rsidR="00E8042F" w:rsidRDefault="00E8042F">
      <w:pPr>
        <w:rPr>
          <w:rFonts w:hint="cs"/>
          <w:rtl/>
        </w:rPr>
      </w:pPr>
      <w:bookmarkStart w:id="38" w:name="צד_ג"/>
      <w:bookmarkEnd w:id="33"/>
      <w:bookmarkEnd w:id="34"/>
      <w:bookmarkEnd w:id="38"/>
    </w:p>
    <w:p w14:paraId="105FA738" w14:textId="77777777" w:rsidR="004D0F9D" w:rsidRDefault="004D0F9D">
      <w:pPr>
        <w:pStyle w:val="Heading8"/>
        <w:rPr>
          <w:b w:val="0"/>
          <w:bCs w:val="0"/>
          <w:u w:val="none"/>
          <w:rtl/>
        </w:rPr>
      </w:pPr>
      <w:bookmarkStart w:id="39" w:name="סוג_מסמך"/>
      <w:bookmarkStart w:id="40" w:name="LawTable"/>
      <w:bookmarkEnd w:id="39"/>
      <w:bookmarkEnd w:id="40"/>
    </w:p>
    <w:p w14:paraId="409EBC4D" w14:textId="77777777" w:rsidR="004D0F9D" w:rsidRPr="004D0F9D" w:rsidRDefault="004D0F9D" w:rsidP="004D0F9D">
      <w:pPr>
        <w:pStyle w:val="Heading8"/>
        <w:spacing w:after="120" w:line="240" w:lineRule="exact"/>
        <w:ind w:left="283" w:hanging="283"/>
        <w:jc w:val="both"/>
        <w:rPr>
          <w:rFonts w:ascii="FrankRuehl" w:hAnsi="FrankRuehl" w:cs="FrankRuehl"/>
          <w:b w:val="0"/>
          <w:bCs w:val="0"/>
          <w:sz w:val="24"/>
          <w:szCs w:val="24"/>
          <w:u w:val="none"/>
          <w:rtl/>
        </w:rPr>
      </w:pPr>
    </w:p>
    <w:p w14:paraId="24AAAF37" w14:textId="77777777" w:rsidR="004D0F9D" w:rsidRPr="004D0F9D" w:rsidRDefault="004D0F9D" w:rsidP="004D0F9D">
      <w:pPr>
        <w:pStyle w:val="Heading8"/>
        <w:spacing w:after="120" w:line="240" w:lineRule="exact"/>
        <w:ind w:left="283" w:hanging="283"/>
        <w:jc w:val="both"/>
        <w:rPr>
          <w:rFonts w:ascii="FrankRuehl" w:hAnsi="FrankRuehl" w:cs="FrankRuehl"/>
          <w:b w:val="0"/>
          <w:bCs w:val="0"/>
          <w:sz w:val="24"/>
          <w:szCs w:val="24"/>
          <w:u w:val="none"/>
          <w:rtl/>
        </w:rPr>
      </w:pPr>
      <w:r w:rsidRPr="004D0F9D">
        <w:rPr>
          <w:rFonts w:ascii="FrankRuehl" w:hAnsi="FrankRuehl" w:cs="FrankRuehl"/>
          <w:b w:val="0"/>
          <w:bCs w:val="0"/>
          <w:sz w:val="24"/>
          <w:szCs w:val="24"/>
          <w:u w:val="none"/>
          <w:rtl/>
        </w:rPr>
        <w:t xml:space="preserve">חקיקה שאוזכרה: </w:t>
      </w:r>
    </w:p>
    <w:p w14:paraId="43109145" w14:textId="77777777" w:rsidR="004D0F9D" w:rsidRPr="004D0F9D" w:rsidRDefault="004D0F9D" w:rsidP="004D0F9D">
      <w:pPr>
        <w:pStyle w:val="Heading8"/>
        <w:spacing w:after="120" w:line="240" w:lineRule="exact"/>
        <w:ind w:left="283" w:hanging="283"/>
        <w:jc w:val="both"/>
        <w:rPr>
          <w:rFonts w:ascii="FrankRuehl" w:hAnsi="FrankRuehl" w:cs="FrankRuehl"/>
          <w:b w:val="0"/>
          <w:bCs w:val="0"/>
          <w:sz w:val="24"/>
          <w:szCs w:val="24"/>
          <w:u w:val="none"/>
          <w:rtl/>
        </w:rPr>
      </w:pPr>
      <w:hyperlink r:id="rId6" w:history="1">
        <w:r w:rsidRPr="004D0F9D">
          <w:rPr>
            <w:rFonts w:ascii="FrankRuehl" w:hAnsi="FrankRuehl" w:cs="FrankRuehl"/>
            <w:b w:val="0"/>
            <w:bCs w:val="0"/>
            <w:color w:val="0000FF"/>
            <w:sz w:val="24"/>
            <w:szCs w:val="24"/>
            <w:rtl/>
          </w:rPr>
          <w:t>חוק העונשין, תשל"ז-1977</w:t>
        </w:r>
      </w:hyperlink>
      <w:r w:rsidRPr="004D0F9D">
        <w:rPr>
          <w:rFonts w:ascii="FrankRuehl" w:hAnsi="FrankRuehl" w:cs="FrankRuehl"/>
          <w:b w:val="0"/>
          <w:bCs w:val="0"/>
          <w:sz w:val="24"/>
          <w:szCs w:val="24"/>
          <w:u w:val="none"/>
          <w:rtl/>
        </w:rPr>
        <w:t xml:space="preserve">: סע'  </w:t>
      </w:r>
      <w:hyperlink r:id="rId7" w:history="1">
        <w:r w:rsidRPr="004D0F9D">
          <w:rPr>
            <w:rFonts w:ascii="FrankRuehl" w:hAnsi="FrankRuehl" w:cs="FrankRuehl"/>
            <w:b w:val="0"/>
            <w:bCs w:val="0"/>
            <w:color w:val="0000FF"/>
            <w:sz w:val="24"/>
            <w:szCs w:val="24"/>
            <w:rtl/>
          </w:rPr>
          <w:t>345(א)(3)</w:t>
        </w:r>
      </w:hyperlink>
      <w:r w:rsidRPr="004D0F9D">
        <w:rPr>
          <w:rFonts w:ascii="FrankRuehl" w:hAnsi="FrankRuehl" w:cs="FrankRuehl"/>
          <w:b w:val="0"/>
          <w:bCs w:val="0"/>
          <w:sz w:val="24"/>
          <w:szCs w:val="24"/>
          <w:u w:val="none"/>
          <w:rtl/>
        </w:rPr>
        <w:t xml:space="preserve">, </w:t>
      </w:r>
      <w:hyperlink r:id="rId8" w:history="1">
        <w:r w:rsidRPr="004D0F9D">
          <w:rPr>
            <w:rFonts w:ascii="FrankRuehl" w:hAnsi="FrankRuehl" w:cs="FrankRuehl"/>
            <w:b w:val="0"/>
            <w:bCs w:val="0"/>
            <w:color w:val="0000FF"/>
            <w:sz w:val="24"/>
            <w:szCs w:val="24"/>
            <w:rtl/>
          </w:rPr>
          <w:t>348(א)</w:t>
        </w:r>
      </w:hyperlink>
    </w:p>
    <w:p w14:paraId="6DA1D80F" w14:textId="77777777" w:rsidR="004D0F9D" w:rsidRPr="004D0F9D" w:rsidRDefault="004D0F9D" w:rsidP="004D0F9D">
      <w:pPr>
        <w:pStyle w:val="Heading8"/>
        <w:spacing w:after="120" w:line="240" w:lineRule="exact"/>
        <w:ind w:left="283" w:hanging="283"/>
        <w:jc w:val="both"/>
        <w:rPr>
          <w:rFonts w:ascii="FrankRuehl" w:hAnsi="FrankRuehl" w:cs="FrankRuehl"/>
          <w:b w:val="0"/>
          <w:bCs w:val="0"/>
          <w:sz w:val="24"/>
          <w:szCs w:val="24"/>
          <w:u w:val="none"/>
          <w:rtl/>
        </w:rPr>
      </w:pPr>
    </w:p>
    <w:p w14:paraId="74EAA90A" w14:textId="77777777" w:rsidR="004D0F9D" w:rsidRPr="004D0F9D" w:rsidRDefault="004D0F9D">
      <w:pPr>
        <w:pStyle w:val="Heading8"/>
        <w:rPr>
          <w:b w:val="0"/>
          <w:bCs w:val="0"/>
          <w:u w:val="none"/>
          <w:rtl/>
        </w:rPr>
      </w:pPr>
      <w:bookmarkStart w:id="41" w:name="LawTable_End"/>
      <w:bookmarkEnd w:id="41"/>
    </w:p>
    <w:p w14:paraId="6963CC8E" w14:textId="77777777" w:rsidR="004D0F9D" w:rsidRPr="004D0F9D" w:rsidRDefault="004D0F9D">
      <w:pPr>
        <w:pStyle w:val="Heading8"/>
        <w:rPr>
          <w:u w:val="none"/>
          <w:rtl/>
        </w:rPr>
      </w:pPr>
    </w:p>
    <w:p w14:paraId="34AB6164" w14:textId="77777777" w:rsidR="00E8042F" w:rsidRPr="004D0F9D" w:rsidRDefault="00E8042F">
      <w:pPr>
        <w:pStyle w:val="Heading8"/>
        <w:rPr>
          <w:u w:val="none"/>
          <w:rtl/>
        </w:rPr>
      </w:pPr>
    </w:p>
    <w:p w14:paraId="2DC41232" w14:textId="77777777" w:rsidR="00E8042F" w:rsidRDefault="00E8042F">
      <w:pPr>
        <w:pStyle w:val="Heading8"/>
        <w:rPr>
          <w:rtl/>
        </w:rPr>
      </w:pPr>
      <w:bookmarkStart w:id="42" w:name="PsakDin"/>
      <w:bookmarkEnd w:id="0"/>
      <w:r>
        <w:rPr>
          <w:rtl/>
        </w:rPr>
        <w:t>הכרעת דין</w:t>
      </w:r>
    </w:p>
    <w:bookmarkEnd w:id="42"/>
    <w:p w14:paraId="55FACBF9" w14:textId="77777777" w:rsidR="00E8042F" w:rsidRDefault="00E8042F">
      <w:pPr>
        <w:rPr>
          <w:rtl/>
        </w:rPr>
      </w:pPr>
    </w:p>
    <w:p w14:paraId="116FF80F" w14:textId="77777777" w:rsidR="00E8042F" w:rsidRDefault="00E8042F">
      <w:pPr>
        <w:rPr>
          <w:rFonts w:hint="cs"/>
          <w:rtl/>
        </w:rPr>
      </w:pPr>
      <w:bookmarkStart w:id="43" w:name="ABSTRACT_START"/>
      <w:bookmarkEnd w:id="43"/>
      <w:r>
        <w:rPr>
          <w:rFonts w:hint="cs"/>
          <w:rtl/>
        </w:rPr>
        <w:t xml:space="preserve">כתב האישום מיחס לנאשם עבירת מעשה מגונה – בניגוד לסעיף </w:t>
      </w:r>
      <w:hyperlink r:id="rId9" w:history="1">
        <w:r w:rsidR="004D0F9D" w:rsidRPr="004D0F9D">
          <w:rPr>
            <w:color w:val="0000FF"/>
            <w:u w:val="single"/>
            <w:rtl/>
          </w:rPr>
          <w:t>348(א)</w:t>
        </w:r>
      </w:hyperlink>
      <w:r>
        <w:rPr>
          <w:rFonts w:hint="cs"/>
          <w:rtl/>
        </w:rPr>
        <w:t xml:space="preserve"> יחד עם סעיף </w:t>
      </w:r>
      <w:hyperlink r:id="rId10" w:history="1">
        <w:r w:rsidR="004D0F9D" w:rsidRPr="004D0F9D">
          <w:rPr>
            <w:color w:val="0000FF"/>
            <w:u w:val="single"/>
            <w:rtl/>
          </w:rPr>
          <w:t>345(א)(3)</w:t>
        </w:r>
      </w:hyperlink>
      <w:r>
        <w:rPr>
          <w:rFonts w:hint="cs"/>
          <w:rtl/>
        </w:rPr>
        <w:t xml:space="preserve"> ל</w:t>
      </w:r>
      <w:hyperlink r:id="rId11" w:history="1">
        <w:r w:rsidR="004D0F9D" w:rsidRPr="004D0F9D">
          <w:rPr>
            <w:rStyle w:val="Hyperlink"/>
            <w:rFonts w:hint="eastAsia"/>
            <w:color w:val="0000FF"/>
            <w:rtl/>
          </w:rPr>
          <w:t>חוק</w:t>
        </w:r>
        <w:r w:rsidR="004D0F9D" w:rsidRPr="004D0F9D">
          <w:rPr>
            <w:rStyle w:val="Hyperlink"/>
            <w:color w:val="0000FF"/>
            <w:rtl/>
          </w:rPr>
          <w:t xml:space="preserve"> העונשין</w:t>
        </w:r>
      </w:hyperlink>
      <w:r>
        <w:rPr>
          <w:rFonts w:hint="cs"/>
          <w:rtl/>
        </w:rPr>
        <w:t>, תשל"ז – 1977</w:t>
      </w:r>
      <w:bookmarkStart w:id="44" w:name="ABSTRACT_END"/>
      <w:bookmarkEnd w:id="44"/>
      <w:r>
        <w:rPr>
          <w:rFonts w:hint="cs"/>
          <w:rtl/>
        </w:rPr>
        <w:t>.</w:t>
      </w:r>
    </w:p>
    <w:p w14:paraId="0F8C20CF" w14:textId="77777777" w:rsidR="00E8042F" w:rsidRDefault="00E8042F">
      <w:pPr>
        <w:rPr>
          <w:rFonts w:hint="cs"/>
          <w:rtl/>
        </w:rPr>
      </w:pPr>
    </w:p>
    <w:p w14:paraId="0DD35202" w14:textId="77777777" w:rsidR="00E8042F" w:rsidRDefault="00E8042F">
      <w:pPr>
        <w:rPr>
          <w:rFonts w:hint="cs"/>
          <w:b/>
          <w:bCs/>
          <w:u w:val="single"/>
          <w:rtl/>
        </w:rPr>
      </w:pPr>
      <w:r>
        <w:rPr>
          <w:rFonts w:hint="cs"/>
          <w:b/>
          <w:bCs/>
          <w:u w:val="single"/>
          <w:rtl/>
        </w:rPr>
        <w:t>רקע עובדתי:</w:t>
      </w:r>
    </w:p>
    <w:p w14:paraId="7EFDE207" w14:textId="77777777" w:rsidR="00E8042F" w:rsidRDefault="00E8042F">
      <w:pPr>
        <w:pStyle w:val="BodyText"/>
        <w:rPr>
          <w:rFonts w:hint="cs"/>
          <w:color w:val="FFFFFF"/>
          <w:sz w:val="4"/>
          <w:szCs w:val="4"/>
          <w:rtl/>
        </w:rPr>
      </w:pPr>
    </w:p>
    <w:p w14:paraId="6CD5156F" w14:textId="77777777" w:rsidR="00E8042F" w:rsidRDefault="00E8042F">
      <w:pPr>
        <w:pStyle w:val="BodyText"/>
        <w:rPr>
          <w:rFonts w:hint="cs"/>
          <w:color w:val="FFFFFF"/>
          <w:sz w:val="4"/>
          <w:szCs w:val="4"/>
          <w:rtl/>
        </w:rPr>
      </w:pPr>
      <w:r>
        <w:rPr>
          <w:color w:val="FFFFFF"/>
          <w:sz w:val="4"/>
          <w:szCs w:val="4"/>
          <w:rtl/>
        </w:rPr>
        <w:t>5129371</w:t>
      </w:r>
    </w:p>
    <w:p w14:paraId="45A43CEF" w14:textId="77777777" w:rsidR="00E8042F" w:rsidRDefault="00E8042F">
      <w:pPr>
        <w:pStyle w:val="BodyText"/>
        <w:rPr>
          <w:rFonts w:hint="cs"/>
          <w:rtl/>
        </w:rPr>
      </w:pPr>
      <w:r>
        <w:rPr>
          <w:color w:val="FFFFFF"/>
          <w:sz w:val="4"/>
          <w:szCs w:val="4"/>
          <w:rtl/>
        </w:rPr>
        <w:t>5129371</w:t>
      </w:r>
      <w:r>
        <w:rPr>
          <w:rFonts w:hint="cs"/>
          <w:rtl/>
        </w:rPr>
        <w:t>בתקופה הרלוונטית לכתב האישום שימש הנאשם בנהג אוטובוס הלוקח תלמידים מביתם לבית ספרם.</w:t>
      </w:r>
      <w:r>
        <w:rPr>
          <w:color w:val="FFFFFF"/>
          <w:sz w:val="4"/>
          <w:szCs w:val="4"/>
          <w:rtl/>
        </w:rPr>
        <w:t>נ</w:t>
      </w:r>
    </w:p>
    <w:p w14:paraId="48C26F2C" w14:textId="77777777" w:rsidR="00E8042F" w:rsidRDefault="00E8042F">
      <w:pPr>
        <w:rPr>
          <w:rFonts w:hint="cs"/>
          <w:rtl/>
        </w:rPr>
      </w:pPr>
      <w:r>
        <w:rPr>
          <w:rFonts w:hint="cs"/>
          <w:rtl/>
        </w:rPr>
        <w:t>במועד 31.01.99 בשעה 08:20 נתן הנאשם למתלוננת ולחברתה לעלות לתוך האוטובוס אשר חנה במתחם בית הספר ושלושתם ניהלו שיחה.</w:t>
      </w:r>
      <w:r>
        <w:rPr>
          <w:color w:val="FFFFFF"/>
          <w:sz w:val="4"/>
          <w:szCs w:val="4"/>
          <w:rtl/>
        </w:rPr>
        <w:t>ב</w:t>
      </w:r>
    </w:p>
    <w:p w14:paraId="662FB65C" w14:textId="77777777" w:rsidR="00E8042F" w:rsidRDefault="00E8042F">
      <w:pPr>
        <w:rPr>
          <w:rFonts w:hint="cs"/>
          <w:rtl/>
        </w:rPr>
      </w:pPr>
      <w:r>
        <w:rPr>
          <w:rFonts w:hint="cs"/>
          <w:rtl/>
        </w:rPr>
        <w:t>לאחר שיחה קצרה ירדה המתלוננת מהאוטובוס בעקבות חברתה כשלפתע אחז בה הנאשם בחוזקה, סובב את ראשה לעברו ונתן לה נשיקה על פיה, כאשר הוא מחדיר את לשונו לפיה.</w:t>
      </w:r>
      <w:r>
        <w:rPr>
          <w:color w:val="FFFFFF"/>
          <w:sz w:val="4"/>
          <w:szCs w:val="4"/>
          <w:rtl/>
        </w:rPr>
        <w:t>ו</w:t>
      </w:r>
    </w:p>
    <w:p w14:paraId="4F73DD49" w14:textId="77777777" w:rsidR="00E8042F" w:rsidRDefault="00E8042F">
      <w:pPr>
        <w:rPr>
          <w:rFonts w:hint="cs"/>
          <w:rtl/>
        </w:rPr>
      </w:pPr>
    </w:p>
    <w:p w14:paraId="2AFD08A5" w14:textId="77777777" w:rsidR="00E8042F" w:rsidRDefault="00E8042F">
      <w:pPr>
        <w:rPr>
          <w:rFonts w:hint="cs"/>
          <w:rtl/>
        </w:rPr>
      </w:pPr>
      <w:r>
        <w:rPr>
          <w:rFonts w:hint="cs"/>
          <w:rtl/>
        </w:rPr>
        <w:t>בעשותו את האמור לטענת המדינה עשה הנאשם מעשה מגונה בקטינה שלא מלאו לה ארבע עשרה שנים לשם גירוי או סיפוק מיני.</w:t>
      </w:r>
      <w:r>
        <w:rPr>
          <w:color w:val="FFFFFF"/>
          <w:sz w:val="4"/>
          <w:szCs w:val="4"/>
          <w:rtl/>
        </w:rPr>
        <w:t>נ</w:t>
      </w:r>
    </w:p>
    <w:p w14:paraId="48417496" w14:textId="77777777" w:rsidR="00E8042F" w:rsidRDefault="00E8042F">
      <w:pPr>
        <w:rPr>
          <w:rFonts w:hint="cs"/>
          <w:rtl/>
        </w:rPr>
      </w:pPr>
    </w:p>
    <w:p w14:paraId="122285BF" w14:textId="77777777" w:rsidR="00E8042F" w:rsidRDefault="00E8042F">
      <w:pPr>
        <w:rPr>
          <w:rFonts w:hint="cs"/>
          <w:rtl/>
        </w:rPr>
      </w:pPr>
      <w:r>
        <w:rPr>
          <w:rFonts w:hint="cs"/>
          <w:rtl/>
        </w:rPr>
        <w:t>המתלוננת לא הגישה תלונה למשטרה סמוך לאירוע והסתפקה בכך שסיפרה תחילה לחברתה שהיתה עימה באוטובוס של הנאשם ולאחר מכן לעוד מספר חברות.</w:t>
      </w:r>
      <w:r>
        <w:rPr>
          <w:color w:val="FFFFFF"/>
          <w:sz w:val="4"/>
          <w:szCs w:val="4"/>
          <w:rtl/>
        </w:rPr>
        <w:t>ב</w:t>
      </w:r>
    </w:p>
    <w:p w14:paraId="5171AF67" w14:textId="77777777" w:rsidR="00E8042F" w:rsidRDefault="00E8042F">
      <w:pPr>
        <w:rPr>
          <w:rFonts w:hint="cs"/>
          <w:rtl/>
        </w:rPr>
      </w:pPr>
      <w:r>
        <w:rPr>
          <w:rFonts w:hint="cs"/>
          <w:rtl/>
        </w:rPr>
        <w:t>אחת האמהות צלצלה לאם המתלוננת וסיפרה על האירוע נשוא כתב האישום.</w:t>
      </w:r>
      <w:r>
        <w:rPr>
          <w:color w:val="FFFFFF"/>
          <w:sz w:val="4"/>
          <w:szCs w:val="4"/>
          <w:rtl/>
        </w:rPr>
        <w:t>ו</w:t>
      </w:r>
    </w:p>
    <w:p w14:paraId="1162D30B" w14:textId="77777777" w:rsidR="00E8042F" w:rsidRDefault="00E8042F">
      <w:pPr>
        <w:rPr>
          <w:rFonts w:hint="cs"/>
          <w:rtl/>
        </w:rPr>
      </w:pPr>
      <w:r>
        <w:rPr>
          <w:rFonts w:hint="cs"/>
          <w:rtl/>
        </w:rPr>
        <w:t>לאחר שיחה בין האם לבין המתלוננת הגישה המתלוננת תלונה במשטרה.</w:t>
      </w:r>
      <w:r>
        <w:rPr>
          <w:color w:val="FFFFFF"/>
          <w:sz w:val="4"/>
          <w:szCs w:val="4"/>
          <w:rtl/>
        </w:rPr>
        <w:t>נ</w:t>
      </w:r>
    </w:p>
    <w:p w14:paraId="1747118F" w14:textId="77777777" w:rsidR="00E8042F" w:rsidRDefault="00E8042F">
      <w:pPr>
        <w:rPr>
          <w:rFonts w:hint="cs"/>
          <w:rtl/>
        </w:rPr>
      </w:pPr>
    </w:p>
    <w:p w14:paraId="1C795625" w14:textId="77777777" w:rsidR="00E8042F" w:rsidRDefault="00E8042F">
      <w:pPr>
        <w:rPr>
          <w:rFonts w:hint="cs"/>
          <w:b/>
          <w:bCs/>
          <w:u w:val="single"/>
          <w:rtl/>
        </w:rPr>
      </w:pPr>
      <w:r>
        <w:rPr>
          <w:rFonts w:hint="cs"/>
          <w:b/>
          <w:bCs/>
          <w:u w:val="single"/>
          <w:rtl/>
        </w:rPr>
        <w:t>עמדת הנאשם</w:t>
      </w:r>
    </w:p>
    <w:p w14:paraId="75EA8FF2" w14:textId="77777777" w:rsidR="00E8042F" w:rsidRDefault="00E8042F">
      <w:pPr>
        <w:pStyle w:val="BodyText2"/>
        <w:rPr>
          <w:rFonts w:hint="cs"/>
          <w:rtl/>
        </w:rPr>
      </w:pPr>
      <w:r>
        <w:rPr>
          <w:rFonts w:hint="cs"/>
          <w:rtl/>
        </w:rPr>
        <w:t>המתלוננת אכן היתה במועד הרלוונטי ביחד עם חברתה ועוד עם מספר ילדים נוספים בתוך אוטובוס של הנאשם.</w:t>
      </w:r>
      <w:r>
        <w:rPr>
          <w:color w:val="FFFFFF"/>
          <w:sz w:val="4"/>
          <w:szCs w:val="4"/>
          <w:rtl/>
        </w:rPr>
        <w:t>ב</w:t>
      </w:r>
    </w:p>
    <w:p w14:paraId="42A13432" w14:textId="77777777" w:rsidR="00E8042F" w:rsidRDefault="00E8042F">
      <w:pPr>
        <w:rPr>
          <w:rFonts w:hint="cs"/>
          <w:rtl/>
        </w:rPr>
      </w:pPr>
      <w:r>
        <w:rPr>
          <w:rFonts w:hint="cs"/>
          <w:rtl/>
        </w:rPr>
        <w:t>הבנים והבנות החלו להשתולל והנאשם הורה לכולם לרדת מהאוטובוס. המתלוננת הורדה ע"י הנאשם תוך שהוא אוחז בצווארה ומורידה מחוץ לאוטובוס.</w:t>
      </w:r>
      <w:r>
        <w:rPr>
          <w:color w:val="FFFFFF"/>
          <w:sz w:val="4"/>
          <w:szCs w:val="4"/>
          <w:rtl/>
        </w:rPr>
        <w:t>ו</w:t>
      </w:r>
    </w:p>
    <w:p w14:paraId="3D5C309D" w14:textId="77777777" w:rsidR="00E8042F" w:rsidRDefault="00E8042F">
      <w:pPr>
        <w:rPr>
          <w:rFonts w:hint="cs"/>
          <w:rtl/>
        </w:rPr>
      </w:pPr>
      <w:r>
        <w:rPr>
          <w:rFonts w:hint="cs"/>
          <w:rtl/>
        </w:rPr>
        <w:t>הנאשם מכחיש את האירוע כנטען בכתב האישום וטוען שאף לא הכיר את המתלוננת בשמה הפרטי מעולם לא נגע בה כמוזכר בכתב האישום.</w:t>
      </w:r>
      <w:r>
        <w:rPr>
          <w:color w:val="FFFFFF"/>
          <w:sz w:val="4"/>
          <w:szCs w:val="4"/>
          <w:rtl/>
        </w:rPr>
        <w:t>נ</w:t>
      </w:r>
    </w:p>
    <w:p w14:paraId="14C1D7B2" w14:textId="77777777" w:rsidR="00E8042F" w:rsidRDefault="00E8042F">
      <w:pPr>
        <w:rPr>
          <w:rFonts w:hint="cs"/>
          <w:u w:val="single"/>
          <w:rtl/>
        </w:rPr>
      </w:pPr>
    </w:p>
    <w:p w14:paraId="6B7C8747" w14:textId="77777777" w:rsidR="00E8042F" w:rsidRDefault="00E8042F">
      <w:pPr>
        <w:rPr>
          <w:rFonts w:hint="cs"/>
          <w:b/>
          <w:bCs/>
          <w:rtl/>
        </w:rPr>
      </w:pPr>
      <w:r>
        <w:rPr>
          <w:rFonts w:hint="cs"/>
          <w:b/>
          <w:bCs/>
          <w:u w:val="single"/>
          <w:rtl/>
        </w:rPr>
        <w:t>הראיות העיקריות:</w:t>
      </w:r>
    </w:p>
    <w:p w14:paraId="235E90CD" w14:textId="77777777" w:rsidR="00E8042F" w:rsidRDefault="00E8042F">
      <w:pPr>
        <w:rPr>
          <w:rFonts w:hint="cs"/>
          <w:rtl/>
        </w:rPr>
      </w:pPr>
      <w:r>
        <w:rPr>
          <w:rFonts w:hint="cs"/>
          <w:rtl/>
        </w:rPr>
        <w:t xml:space="preserve">עולה מדברי המתלוננת וחברתה שנהגו מדי פעם, להתחמק משיעורי בית הספר ולשבת עם הנאשם באוטובוס. המתלוננת אומנם העידה בבית משפט שחברתה נהגה לעשות זאת ואילו היא המתלוננת התבקשה להצטרף מדי פעם כמו ביום האירוע. אולם, הסימנים מורים שמפגשים אלה הפכו לדבר שיגרתי. </w:t>
      </w:r>
    </w:p>
    <w:p w14:paraId="7DE5D26C" w14:textId="77777777" w:rsidR="00E8042F" w:rsidRDefault="00E8042F">
      <w:pPr>
        <w:rPr>
          <w:rFonts w:hint="cs"/>
          <w:rtl/>
        </w:rPr>
      </w:pPr>
      <w:r>
        <w:rPr>
          <w:rFonts w:hint="cs"/>
          <w:rtl/>
        </w:rPr>
        <w:t xml:space="preserve">בשיחתה עם חוקרת הנוער וגם בבית המשפט המתלוננת סיפרה על אירוע אחר בו </w:t>
      </w:r>
      <w:r>
        <w:rPr>
          <w:rFonts w:hint="cs"/>
          <w:rtl/>
        </w:rPr>
        <w:lastRenderedPageBreak/>
        <w:t xml:space="preserve">הנאשם נגע בה בישבן בנוכחות חברתה. </w:t>
      </w:r>
    </w:p>
    <w:p w14:paraId="74C68426" w14:textId="77777777" w:rsidR="00E8042F" w:rsidRDefault="00E8042F">
      <w:pPr>
        <w:rPr>
          <w:rFonts w:hint="cs"/>
          <w:rtl/>
        </w:rPr>
      </w:pPr>
      <w:r>
        <w:rPr>
          <w:rFonts w:hint="cs"/>
          <w:rtl/>
        </w:rPr>
        <w:t xml:space="preserve">חברתה העידה שבמפגשים אלה "היתה אוירה של לטיפה וחיבוק" (ע' 7 לפרוטוקול) וחברתה אישרה שהיא ראתה לפחות פעם אחת שהנאשם נגע במתלוננת  בישבן, ונתנה לה נשיקה בלחי. </w:t>
      </w:r>
    </w:p>
    <w:p w14:paraId="7EC89D03" w14:textId="77777777" w:rsidR="00E8042F" w:rsidRDefault="00E8042F">
      <w:pPr>
        <w:rPr>
          <w:rFonts w:hint="cs"/>
          <w:rtl/>
        </w:rPr>
      </w:pPr>
    </w:p>
    <w:p w14:paraId="713C7BFD" w14:textId="77777777" w:rsidR="00E8042F" w:rsidRDefault="00E8042F">
      <w:pPr>
        <w:rPr>
          <w:rFonts w:hint="cs"/>
          <w:rtl/>
        </w:rPr>
      </w:pPr>
    </w:p>
    <w:p w14:paraId="386D9B83" w14:textId="77777777" w:rsidR="00E8042F" w:rsidRDefault="00E8042F">
      <w:pPr>
        <w:rPr>
          <w:rFonts w:hint="cs"/>
          <w:rtl/>
        </w:rPr>
      </w:pPr>
      <w:r>
        <w:rPr>
          <w:rFonts w:hint="cs"/>
          <w:rtl/>
        </w:rPr>
        <w:t xml:space="preserve">יש לציין כי חברתה היתה במצוקה בעת החקירה הנגדית בבית המשפט, ולא היתה מסוגלת להשלים את חקירתה. דאגתה שאנשים יחשבו שהנאשם נגע בה היותה בולטת. </w:t>
      </w:r>
    </w:p>
    <w:p w14:paraId="5FF3BB24" w14:textId="77777777" w:rsidR="00E8042F" w:rsidRDefault="00E8042F">
      <w:pPr>
        <w:rPr>
          <w:rFonts w:hint="cs"/>
          <w:rtl/>
        </w:rPr>
      </w:pPr>
      <w:r>
        <w:rPr>
          <w:rFonts w:hint="cs"/>
          <w:rtl/>
        </w:rPr>
        <w:t xml:space="preserve">המתלוננת מסרה את גירסתה לבית המשפט: היא באה לרדת מהאוטובוס אחרי חברתה, הנאשם תפס אותה סובב אותה אליו ונשק אותה. </w:t>
      </w:r>
    </w:p>
    <w:p w14:paraId="245F4A04" w14:textId="77777777" w:rsidR="00E8042F" w:rsidRDefault="00E8042F">
      <w:pPr>
        <w:rPr>
          <w:rFonts w:hint="cs"/>
          <w:rtl/>
        </w:rPr>
      </w:pPr>
      <w:r>
        <w:rPr>
          <w:rFonts w:hint="cs"/>
          <w:rtl/>
        </w:rPr>
        <w:t xml:space="preserve">ש. איפה הוא נישק אותך. </w:t>
      </w:r>
    </w:p>
    <w:p w14:paraId="76A7518B" w14:textId="77777777" w:rsidR="00E8042F" w:rsidRDefault="00E8042F">
      <w:pPr>
        <w:rPr>
          <w:rFonts w:hint="cs"/>
          <w:rtl/>
        </w:rPr>
      </w:pPr>
      <w:r>
        <w:rPr>
          <w:rFonts w:hint="cs"/>
          <w:rtl/>
        </w:rPr>
        <w:t xml:space="preserve">ת. בפה והוא הכניס את הלשון שלו לתוך הפה שלי .. </w:t>
      </w:r>
    </w:p>
    <w:p w14:paraId="0BF03663" w14:textId="77777777" w:rsidR="00E8042F" w:rsidRDefault="00E8042F">
      <w:pPr>
        <w:rPr>
          <w:rFonts w:hint="cs"/>
          <w:rtl/>
        </w:rPr>
      </w:pPr>
      <w:r>
        <w:rPr>
          <w:rFonts w:hint="cs"/>
          <w:rtl/>
        </w:rPr>
        <w:t xml:space="preserve">הייתי בהלם דחפתי אותו מעלי ויצאתי מהאוטובוס. הייתי בהלם לא ידעתי מה קורה" (עמ' 11 לפרוטוקול). </w:t>
      </w:r>
    </w:p>
    <w:p w14:paraId="1963353B" w14:textId="77777777" w:rsidR="00E8042F" w:rsidRDefault="00E8042F">
      <w:pPr>
        <w:rPr>
          <w:rFonts w:hint="cs"/>
          <w:rtl/>
        </w:rPr>
      </w:pPr>
      <w:r>
        <w:rPr>
          <w:rFonts w:hint="cs"/>
          <w:rtl/>
        </w:rPr>
        <w:t xml:space="preserve">המתלוננת אף סיפרה על האורח הנוסף של הלטיפה והנשיקה. </w:t>
      </w:r>
    </w:p>
    <w:p w14:paraId="0DFDD3EE" w14:textId="77777777" w:rsidR="00E8042F" w:rsidRDefault="00E8042F">
      <w:pPr>
        <w:rPr>
          <w:rFonts w:hint="cs"/>
          <w:rtl/>
        </w:rPr>
      </w:pPr>
      <w:r>
        <w:rPr>
          <w:rFonts w:hint="cs"/>
          <w:rtl/>
        </w:rPr>
        <w:t>היא לא התלוננה לאם על כך:</w:t>
      </w:r>
    </w:p>
    <w:p w14:paraId="5DB80D7A" w14:textId="77777777" w:rsidR="00E8042F" w:rsidRDefault="00E8042F">
      <w:pPr>
        <w:rPr>
          <w:rFonts w:hint="cs"/>
          <w:rtl/>
        </w:rPr>
      </w:pPr>
      <w:r>
        <w:rPr>
          <w:rFonts w:hint="cs"/>
          <w:rtl/>
        </w:rPr>
        <w:t xml:space="preserve">"לקחתי את זה בתור קטע חברי" (עמ' 12 לפרוטוקול). </w:t>
      </w:r>
    </w:p>
    <w:p w14:paraId="78E9EE1D" w14:textId="77777777" w:rsidR="00E8042F" w:rsidRDefault="00E8042F">
      <w:pPr>
        <w:rPr>
          <w:rFonts w:hint="cs"/>
          <w:rtl/>
        </w:rPr>
      </w:pPr>
      <w:r>
        <w:rPr>
          <w:rFonts w:hint="cs"/>
          <w:rtl/>
        </w:rPr>
        <w:t xml:space="preserve">אולם המתלוננת הדגישה בפני בית המשפט ההבדל במהמנתו בין האירועים שכך שהאירוע נשוא כתב האישום היה בכוח. עד כדי כך שכמה ימים לאחר האירוע היו לה סיוטים בעיקר בלילה (עמ' 13 לפרוטוקול). </w:t>
      </w:r>
    </w:p>
    <w:p w14:paraId="4160C4D9" w14:textId="77777777" w:rsidR="00E8042F" w:rsidRDefault="00E8042F">
      <w:pPr>
        <w:rPr>
          <w:rFonts w:hint="cs"/>
          <w:rtl/>
        </w:rPr>
      </w:pPr>
      <w:r>
        <w:rPr>
          <w:rFonts w:hint="cs"/>
          <w:rtl/>
        </w:rPr>
        <w:t xml:space="preserve">על אף זאת, המתלוננת בתשובות לשאלות לבית המשפט הבהירה שאלמלא התערבות אמא שלה, היא לא התכוונה להתלונן על האירוע – אם כי ברור מדבריה כי חששה להתלונן מכיוון שלא רצתה שאמה תגלה על העדרותה מהשיעורים. </w:t>
      </w:r>
    </w:p>
    <w:p w14:paraId="386C8B7B" w14:textId="77777777" w:rsidR="00E8042F" w:rsidRDefault="00E8042F">
      <w:pPr>
        <w:rPr>
          <w:rFonts w:hint="cs"/>
          <w:rtl/>
        </w:rPr>
      </w:pPr>
      <w:r>
        <w:rPr>
          <w:rFonts w:hint="cs"/>
          <w:rtl/>
        </w:rPr>
        <w:t xml:space="preserve">מאמא של המתלוננת למדנו שכאשר אם של ילדה אחרת דאגה ליידע אותה על האירוע, המתלוננת הסכימה למסור את דבריה קודם כל לאחותה ורק לאחר מכן לאמא. האם מסרה על כך שהמתלוננת היתה נסערת ובכתה בעת שהיא סיפרה על האירוע. האם אך מסרה כי הבחינה לפני כן בשינוי בהתנהגותה – היא היתה מסתגרת בחדרה ולא יצאה עם חברות. בדיעבדהאם הבחינה כי התנהגות זאת היתה כתוצאה מהאירוע. </w:t>
      </w:r>
    </w:p>
    <w:p w14:paraId="372FAE93" w14:textId="77777777" w:rsidR="00E8042F" w:rsidRDefault="00E8042F">
      <w:pPr>
        <w:rPr>
          <w:rFonts w:hint="cs"/>
          <w:rtl/>
        </w:rPr>
      </w:pPr>
      <w:r>
        <w:rPr>
          <w:rFonts w:hint="cs"/>
          <w:rtl/>
        </w:rPr>
        <w:t>הנאשם העיד ומסר גירסתו:</w:t>
      </w:r>
    </w:p>
    <w:p w14:paraId="3B48FC6B" w14:textId="77777777" w:rsidR="00E8042F" w:rsidRDefault="00E8042F">
      <w:pPr>
        <w:rPr>
          <w:rFonts w:hint="cs"/>
          <w:rtl/>
        </w:rPr>
      </w:pPr>
      <w:r>
        <w:rPr>
          <w:rFonts w:hint="cs"/>
          <w:rtl/>
        </w:rPr>
        <w:t>הבנות ביקשו לשמוע מוזיקה אצלו באוטובוס, והן ישבו אצלו כמה דקות, ובאו עוד תלמידים כעבור זמן קצר:</w:t>
      </w:r>
    </w:p>
    <w:p w14:paraId="7A08657E" w14:textId="77777777" w:rsidR="00E8042F" w:rsidRDefault="00E8042F">
      <w:pPr>
        <w:rPr>
          <w:rFonts w:hint="cs"/>
          <w:rtl/>
        </w:rPr>
      </w:pPr>
      <w:r>
        <w:rPr>
          <w:rFonts w:hint="cs"/>
          <w:rtl/>
        </w:rPr>
        <w:t xml:space="preserve">"הם עשו רעש וביקשתי מהם לצאת מהאוטובוס אחת הבנות תפסה אחד הבנים ואני תפסתי אותה בצוואר סובבתי אותה לכיוון המדרגות ואז הם הלכו לכיוון בת הספר והבנות ירדו דרך הדלת האחרת" (פרוטוקול עמ'13, עמ' 2 15-13). </w:t>
      </w:r>
    </w:p>
    <w:p w14:paraId="2F2A7DB3" w14:textId="77777777" w:rsidR="00E8042F" w:rsidRDefault="00E8042F">
      <w:pPr>
        <w:rPr>
          <w:rFonts w:hint="cs"/>
          <w:rtl/>
        </w:rPr>
      </w:pPr>
      <w:r>
        <w:rPr>
          <w:rFonts w:hint="cs"/>
          <w:rtl/>
        </w:rPr>
        <w:t xml:space="preserve">הנאשם דאג להעסיק חוקר פרטי על מנת להביא עדים לאירוע ואכן התייצבו 2 תלמידים – אולם יאמר מיד שגירסתם אינה תואמת דברי הנאעשם. </w:t>
      </w:r>
    </w:p>
    <w:p w14:paraId="0C24F74D" w14:textId="77777777" w:rsidR="00E8042F" w:rsidRDefault="00E8042F">
      <w:pPr>
        <w:rPr>
          <w:rFonts w:hint="cs"/>
          <w:rtl/>
        </w:rPr>
      </w:pPr>
    </w:p>
    <w:p w14:paraId="012FEC17" w14:textId="77777777" w:rsidR="00E8042F" w:rsidRDefault="00E8042F">
      <w:pPr>
        <w:rPr>
          <w:rFonts w:hint="cs"/>
          <w:b/>
          <w:bCs/>
          <w:rtl/>
        </w:rPr>
      </w:pPr>
      <w:r>
        <w:rPr>
          <w:rFonts w:hint="cs"/>
          <w:b/>
          <w:bCs/>
          <w:u w:val="single"/>
          <w:rtl/>
        </w:rPr>
        <w:t>דיון החלטה</w:t>
      </w:r>
    </w:p>
    <w:p w14:paraId="2680DACA" w14:textId="77777777" w:rsidR="00E8042F" w:rsidRDefault="00E8042F">
      <w:pPr>
        <w:rPr>
          <w:rFonts w:hint="cs"/>
          <w:rtl/>
        </w:rPr>
      </w:pPr>
      <w:r>
        <w:rPr>
          <w:rFonts w:hint="cs"/>
          <w:rtl/>
        </w:rPr>
        <w:t>החלטתי להרשיע את הנאשם ולהלן הנימוקים לכך:</w:t>
      </w:r>
    </w:p>
    <w:p w14:paraId="38564636" w14:textId="77777777" w:rsidR="00E8042F" w:rsidRDefault="00E8042F">
      <w:pPr>
        <w:rPr>
          <w:rFonts w:hint="cs"/>
          <w:rtl/>
        </w:rPr>
      </w:pPr>
    </w:p>
    <w:p w14:paraId="60D047E4" w14:textId="77777777" w:rsidR="00E8042F" w:rsidRDefault="00E8042F">
      <w:pPr>
        <w:ind w:left="720" w:hanging="720"/>
        <w:rPr>
          <w:rFonts w:hint="cs"/>
          <w:rtl/>
        </w:rPr>
      </w:pPr>
      <w:r>
        <w:rPr>
          <w:rFonts w:hint="cs"/>
          <w:rtl/>
        </w:rPr>
        <w:t>1.</w:t>
      </w:r>
      <w:r>
        <w:rPr>
          <w:rFonts w:hint="cs"/>
          <w:rtl/>
        </w:rPr>
        <w:tab/>
        <w:t xml:space="preserve">בית המשפט למעשה נאלץ בתיק זה להכריע על בסיס דברי המתלוננת מול דברי הנאשם. </w:t>
      </w:r>
    </w:p>
    <w:p w14:paraId="3162D5E3" w14:textId="77777777" w:rsidR="00E8042F" w:rsidRDefault="00E8042F">
      <w:pPr>
        <w:ind w:left="720"/>
        <w:rPr>
          <w:rFonts w:hint="cs"/>
          <w:rtl/>
        </w:rPr>
      </w:pPr>
      <w:r>
        <w:rPr>
          <w:rFonts w:hint="cs"/>
          <w:rtl/>
        </w:rPr>
        <w:t xml:space="preserve">ביהמ"ש ער לקושי, כאשר הוא מבסס הרשעה כה משמעותית על דברי עדות יחידה, קל וחומר, כאשר המתלוננת היתה בת פחות מ- 15 בעת האירוע ובת כ- 15.5 בעת שהעידה בפני. </w:t>
      </w:r>
    </w:p>
    <w:p w14:paraId="37B43A0F" w14:textId="77777777" w:rsidR="00E8042F" w:rsidRDefault="00E8042F">
      <w:pPr>
        <w:ind w:firstLine="720"/>
        <w:rPr>
          <w:rFonts w:hint="cs"/>
          <w:rtl/>
        </w:rPr>
      </w:pPr>
      <w:r>
        <w:rPr>
          <w:rFonts w:hint="cs"/>
          <w:rtl/>
        </w:rPr>
        <w:t xml:space="preserve">יחד עם זאת, יש לציין שביהמ"ש התרשם מעוצמת עדותה בבית המשפט. </w:t>
      </w:r>
    </w:p>
    <w:p w14:paraId="18242E10" w14:textId="77777777" w:rsidR="00E8042F" w:rsidRDefault="00E8042F">
      <w:pPr>
        <w:ind w:left="720"/>
        <w:rPr>
          <w:rFonts w:hint="cs"/>
          <w:rtl/>
        </w:rPr>
      </w:pPr>
      <w:r>
        <w:rPr>
          <w:rFonts w:hint="cs"/>
          <w:rtl/>
        </w:rPr>
        <w:t xml:space="preserve">לא רק שהיא מסרה גירסה משכנעת, אלא היה ברור לחלוטין שבאה המתלוננת בפני ביהמ"ש בניגוד לרצונה, תוך אי נוחות ומבוכה עצומה, הרי מקובל על כל הצדדים שלא היא יזמה את הפניה למשטרה ואם היה דבר תלוי בה בכלל לא היינו מגיעים לביהמ"ש. </w:t>
      </w:r>
    </w:p>
    <w:p w14:paraId="3F07E2C5" w14:textId="77777777" w:rsidR="00E8042F" w:rsidRDefault="00E8042F">
      <w:pPr>
        <w:ind w:left="720"/>
        <w:rPr>
          <w:rFonts w:hint="cs"/>
          <w:rtl/>
        </w:rPr>
      </w:pPr>
    </w:p>
    <w:p w14:paraId="2C9379EE" w14:textId="77777777" w:rsidR="00E8042F" w:rsidRDefault="00E8042F">
      <w:pPr>
        <w:ind w:left="720"/>
        <w:rPr>
          <w:rFonts w:hint="cs"/>
          <w:rtl/>
        </w:rPr>
      </w:pPr>
    </w:p>
    <w:p w14:paraId="30B97B8D" w14:textId="77777777" w:rsidR="00E8042F" w:rsidRDefault="00E8042F">
      <w:pPr>
        <w:ind w:left="720"/>
        <w:rPr>
          <w:rFonts w:hint="cs"/>
          <w:rtl/>
        </w:rPr>
      </w:pPr>
    </w:p>
    <w:p w14:paraId="56C58CC3" w14:textId="77777777" w:rsidR="00E8042F" w:rsidRDefault="00E8042F">
      <w:pPr>
        <w:ind w:left="720"/>
        <w:rPr>
          <w:rFonts w:hint="cs"/>
          <w:rtl/>
        </w:rPr>
      </w:pPr>
      <w:r>
        <w:rPr>
          <w:rFonts w:hint="cs"/>
          <w:rtl/>
        </w:rPr>
        <w:t xml:space="preserve">היא נתפסה במצב קשה בשיא גיל הבגרות שלה. היא נאלצה לגלות לפני אמה לא  רק שהתחמחקה ונעדרה משיעוריה בבית הספר, אלא שבמהלך אותן עדרויות היא בילתה יחד עם חברתה עם גבר מבוגר ממנה בנסיבות לא הולמות. </w:t>
      </w:r>
    </w:p>
    <w:p w14:paraId="73B60C0C" w14:textId="77777777" w:rsidR="00E8042F" w:rsidRDefault="00E8042F">
      <w:pPr>
        <w:ind w:left="720"/>
        <w:rPr>
          <w:rFonts w:hint="cs"/>
          <w:rtl/>
        </w:rPr>
      </w:pPr>
      <w:r>
        <w:rPr>
          <w:rFonts w:hint="cs"/>
          <w:rtl/>
        </w:rPr>
        <w:t xml:space="preserve">בית המשפט בטוח שהטראומה שעברה על הנאשמת כתוצאה מעדותה בבית המשפט דומה לטראומה שנגרמה לה עקב האירוע עצמו. </w:t>
      </w:r>
    </w:p>
    <w:p w14:paraId="29F92830" w14:textId="77777777" w:rsidR="00E8042F" w:rsidRDefault="00E8042F">
      <w:pPr>
        <w:ind w:firstLine="720"/>
        <w:rPr>
          <w:rFonts w:hint="cs"/>
          <w:rtl/>
        </w:rPr>
      </w:pPr>
      <w:r>
        <w:rPr>
          <w:rFonts w:hint="cs"/>
          <w:rtl/>
        </w:rPr>
        <w:t xml:space="preserve">יחד עם זאת, על אף כל הקשיים והמבוכה דבריה היו משוכנעים עד למאוד. </w:t>
      </w:r>
    </w:p>
    <w:p w14:paraId="56878EC8" w14:textId="77777777" w:rsidR="00E8042F" w:rsidRDefault="00E8042F">
      <w:pPr>
        <w:rPr>
          <w:rFonts w:hint="cs"/>
          <w:rtl/>
        </w:rPr>
      </w:pPr>
    </w:p>
    <w:p w14:paraId="297D643A" w14:textId="77777777" w:rsidR="00E8042F" w:rsidRDefault="00E8042F">
      <w:pPr>
        <w:ind w:left="720" w:hanging="720"/>
        <w:rPr>
          <w:rFonts w:hint="cs"/>
          <w:rtl/>
        </w:rPr>
      </w:pPr>
      <w:r>
        <w:rPr>
          <w:rFonts w:hint="cs"/>
          <w:rtl/>
        </w:rPr>
        <w:t>2.</w:t>
      </w:r>
      <w:r>
        <w:rPr>
          <w:rFonts w:hint="cs"/>
          <w:rtl/>
        </w:rPr>
        <w:tab/>
        <w:t xml:space="preserve">לא מקובלת עלי טענת עו"ד לויט שכאשר המתלוננת סיפרה לראשונה לחברות שלה על האירוע דובר בפנטזיה מפוברקת וכאשר אמא שלה עמדה על כך שהדבר ייצא לאור לא היתה כביכול למתלוננת ברירה, אלא להמשיך ולדבוק בפנטזיה שלה. </w:t>
      </w:r>
    </w:p>
    <w:p w14:paraId="4A7AC92E" w14:textId="77777777" w:rsidR="00E8042F" w:rsidRDefault="00E8042F">
      <w:pPr>
        <w:ind w:left="720" w:hanging="720"/>
        <w:rPr>
          <w:rFonts w:hint="cs"/>
          <w:rtl/>
        </w:rPr>
      </w:pPr>
      <w:r>
        <w:rPr>
          <w:rFonts w:hint="cs"/>
          <w:rtl/>
        </w:rPr>
        <w:tab/>
        <w:t xml:space="preserve">טענה זאת איננה מתיישבת כלל עם התרשמותי מהמתלוננת ולא עם התנהגותה בבית המשפט: המתלוננת נערה צעירה, אך שקולה ורצינית. </w:t>
      </w:r>
    </w:p>
    <w:p w14:paraId="6384C7D2" w14:textId="77777777" w:rsidR="00E8042F" w:rsidRDefault="00E8042F">
      <w:pPr>
        <w:ind w:left="720" w:hanging="720"/>
        <w:rPr>
          <w:rFonts w:hint="cs"/>
          <w:rtl/>
        </w:rPr>
      </w:pPr>
    </w:p>
    <w:p w14:paraId="77F2A285" w14:textId="77777777" w:rsidR="00E8042F" w:rsidRDefault="00E8042F">
      <w:pPr>
        <w:ind w:left="720" w:hanging="720"/>
        <w:rPr>
          <w:rFonts w:hint="cs"/>
          <w:rtl/>
        </w:rPr>
      </w:pPr>
      <w:r>
        <w:rPr>
          <w:rFonts w:hint="cs"/>
          <w:rtl/>
        </w:rPr>
        <w:t>3.</w:t>
      </w:r>
      <w:r>
        <w:rPr>
          <w:rFonts w:hint="cs"/>
          <w:rtl/>
        </w:rPr>
        <w:tab/>
        <w:t xml:space="preserve">כמו כן אין למתלוננת כל סיבה להפליל את הנאשם בסיפור זה, כאשר ברור גם לפי דבריו שלא היה כל סיכסוך בינה לבינו טרם האירוע. </w:t>
      </w:r>
    </w:p>
    <w:p w14:paraId="3251C35A" w14:textId="77777777" w:rsidR="00E8042F" w:rsidRDefault="00E8042F">
      <w:pPr>
        <w:ind w:left="720" w:hanging="720"/>
        <w:rPr>
          <w:rFonts w:hint="cs"/>
          <w:rtl/>
        </w:rPr>
      </w:pPr>
      <w:r>
        <w:rPr>
          <w:rFonts w:hint="cs"/>
          <w:rtl/>
        </w:rPr>
        <w:tab/>
        <w:t>נהפוך הוא, אנו יודעים שקיימו מפגשים מהסוג נשוא הדיון, וגם אם אנו לא יודעים מהי התדירות של המפגשים, ברור שלא דובר באירוע בודד.</w:t>
      </w:r>
      <w:r>
        <w:rPr>
          <w:color w:val="FFFFFF"/>
          <w:sz w:val="4"/>
          <w:szCs w:val="4"/>
          <w:rtl/>
        </w:rPr>
        <w:t>ב</w:t>
      </w:r>
    </w:p>
    <w:p w14:paraId="05C01111" w14:textId="77777777" w:rsidR="00E8042F" w:rsidRDefault="00E8042F">
      <w:pPr>
        <w:ind w:left="720" w:hanging="720"/>
        <w:rPr>
          <w:rFonts w:hint="cs"/>
          <w:rtl/>
        </w:rPr>
      </w:pPr>
      <w:r>
        <w:rPr>
          <w:rFonts w:hint="cs"/>
          <w:rtl/>
        </w:rPr>
        <w:tab/>
        <w:t xml:space="preserve">עדותה של המתלוננת מקבלת תמיכה נסיבתית הן מעדותה של חברתה והן מעדות אמה. </w:t>
      </w:r>
    </w:p>
    <w:p w14:paraId="345B6396" w14:textId="77777777" w:rsidR="00E8042F" w:rsidRDefault="00E8042F">
      <w:pPr>
        <w:ind w:left="720" w:hanging="720"/>
        <w:rPr>
          <w:rFonts w:hint="cs"/>
          <w:rtl/>
        </w:rPr>
      </w:pPr>
      <w:r>
        <w:rPr>
          <w:rFonts w:hint="cs"/>
          <w:rtl/>
        </w:rPr>
        <w:tab/>
        <w:t xml:space="preserve">חברתה אישרה שבאירוע קודם הנאשם נגע במתלוננת בישבן וליטף אותה ונתן לה נשיקה. </w:t>
      </w:r>
    </w:p>
    <w:p w14:paraId="310843FD" w14:textId="77777777" w:rsidR="00E8042F" w:rsidRDefault="00E8042F">
      <w:pPr>
        <w:ind w:left="720"/>
        <w:rPr>
          <w:rFonts w:hint="cs"/>
          <w:rtl/>
        </w:rPr>
      </w:pPr>
      <w:r>
        <w:rPr>
          <w:rFonts w:hint="cs"/>
          <w:rtl/>
        </w:rPr>
        <w:t xml:space="preserve">אנו גם יודעים ממנה מה היתה האוירה ששררה באותם מפגשים, שמעו מוסיקה ודיברו. וכנראה הכל הלך בצורה נעימה. </w:t>
      </w:r>
    </w:p>
    <w:p w14:paraId="25251A3A" w14:textId="77777777" w:rsidR="00E8042F" w:rsidRDefault="00E8042F">
      <w:pPr>
        <w:ind w:left="720"/>
        <w:rPr>
          <w:rFonts w:hint="cs"/>
          <w:rtl/>
        </w:rPr>
      </w:pPr>
      <w:r>
        <w:rPr>
          <w:rFonts w:hint="cs"/>
          <w:rtl/>
        </w:rPr>
        <w:t xml:space="preserve">ויודגש כאן, כי אין כאן סכנה שהמתלוננת וחברתה תיכננו או תיאמו עדותן במשותף במטרה להפליל את הנאשם. </w:t>
      </w:r>
    </w:p>
    <w:p w14:paraId="1B6BEA54" w14:textId="77777777" w:rsidR="00E8042F" w:rsidRDefault="00E8042F">
      <w:pPr>
        <w:ind w:left="720"/>
        <w:rPr>
          <w:rFonts w:hint="cs"/>
          <w:rtl/>
        </w:rPr>
      </w:pPr>
      <w:r>
        <w:rPr>
          <w:rFonts w:hint="cs"/>
          <w:rtl/>
        </w:rPr>
        <w:t xml:space="preserve">מערכת יחסים ביניהם התמוטטה למעשה סמוך לאחר האירוע. </w:t>
      </w:r>
    </w:p>
    <w:p w14:paraId="16096864" w14:textId="77777777" w:rsidR="00E8042F" w:rsidRDefault="00E8042F">
      <w:pPr>
        <w:ind w:left="720"/>
        <w:rPr>
          <w:rFonts w:hint="cs"/>
          <w:rtl/>
        </w:rPr>
      </w:pPr>
      <w:r>
        <w:rPr>
          <w:rFonts w:hint="cs"/>
          <w:rtl/>
        </w:rPr>
        <w:t xml:space="preserve">לגבי האם: אין כמובן לתת משקל כלשהו לדיווחי המתלוננת בפניה על האירוע עצמו אלא אנחנו יכולים לתת אמון לדברי האם שמספר ימים אחרי האירוע בטרם שהאירוע התגלה התנהגותה של המתלוננת היתה שונה מרגיל וכנראה שהיא סבלה לא מעט באותם ימים. כמו כן מקובל עלי שהאמא עמדה על הגשת תלונות בניגוד למתלוננת. </w:t>
      </w:r>
    </w:p>
    <w:p w14:paraId="01F68FEF" w14:textId="77777777" w:rsidR="00E8042F" w:rsidRDefault="00E8042F">
      <w:pPr>
        <w:ind w:left="720"/>
        <w:rPr>
          <w:rFonts w:hint="cs"/>
          <w:rtl/>
        </w:rPr>
      </w:pPr>
    </w:p>
    <w:p w14:paraId="6AFC81DD" w14:textId="77777777" w:rsidR="00E8042F" w:rsidRDefault="00E8042F">
      <w:pPr>
        <w:ind w:left="720" w:hanging="720"/>
        <w:rPr>
          <w:rFonts w:hint="cs"/>
          <w:rtl/>
        </w:rPr>
      </w:pPr>
      <w:r>
        <w:rPr>
          <w:rFonts w:hint="cs"/>
          <w:rtl/>
        </w:rPr>
        <w:t>4.</w:t>
      </w:r>
      <w:r>
        <w:rPr>
          <w:rFonts w:hint="cs"/>
          <w:rtl/>
        </w:rPr>
        <w:tab/>
        <w:t xml:space="preserve">כנגד כל הראיות האמורות, הנאשם לא הצליח להביא משקל נגד. </w:t>
      </w:r>
    </w:p>
    <w:p w14:paraId="740EE469" w14:textId="77777777" w:rsidR="00E8042F" w:rsidRDefault="00E8042F">
      <w:pPr>
        <w:ind w:left="720" w:hanging="720"/>
        <w:rPr>
          <w:rFonts w:hint="cs"/>
          <w:rtl/>
        </w:rPr>
      </w:pPr>
      <w:r>
        <w:rPr>
          <w:rFonts w:hint="cs"/>
          <w:rtl/>
        </w:rPr>
        <w:tab/>
        <w:t xml:space="preserve">הוא אומנם חזר וטען שבעת האירוע היו נוכחים ילדים אחרים והוא נאלץ להפסיק את המהומות ותוך כדי כך טפס את המתלוננת בצווארה, על מנת להוציאה מהאוטובוס. </w:t>
      </w:r>
    </w:p>
    <w:p w14:paraId="7A5D7AEA" w14:textId="77777777" w:rsidR="00E8042F" w:rsidRDefault="00E8042F">
      <w:pPr>
        <w:ind w:left="720" w:hanging="720"/>
        <w:rPr>
          <w:rFonts w:hint="cs"/>
          <w:rtl/>
        </w:rPr>
      </w:pPr>
      <w:r>
        <w:rPr>
          <w:rFonts w:hint="cs"/>
          <w:rtl/>
        </w:rPr>
        <w:tab/>
        <w:t xml:space="preserve">אולם שני התלמידים, אשר העידו בפני מטעם הנאשם כלל לא תמכו בגירסה זו. </w:t>
      </w:r>
    </w:p>
    <w:p w14:paraId="6F415D10" w14:textId="77777777" w:rsidR="00E8042F" w:rsidRDefault="00E8042F">
      <w:pPr>
        <w:ind w:left="720" w:hanging="720"/>
        <w:rPr>
          <w:rFonts w:hint="cs"/>
          <w:rtl/>
        </w:rPr>
      </w:pPr>
      <w:r>
        <w:rPr>
          <w:rFonts w:hint="cs"/>
          <w:rtl/>
        </w:rPr>
        <w:tab/>
        <w:t xml:space="preserve">הנערים היו במהלך משחק, כאשר אחד מהם ברשות הנאשם, עלה בדלת אחורית של אוטובוס על מנת להתחמק מחברו. </w:t>
      </w:r>
    </w:p>
    <w:p w14:paraId="399C2AF8" w14:textId="77777777" w:rsidR="00E8042F" w:rsidRDefault="00E8042F">
      <w:pPr>
        <w:ind w:left="720" w:hanging="720"/>
        <w:rPr>
          <w:rFonts w:hint="cs"/>
          <w:rtl/>
        </w:rPr>
      </w:pPr>
      <w:r>
        <w:rPr>
          <w:rFonts w:hint="cs"/>
          <w:rtl/>
        </w:rPr>
        <w:tab/>
        <w:t xml:space="preserve">הנערים, אכן הבחינו במתלוננת וחברתה אך לא היו מהומות ולא השתוללות ואף נער לא ראה אף סיבה, אשר בגללה הנאשם היה נאלץ להפעיל כוח כלשהו על המתלוננת. </w:t>
      </w:r>
    </w:p>
    <w:p w14:paraId="3729452F" w14:textId="77777777" w:rsidR="00E8042F" w:rsidRDefault="00E8042F">
      <w:pPr>
        <w:ind w:left="720" w:hanging="720"/>
        <w:rPr>
          <w:rFonts w:hint="cs"/>
          <w:rtl/>
        </w:rPr>
      </w:pPr>
      <w:r>
        <w:rPr>
          <w:rFonts w:hint="cs"/>
          <w:rtl/>
        </w:rPr>
        <w:tab/>
        <w:t xml:space="preserve">מעדויות של אותם נערים, אנו לומדים שתי דברים בלבד הם לא עדים לאירוע נשוא כתב האישום, אלא היו עדים לקיומו של אחד מהמפגשים שהתקיימו באוטובוס בין המתלוננת, חברתה והנאשם. </w:t>
      </w:r>
    </w:p>
    <w:p w14:paraId="454FF4CA" w14:textId="77777777" w:rsidR="00E8042F" w:rsidRDefault="00E8042F">
      <w:pPr>
        <w:ind w:left="720" w:hanging="720"/>
        <w:rPr>
          <w:rFonts w:hint="cs"/>
          <w:rtl/>
        </w:rPr>
      </w:pPr>
      <w:r>
        <w:rPr>
          <w:rFonts w:hint="cs"/>
          <w:rtl/>
        </w:rPr>
        <w:tab/>
        <w:t xml:space="preserve">הנאשם בעדותו סתר את עצמו במספר נקודות. בהודעתו במשטרה סיפר בפרטי פרטים מה הוא עשה למתלוננת, משמע שהוא מודה בריש גלא שהפעיל כוח עליה, לעומת זאת בחקירה נגדית בבית המשפט ניסה לגמד את מעשיו ואותם "אני לא הפעלתי כוח" רק בחקירה נגדית לוחצת נאלץ הנאשם לאשר את גירסתו במשטרה. </w:t>
      </w:r>
    </w:p>
    <w:p w14:paraId="276EC59F" w14:textId="77777777" w:rsidR="00E8042F" w:rsidRDefault="00E8042F">
      <w:pPr>
        <w:ind w:left="720" w:hanging="720"/>
        <w:rPr>
          <w:rFonts w:hint="cs"/>
          <w:rtl/>
        </w:rPr>
      </w:pPr>
      <w:r>
        <w:rPr>
          <w:rFonts w:hint="cs"/>
          <w:rtl/>
        </w:rPr>
        <w:tab/>
        <w:t xml:space="preserve">בהודעתו במשטרה ניתן להבחין שהנאשם קם מכיסאו תוך תפיסת המתלוננת בצווארה והוא מלווה אותה מחוץ לאוטובוס ואילו בבית המשפט טען שכלל לא קם מכיסאו (עמ' 3, שורות 16-17). </w:t>
      </w:r>
    </w:p>
    <w:p w14:paraId="5FA02F3D" w14:textId="77777777" w:rsidR="00E8042F" w:rsidRDefault="00E8042F">
      <w:pPr>
        <w:ind w:left="720" w:hanging="720"/>
        <w:rPr>
          <w:rFonts w:hint="cs"/>
          <w:rtl/>
        </w:rPr>
      </w:pPr>
      <w:r>
        <w:rPr>
          <w:rFonts w:hint="cs"/>
          <w:rtl/>
        </w:rPr>
        <w:tab/>
        <w:t xml:space="preserve">אין תמיכה מאף מקום לתיאור של הנאשם שהיה במצב שבו הבנות באוטובוס התקוטטו עם הבנים ושהוא נאלץ להוציא את המתלוננת בכוח בנוכחות הבנים. </w:t>
      </w:r>
    </w:p>
    <w:p w14:paraId="1F412622" w14:textId="77777777" w:rsidR="00E8042F" w:rsidRDefault="00E8042F">
      <w:pPr>
        <w:ind w:left="720" w:hanging="720"/>
        <w:rPr>
          <w:rFonts w:hint="cs"/>
          <w:rtl/>
        </w:rPr>
      </w:pPr>
      <w:r>
        <w:rPr>
          <w:rFonts w:hint="cs"/>
          <w:rtl/>
        </w:rPr>
        <w:tab/>
        <w:t>הרי גם בנקודה זו עדותו של הנאשם איננה עקבית.</w:t>
      </w:r>
      <w:r>
        <w:rPr>
          <w:color w:val="FFFFFF"/>
          <w:sz w:val="4"/>
          <w:szCs w:val="4"/>
          <w:rtl/>
        </w:rPr>
        <w:t>ו</w:t>
      </w:r>
    </w:p>
    <w:p w14:paraId="21609A34" w14:textId="77777777" w:rsidR="00E8042F" w:rsidRDefault="00E8042F">
      <w:pPr>
        <w:ind w:left="720" w:hanging="720"/>
        <w:rPr>
          <w:rFonts w:hint="cs"/>
          <w:rtl/>
        </w:rPr>
      </w:pPr>
      <w:r>
        <w:rPr>
          <w:rFonts w:hint="cs"/>
          <w:rtl/>
        </w:rPr>
        <w:tab/>
        <w:t xml:space="preserve">הנאשם הצהיר בפנינו שהוא נהג להסיע ילדים 20 שנה. ועל אף שהיו ילדים שהתפרעו באוטובוס הוא לא הרים יד על ילד כלשהו במשך תקופה זאת; אלא בשני פעמים הוביל אותם למשטרה. </w:t>
      </w:r>
    </w:p>
    <w:p w14:paraId="12088B0B" w14:textId="77777777" w:rsidR="00E8042F" w:rsidRDefault="00E8042F">
      <w:pPr>
        <w:ind w:left="720" w:hanging="720"/>
        <w:rPr>
          <w:rFonts w:hint="cs"/>
          <w:rtl/>
        </w:rPr>
      </w:pPr>
      <w:r>
        <w:rPr>
          <w:rFonts w:hint="cs"/>
          <w:rtl/>
        </w:rPr>
        <w:tab/>
        <w:t xml:space="preserve">אין סיבה איפוא מדוע אירוע מנורי מסוג זה היה גורם לנאשם לחרוג חריגה כה משמעותית מהתנהגותו הרגילה. </w:t>
      </w:r>
    </w:p>
    <w:p w14:paraId="6CCAE9C7" w14:textId="77777777" w:rsidR="00E8042F" w:rsidRDefault="00E8042F">
      <w:pPr>
        <w:ind w:left="720" w:hanging="720"/>
        <w:rPr>
          <w:rFonts w:hint="cs"/>
          <w:rtl/>
        </w:rPr>
      </w:pPr>
      <w:r>
        <w:rPr>
          <w:rFonts w:hint="cs"/>
          <w:rtl/>
        </w:rPr>
        <w:tab/>
        <w:t xml:space="preserve">האוטובוס היה במתחם בית הספר. הילדים היו נוכחים באוטובוס במקום להיות בשיעורים. אין זה ברור מדוע לא פנה למורים אלא דווקא הוא בחר להפגין אלימות. </w:t>
      </w:r>
    </w:p>
    <w:p w14:paraId="3F776DC1" w14:textId="77777777" w:rsidR="00E8042F" w:rsidRDefault="00E8042F">
      <w:pPr>
        <w:ind w:left="720" w:hanging="720"/>
        <w:rPr>
          <w:rFonts w:hint="cs"/>
          <w:rtl/>
        </w:rPr>
      </w:pPr>
    </w:p>
    <w:p w14:paraId="63BA65B2" w14:textId="77777777" w:rsidR="00E8042F" w:rsidRDefault="00E8042F">
      <w:pPr>
        <w:ind w:left="720" w:hanging="720"/>
        <w:rPr>
          <w:rFonts w:hint="cs"/>
          <w:rtl/>
        </w:rPr>
      </w:pPr>
      <w:r>
        <w:rPr>
          <w:rFonts w:hint="cs"/>
          <w:rtl/>
        </w:rPr>
        <w:t>5.</w:t>
      </w:r>
      <w:r>
        <w:rPr>
          <w:rFonts w:hint="cs"/>
          <w:rtl/>
        </w:rPr>
        <w:tab/>
        <w:t xml:space="preserve">גם בהתנהגותו כלפי בית המשפט הנאשם גילה קווים שיקריים באופיו. אין להתעלם מכך שבמועד שנקבע לדיון הוא התחמק מהדיון תוך כדי הגשת אישור רפואי ותוך הטעיה מכוונת, כאילו שהיה חולה, כאשר באותו יום יצא לעבודתו. </w:t>
      </w:r>
    </w:p>
    <w:p w14:paraId="00DC3CAD" w14:textId="77777777" w:rsidR="00E8042F" w:rsidRDefault="00E8042F">
      <w:pPr>
        <w:ind w:left="720" w:hanging="720"/>
        <w:rPr>
          <w:rFonts w:hint="cs"/>
          <w:rtl/>
        </w:rPr>
      </w:pPr>
      <w:r>
        <w:rPr>
          <w:rFonts w:hint="cs"/>
          <w:rtl/>
        </w:rPr>
        <w:tab/>
        <w:t xml:space="preserve">הנאשם לא היסס מלשים את פרקליטו במצב מביך ביותר בפני בית המשפט בעניין זה. </w:t>
      </w:r>
    </w:p>
    <w:p w14:paraId="1C10789D" w14:textId="77777777" w:rsidR="00E8042F" w:rsidRDefault="00E8042F">
      <w:pPr>
        <w:ind w:left="720" w:hanging="720"/>
        <w:rPr>
          <w:rFonts w:hint="cs"/>
          <w:rtl/>
        </w:rPr>
      </w:pPr>
    </w:p>
    <w:p w14:paraId="3EEFE89E" w14:textId="77777777" w:rsidR="00E8042F" w:rsidRDefault="00E8042F">
      <w:pPr>
        <w:ind w:left="720" w:hanging="720"/>
        <w:rPr>
          <w:rFonts w:hint="cs"/>
          <w:rtl/>
        </w:rPr>
      </w:pPr>
    </w:p>
    <w:p w14:paraId="14BBC29D" w14:textId="77777777" w:rsidR="00E8042F" w:rsidRDefault="00E8042F">
      <w:pPr>
        <w:ind w:left="720" w:hanging="720"/>
        <w:rPr>
          <w:rFonts w:hint="cs"/>
          <w:rtl/>
        </w:rPr>
      </w:pPr>
      <w:r>
        <w:rPr>
          <w:rFonts w:hint="cs"/>
          <w:rtl/>
        </w:rPr>
        <w:tab/>
        <w:t xml:space="preserve">בסיכומו של דבר כל התנהגות של הנאשם בפני וכל דרך מסירת עדותו מעידים על אדם שיש לו מה להסתיר בפרשה זו. </w:t>
      </w:r>
    </w:p>
    <w:p w14:paraId="0225CEAA" w14:textId="77777777" w:rsidR="00E8042F" w:rsidRDefault="00E8042F">
      <w:pPr>
        <w:ind w:left="720" w:hanging="720"/>
        <w:rPr>
          <w:rFonts w:hint="cs"/>
          <w:rtl/>
        </w:rPr>
      </w:pPr>
      <w:r>
        <w:rPr>
          <w:rFonts w:hint="cs"/>
          <w:rtl/>
        </w:rPr>
        <w:tab/>
        <w:t xml:space="preserve">לאור כל הנסיבות האמורות החלטתי להרשיע את הנאשם בגין העבירה המיוחסת לו בכתב האישום. </w:t>
      </w:r>
    </w:p>
    <w:p w14:paraId="7F760A20" w14:textId="77777777" w:rsidR="00E8042F" w:rsidRDefault="00E8042F">
      <w:pPr>
        <w:rPr>
          <w:rFonts w:hint="cs"/>
          <w:rtl/>
        </w:rPr>
      </w:pPr>
    </w:p>
    <w:p w14:paraId="6E6F5A92" w14:textId="77777777" w:rsidR="00E8042F" w:rsidRDefault="00E8042F">
      <w:pPr>
        <w:rPr>
          <w:rFonts w:hint="cs"/>
          <w:rtl/>
        </w:rPr>
      </w:pPr>
    </w:p>
    <w:p w14:paraId="40F28801" w14:textId="77777777" w:rsidR="00E8042F" w:rsidRDefault="00E8042F">
      <w:pPr>
        <w:rPr>
          <w:rFonts w:hint="cs"/>
          <w:b/>
          <w:bCs/>
          <w:color w:val="000000"/>
          <w:rtl/>
        </w:rPr>
      </w:pPr>
      <w:r>
        <w:rPr>
          <w:rFonts w:hint="cs"/>
          <w:b/>
          <w:bCs/>
          <w:color w:val="000000"/>
          <w:rtl/>
        </w:rPr>
        <w:t>ניתן היום, תשס"א (20 באוגוסט 2001) בנוכחות הצדדים.</w:t>
      </w:r>
      <w:r>
        <w:rPr>
          <w:b/>
          <w:bCs/>
          <w:color w:val="FFFFFF"/>
          <w:sz w:val="4"/>
          <w:szCs w:val="4"/>
          <w:rtl/>
        </w:rPr>
        <w:t>נ</w:t>
      </w:r>
    </w:p>
    <w:p w14:paraId="335856AC" w14:textId="77777777" w:rsidR="00E8042F" w:rsidRDefault="00E8042F">
      <w:pPr>
        <w:rPr>
          <w:rFonts w:hint="cs"/>
          <w:b/>
          <w:bCs/>
          <w:color w:val="000000"/>
          <w:rtl/>
        </w:rPr>
      </w:pPr>
      <w:r>
        <w:rPr>
          <w:rFonts w:hint="cs"/>
          <w:b/>
          <w:bCs/>
          <w:color w:val="000000"/>
          <w:rtl/>
        </w:rPr>
        <w:t>ערעור תוך 45 יום לבית המשפט המחוזי.</w:t>
      </w:r>
      <w:r>
        <w:rPr>
          <w:b/>
          <w:bCs/>
          <w:color w:val="FFFFFF"/>
          <w:sz w:val="4"/>
          <w:szCs w:val="4"/>
          <w:rtl/>
        </w:rPr>
        <w:t>ב</w:t>
      </w:r>
    </w:p>
    <w:p w14:paraId="5F01C2D3" w14:textId="77777777" w:rsidR="00E8042F" w:rsidRDefault="00E8042F">
      <w:pPr>
        <w:rPr>
          <w:rFonts w:hint="cs"/>
          <w:b/>
          <w:bCs/>
          <w:color w:val="000000"/>
          <w:rtl/>
        </w:rPr>
      </w:pPr>
      <w:r>
        <w:rPr>
          <w:rFonts w:hint="cs"/>
          <w:b/>
          <w:bCs/>
          <w:color w:val="000000"/>
          <w:rtl/>
        </w:rPr>
        <w:t>מותר לפרסום מיום 20.8.01.</w:t>
      </w:r>
      <w:r>
        <w:rPr>
          <w:b/>
          <w:bCs/>
          <w:color w:val="FFFFFF"/>
          <w:sz w:val="4"/>
          <w:szCs w:val="4"/>
          <w:rtl/>
        </w:rPr>
        <w:t>ו</w:t>
      </w:r>
    </w:p>
    <w:p w14:paraId="619BF749" w14:textId="77777777" w:rsidR="00E8042F" w:rsidRDefault="00E8042F">
      <w:pPr>
        <w:rPr>
          <w:rFonts w:hint="cs"/>
          <w:b/>
          <w:bCs/>
          <w:color w:val="000000"/>
          <w:rtl/>
        </w:rPr>
      </w:pPr>
    </w:p>
    <w:p w14:paraId="376A952B" w14:textId="77777777" w:rsidR="00E8042F" w:rsidRDefault="00E8042F">
      <w:pPr>
        <w:rPr>
          <w:rFonts w:hint="cs"/>
          <w:b/>
          <w:bCs/>
          <w:color w:val="000000"/>
          <w:rtl/>
        </w:rPr>
      </w:pPr>
    </w:p>
    <w:p w14:paraId="0EE970CF" w14:textId="77777777" w:rsidR="00E8042F" w:rsidRDefault="00E8042F">
      <w:pPr>
        <w:rPr>
          <w:rFonts w:hint="cs"/>
          <w:b/>
          <w:bCs/>
          <w:color w:val="000000"/>
          <w:rtl/>
        </w:rPr>
      </w:pPr>
    </w:p>
    <w:p w14:paraId="2C99750A" w14:textId="77777777" w:rsidR="00E8042F" w:rsidRDefault="00E8042F">
      <w:pPr>
        <w:rPr>
          <w:rFonts w:hint="cs"/>
          <w:b/>
          <w:bCs/>
          <w:color w:val="000000"/>
          <w:rtl/>
        </w:rPr>
      </w:pPr>
    </w:p>
    <w:p w14:paraId="162BD12F" w14:textId="77777777" w:rsidR="00E8042F" w:rsidRDefault="00E8042F">
      <w:pPr>
        <w:rPr>
          <w:rFonts w:hint="cs"/>
          <w:b/>
          <w:bCs/>
          <w:color w:val="000000"/>
          <w:rtl/>
        </w:rPr>
      </w:pPr>
    </w:p>
    <w:p w14:paraId="2A04B5AB" w14:textId="77777777" w:rsidR="00E8042F" w:rsidRDefault="00E8042F">
      <w:pPr>
        <w:rPr>
          <w:rFonts w:hint="cs"/>
          <w:b/>
          <w:bCs/>
          <w:color w:val="000000"/>
          <w:rtl/>
        </w:rPr>
      </w:pPr>
    </w:p>
    <w:p w14:paraId="11BA2070" w14:textId="77777777" w:rsidR="00E8042F" w:rsidRDefault="00E8042F">
      <w:pPr>
        <w:rPr>
          <w:rFonts w:hint="cs"/>
          <w:b/>
          <w:bCs/>
          <w:color w:val="000000"/>
          <w:rtl/>
        </w:rPr>
      </w:pPr>
    </w:p>
    <w:p w14:paraId="2C7B2ED2" w14:textId="77777777" w:rsidR="00E8042F" w:rsidRDefault="00E8042F">
      <w:pPr>
        <w:rPr>
          <w:rFonts w:hint="cs"/>
          <w:b/>
          <w:bCs/>
          <w:color w:val="000000"/>
          <w:rtl/>
        </w:rPr>
      </w:pPr>
    </w:p>
    <w:p w14:paraId="0CC008BB" w14:textId="77777777" w:rsidR="00E8042F" w:rsidRDefault="00E8042F">
      <w:pPr>
        <w:rPr>
          <w:rFonts w:hint="cs"/>
          <w:b/>
          <w:bCs/>
          <w:color w:val="000080"/>
          <w:rtl/>
        </w:rPr>
      </w:pPr>
    </w:p>
    <w:p w14:paraId="3E1BAAA0" w14:textId="77777777" w:rsidR="00E8042F" w:rsidRDefault="00E8042F">
      <w:pPr>
        <w:jc w:val="right"/>
        <w:rPr>
          <w:rFonts w:hint="cs"/>
          <w:b/>
          <w:bCs/>
          <w:rtl/>
        </w:rPr>
      </w:pPr>
      <w:r>
        <w:rPr>
          <w:rFonts w:hint="cs"/>
          <w:b/>
          <w:bCs/>
          <w:rtl/>
        </w:rPr>
        <w:t>________________</w:t>
      </w:r>
    </w:p>
    <w:p w14:paraId="466D9AE9" w14:textId="77777777" w:rsidR="00E8042F" w:rsidRDefault="00E8042F">
      <w:pPr>
        <w:jc w:val="center"/>
        <w:rPr>
          <w:rFonts w:hint="cs"/>
          <w:b/>
          <w:bCs/>
          <w:rtl/>
        </w:rPr>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 xml:space="preserve">      הרווי גרובס, שופט</w:t>
      </w:r>
    </w:p>
    <w:p w14:paraId="75DCADDD" w14:textId="77777777" w:rsidR="00E8042F" w:rsidRDefault="00E8042F">
      <w:pPr>
        <w:jc w:val="center"/>
        <w:rPr>
          <w:rFonts w:hint="cs"/>
          <w:b/>
          <w:bCs/>
          <w:rtl/>
        </w:rPr>
      </w:pPr>
    </w:p>
    <w:p w14:paraId="2E06F398" w14:textId="77777777" w:rsidR="00E8042F" w:rsidRDefault="00E8042F">
      <w:pPr>
        <w:rPr>
          <w:rFonts w:hint="cs"/>
          <w:b/>
          <w:bCs/>
          <w:u w:val="single"/>
          <w:rtl/>
        </w:rPr>
      </w:pPr>
      <w:r>
        <w:rPr>
          <w:rFonts w:hint="cs"/>
          <w:b/>
          <w:bCs/>
          <w:u w:val="single"/>
          <w:rtl/>
        </w:rPr>
        <w:t xml:space="preserve">משום שיש בקשה של הפרקליטות שהכרעת הדין תהיה בדלתיים סגורות, בימ"ש לא הקריא את הכרעת דינו אלא מסר את התוצאה לצדדים ביחד עם העתק של הכרעת הדין. </w:t>
      </w:r>
    </w:p>
    <w:p w14:paraId="5BBBCEE1" w14:textId="77777777" w:rsidR="00E8042F" w:rsidRDefault="00E8042F">
      <w:pPr>
        <w:jc w:val="left"/>
        <w:rPr>
          <w:rFonts w:hint="cs"/>
          <w:b/>
          <w:bCs/>
          <w:u w:val="single"/>
          <w:rtl/>
        </w:rPr>
      </w:pPr>
    </w:p>
    <w:p w14:paraId="4EFC8493" w14:textId="77777777" w:rsidR="00E8042F" w:rsidRDefault="00E8042F">
      <w:pPr>
        <w:jc w:val="left"/>
        <w:rPr>
          <w:rFonts w:hint="cs"/>
          <w:b/>
          <w:bCs/>
          <w:u w:val="single"/>
          <w:rtl/>
        </w:rPr>
      </w:pPr>
      <w:r>
        <w:rPr>
          <w:rFonts w:hint="cs"/>
          <w:b/>
          <w:bCs/>
          <w:u w:val="single"/>
          <w:rtl/>
        </w:rPr>
        <w:t>ב"כ הנאשם:</w:t>
      </w:r>
    </w:p>
    <w:p w14:paraId="4876D863" w14:textId="77777777" w:rsidR="00E8042F" w:rsidRDefault="00E8042F">
      <w:pPr>
        <w:jc w:val="left"/>
        <w:rPr>
          <w:rFonts w:hint="cs"/>
          <w:rtl/>
        </w:rPr>
      </w:pPr>
      <w:r>
        <w:rPr>
          <w:rFonts w:hint="cs"/>
          <w:rtl/>
        </w:rPr>
        <w:t xml:space="preserve">אני מבקש לקבל תסקיר בעניינו של הנאשם. </w:t>
      </w:r>
    </w:p>
    <w:p w14:paraId="125837C4" w14:textId="77777777" w:rsidR="00E8042F" w:rsidRDefault="00E8042F">
      <w:pPr>
        <w:jc w:val="left"/>
        <w:rPr>
          <w:rFonts w:hint="cs"/>
          <w:rtl/>
        </w:rPr>
      </w:pPr>
    </w:p>
    <w:p w14:paraId="5D601FF6" w14:textId="77777777" w:rsidR="00E8042F" w:rsidRDefault="00E8042F">
      <w:pPr>
        <w:jc w:val="left"/>
        <w:rPr>
          <w:rFonts w:hint="cs"/>
          <w:b/>
          <w:bCs/>
          <w:u w:val="single"/>
          <w:rtl/>
        </w:rPr>
      </w:pPr>
      <w:r>
        <w:rPr>
          <w:rFonts w:hint="cs"/>
          <w:b/>
          <w:bCs/>
          <w:u w:val="single"/>
          <w:rtl/>
        </w:rPr>
        <w:t>התובע:</w:t>
      </w:r>
    </w:p>
    <w:p w14:paraId="4BB6FE54" w14:textId="77777777" w:rsidR="00E8042F" w:rsidRDefault="00E8042F">
      <w:pPr>
        <w:jc w:val="left"/>
        <w:rPr>
          <w:rFonts w:hint="cs"/>
          <w:rtl/>
        </w:rPr>
      </w:pPr>
      <w:r>
        <w:rPr>
          <w:rFonts w:hint="cs"/>
          <w:rtl/>
        </w:rPr>
        <w:t xml:space="preserve">אני מתנגד לקבלת תסקיר. </w:t>
      </w:r>
    </w:p>
    <w:p w14:paraId="4647ADD0" w14:textId="77777777" w:rsidR="00E8042F" w:rsidRDefault="00E8042F">
      <w:pPr>
        <w:jc w:val="left"/>
        <w:rPr>
          <w:rFonts w:hint="cs"/>
          <w:rtl/>
        </w:rPr>
      </w:pPr>
      <w:r>
        <w:rPr>
          <w:rFonts w:hint="cs"/>
          <w:rtl/>
        </w:rPr>
        <w:t xml:space="preserve">נכון  שלנאשם אין הרשעות קודמות. מוסכם עלינו ועל ההגנה לכן אנו חושבים שאין צורך בתסקיר, אין צורך בדחיה נוספת של הדיון. </w:t>
      </w:r>
    </w:p>
    <w:p w14:paraId="46E3E179" w14:textId="77777777" w:rsidR="00E8042F" w:rsidRDefault="00E8042F">
      <w:pPr>
        <w:jc w:val="left"/>
        <w:rPr>
          <w:rFonts w:hint="cs"/>
          <w:rtl/>
        </w:rPr>
      </w:pPr>
      <w:r>
        <w:rPr>
          <w:rFonts w:hint="cs"/>
          <w:rtl/>
        </w:rPr>
        <w:t xml:space="preserve">אין צורך בהמשך גרימת הנזק שנגרם למתלוננת ודחיות נוספות של הדיון הזה. </w:t>
      </w:r>
    </w:p>
    <w:p w14:paraId="2F4DC1CA" w14:textId="77777777" w:rsidR="00E8042F" w:rsidRDefault="00E8042F">
      <w:pPr>
        <w:jc w:val="left"/>
        <w:rPr>
          <w:rFonts w:hint="cs"/>
          <w:rtl/>
        </w:rPr>
      </w:pPr>
    </w:p>
    <w:p w14:paraId="55102C43" w14:textId="77777777" w:rsidR="00E8042F" w:rsidRDefault="00E8042F">
      <w:pPr>
        <w:jc w:val="left"/>
        <w:rPr>
          <w:rFonts w:hint="cs"/>
          <w:b/>
          <w:bCs/>
          <w:u w:val="single"/>
          <w:rtl/>
        </w:rPr>
      </w:pPr>
      <w:r>
        <w:rPr>
          <w:rFonts w:hint="cs"/>
          <w:b/>
          <w:bCs/>
          <w:u w:val="single"/>
          <w:rtl/>
        </w:rPr>
        <w:t>ב"כ הנאשם:</w:t>
      </w:r>
    </w:p>
    <w:p w14:paraId="687EE3EC" w14:textId="77777777" w:rsidR="00E8042F" w:rsidRDefault="00E8042F">
      <w:pPr>
        <w:rPr>
          <w:rFonts w:hint="cs"/>
          <w:rtl/>
        </w:rPr>
      </w:pPr>
      <w:r>
        <w:rPr>
          <w:rFonts w:hint="cs"/>
          <w:rtl/>
        </w:rPr>
        <w:t xml:space="preserve">התסקיר בוחן לא רק את האישיות אלא את סביבתו, את הפרנסה, את האיש את האפשרויות הפתוחות בפניו בעקבות התוצאה המשפטית הנוכחית. </w:t>
      </w:r>
    </w:p>
    <w:p w14:paraId="66FACFEA" w14:textId="77777777" w:rsidR="00E8042F" w:rsidRDefault="00E8042F">
      <w:pPr>
        <w:rPr>
          <w:rFonts w:hint="cs"/>
          <w:rtl/>
        </w:rPr>
      </w:pPr>
      <w:r>
        <w:rPr>
          <w:rFonts w:hint="cs"/>
          <w:rtl/>
        </w:rPr>
        <w:t xml:space="preserve">אם חברי מבקש מאסר בפועל יש לכך נימוק כבד משקל. </w:t>
      </w:r>
    </w:p>
    <w:p w14:paraId="3F073586" w14:textId="77777777" w:rsidR="00E8042F" w:rsidRDefault="00E8042F">
      <w:pPr>
        <w:rPr>
          <w:rFonts w:hint="cs"/>
          <w:rtl/>
        </w:rPr>
      </w:pPr>
      <w:r>
        <w:rPr>
          <w:rFonts w:hint="cs"/>
          <w:rtl/>
        </w:rPr>
        <w:t xml:space="preserve">בימ"ש צריך לבחון את הפונטציאל הסיכוני של האיש, אם מדובר באירוע חד פעמי או אדם שיש בו סיכון לציבור. </w:t>
      </w:r>
    </w:p>
    <w:p w14:paraId="129D36A4" w14:textId="77777777" w:rsidR="00E8042F" w:rsidRDefault="00E8042F">
      <w:pPr>
        <w:rPr>
          <w:rFonts w:hint="cs"/>
          <w:rtl/>
        </w:rPr>
      </w:pPr>
      <w:r>
        <w:rPr>
          <w:rFonts w:hint="cs"/>
          <w:rtl/>
        </w:rPr>
        <w:t xml:space="preserve">אני לא מעלה בדעתי שאפשר להענות לבקשת התביעה כשאני לא יודע מה הטיעונים שלהם, אני רק יכול לנחש. אני לא מעלה בדעתי איך אפשר להעלות בקשה כזו מבלי שמכירים את האיש, את משפחתו את אופיו ואת הבעיות שלו. </w:t>
      </w:r>
    </w:p>
    <w:p w14:paraId="3445E6B4" w14:textId="77777777" w:rsidR="00E8042F" w:rsidRDefault="00E8042F">
      <w:pPr>
        <w:rPr>
          <w:rFonts w:hint="cs"/>
          <w:rtl/>
        </w:rPr>
      </w:pPr>
      <w:r>
        <w:rPr>
          <w:rFonts w:hint="cs"/>
          <w:rtl/>
        </w:rPr>
        <w:t xml:space="preserve">זה לא משפט אזרחי, המתלוננת רוצה להגיש תביעה שתגיש תביעה. היא לא מנהלת את המשפט הזה. לא יכולה לנהל אותו בשלט רחוק. המתלוננת היא לא צד היא קורבן. בימ"ש בחן את התיק וקיבל את גירסת המתלוננת וכיבד אותה מה בין זה לבין התערבות בעניין העונש. </w:t>
      </w:r>
    </w:p>
    <w:p w14:paraId="78B058E9" w14:textId="77777777" w:rsidR="00E8042F" w:rsidRDefault="00E8042F">
      <w:pPr>
        <w:rPr>
          <w:rFonts w:hint="cs"/>
          <w:rtl/>
        </w:rPr>
      </w:pPr>
    </w:p>
    <w:p w14:paraId="204FD476" w14:textId="77777777" w:rsidR="00E8042F" w:rsidRDefault="00E8042F">
      <w:pPr>
        <w:rPr>
          <w:rFonts w:hint="cs"/>
          <w:b/>
          <w:bCs/>
          <w:u w:val="single"/>
          <w:rtl/>
        </w:rPr>
      </w:pPr>
      <w:r>
        <w:rPr>
          <w:rFonts w:hint="cs"/>
          <w:b/>
          <w:bCs/>
          <w:u w:val="single"/>
          <w:rtl/>
        </w:rPr>
        <w:t>התובע:</w:t>
      </w:r>
    </w:p>
    <w:p w14:paraId="31968969" w14:textId="77777777" w:rsidR="00E8042F" w:rsidRDefault="00E8042F">
      <w:pPr>
        <w:rPr>
          <w:rFonts w:hint="cs"/>
          <w:rtl/>
        </w:rPr>
      </w:pPr>
      <w:r>
        <w:rPr>
          <w:rFonts w:hint="cs"/>
          <w:rtl/>
        </w:rPr>
        <w:t xml:space="preserve">כפי שציינתי מתסקיר לא נוכל ללמוד שום דבר פרט לסביבת הנאשם. </w:t>
      </w:r>
    </w:p>
    <w:p w14:paraId="7722531D" w14:textId="77777777" w:rsidR="00E8042F" w:rsidRDefault="00E8042F">
      <w:pPr>
        <w:rPr>
          <w:rFonts w:hint="cs"/>
          <w:rtl/>
        </w:rPr>
      </w:pPr>
      <w:r>
        <w:rPr>
          <w:rFonts w:hint="cs"/>
          <w:rtl/>
        </w:rPr>
        <w:t xml:space="preserve">לנאשם אין עבר פלילי. אנו לא רואים את הצורך לקבלת תסקיר. </w:t>
      </w:r>
    </w:p>
    <w:p w14:paraId="7ADB74CB" w14:textId="77777777" w:rsidR="00E8042F" w:rsidRDefault="00E8042F">
      <w:pPr>
        <w:jc w:val="left"/>
        <w:rPr>
          <w:rFonts w:hint="cs"/>
          <w:rtl/>
        </w:rPr>
      </w:pPr>
    </w:p>
    <w:p w14:paraId="501C9A4A" w14:textId="77777777" w:rsidR="00E8042F" w:rsidRDefault="00E8042F">
      <w:pPr>
        <w:pStyle w:val="Title"/>
        <w:rPr>
          <w:rFonts w:hint="cs"/>
          <w:rtl/>
        </w:rPr>
      </w:pPr>
      <w:bookmarkStart w:id="45" w:name="Decision1"/>
      <w:r>
        <w:rPr>
          <w:rFonts w:hint="cs"/>
          <w:rtl/>
        </w:rPr>
        <w:t>החלטה</w:t>
      </w:r>
    </w:p>
    <w:p w14:paraId="7457DD2D" w14:textId="77777777" w:rsidR="00E8042F" w:rsidRDefault="00E8042F">
      <w:pPr>
        <w:rPr>
          <w:rFonts w:hint="cs"/>
          <w:rtl/>
        </w:rPr>
      </w:pPr>
    </w:p>
    <w:p w14:paraId="69CCEE72" w14:textId="77777777" w:rsidR="00E8042F" w:rsidRDefault="00E8042F">
      <w:pPr>
        <w:rPr>
          <w:rFonts w:hint="cs"/>
          <w:rtl/>
        </w:rPr>
      </w:pPr>
      <w:r>
        <w:rPr>
          <w:rFonts w:hint="cs"/>
          <w:rtl/>
        </w:rPr>
        <w:t xml:space="preserve">בימ"ש ישקול תוך מספר ימים אם יש מקום לשלוח את הנאשם לתסקיר שירות המבחן או שמא יש לקיים דיון בעניין העונש והצדדים יקבלו הודעה בהתאם. </w:t>
      </w:r>
    </w:p>
    <w:p w14:paraId="75E48937" w14:textId="77777777" w:rsidR="00E8042F" w:rsidRDefault="00E8042F">
      <w:pPr>
        <w:rPr>
          <w:rFonts w:hint="cs"/>
          <w:b/>
          <w:bCs/>
          <w:rtl/>
        </w:rPr>
      </w:pPr>
    </w:p>
    <w:p w14:paraId="5B710235" w14:textId="77777777" w:rsidR="00E8042F" w:rsidRDefault="00E8042F">
      <w:pPr>
        <w:rPr>
          <w:rFonts w:hint="cs"/>
          <w:b/>
          <w:bCs/>
          <w:rtl/>
        </w:rPr>
      </w:pPr>
      <w:r>
        <w:rPr>
          <w:rFonts w:hint="cs"/>
          <w:b/>
          <w:bCs/>
          <w:rtl/>
        </w:rPr>
        <w:t xml:space="preserve">ניתנה היום א' באלול, תשס"א (20 באוגוסט 2001) במעמד הצדדים. </w:t>
      </w:r>
    </w:p>
    <w:p w14:paraId="196E9594" w14:textId="77777777" w:rsidR="00E8042F" w:rsidRDefault="00E8042F">
      <w:pPr>
        <w:rPr>
          <w:rFonts w:hint="cs"/>
          <w:b/>
          <w:bCs/>
          <w:rtl/>
        </w:rPr>
      </w:pPr>
    </w:p>
    <w:p w14:paraId="426D1EF0" w14:textId="77777777" w:rsidR="00E8042F" w:rsidRDefault="00E8042F">
      <w:pPr>
        <w:rPr>
          <w:rFonts w:hint="cs"/>
          <w:b/>
          <w:bCs/>
          <w:rtl/>
        </w:rPr>
      </w:pPr>
    </w:p>
    <w:p w14:paraId="6F48C4A9" w14:textId="77777777" w:rsidR="00E8042F" w:rsidRDefault="00E8042F">
      <w:pPr>
        <w:rPr>
          <w:rFonts w:hint="cs"/>
          <w:rtl/>
        </w:rPr>
      </w:pPr>
    </w:p>
    <w:p w14:paraId="55AD81AD" w14:textId="77777777" w:rsidR="00E8042F" w:rsidRDefault="00E8042F">
      <w:pPr>
        <w:jc w:val="right"/>
        <w:rPr>
          <w:rFonts w:hint="cs"/>
          <w:b/>
          <w:bCs/>
          <w:rtl/>
        </w:rPr>
      </w:pPr>
      <w:r>
        <w:rPr>
          <w:rFonts w:hint="cs"/>
          <w:rtl/>
        </w:rPr>
        <w:t xml:space="preserve">                                                                                </w:t>
      </w:r>
      <w:r>
        <w:rPr>
          <w:rFonts w:hint="cs"/>
          <w:b/>
          <w:bCs/>
          <w:rtl/>
        </w:rPr>
        <w:t>________________</w:t>
      </w:r>
    </w:p>
    <w:p w14:paraId="7C54B478" w14:textId="77777777" w:rsidR="00E8042F" w:rsidRDefault="00E8042F">
      <w:pPr>
        <w:jc w:val="left"/>
        <w:rPr>
          <w:rFonts w:hint="cs"/>
          <w:rtl/>
        </w:rPr>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 xml:space="preserve">      הרווי גרובס, שופט</w:t>
      </w:r>
      <w:bookmarkEnd w:id="45"/>
    </w:p>
    <w:p w14:paraId="589C4BA4" w14:textId="77777777" w:rsidR="00E8042F" w:rsidRDefault="00E8042F">
      <w:pPr>
        <w:jc w:val="left"/>
        <w:rPr>
          <w:rtl/>
        </w:rPr>
      </w:pPr>
      <w:r>
        <w:rPr>
          <w:rtl/>
        </w:rPr>
        <w:t>נוסח מסמך זה כפוף לשינויי ניסוח ועריכה</w:t>
      </w:r>
    </w:p>
    <w:p w14:paraId="7F0EA9B7" w14:textId="77777777" w:rsidR="00E8042F" w:rsidRDefault="00E8042F">
      <w:pPr>
        <w:numPr>
          <w:ins w:id="46" w:author="run" w:date="2001-08-20T09:34:00Z"/>
        </w:numPr>
        <w:jc w:val="left"/>
        <w:rPr>
          <w:rFonts w:hint="cs"/>
          <w:rtl/>
          <w:rPrChange w:id="47" w:author="הנהלת בתי משפט" w:date="2001-08-20T09:34:00Z">
            <w:rPr>
              <w:rFonts w:hint="cs"/>
              <w:rtl/>
            </w:rPr>
          </w:rPrChange>
        </w:rPr>
      </w:pPr>
      <w:del w:id="48" w:author="אוסטרייכר" w:date="2005-07-13T10:43:00Z">
        <w:r>
          <w:rPr>
            <w:rtl/>
          </w:rPr>
          <w:delText>נוסח מסמך זה כפוף לשינויי ניסוח ועריכה</w:delText>
        </w:r>
      </w:del>
    </w:p>
    <w:sectPr w:rsidR="00E8042F">
      <w:headerReference w:type="even" r:id="rId12"/>
      <w:headerReference w:type="default" r:id="rId13"/>
      <w:footerReference w:type="even" r:id="rId14"/>
      <w:footerReference w:type="default" r:id="rId15"/>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7C9E0" w14:textId="77777777" w:rsidR="006927AD" w:rsidRDefault="006927AD">
      <w:pPr>
        <w:spacing w:line="240" w:lineRule="auto"/>
      </w:pPr>
      <w:r>
        <w:separator/>
      </w:r>
    </w:p>
  </w:endnote>
  <w:endnote w:type="continuationSeparator" w:id="0">
    <w:p w14:paraId="0BA216CA" w14:textId="77777777" w:rsidR="006927AD" w:rsidRDefault="006927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BCE9F" w14:textId="77777777" w:rsidR="00E8042F" w:rsidRDefault="00E8042F">
    <w:pPr>
      <w:pStyle w:val="Footer"/>
      <w:pBdr>
        <w:top w:val="single" w:sz="4" w:space="1" w:color="auto"/>
        <w:between w:val="single" w:sz="4" w:space="0" w:color="auto"/>
      </w:pBdr>
      <w:spacing w:line="240" w:lineRule="auto"/>
      <w:jc w:val="center"/>
      <w:rPr>
        <w:rFonts w:hAnsi="FrankRuehl" w:cs="FrankRuehl"/>
        <w:color w:val="000000"/>
        <w:sz w:val="24"/>
        <w:rtl/>
      </w:rPr>
    </w:pPr>
    <w:r>
      <w:rPr>
        <w:rFonts w:hAnsi="FrankRuehl" w:cs="FrankRuehl"/>
        <w:color w:val="000000"/>
        <w:sz w:val="24"/>
        <w:rtl/>
      </w:rPr>
      <w:fldChar w:fldCharType="begin"/>
    </w:r>
    <w:r>
      <w:rPr>
        <w:rFonts w:hAnsi="FrankRuehl" w:cs="FrankRuehl"/>
        <w:color w:val="000000"/>
        <w:sz w:val="24"/>
        <w:rtl/>
      </w:rPr>
      <w:instrText xml:space="preserve"> </w:instrText>
    </w:r>
    <w:r>
      <w:rPr>
        <w:rFonts w:hAnsi="FrankRuehl" w:cs="FrankRuehl"/>
        <w:color w:val="000000"/>
        <w:sz w:val="24"/>
      </w:rPr>
      <w:instrText xml:space="preserve">PAGE </w:instrText>
    </w:r>
    <w:r>
      <w:rPr>
        <w:rFonts w:hAnsi="FrankRuehl" w:cs="FrankRuehl"/>
        <w:color w:val="000000"/>
        <w:sz w:val="24"/>
        <w:rtl/>
      </w:rPr>
      <w:instrText xml:space="preserve"> \* </w:instrText>
    </w:r>
    <w:r>
      <w:rPr>
        <w:rFonts w:hAnsi="FrankRuehl" w:cs="FrankRuehl"/>
        <w:color w:val="000000"/>
        <w:sz w:val="24"/>
      </w:rPr>
      <w:instrText>MERGEFORMAT</w:instrText>
    </w:r>
    <w:r>
      <w:rPr>
        <w:rFonts w:hAnsi="FrankRuehl" w:cs="FrankRuehl"/>
        <w:color w:val="000000"/>
        <w:sz w:val="24"/>
        <w:rtl/>
      </w:rPr>
      <w:instrText xml:space="preserve"> </w:instrText>
    </w:r>
    <w:r>
      <w:rPr>
        <w:rFonts w:hAnsi="FrankRuehl" w:cs="FrankRuehl"/>
        <w:color w:val="000000"/>
        <w:sz w:val="24"/>
        <w:rtl/>
      </w:rPr>
      <w:fldChar w:fldCharType="separate"/>
    </w:r>
    <w:r>
      <w:rPr>
        <w:rFonts w:hAnsi="FrankRuehl" w:cs="FrankRuehl"/>
        <w:color w:val="000000"/>
        <w:sz w:val="24"/>
        <w:rtl/>
      </w:rPr>
      <w:t>1</w:t>
    </w:r>
    <w:r>
      <w:rPr>
        <w:rFonts w:hAnsi="FrankRuehl" w:cs="FrankRuehl"/>
        <w:color w:val="000000"/>
        <w:sz w:val="24"/>
        <w:rtl/>
      </w:rPr>
      <w:fldChar w:fldCharType="end"/>
    </w:r>
  </w:p>
  <w:p w14:paraId="64626720" w14:textId="77777777" w:rsidR="00E8042F" w:rsidRDefault="00E8042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E1B2DC3" w14:textId="77777777" w:rsidR="00E8042F" w:rsidRDefault="00E8042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D:\nevo</w:t>
    </w:r>
    <w:r>
      <w:rPr>
        <w:rFonts w:cs="TopType Jerushalmi"/>
        <w:color w:val="000000"/>
        <w:sz w:val="14"/>
        <w:szCs w:val="14"/>
        <w:rtl/>
      </w:rPr>
      <w:t>\תיקיה חדשה\</w:t>
    </w:r>
    <w:r>
      <w:rPr>
        <w:rFonts w:cs="TopType Jerushalmi"/>
        <w:color w:val="000000"/>
        <w:sz w:val="14"/>
        <w:szCs w:val="14"/>
      </w:rPr>
      <w:t>OutDoc-2001-08-total-03-noa\OutDoc-2001-08-total-03-noa\s99003374-88.doc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1108F" w14:textId="77777777" w:rsidR="00E8042F" w:rsidRDefault="00E8042F">
    <w:pPr>
      <w:pStyle w:val="Footer"/>
      <w:pBdr>
        <w:top w:val="single" w:sz="4" w:space="1" w:color="auto"/>
        <w:between w:val="single" w:sz="4" w:space="0" w:color="auto"/>
      </w:pBdr>
      <w:spacing w:line="240" w:lineRule="auto"/>
      <w:jc w:val="center"/>
      <w:rPr>
        <w:rFonts w:hAnsi="FrankRuehl" w:cs="FrankRuehl"/>
        <w:color w:val="000000"/>
        <w:sz w:val="24"/>
        <w:rtl/>
      </w:rPr>
    </w:pPr>
    <w:r>
      <w:rPr>
        <w:rFonts w:hAnsi="FrankRuehl" w:cs="FrankRuehl"/>
        <w:color w:val="000000"/>
        <w:sz w:val="24"/>
        <w:rtl/>
      </w:rPr>
      <w:fldChar w:fldCharType="begin"/>
    </w:r>
    <w:r>
      <w:rPr>
        <w:rFonts w:hAnsi="FrankRuehl" w:cs="FrankRuehl"/>
        <w:color w:val="000000"/>
        <w:sz w:val="24"/>
        <w:rtl/>
      </w:rPr>
      <w:instrText xml:space="preserve"> </w:instrText>
    </w:r>
    <w:r>
      <w:rPr>
        <w:rFonts w:hAnsi="FrankRuehl" w:cs="FrankRuehl"/>
        <w:color w:val="000000"/>
        <w:sz w:val="24"/>
      </w:rPr>
      <w:instrText xml:space="preserve">PAGE </w:instrText>
    </w:r>
    <w:r>
      <w:rPr>
        <w:rFonts w:hAnsi="FrankRuehl" w:cs="FrankRuehl"/>
        <w:color w:val="000000"/>
        <w:sz w:val="24"/>
        <w:rtl/>
      </w:rPr>
      <w:instrText xml:space="preserve"> \* </w:instrText>
    </w:r>
    <w:r>
      <w:rPr>
        <w:rFonts w:hAnsi="FrankRuehl" w:cs="FrankRuehl"/>
        <w:color w:val="000000"/>
        <w:sz w:val="24"/>
      </w:rPr>
      <w:instrText>MERGEFORMAT</w:instrText>
    </w:r>
    <w:r>
      <w:rPr>
        <w:rFonts w:hAnsi="FrankRuehl" w:cs="FrankRuehl"/>
        <w:color w:val="000000"/>
        <w:sz w:val="24"/>
        <w:rtl/>
      </w:rPr>
      <w:instrText xml:space="preserve"> </w:instrText>
    </w:r>
    <w:r>
      <w:rPr>
        <w:rFonts w:hAnsi="FrankRuehl" w:cs="FrankRuehl"/>
        <w:color w:val="000000"/>
        <w:sz w:val="24"/>
        <w:rtl/>
      </w:rPr>
      <w:fldChar w:fldCharType="separate"/>
    </w:r>
    <w:r w:rsidR="00716988">
      <w:rPr>
        <w:rFonts w:hAnsi="FrankRuehl" w:cs="FrankRuehl"/>
        <w:noProof/>
        <w:color w:val="000000"/>
        <w:sz w:val="24"/>
        <w:rtl/>
      </w:rPr>
      <w:t>1</w:t>
    </w:r>
    <w:r>
      <w:rPr>
        <w:rFonts w:hAnsi="FrankRuehl" w:cs="FrankRuehl"/>
        <w:color w:val="000000"/>
        <w:sz w:val="24"/>
        <w:rtl/>
      </w:rPr>
      <w:fldChar w:fldCharType="end"/>
    </w:r>
  </w:p>
  <w:p w14:paraId="11350536" w14:textId="77777777" w:rsidR="00E8042F" w:rsidRDefault="00E8042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A159221" w14:textId="77777777" w:rsidR="00E8042F" w:rsidRDefault="00E8042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D:\nevo</w:t>
    </w:r>
    <w:r>
      <w:rPr>
        <w:rFonts w:cs="TopType Jerushalmi"/>
        <w:color w:val="000000"/>
        <w:sz w:val="14"/>
        <w:szCs w:val="14"/>
        <w:rtl/>
      </w:rPr>
      <w:t>\תיקיה חדשה\</w:t>
    </w:r>
    <w:r>
      <w:rPr>
        <w:rFonts w:cs="TopType Jerushalmi"/>
        <w:color w:val="000000"/>
        <w:sz w:val="14"/>
        <w:szCs w:val="14"/>
      </w:rPr>
      <w:t>OutDoc-2001-08-total-03-noa\OutDoc-2001-08-total-03-noa\s99003374-88.doc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1DB32" w14:textId="77777777" w:rsidR="006927AD" w:rsidRDefault="006927AD">
      <w:pPr>
        <w:spacing w:line="240" w:lineRule="auto"/>
      </w:pPr>
      <w:r>
        <w:separator/>
      </w:r>
    </w:p>
  </w:footnote>
  <w:footnote w:type="continuationSeparator" w:id="0">
    <w:p w14:paraId="71A5AA34" w14:textId="77777777" w:rsidR="006927AD" w:rsidRDefault="006927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A64C0" w14:textId="77777777" w:rsidR="00E8042F" w:rsidRDefault="00E8042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(נת') 3374/99</w:t>
    </w:r>
    <w:r>
      <w:rPr>
        <w:rFonts w:hAnsi="David"/>
        <w:color w:val="000000"/>
        <w:sz w:val="22"/>
        <w:szCs w:val="22"/>
        <w:rtl/>
      </w:rPr>
      <w:tab/>
      <w:t xml:space="preserve"> מדינת ישראל נ' כהן אוריאל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0D25C" w14:textId="77777777" w:rsidR="00E8042F" w:rsidRDefault="00E8042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(נת') 3374/99</w:t>
    </w:r>
    <w:r>
      <w:rPr>
        <w:rFonts w:hAnsi="David"/>
        <w:color w:val="000000"/>
        <w:sz w:val="22"/>
        <w:szCs w:val="22"/>
        <w:rtl/>
      </w:rPr>
      <w:tab/>
      <w:t xml:space="preserve"> מדינת ישראל נ' כהן אוריאל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885CF5"/>
    <w:rsid w:val="004D0F9D"/>
    <w:rsid w:val="006927AD"/>
    <w:rsid w:val="00716988"/>
    <w:rsid w:val="0085655B"/>
    <w:rsid w:val="00885CF5"/>
    <w:rsid w:val="00E804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B368238"/>
  <w15:chartTrackingRefBased/>
  <w15:docId w15:val="{F600F05A-8362-449C-B42E-545DD3EB2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bidi/>
      <w:spacing w:line="360" w:lineRule="auto"/>
      <w:jc w:val="both"/>
    </w:pPr>
    <w:rPr>
      <w:rFonts w:cs="David"/>
      <w:szCs w:val="28"/>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u w:val="single"/>
    </w:r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jc w:val="center"/>
      <w:outlineLvl w:val="4"/>
    </w:pPr>
    <w:rPr>
      <w:b/>
      <w:bCs/>
      <w:u w:val="single"/>
    </w:rPr>
  </w:style>
  <w:style w:type="paragraph" w:styleId="Heading6">
    <w:name w:val="heading 6"/>
    <w:basedOn w:val="Normal"/>
    <w:next w:val="Normal"/>
    <w:qFormat/>
    <w:pPr>
      <w:keepNext/>
      <w:outlineLvl w:val="5"/>
    </w:pPr>
    <w:rPr>
      <w:b/>
      <w:bCs/>
      <w:u w:val="single"/>
    </w:rPr>
  </w:style>
  <w:style w:type="paragraph" w:styleId="Heading7">
    <w:name w:val="heading 7"/>
    <w:basedOn w:val="Normal"/>
    <w:next w:val="Normal"/>
    <w:qFormat/>
    <w:pPr>
      <w:keepNext/>
      <w:outlineLvl w:val="6"/>
    </w:pPr>
    <w:rPr>
      <w:b/>
      <w:bCs/>
      <w:u w:val="single"/>
    </w:rPr>
  </w:style>
  <w:style w:type="paragraph" w:styleId="Heading8">
    <w:name w:val="heading 8"/>
    <w:basedOn w:val="Normal"/>
    <w:next w:val="Normal"/>
    <w:qFormat/>
    <w:pPr>
      <w:keepNext/>
      <w:jc w:val="center"/>
      <w:outlineLvl w:val="7"/>
    </w:pPr>
    <w:rPr>
      <w:b/>
      <w:bCs/>
      <w:u w:val="single"/>
    </w:rPr>
  </w:style>
  <w:style w:type="paragraph" w:styleId="Heading9">
    <w:name w:val="heading 9"/>
    <w:basedOn w:val="Normal"/>
    <w:next w:val="Normal"/>
    <w:qFormat/>
    <w:pPr>
      <w:keepNext/>
      <w:outlineLvl w:val="8"/>
    </w:pPr>
    <w:rPr>
      <w:b/>
      <w:bCs/>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szCs w:val="24"/>
    </w:rPr>
  </w:style>
  <w:style w:type="paragraph" w:styleId="Footer">
    <w:name w:val="footer"/>
    <w:basedOn w:val="Normal"/>
    <w:semiHidden/>
    <w:pPr>
      <w:tabs>
        <w:tab w:val="center" w:pos="4153"/>
        <w:tab w:val="right" w:pos="8306"/>
      </w:tabs>
      <w:snapToGrid w:val="0"/>
    </w:pPr>
    <w:rPr>
      <w:sz w:val="22"/>
      <w:szCs w:val="24"/>
    </w:rPr>
  </w:style>
  <w:style w:type="paragraph" w:styleId="Title">
    <w:name w:val="Title"/>
    <w:basedOn w:val="Normal"/>
    <w:qFormat/>
    <w:pPr>
      <w:widowControl/>
      <w:jc w:val="center"/>
    </w:pPr>
    <w:rPr>
      <w:b/>
      <w:bCs/>
      <w:szCs w:val="26"/>
      <w:u w:val="single"/>
    </w:rPr>
  </w:style>
  <w:style w:type="paragraph" w:styleId="BodyText">
    <w:name w:val="Body Text"/>
    <w:basedOn w:val="Normal"/>
    <w:semiHidden/>
  </w:style>
  <w:style w:type="paragraph" w:styleId="BodyText2">
    <w:name w:val="Body Text 2"/>
    <w:basedOn w:val="Normal"/>
    <w:semiHidden/>
  </w:style>
  <w:style w:type="paragraph" w:styleId="BodyText3">
    <w:name w:val="Body Text 3"/>
    <w:basedOn w:val="Normal"/>
    <w:semiHidden/>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paragraph" w:styleId="BalloonText">
    <w:name w:val="Balloon Text"/>
    <w:basedOn w:val="Normal"/>
    <w:link w:val="BalloonTextChar"/>
    <w:uiPriority w:val="99"/>
    <w:semiHidden/>
    <w:unhideWhenUsed/>
    <w:rsid w:val="00885CF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885CF5"/>
    <w:rPr>
      <w:rFonts w:ascii="Tahoma" w:hAnsi="Tahoma" w:cs="Tahoma"/>
      <w:sz w:val="16"/>
      <w:szCs w:val="16"/>
    </w:rPr>
  </w:style>
  <w:style w:type="character" w:styleId="Hyperlink">
    <w:name w:val="Hyperlink"/>
    <w:uiPriority w:val="99"/>
    <w:unhideWhenUsed/>
    <w:rsid w:val="004D0F9D"/>
    <w:rPr>
      <w:color w:val="0563C1"/>
      <w:u w:val="single"/>
    </w:rPr>
  </w:style>
  <w:style w:type="character" w:customStyle="1" w:styleId="a2">
    <w:name w:val="אזכור לא מזוהה"/>
    <w:uiPriority w:val="99"/>
    <w:semiHidden/>
    <w:unhideWhenUsed/>
    <w:rsid w:val="004D0F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a"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70301/345.a.3"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70301/345.a.3" TargetMode="External"/><Relationship Id="rId4" Type="http://schemas.openxmlformats.org/officeDocument/2006/relationships/footnotes" Target="footnotes.xml"/><Relationship Id="rId9" Type="http://schemas.openxmlformats.org/officeDocument/2006/relationships/hyperlink" Target="http://www.nevo.co.il/law/70301/348.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1538</Words>
  <Characters>8773</Characters>
  <Application>Microsoft Office Word</Application>
  <DocSecurity>0</DocSecurity>
  <Lines>73</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lpstr> </vt:lpstr>
    </vt:vector>
  </TitlesOfParts>
  <Company> </Company>
  <LinksUpToDate>false</LinksUpToDate>
  <CharactersWithSpaces>10291</CharactersWithSpaces>
  <SharedDoc>false</SharedDoc>
  <HLinks>
    <vt:vector size="36" baseType="variant">
      <vt:variant>
        <vt:i4>7995492</vt:i4>
      </vt:variant>
      <vt:variant>
        <vt:i4>15</vt:i4>
      </vt:variant>
      <vt:variant>
        <vt:i4>0</vt:i4>
      </vt:variant>
      <vt:variant>
        <vt:i4>5</vt:i4>
      </vt:variant>
      <vt:variant>
        <vt:lpwstr>http://www.nevo.co.il/law/70301</vt:lpwstr>
      </vt:variant>
      <vt:variant>
        <vt:lpwstr/>
      </vt:variant>
      <vt:variant>
        <vt:i4>6357042</vt:i4>
      </vt:variant>
      <vt:variant>
        <vt:i4>12</vt:i4>
      </vt:variant>
      <vt:variant>
        <vt:i4>0</vt:i4>
      </vt:variant>
      <vt:variant>
        <vt:i4>5</vt:i4>
      </vt:variant>
      <vt:variant>
        <vt:lpwstr>http://www.nevo.co.il/law/70301/345.a.3</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dc:description/>
  <cp:lastModifiedBy>Eliya Habba</cp:lastModifiedBy>
  <cp:revision>2</cp:revision>
  <dcterms:created xsi:type="dcterms:W3CDTF">2022-05-24T10:29:00Z</dcterms:created>
  <dcterms:modified xsi:type="dcterms:W3CDTF">2022-05-24T10:29:00Z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3374</vt:lpwstr>
  </property>
  <property fmtid="{D5CDD505-2E9C-101B-9397-08002B2CF9AE}" pid="6" name="PROCYEAR">
    <vt:lpwstr>99</vt:lpwstr>
  </property>
  <property fmtid="{D5CDD505-2E9C-101B-9397-08002B2CF9AE}" pid="7" name="APPELLANT">
    <vt:lpwstr>מדינת ישראל</vt:lpwstr>
  </property>
  <property fmtid="{D5CDD505-2E9C-101B-9397-08002B2CF9AE}" pid="8" name="APPELLEE">
    <vt:lpwstr>כהן אוריאל</vt:lpwstr>
  </property>
  <property fmtid="{D5CDD505-2E9C-101B-9397-08002B2CF9AE}" pid="9" name="JUDGE">
    <vt:lpwstr>הרווי גרובס</vt:lpwstr>
  </property>
  <property fmtid="{D5CDD505-2E9C-101B-9397-08002B2CF9AE}" pid="10" name="CITY">
    <vt:lpwstr>נת'</vt:lpwstr>
  </property>
  <property fmtid="{D5CDD505-2E9C-101B-9397-08002B2CF9AE}" pid="11" name="DATE">
    <vt:lpwstr>20010820</vt:lpwstr>
  </property>
  <property fmtid="{D5CDD505-2E9C-101B-9397-08002B2CF9AE}" pid="12" name="WORDNUMPAGES">
    <vt:lpwstr>9</vt:lpwstr>
  </property>
  <property fmtid="{D5CDD505-2E9C-101B-9397-08002B2CF9AE}" pid="13" name="LAWYER">
    <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LAWLISTTMP1">
    <vt:lpwstr>70301/348.a;345.a.3</vt:lpwstr>
  </property>
</Properties>
</file>