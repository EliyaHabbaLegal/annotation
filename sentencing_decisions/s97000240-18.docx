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CF44" w14:textId="77777777" w:rsidR="00E54C60" w:rsidRDefault="00E54C60">
      <w:pPr>
        <w:pStyle w:val="Caption"/>
        <w:rPr>
          <w:rtl/>
        </w:rPr>
      </w:pPr>
      <w:bookmarkStart w:id="0" w:name="LastJudge"/>
      <w:r>
        <w:rPr>
          <w:rFonts w:hint="cs"/>
          <w:rtl/>
        </w:rPr>
        <w:t>מדינת ישראל</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1" w:author="eli" w:date="2010-03-13T03:53: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908"/>
        <w:gridCol w:w="4700"/>
        <w:gridCol w:w="964"/>
        <w:gridCol w:w="1950"/>
        <w:tblGridChange w:id="2">
          <w:tblGrid>
            <w:gridCol w:w="908"/>
            <w:gridCol w:w="4700"/>
            <w:gridCol w:w="964"/>
            <w:gridCol w:w="1950"/>
          </w:tblGrid>
        </w:tblGridChange>
      </w:tblGrid>
      <w:tr w:rsidR="007067BA" w14:paraId="367C6C92" w14:textId="77777777" w:rsidTr="007067BA">
        <w:trPr>
          <w:cantSplit/>
          <w:trHeight w:val="195"/>
          <w:trPrChange w:id="3" w:author="eli" w:date="2010-03-13T03:53: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4" w:author="eli" w:date="2010-03-13T03:53: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5EB13992" w14:textId="77777777" w:rsidR="007067BA" w:rsidRDefault="007067BA">
            <w:pPr>
              <w:spacing w:line="240" w:lineRule="auto"/>
              <w:rPr>
                <w:b/>
                <w:bCs/>
                <w:sz w:val="32"/>
                <w:szCs w:val="36"/>
              </w:rPr>
            </w:pPr>
            <w:r>
              <w:rPr>
                <w:rFonts w:hint="cs"/>
                <w:b/>
                <w:bCs/>
                <w:sz w:val="32"/>
                <w:szCs w:val="36"/>
                <w:rtl/>
              </w:rPr>
              <w:t>בית משפט השלום</w:t>
            </w:r>
          </w:p>
          <w:p w14:paraId="4FFA7606" w14:textId="77777777" w:rsidR="007067BA" w:rsidRDefault="007067BA">
            <w:pPr>
              <w:spacing w:line="240" w:lineRule="auto"/>
              <w:rPr>
                <w:b/>
                <w:bCs/>
                <w:sz w:val="32"/>
                <w:szCs w:val="32"/>
              </w:rPr>
            </w:pPr>
            <w:r>
              <w:rPr>
                <w:rFonts w:hint="cs"/>
                <w:b/>
                <w:bCs/>
                <w:sz w:val="32"/>
                <w:szCs w:val="36"/>
                <w:rtl/>
              </w:rPr>
              <w:t>ב א י ל ת</w:t>
            </w:r>
          </w:p>
        </w:tc>
        <w:tc>
          <w:tcPr>
            <w:tcW w:w="2915" w:type="dxa"/>
            <w:gridSpan w:val="2"/>
            <w:tcBorders>
              <w:top w:val="single" w:sz="4" w:space="0" w:color="auto"/>
              <w:left w:val="single" w:sz="4" w:space="0" w:color="auto"/>
              <w:bottom w:val="single" w:sz="4" w:space="0" w:color="auto"/>
              <w:right w:val="single" w:sz="4" w:space="0" w:color="auto"/>
            </w:tcBorders>
            <w:tcPrChange w:id="5" w:author="eli" w:date="2010-03-13T03:53:00Z">
              <w:tcPr>
                <w:tcW w:w="2915" w:type="dxa"/>
                <w:gridSpan w:val="2"/>
                <w:tcBorders>
                  <w:top w:val="single" w:sz="4" w:space="0" w:color="auto"/>
                  <w:left w:val="single" w:sz="4" w:space="0" w:color="auto"/>
                  <w:bottom w:val="single" w:sz="4" w:space="0" w:color="auto"/>
                  <w:right w:val="single" w:sz="4" w:space="0" w:color="auto"/>
                </w:tcBorders>
              </w:tcPr>
            </w:tcPrChange>
          </w:tcPr>
          <w:p w14:paraId="568E91CE" w14:textId="77777777" w:rsidR="007067BA" w:rsidRDefault="007067BA">
            <w:pPr>
              <w:spacing w:line="240" w:lineRule="auto"/>
              <w:rPr>
                <w:b/>
                <w:bCs/>
                <w:sz w:val="40"/>
                <w:szCs w:val="40"/>
              </w:rPr>
            </w:pPr>
            <w:r>
              <w:rPr>
                <w:rFonts w:hint="cs"/>
                <w:b/>
                <w:bCs/>
                <w:sz w:val="40"/>
                <w:szCs w:val="40"/>
                <w:rtl/>
              </w:rPr>
              <w:t>תפ  000240/97</w:t>
            </w:r>
          </w:p>
        </w:tc>
      </w:tr>
      <w:tr w:rsidR="007067BA" w14:paraId="4EB951E2" w14:textId="77777777" w:rsidTr="007067BA">
        <w:trPr>
          <w:cantSplit/>
          <w:trHeight w:val="195"/>
          <w:trPrChange w:id="6" w:author="eli" w:date="2010-03-13T03:53: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7" w:author="eli" w:date="2010-03-13T03:53: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5E5DE39F" w14:textId="77777777" w:rsidR="007067BA" w:rsidRDefault="007067BA">
            <w:pPr>
              <w:bidi w:val="0"/>
              <w:spacing w:line="240" w:lineRule="auto"/>
              <w:jc w:val="left"/>
              <w:rPr>
                <w:b/>
                <w:bCs/>
                <w:sz w:val="32"/>
                <w:szCs w:val="32"/>
              </w:rPr>
            </w:pPr>
          </w:p>
        </w:tc>
        <w:tc>
          <w:tcPr>
            <w:tcW w:w="2915" w:type="dxa"/>
            <w:gridSpan w:val="2"/>
            <w:tcBorders>
              <w:top w:val="single" w:sz="4" w:space="0" w:color="auto"/>
              <w:left w:val="single" w:sz="4" w:space="0" w:color="auto"/>
              <w:bottom w:val="single" w:sz="4" w:space="0" w:color="auto"/>
              <w:right w:val="single" w:sz="4" w:space="0" w:color="auto"/>
            </w:tcBorders>
            <w:tcPrChange w:id="8" w:author="eli" w:date="2010-03-13T03:53:00Z">
              <w:tcPr>
                <w:tcW w:w="2915" w:type="dxa"/>
                <w:gridSpan w:val="2"/>
                <w:tcBorders>
                  <w:top w:val="single" w:sz="4" w:space="0" w:color="auto"/>
                  <w:left w:val="single" w:sz="4" w:space="0" w:color="auto"/>
                  <w:bottom w:val="single" w:sz="4" w:space="0" w:color="auto"/>
                  <w:right w:val="single" w:sz="4" w:space="0" w:color="auto"/>
                </w:tcBorders>
              </w:tcPr>
            </w:tcPrChange>
          </w:tcPr>
          <w:p w14:paraId="52F228A5" w14:textId="77777777" w:rsidR="007067BA" w:rsidRDefault="007067BA">
            <w:pPr>
              <w:spacing w:line="240" w:lineRule="auto"/>
              <w:rPr>
                <w:b/>
                <w:bCs/>
                <w:sz w:val="32"/>
                <w:szCs w:val="36"/>
              </w:rPr>
            </w:pPr>
          </w:p>
          <w:p w14:paraId="2F0E32A3" w14:textId="77777777" w:rsidR="007067BA" w:rsidRDefault="007067BA">
            <w:pPr>
              <w:spacing w:line="240" w:lineRule="auto"/>
              <w:rPr>
                <w:b/>
                <w:bCs/>
                <w:sz w:val="32"/>
                <w:szCs w:val="32"/>
              </w:rPr>
            </w:pPr>
          </w:p>
        </w:tc>
      </w:tr>
      <w:tr w:rsidR="007067BA" w14:paraId="6A58325B" w14:textId="77777777" w:rsidTr="007067BA">
        <w:trPr>
          <w:trHeight w:val="286"/>
          <w:trPrChange w:id="9" w:author="eli" w:date="2010-03-13T03:53:00Z">
            <w:trPr>
              <w:trHeight w:val="286"/>
            </w:trPr>
          </w:trPrChange>
        </w:trPr>
        <w:tc>
          <w:tcPr>
            <w:tcW w:w="908" w:type="dxa"/>
            <w:tcBorders>
              <w:top w:val="single" w:sz="4" w:space="0" w:color="auto"/>
              <w:left w:val="single" w:sz="4" w:space="0" w:color="auto"/>
              <w:bottom w:val="single" w:sz="4" w:space="0" w:color="auto"/>
              <w:right w:val="single" w:sz="4" w:space="0" w:color="auto"/>
            </w:tcBorders>
            <w:tcPrChange w:id="10" w:author="eli" w:date="2010-03-13T03:53:00Z">
              <w:tcPr>
                <w:tcW w:w="908" w:type="dxa"/>
                <w:tcBorders>
                  <w:top w:val="single" w:sz="4" w:space="0" w:color="auto"/>
                  <w:left w:val="single" w:sz="4" w:space="0" w:color="auto"/>
                  <w:bottom w:val="single" w:sz="4" w:space="0" w:color="auto"/>
                  <w:right w:val="single" w:sz="4" w:space="0" w:color="auto"/>
                </w:tcBorders>
              </w:tcPr>
            </w:tcPrChange>
          </w:tcPr>
          <w:p w14:paraId="36872D8F" w14:textId="77777777" w:rsidR="007067BA" w:rsidRDefault="007067BA">
            <w:pPr>
              <w:spacing w:line="240" w:lineRule="auto"/>
              <w:rPr>
                <w:sz w:val="32"/>
                <w:szCs w:val="32"/>
              </w:rPr>
            </w:pPr>
            <w:r>
              <w:rPr>
                <w:rFonts w:hint="cs"/>
                <w:sz w:val="32"/>
                <w:szCs w:val="32"/>
                <w:rtl/>
              </w:rPr>
              <w:t>בפני:</w:t>
            </w:r>
          </w:p>
        </w:tc>
        <w:tc>
          <w:tcPr>
            <w:tcW w:w="4706" w:type="dxa"/>
            <w:tcBorders>
              <w:top w:val="single" w:sz="4" w:space="0" w:color="auto"/>
              <w:left w:val="single" w:sz="4" w:space="0" w:color="auto"/>
              <w:bottom w:val="single" w:sz="4" w:space="0" w:color="auto"/>
              <w:right w:val="single" w:sz="4" w:space="0" w:color="auto"/>
            </w:tcBorders>
            <w:tcPrChange w:id="11" w:author="eli" w:date="2010-03-13T03:53:00Z">
              <w:tcPr>
                <w:tcW w:w="4706" w:type="dxa"/>
                <w:tcBorders>
                  <w:top w:val="single" w:sz="4" w:space="0" w:color="auto"/>
                  <w:left w:val="single" w:sz="4" w:space="0" w:color="auto"/>
                  <w:bottom w:val="single" w:sz="4" w:space="0" w:color="auto"/>
                  <w:right w:val="single" w:sz="4" w:space="0" w:color="auto"/>
                </w:tcBorders>
              </w:tcPr>
            </w:tcPrChange>
          </w:tcPr>
          <w:p w14:paraId="7AEB9459" w14:textId="77777777" w:rsidR="007067BA" w:rsidRDefault="007067BA">
            <w:pPr>
              <w:spacing w:line="240" w:lineRule="auto"/>
              <w:rPr>
                <w:sz w:val="32"/>
                <w:szCs w:val="32"/>
              </w:rPr>
            </w:pPr>
            <w:r>
              <w:rPr>
                <w:rFonts w:hint="cs"/>
                <w:sz w:val="32"/>
                <w:szCs w:val="32"/>
                <w:rtl/>
              </w:rPr>
              <w:t>כבוד השופט א.  רון</w:t>
            </w:r>
          </w:p>
          <w:p w14:paraId="3AA70C86" w14:textId="77777777" w:rsidR="007067BA" w:rsidRDefault="007067BA">
            <w:pPr>
              <w:spacing w:line="240" w:lineRule="auto"/>
              <w:rPr>
                <w:sz w:val="32"/>
                <w:szCs w:val="32"/>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2" w:author="eli" w:date="2010-03-13T03:53:00Z">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359843A0" w14:textId="77777777" w:rsidR="007067BA" w:rsidRDefault="007067BA">
            <w:pPr>
              <w:spacing w:line="240" w:lineRule="auto"/>
              <w:rPr>
                <w:sz w:val="32"/>
                <w:szCs w:val="32"/>
              </w:rPr>
            </w:pPr>
            <w:r>
              <w:rPr>
                <w:rFonts w:hint="cs"/>
                <w:sz w:val="32"/>
                <w:szCs w:val="32"/>
                <w:rtl/>
              </w:rPr>
              <w:t>תאריך:</w:t>
            </w:r>
          </w:p>
        </w:tc>
        <w:tc>
          <w:tcPr>
            <w:tcW w:w="1951" w:type="dxa"/>
            <w:tcBorders>
              <w:top w:val="single" w:sz="4" w:space="0" w:color="auto"/>
              <w:left w:val="single" w:sz="4" w:space="0" w:color="auto"/>
              <w:bottom w:val="single" w:sz="4" w:space="0" w:color="auto"/>
              <w:right w:val="single" w:sz="4" w:space="0" w:color="auto"/>
            </w:tcBorders>
            <w:tcPrChange w:id="13" w:author="eli" w:date="2010-03-13T03:53:00Z">
              <w:tcPr>
                <w:tcW w:w="1951" w:type="dxa"/>
                <w:tcBorders>
                  <w:top w:val="single" w:sz="4" w:space="0" w:color="auto"/>
                  <w:left w:val="single" w:sz="4" w:space="0" w:color="auto"/>
                  <w:bottom w:val="single" w:sz="4" w:space="0" w:color="auto"/>
                  <w:right w:val="single" w:sz="4" w:space="0" w:color="auto"/>
                </w:tcBorders>
              </w:tcPr>
            </w:tcPrChange>
          </w:tcPr>
          <w:p w14:paraId="2D672DE3" w14:textId="77777777" w:rsidR="007067BA" w:rsidRDefault="007067BA">
            <w:pPr>
              <w:spacing w:line="240" w:lineRule="auto"/>
              <w:rPr>
                <w:sz w:val="32"/>
                <w:szCs w:val="32"/>
              </w:rPr>
            </w:pPr>
            <w:r>
              <w:rPr>
                <w:rFonts w:hint="cs"/>
                <w:sz w:val="32"/>
                <w:szCs w:val="32"/>
                <w:rtl/>
              </w:rPr>
              <w:t>25/06/2001</w:t>
            </w:r>
          </w:p>
        </w:tc>
      </w:tr>
    </w:tbl>
    <w:p w14:paraId="5490C58B" w14:textId="77777777" w:rsidR="00E54C60" w:rsidRDefault="00E54C60">
      <w:pPr>
        <w:pStyle w:val="Header"/>
        <w:spacing w:line="360" w:lineRule="auto"/>
        <w:jc w:val="left"/>
        <w:rPr>
          <w:rFonts w:hint="cs"/>
          <w:rtl/>
        </w:rPr>
      </w:pPr>
    </w:p>
    <w:p w14:paraId="50F74255" w14:textId="77777777" w:rsidR="00E54C60" w:rsidRDefault="00E54C60">
      <w:pPr>
        <w:pStyle w:val="a"/>
        <w:spacing w:line="240" w:lineRule="auto"/>
        <w:rPr>
          <w:rFonts w:hint="cs"/>
          <w:rtl/>
        </w:rPr>
      </w:pPr>
    </w:p>
    <w:tbl>
      <w:tblPr>
        <w:bidiVisual/>
        <w:tblW w:w="8591" w:type="dxa"/>
        <w:tblInd w:w="56" w:type="dxa"/>
        <w:tblCellMar>
          <w:left w:w="107" w:type="dxa"/>
          <w:right w:w="107" w:type="dxa"/>
        </w:tblCellMar>
        <w:tblLook w:val="0000" w:firstRow="0" w:lastRow="0" w:firstColumn="0" w:lastColumn="0" w:noHBand="0" w:noVBand="0"/>
        <w:tblPrChange w:id="14" w:author="eli" w:date="2010-03-13T03:53:00Z">
          <w:tblPr>
            <w:tblW w:w="8591" w:type="dxa"/>
            <w:tblInd w:w="56" w:type="dxa"/>
            <w:tblCellMar>
              <w:left w:w="107" w:type="dxa"/>
              <w:right w:w="107" w:type="dxa"/>
            </w:tblCellMar>
            <w:tblLook w:val="0000" w:firstRow="0" w:lastRow="0" w:firstColumn="0" w:lastColumn="0" w:noHBand="0" w:noVBand="0"/>
          </w:tblPr>
        </w:tblPrChange>
      </w:tblPr>
      <w:tblGrid>
        <w:gridCol w:w="851"/>
        <w:gridCol w:w="1984"/>
        <w:gridCol w:w="3347"/>
        <w:gridCol w:w="2409"/>
        <w:tblGridChange w:id="15">
          <w:tblGrid>
            <w:gridCol w:w="851"/>
            <w:gridCol w:w="1984"/>
            <w:gridCol w:w="3347"/>
            <w:gridCol w:w="2409"/>
          </w:tblGrid>
        </w:tblGridChange>
      </w:tblGrid>
      <w:tr w:rsidR="007067BA" w14:paraId="638C44AB" w14:textId="77777777" w:rsidTr="007067BA">
        <w:tc>
          <w:tcPr>
            <w:tcW w:w="851" w:type="dxa"/>
            <w:tcPrChange w:id="16" w:author="eli" w:date="2010-03-13T03:53:00Z">
              <w:tcPr>
                <w:tcW w:w="851" w:type="dxa"/>
              </w:tcPr>
            </w:tcPrChange>
          </w:tcPr>
          <w:p w14:paraId="38B892BE" w14:textId="77777777" w:rsidR="007067BA" w:rsidRDefault="007067BA">
            <w:pPr>
              <w:pStyle w:val="a"/>
              <w:spacing w:line="240" w:lineRule="auto"/>
              <w:rPr>
                <w:szCs w:val="26"/>
              </w:rPr>
            </w:pPr>
            <w:bookmarkStart w:id="17" w:name="FirstAppellant"/>
            <w:r>
              <w:rPr>
                <w:rFonts w:hint="cs"/>
                <w:rtl/>
              </w:rPr>
              <w:t>בעניין:</w:t>
            </w:r>
          </w:p>
        </w:tc>
        <w:tc>
          <w:tcPr>
            <w:tcW w:w="5331" w:type="dxa"/>
            <w:gridSpan w:val="2"/>
            <w:tcPrChange w:id="18" w:author="eli" w:date="2010-03-13T03:53:00Z">
              <w:tcPr>
                <w:tcW w:w="5331" w:type="dxa"/>
                <w:gridSpan w:val="2"/>
              </w:tcPr>
            </w:tcPrChange>
          </w:tcPr>
          <w:p w14:paraId="1BE25107" w14:textId="77777777" w:rsidR="007067BA" w:rsidRDefault="007067BA">
            <w:pPr>
              <w:pStyle w:val="a"/>
              <w:spacing w:line="240" w:lineRule="auto"/>
              <w:rPr>
                <w:sz w:val="28"/>
                <w:szCs w:val="28"/>
              </w:rPr>
            </w:pPr>
            <w:r>
              <w:rPr>
                <w:rFonts w:hint="cs"/>
                <w:sz w:val="28"/>
                <w:szCs w:val="28"/>
                <w:rtl/>
              </w:rPr>
              <w:t>מדינת ישראל</w:t>
            </w:r>
          </w:p>
        </w:tc>
        <w:tc>
          <w:tcPr>
            <w:tcW w:w="2409" w:type="dxa"/>
            <w:tcPrChange w:id="19" w:author="eli" w:date="2010-03-13T03:53:00Z">
              <w:tcPr>
                <w:tcW w:w="2409" w:type="dxa"/>
              </w:tcPr>
            </w:tcPrChange>
          </w:tcPr>
          <w:p w14:paraId="544B3064" w14:textId="77777777" w:rsidR="007067BA" w:rsidRDefault="007067BA">
            <w:pPr>
              <w:pStyle w:val="a"/>
              <w:spacing w:line="240" w:lineRule="auto"/>
            </w:pPr>
          </w:p>
        </w:tc>
      </w:tr>
      <w:tr w:rsidR="007067BA" w14:paraId="7843AF39" w14:textId="77777777" w:rsidTr="007067BA">
        <w:tc>
          <w:tcPr>
            <w:tcW w:w="851" w:type="dxa"/>
            <w:tcPrChange w:id="20" w:author="eli" w:date="2010-03-13T03:53:00Z">
              <w:tcPr>
                <w:tcW w:w="851" w:type="dxa"/>
              </w:tcPr>
            </w:tcPrChange>
          </w:tcPr>
          <w:p w14:paraId="173333E2" w14:textId="77777777" w:rsidR="007067BA" w:rsidRDefault="007067BA">
            <w:pPr>
              <w:pStyle w:val="a"/>
              <w:spacing w:line="240" w:lineRule="auto"/>
              <w:rPr>
                <w:szCs w:val="26"/>
              </w:rPr>
            </w:pPr>
            <w:bookmarkStart w:id="21" w:name="FirstLawyer"/>
            <w:bookmarkEnd w:id="17"/>
          </w:p>
        </w:tc>
        <w:tc>
          <w:tcPr>
            <w:tcW w:w="1984" w:type="dxa"/>
            <w:tcPrChange w:id="22" w:author="eli" w:date="2010-03-13T03:53:00Z">
              <w:tcPr>
                <w:tcW w:w="1984" w:type="dxa"/>
              </w:tcPr>
            </w:tcPrChange>
          </w:tcPr>
          <w:p w14:paraId="225A1DD3" w14:textId="77777777" w:rsidR="007067BA" w:rsidRDefault="007067BA">
            <w:pPr>
              <w:pStyle w:val="a"/>
              <w:spacing w:line="240" w:lineRule="auto"/>
              <w:rPr>
                <w:b w:val="0"/>
                <w:bCs w:val="0"/>
                <w:i/>
                <w:iCs/>
                <w:sz w:val="28"/>
                <w:szCs w:val="28"/>
              </w:rPr>
            </w:pPr>
            <w:r>
              <w:rPr>
                <w:rFonts w:hint="cs"/>
                <w:b w:val="0"/>
                <w:bCs w:val="0"/>
                <w:i/>
                <w:iCs/>
                <w:sz w:val="28"/>
                <w:szCs w:val="28"/>
                <w:rtl/>
              </w:rPr>
              <w:t>ע"י ב"כ עוה"ד:</w:t>
            </w:r>
          </w:p>
        </w:tc>
        <w:tc>
          <w:tcPr>
            <w:tcW w:w="3347" w:type="dxa"/>
            <w:tcPrChange w:id="23" w:author="eli" w:date="2010-03-13T03:53:00Z">
              <w:tcPr>
                <w:tcW w:w="3347" w:type="dxa"/>
              </w:tcPr>
            </w:tcPrChange>
          </w:tcPr>
          <w:p w14:paraId="7636EE62" w14:textId="77777777" w:rsidR="007067BA" w:rsidRDefault="007067BA">
            <w:pPr>
              <w:pStyle w:val="a"/>
              <w:spacing w:line="240" w:lineRule="auto"/>
              <w:rPr>
                <w:b w:val="0"/>
                <w:bCs w:val="0"/>
                <w:i/>
                <w:iCs/>
                <w:sz w:val="28"/>
                <w:szCs w:val="28"/>
              </w:rPr>
            </w:pPr>
            <w:r>
              <w:rPr>
                <w:rFonts w:hint="cs"/>
                <w:b w:val="0"/>
                <w:bCs w:val="0"/>
                <w:i/>
                <w:iCs/>
                <w:sz w:val="28"/>
                <w:szCs w:val="28"/>
                <w:rtl/>
              </w:rPr>
              <w:t>אלכס דרנבוים</w:t>
            </w:r>
          </w:p>
          <w:p w14:paraId="3464116D" w14:textId="77777777" w:rsidR="007067BA" w:rsidRDefault="007067BA">
            <w:pPr>
              <w:pStyle w:val="a"/>
              <w:spacing w:line="240" w:lineRule="auto"/>
              <w:rPr>
                <w:b w:val="0"/>
                <w:bCs w:val="0"/>
                <w:i/>
                <w:iCs/>
                <w:sz w:val="24"/>
              </w:rPr>
            </w:pPr>
            <w:r>
              <w:rPr>
                <w:rFonts w:hint="cs"/>
                <w:b w:val="0"/>
                <w:bCs w:val="0"/>
                <w:i/>
                <w:iCs/>
                <w:sz w:val="24"/>
                <w:rtl/>
              </w:rPr>
              <w:t>[עוזרת לפרקליטת מחוז דרום]</w:t>
            </w:r>
          </w:p>
        </w:tc>
        <w:tc>
          <w:tcPr>
            <w:tcW w:w="2409" w:type="dxa"/>
            <w:tcPrChange w:id="24" w:author="eli" w:date="2010-03-13T03:53:00Z">
              <w:tcPr>
                <w:tcW w:w="2409" w:type="dxa"/>
              </w:tcPr>
            </w:tcPrChange>
          </w:tcPr>
          <w:p w14:paraId="7DFD44C2" w14:textId="77777777" w:rsidR="007067BA" w:rsidRDefault="007067BA">
            <w:pPr>
              <w:pStyle w:val="a"/>
              <w:spacing w:line="240" w:lineRule="auto"/>
              <w:rPr>
                <w:sz w:val="28"/>
                <w:szCs w:val="28"/>
              </w:rPr>
            </w:pPr>
            <w:r>
              <w:rPr>
                <w:rFonts w:hint="cs"/>
                <w:sz w:val="28"/>
                <w:szCs w:val="28"/>
                <w:rtl/>
              </w:rPr>
              <w:t>המאשימה</w:t>
            </w:r>
          </w:p>
        </w:tc>
      </w:tr>
      <w:bookmarkEnd w:id="21"/>
      <w:tr w:rsidR="007067BA" w14:paraId="77533C12" w14:textId="77777777" w:rsidTr="007067BA">
        <w:tc>
          <w:tcPr>
            <w:tcW w:w="851" w:type="dxa"/>
            <w:tcPrChange w:id="25" w:author="eli" w:date="2010-03-13T03:53:00Z">
              <w:tcPr>
                <w:tcW w:w="851" w:type="dxa"/>
              </w:tcPr>
            </w:tcPrChange>
          </w:tcPr>
          <w:p w14:paraId="57A61B83" w14:textId="77777777" w:rsidR="007067BA" w:rsidRDefault="007067BA">
            <w:pPr>
              <w:pStyle w:val="a"/>
              <w:spacing w:line="240" w:lineRule="auto"/>
            </w:pPr>
          </w:p>
        </w:tc>
        <w:tc>
          <w:tcPr>
            <w:tcW w:w="5331" w:type="dxa"/>
            <w:gridSpan w:val="2"/>
            <w:tcPrChange w:id="26" w:author="eli" w:date="2010-03-13T03:53:00Z">
              <w:tcPr>
                <w:tcW w:w="5331" w:type="dxa"/>
                <w:gridSpan w:val="2"/>
              </w:tcPr>
            </w:tcPrChange>
          </w:tcPr>
          <w:p w14:paraId="1A7A4988" w14:textId="77777777" w:rsidR="007067BA" w:rsidRDefault="007067BA">
            <w:pPr>
              <w:pStyle w:val="a"/>
              <w:spacing w:line="240" w:lineRule="auto"/>
              <w:jc w:val="center"/>
              <w:rPr>
                <w:sz w:val="32"/>
                <w:szCs w:val="32"/>
              </w:rPr>
            </w:pPr>
          </w:p>
          <w:p w14:paraId="6063B12F" w14:textId="77777777" w:rsidR="007067BA" w:rsidRDefault="007067BA">
            <w:pPr>
              <w:pStyle w:val="a"/>
              <w:spacing w:line="240" w:lineRule="auto"/>
              <w:jc w:val="center"/>
              <w:rPr>
                <w:rFonts w:hint="cs"/>
                <w:sz w:val="32"/>
                <w:szCs w:val="32"/>
                <w:rtl/>
              </w:rPr>
            </w:pPr>
            <w:r>
              <w:rPr>
                <w:rFonts w:hint="cs"/>
                <w:sz w:val="32"/>
                <w:szCs w:val="32"/>
                <w:rtl/>
              </w:rPr>
              <w:t>נ ג ד</w:t>
            </w:r>
          </w:p>
          <w:p w14:paraId="6B913C8D" w14:textId="77777777" w:rsidR="007067BA" w:rsidRDefault="007067BA">
            <w:pPr>
              <w:pStyle w:val="a"/>
              <w:spacing w:line="240" w:lineRule="auto"/>
              <w:jc w:val="center"/>
              <w:rPr>
                <w:sz w:val="32"/>
                <w:szCs w:val="32"/>
              </w:rPr>
            </w:pPr>
          </w:p>
        </w:tc>
        <w:tc>
          <w:tcPr>
            <w:tcW w:w="2409" w:type="dxa"/>
            <w:tcPrChange w:id="27" w:author="eli" w:date="2010-03-13T03:53:00Z">
              <w:tcPr>
                <w:tcW w:w="2409" w:type="dxa"/>
              </w:tcPr>
            </w:tcPrChange>
          </w:tcPr>
          <w:p w14:paraId="3DCCDD51" w14:textId="77777777" w:rsidR="007067BA" w:rsidRDefault="007067BA">
            <w:pPr>
              <w:pStyle w:val="a"/>
              <w:spacing w:line="240" w:lineRule="auto"/>
            </w:pPr>
          </w:p>
        </w:tc>
      </w:tr>
      <w:tr w:rsidR="007067BA" w14:paraId="2E3071D0" w14:textId="77777777" w:rsidTr="007067BA">
        <w:tc>
          <w:tcPr>
            <w:tcW w:w="851" w:type="dxa"/>
            <w:tcPrChange w:id="28" w:author="eli" w:date="2010-03-13T03:53:00Z">
              <w:tcPr>
                <w:tcW w:w="851" w:type="dxa"/>
              </w:tcPr>
            </w:tcPrChange>
          </w:tcPr>
          <w:p w14:paraId="4F3481F6" w14:textId="77777777" w:rsidR="007067BA" w:rsidRDefault="007067BA">
            <w:pPr>
              <w:pStyle w:val="a"/>
              <w:spacing w:line="240" w:lineRule="auto"/>
              <w:rPr>
                <w:szCs w:val="26"/>
              </w:rPr>
            </w:pPr>
            <w:bookmarkStart w:id="29" w:name="שם_ב" w:colFirst="1" w:colLast="1"/>
          </w:p>
        </w:tc>
        <w:tc>
          <w:tcPr>
            <w:tcW w:w="5331" w:type="dxa"/>
            <w:gridSpan w:val="2"/>
            <w:tcPrChange w:id="30" w:author="eli" w:date="2010-03-13T03:53:00Z">
              <w:tcPr>
                <w:tcW w:w="5331" w:type="dxa"/>
                <w:gridSpan w:val="2"/>
              </w:tcPr>
            </w:tcPrChange>
          </w:tcPr>
          <w:p w14:paraId="2C6AAB49" w14:textId="77777777" w:rsidR="007067BA" w:rsidRDefault="007067BA">
            <w:pPr>
              <w:pStyle w:val="a"/>
              <w:spacing w:line="240" w:lineRule="auto"/>
              <w:rPr>
                <w:sz w:val="28"/>
                <w:szCs w:val="28"/>
              </w:rPr>
            </w:pPr>
            <w:r>
              <w:rPr>
                <w:rFonts w:hint="cs"/>
                <w:sz w:val="28"/>
                <w:szCs w:val="28"/>
                <w:rtl/>
              </w:rPr>
              <w:t>פלוני</w:t>
            </w:r>
          </w:p>
        </w:tc>
        <w:tc>
          <w:tcPr>
            <w:tcW w:w="2409" w:type="dxa"/>
            <w:tcPrChange w:id="31" w:author="eli" w:date="2010-03-13T03:53:00Z">
              <w:tcPr>
                <w:tcW w:w="2409" w:type="dxa"/>
              </w:tcPr>
            </w:tcPrChange>
          </w:tcPr>
          <w:p w14:paraId="1339DF19" w14:textId="77777777" w:rsidR="007067BA" w:rsidRDefault="007067BA">
            <w:pPr>
              <w:pStyle w:val="a"/>
              <w:spacing w:line="240" w:lineRule="auto"/>
            </w:pPr>
          </w:p>
        </w:tc>
      </w:tr>
      <w:bookmarkEnd w:id="29"/>
      <w:tr w:rsidR="007067BA" w14:paraId="48C6BD12" w14:textId="77777777" w:rsidTr="007067BA">
        <w:tc>
          <w:tcPr>
            <w:tcW w:w="851" w:type="dxa"/>
            <w:tcPrChange w:id="32" w:author="eli" w:date="2010-03-13T03:53:00Z">
              <w:tcPr>
                <w:tcW w:w="851" w:type="dxa"/>
              </w:tcPr>
            </w:tcPrChange>
          </w:tcPr>
          <w:p w14:paraId="138B0717" w14:textId="77777777" w:rsidR="007067BA" w:rsidRDefault="007067BA">
            <w:pPr>
              <w:pStyle w:val="a"/>
              <w:spacing w:line="240" w:lineRule="auto"/>
              <w:rPr>
                <w:szCs w:val="26"/>
              </w:rPr>
            </w:pPr>
          </w:p>
        </w:tc>
        <w:tc>
          <w:tcPr>
            <w:tcW w:w="1984" w:type="dxa"/>
            <w:tcPrChange w:id="33" w:author="eli" w:date="2010-03-13T03:53:00Z">
              <w:tcPr>
                <w:tcW w:w="1984" w:type="dxa"/>
              </w:tcPr>
            </w:tcPrChange>
          </w:tcPr>
          <w:p w14:paraId="579BBE9E" w14:textId="77777777" w:rsidR="007067BA" w:rsidRDefault="007067BA">
            <w:pPr>
              <w:pStyle w:val="a"/>
              <w:spacing w:line="240" w:lineRule="auto"/>
              <w:rPr>
                <w:b w:val="0"/>
                <w:bCs w:val="0"/>
                <w:i/>
                <w:iCs/>
                <w:sz w:val="28"/>
                <w:szCs w:val="28"/>
              </w:rPr>
            </w:pPr>
            <w:r>
              <w:rPr>
                <w:rFonts w:hint="cs"/>
                <w:b w:val="0"/>
                <w:bCs w:val="0"/>
                <w:i/>
                <w:iCs/>
                <w:sz w:val="28"/>
                <w:szCs w:val="28"/>
                <w:rtl/>
              </w:rPr>
              <w:t>ע"י ב"כ עוה"ד:</w:t>
            </w:r>
          </w:p>
        </w:tc>
        <w:tc>
          <w:tcPr>
            <w:tcW w:w="3347" w:type="dxa"/>
            <w:tcPrChange w:id="34" w:author="eli" w:date="2010-03-13T03:53:00Z">
              <w:tcPr>
                <w:tcW w:w="3347" w:type="dxa"/>
              </w:tcPr>
            </w:tcPrChange>
          </w:tcPr>
          <w:p w14:paraId="0CEC9542" w14:textId="77777777" w:rsidR="007067BA" w:rsidRDefault="007067BA">
            <w:pPr>
              <w:pStyle w:val="a"/>
              <w:spacing w:line="240" w:lineRule="auto"/>
              <w:rPr>
                <w:b w:val="0"/>
                <w:bCs w:val="0"/>
                <w:i/>
                <w:iCs/>
                <w:sz w:val="28"/>
                <w:szCs w:val="28"/>
              </w:rPr>
            </w:pPr>
            <w:r>
              <w:rPr>
                <w:rFonts w:hint="cs"/>
                <w:b w:val="0"/>
                <w:bCs w:val="0"/>
                <w:i/>
                <w:iCs/>
                <w:sz w:val="28"/>
                <w:szCs w:val="28"/>
                <w:rtl/>
              </w:rPr>
              <w:t>שמעון ביטון</w:t>
            </w:r>
          </w:p>
        </w:tc>
        <w:tc>
          <w:tcPr>
            <w:tcW w:w="2409" w:type="dxa"/>
            <w:tcPrChange w:id="35" w:author="eli" w:date="2010-03-13T03:53:00Z">
              <w:tcPr>
                <w:tcW w:w="2409" w:type="dxa"/>
              </w:tcPr>
            </w:tcPrChange>
          </w:tcPr>
          <w:p w14:paraId="6B26C0FE" w14:textId="77777777" w:rsidR="007067BA" w:rsidRDefault="007067BA">
            <w:pPr>
              <w:pStyle w:val="a"/>
              <w:spacing w:line="240" w:lineRule="auto"/>
              <w:rPr>
                <w:sz w:val="28"/>
                <w:szCs w:val="28"/>
              </w:rPr>
            </w:pPr>
            <w:r>
              <w:rPr>
                <w:rFonts w:hint="cs"/>
                <w:sz w:val="28"/>
                <w:szCs w:val="28"/>
                <w:rtl/>
              </w:rPr>
              <w:t>ה</w:t>
            </w:r>
            <w:bookmarkStart w:id="36" w:name="כינוי_ב"/>
            <w:bookmarkEnd w:id="36"/>
            <w:r>
              <w:rPr>
                <w:rFonts w:hint="cs"/>
                <w:sz w:val="28"/>
                <w:szCs w:val="28"/>
                <w:rtl/>
              </w:rPr>
              <w:t>נאשם</w:t>
            </w:r>
          </w:p>
        </w:tc>
      </w:tr>
    </w:tbl>
    <w:p w14:paraId="0B502B7E" w14:textId="77777777" w:rsidR="002514D6" w:rsidRDefault="002514D6">
      <w:pPr>
        <w:pStyle w:val="a"/>
        <w:spacing w:line="240" w:lineRule="auto"/>
        <w:rPr>
          <w:ins w:id="37" w:author="שחר גולדשטיין" w:date="2018-04-12T13:00:00Z"/>
          <w:b w:val="0"/>
          <w:bCs w:val="0"/>
          <w:rtl/>
        </w:rPr>
      </w:pPr>
      <w:bookmarkStart w:id="38" w:name="LawTable"/>
      <w:bookmarkEnd w:id="38"/>
    </w:p>
    <w:p w14:paraId="1DA12CFC" w14:textId="77777777" w:rsidR="002514D6" w:rsidRPr="002514D6" w:rsidRDefault="002514D6" w:rsidP="002514D6">
      <w:pPr>
        <w:pStyle w:val="a"/>
        <w:spacing w:after="120" w:line="240" w:lineRule="exact"/>
        <w:ind w:left="283" w:hanging="283"/>
        <w:rPr>
          <w:ins w:id="39" w:author="שחר גולדשטיין" w:date="2018-04-12T13:00:00Z"/>
          <w:rFonts w:ascii="FrankRuehl" w:hAnsi="FrankRuehl" w:cs="FrankRuehl"/>
          <w:b w:val="0"/>
          <w:bCs w:val="0"/>
          <w:sz w:val="24"/>
          <w:rtl/>
          <w:rPrChange w:id="40" w:author="שחר גולדשטיין" w:date="2018-04-12T13:00:00Z">
            <w:rPr>
              <w:ins w:id="41" w:author="שחר גולדשטיין" w:date="2018-04-12T13:00:00Z"/>
              <w:b w:val="0"/>
              <w:bCs w:val="0"/>
              <w:rtl/>
            </w:rPr>
          </w:rPrChange>
        </w:rPr>
        <w:pPrChange w:id="42" w:author="שחר גולדשטיין" w:date="2018-04-12T13:00:00Z">
          <w:pPr>
            <w:pStyle w:val="a"/>
            <w:spacing w:line="240" w:lineRule="auto"/>
          </w:pPr>
        </w:pPrChange>
      </w:pPr>
    </w:p>
    <w:p w14:paraId="4B477977" w14:textId="77777777" w:rsidR="002514D6" w:rsidRPr="002514D6" w:rsidRDefault="002514D6" w:rsidP="002514D6">
      <w:pPr>
        <w:pStyle w:val="a"/>
        <w:spacing w:after="120" w:line="240" w:lineRule="exact"/>
        <w:ind w:left="283" w:hanging="283"/>
        <w:rPr>
          <w:ins w:id="43" w:author="שחר גולדשטיין" w:date="2018-04-12T13:00:00Z"/>
          <w:rFonts w:ascii="FrankRuehl" w:hAnsi="FrankRuehl" w:cs="FrankRuehl"/>
          <w:b w:val="0"/>
          <w:bCs w:val="0"/>
          <w:sz w:val="24"/>
          <w:rtl/>
          <w:rPrChange w:id="44" w:author="שחר גולדשטיין" w:date="2018-04-12T13:00:00Z">
            <w:rPr>
              <w:ins w:id="45" w:author="שחר גולדשטיין" w:date="2018-04-12T13:00:00Z"/>
              <w:b w:val="0"/>
              <w:bCs w:val="0"/>
              <w:rtl/>
            </w:rPr>
          </w:rPrChange>
        </w:rPr>
        <w:pPrChange w:id="46" w:author="שחר גולדשטיין" w:date="2018-04-12T13:00:00Z">
          <w:pPr>
            <w:pStyle w:val="a"/>
            <w:spacing w:line="240" w:lineRule="auto"/>
          </w:pPr>
        </w:pPrChange>
      </w:pPr>
      <w:ins w:id="47" w:author="שחר גולדשטיין" w:date="2018-04-12T13:00:00Z">
        <w:r w:rsidRPr="002514D6">
          <w:rPr>
            <w:rFonts w:ascii="FrankRuehl" w:hAnsi="FrankRuehl" w:cs="FrankRuehl"/>
            <w:b w:val="0"/>
            <w:bCs w:val="0"/>
            <w:sz w:val="24"/>
            <w:rtl/>
            <w:rPrChange w:id="48" w:author="שחר גולדשטיין" w:date="2018-04-12T13:00:00Z">
              <w:rPr>
                <w:b w:val="0"/>
                <w:bCs w:val="0"/>
                <w:rtl/>
              </w:rPr>
            </w:rPrChange>
          </w:rPr>
          <w:t xml:space="preserve">חקיקה שאוזכרה: </w:t>
        </w:r>
      </w:ins>
    </w:p>
    <w:p w14:paraId="100BB3BC" w14:textId="77777777" w:rsidR="002514D6" w:rsidRPr="002514D6" w:rsidRDefault="002514D6" w:rsidP="002514D6">
      <w:pPr>
        <w:pStyle w:val="a"/>
        <w:spacing w:after="120" w:line="240" w:lineRule="exact"/>
        <w:ind w:left="283" w:hanging="283"/>
        <w:rPr>
          <w:ins w:id="49" w:author="שחר גולדשטיין" w:date="2018-04-12T13:00:00Z"/>
          <w:rFonts w:ascii="FrankRuehl" w:hAnsi="FrankRuehl" w:cs="FrankRuehl"/>
          <w:b w:val="0"/>
          <w:bCs w:val="0"/>
          <w:sz w:val="24"/>
          <w:rtl/>
          <w:rPrChange w:id="50" w:author="שחר גולדשטיין" w:date="2018-04-12T13:00:00Z">
            <w:rPr>
              <w:ins w:id="51" w:author="שחר גולדשטיין" w:date="2018-04-12T13:00:00Z"/>
              <w:b w:val="0"/>
              <w:bCs w:val="0"/>
              <w:rtl/>
            </w:rPr>
          </w:rPrChange>
        </w:rPr>
        <w:pPrChange w:id="52" w:author="שחר גולדשטיין" w:date="2018-04-12T13:00:00Z">
          <w:pPr>
            <w:pStyle w:val="a"/>
            <w:spacing w:line="240" w:lineRule="auto"/>
          </w:pPr>
        </w:pPrChange>
      </w:pPr>
      <w:ins w:id="53" w:author="שחר גולדשטיין" w:date="2018-04-12T13:00:00Z">
        <w:r w:rsidRPr="002514D6">
          <w:rPr>
            <w:rFonts w:ascii="FrankRuehl" w:hAnsi="FrankRuehl" w:cs="FrankRuehl"/>
            <w:b w:val="0"/>
            <w:bCs w:val="0"/>
            <w:color w:val="0000FF"/>
            <w:sz w:val="24"/>
            <w:u w:val="single"/>
            <w:rtl/>
            <w:rPrChange w:id="54" w:author="שחר גולדשטיין" w:date="2018-04-12T13:00:00Z">
              <w:rPr>
                <w:b w:val="0"/>
                <w:bCs w:val="0"/>
                <w:color w:val="0000FF"/>
                <w:u w:val="single"/>
                <w:rtl/>
              </w:rPr>
            </w:rPrChange>
          </w:rPr>
          <w:fldChar w:fldCharType="begin"/>
        </w:r>
        <w:r w:rsidRPr="002514D6">
          <w:rPr>
            <w:rFonts w:ascii="FrankRuehl" w:hAnsi="FrankRuehl" w:cs="FrankRuehl"/>
            <w:b w:val="0"/>
            <w:bCs w:val="0"/>
            <w:color w:val="0000FF"/>
            <w:sz w:val="24"/>
            <w:u w:val="single"/>
            <w:rtl/>
            <w:rPrChange w:id="55"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56" w:author="שחר גולדשטיין" w:date="2018-04-12T13:00:00Z">
              <w:rPr>
                <w:b w:val="0"/>
                <w:bCs w:val="0"/>
                <w:color w:val="0000FF"/>
                <w:u w:val="single"/>
              </w:rPr>
            </w:rPrChange>
          </w:rPr>
          <w:instrText>HYPERLINK</w:instrText>
        </w:r>
        <w:r w:rsidRPr="002514D6">
          <w:rPr>
            <w:rFonts w:ascii="FrankRuehl" w:hAnsi="FrankRuehl" w:cs="FrankRuehl"/>
            <w:b w:val="0"/>
            <w:bCs w:val="0"/>
            <w:color w:val="0000FF"/>
            <w:sz w:val="24"/>
            <w:u w:val="single"/>
            <w:rtl/>
            <w:rPrChange w:id="57"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58" w:author="שחר גולדשטיין" w:date="2018-04-12T13:00:00Z">
              <w:rPr>
                <w:b w:val="0"/>
                <w:bCs w:val="0"/>
                <w:color w:val="0000FF"/>
                <w:u w:val="single"/>
              </w:rPr>
            </w:rPrChange>
          </w:rPr>
          <w:instrText>http://www.nevo.co.il/law/70387</w:instrText>
        </w:r>
        <w:r w:rsidRPr="002514D6">
          <w:rPr>
            <w:rFonts w:ascii="FrankRuehl" w:hAnsi="FrankRuehl" w:cs="FrankRuehl"/>
            <w:b w:val="0"/>
            <w:bCs w:val="0"/>
            <w:color w:val="0000FF"/>
            <w:sz w:val="24"/>
            <w:u w:val="single"/>
            <w:rtl/>
            <w:rPrChange w:id="59"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tl/>
            <w:rPrChange w:id="60" w:author="שחר גולדשטיין" w:date="2018-04-12T13:00:00Z">
              <w:rPr>
                <w:b w:val="0"/>
                <w:bCs w:val="0"/>
                <w:color w:val="0000FF"/>
                <w:u w:val="single"/>
                <w:rtl/>
              </w:rPr>
            </w:rPrChange>
          </w:rPr>
        </w:r>
        <w:r w:rsidRPr="002514D6">
          <w:rPr>
            <w:rFonts w:ascii="FrankRuehl" w:hAnsi="FrankRuehl" w:cs="FrankRuehl"/>
            <w:b w:val="0"/>
            <w:bCs w:val="0"/>
            <w:color w:val="0000FF"/>
            <w:sz w:val="24"/>
            <w:u w:val="single"/>
            <w:rtl/>
            <w:rPrChange w:id="61" w:author="שחר גולדשטיין" w:date="2018-04-12T13:00:00Z">
              <w:rPr>
                <w:b w:val="0"/>
                <w:bCs w:val="0"/>
                <w:color w:val="0000FF"/>
                <w:u w:val="single"/>
                <w:rtl/>
              </w:rPr>
            </w:rPrChange>
          </w:rPr>
          <w:fldChar w:fldCharType="separate"/>
        </w:r>
      </w:ins>
      <w:r w:rsidRPr="002514D6">
        <w:rPr>
          <w:rFonts w:ascii="FrankRuehl" w:hAnsi="FrankRuehl" w:cs="FrankRuehl"/>
          <w:b w:val="0"/>
          <w:bCs w:val="0"/>
          <w:color w:val="0000FF"/>
          <w:sz w:val="24"/>
          <w:u w:val="single"/>
          <w:rtl/>
          <w:rPrChange w:id="62" w:author="שחר גולדשטיין" w:date="2018-04-12T13:00:00Z">
            <w:rPr>
              <w:b w:val="0"/>
              <w:bCs w:val="0"/>
              <w:color w:val="0000FF"/>
              <w:u w:val="single"/>
              <w:rtl/>
            </w:rPr>
          </w:rPrChange>
        </w:rPr>
        <w:t>חוק לתיקון דיני הראיות (הגנת ילדים), תשט"ו-1955</w:t>
      </w:r>
      <w:ins w:id="63" w:author="שחר גולדשטיין" w:date="2018-04-12T13:00:00Z">
        <w:r w:rsidRPr="002514D6">
          <w:rPr>
            <w:rFonts w:ascii="FrankRuehl" w:hAnsi="FrankRuehl" w:cs="FrankRuehl"/>
            <w:b w:val="0"/>
            <w:bCs w:val="0"/>
            <w:color w:val="0000FF"/>
            <w:sz w:val="24"/>
            <w:u w:val="single"/>
            <w:rtl/>
            <w:rPrChange w:id="64" w:author="שחר גולדשטיין" w:date="2018-04-12T13:00:00Z">
              <w:rPr>
                <w:b w:val="0"/>
                <w:bCs w:val="0"/>
                <w:color w:val="0000FF"/>
                <w:u w:val="single"/>
                <w:rtl/>
              </w:rPr>
            </w:rPrChange>
          </w:rPr>
          <w:fldChar w:fldCharType="end"/>
        </w:r>
        <w:r w:rsidRPr="002514D6">
          <w:rPr>
            <w:rFonts w:ascii="FrankRuehl" w:hAnsi="FrankRuehl" w:cs="FrankRuehl"/>
            <w:b w:val="0"/>
            <w:bCs w:val="0"/>
            <w:sz w:val="24"/>
            <w:rtl/>
            <w:rPrChange w:id="65" w:author="שחר גולדשטיין" w:date="2018-04-12T13:00:00Z">
              <w:rPr>
                <w:b w:val="0"/>
                <w:bCs w:val="0"/>
                <w:rtl/>
              </w:rPr>
            </w:rPrChange>
          </w:rPr>
          <w:t xml:space="preserve">: סע'  </w:t>
        </w:r>
        <w:r w:rsidRPr="002514D6">
          <w:rPr>
            <w:rFonts w:ascii="FrankRuehl" w:hAnsi="FrankRuehl" w:cs="FrankRuehl"/>
            <w:b w:val="0"/>
            <w:bCs w:val="0"/>
            <w:color w:val="0000FF"/>
            <w:sz w:val="24"/>
            <w:u w:val="single"/>
            <w:rtl/>
            <w:rPrChange w:id="66" w:author="שחר גולדשטיין" w:date="2018-04-12T13:00:00Z">
              <w:rPr>
                <w:b w:val="0"/>
                <w:bCs w:val="0"/>
                <w:color w:val="0000FF"/>
                <w:u w:val="single"/>
                <w:rtl/>
              </w:rPr>
            </w:rPrChange>
          </w:rPr>
          <w:fldChar w:fldCharType="begin"/>
        </w:r>
        <w:r w:rsidRPr="002514D6">
          <w:rPr>
            <w:rFonts w:ascii="FrankRuehl" w:hAnsi="FrankRuehl" w:cs="FrankRuehl"/>
            <w:b w:val="0"/>
            <w:bCs w:val="0"/>
            <w:color w:val="0000FF"/>
            <w:sz w:val="24"/>
            <w:u w:val="single"/>
            <w:rtl/>
            <w:rPrChange w:id="67"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68" w:author="שחר גולדשטיין" w:date="2018-04-12T13:00:00Z">
              <w:rPr>
                <w:b w:val="0"/>
                <w:bCs w:val="0"/>
                <w:color w:val="0000FF"/>
                <w:u w:val="single"/>
              </w:rPr>
            </w:rPrChange>
          </w:rPr>
          <w:instrText>HYPERLINK</w:instrText>
        </w:r>
        <w:r w:rsidRPr="002514D6">
          <w:rPr>
            <w:rFonts w:ascii="FrankRuehl" w:hAnsi="FrankRuehl" w:cs="FrankRuehl"/>
            <w:b w:val="0"/>
            <w:bCs w:val="0"/>
            <w:color w:val="0000FF"/>
            <w:sz w:val="24"/>
            <w:u w:val="single"/>
            <w:rtl/>
            <w:rPrChange w:id="69"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70" w:author="שחר גולדשטיין" w:date="2018-04-12T13:00:00Z">
              <w:rPr>
                <w:b w:val="0"/>
                <w:bCs w:val="0"/>
                <w:color w:val="0000FF"/>
                <w:u w:val="single"/>
              </w:rPr>
            </w:rPrChange>
          </w:rPr>
          <w:instrText>http://www.nevo.co.il/law/70387/11</w:instrText>
        </w:r>
        <w:r w:rsidRPr="002514D6">
          <w:rPr>
            <w:rFonts w:ascii="FrankRuehl" w:hAnsi="FrankRuehl" w:cs="FrankRuehl"/>
            <w:b w:val="0"/>
            <w:bCs w:val="0"/>
            <w:color w:val="0000FF"/>
            <w:sz w:val="24"/>
            <w:u w:val="single"/>
            <w:rtl/>
            <w:rPrChange w:id="71"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tl/>
            <w:rPrChange w:id="72" w:author="שחר גולדשטיין" w:date="2018-04-12T13:00:00Z">
              <w:rPr>
                <w:b w:val="0"/>
                <w:bCs w:val="0"/>
                <w:color w:val="0000FF"/>
                <w:u w:val="single"/>
                <w:rtl/>
              </w:rPr>
            </w:rPrChange>
          </w:rPr>
        </w:r>
        <w:r w:rsidRPr="002514D6">
          <w:rPr>
            <w:rFonts w:ascii="FrankRuehl" w:hAnsi="FrankRuehl" w:cs="FrankRuehl"/>
            <w:b w:val="0"/>
            <w:bCs w:val="0"/>
            <w:color w:val="0000FF"/>
            <w:sz w:val="24"/>
            <w:u w:val="single"/>
            <w:rtl/>
            <w:rPrChange w:id="73" w:author="שחר גולדשטיין" w:date="2018-04-12T13:00:00Z">
              <w:rPr>
                <w:b w:val="0"/>
                <w:bCs w:val="0"/>
                <w:color w:val="0000FF"/>
                <w:u w:val="single"/>
                <w:rtl/>
              </w:rPr>
            </w:rPrChange>
          </w:rPr>
          <w:fldChar w:fldCharType="separate"/>
        </w:r>
      </w:ins>
      <w:r w:rsidRPr="002514D6">
        <w:rPr>
          <w:rFonts w:ascii="FrankRuehl" w:hAnsi="FrankRuehl" w:cs="FrankRuehl"/>
          <w:b w:val="0"/>
          <w:bCs w:val="0"/>
          <w:color w:val="0000FF"/>
          <w:sz w:val="24"/>
          <w:u w:val="single"/>
          <w:rtl/>
          <w:rPrChange w:id="74" w:author="שחר גולדשטיין" w:date="2018-04-12T13:00:00Z">
            <w:rPr>
              <w:b w:val="0"/>
              <w:bCs w:val="0"/>
              <w:color w:val="0000FF"/>
              <w:u w:val="single"/>
              <w:rtl/>
            </w:rPr>
          </w:rPrChange>
        </w:rPr>
        <w:t>11</w:t>
      </w:r>
      <w:ins w:id="75" w:author="שחר גולדשטיין" w:date="2018-04-12T13:00:00Z">
        <w:r w:rsidRPr="002514D6">
          <w:rPr>
            <w:rFonts w:ascii="FrankRuehl" w:hAnsi="FrankRuehl" w:cs="FrankRuehl"/>
            <w:b w:val="0"/>
            <w:bCs w:val="0"/>
            <w:color w:val="0000FF"/>
            <w:sz w:val="24"/>
            <w:u w:val="single"/>
            <w:rtl/>
            <w:rPrChange w:id="76" w:author="שחר גולדשטיין" w:date="2018-04-12T13:00:00Z">
              <w:rPr>
                <w:b w:val="0"/>
                <w:bCs w:val="0"/>
                <w:color w:val="0000FF"/>
                <w:u w:val="single"/>
                <w:rtl/>
              </w:rPr>
            </w:rPrChange>
          </w:rPr>
          <w:fldChar w:fldCharType="end"/>
        </w:r>
      </w:ins>
    </w:p>
    <w:p w14:paraId="2BFADD2F" w14:textId="77777777" w:rsidR="002514D6" w:rsidRPr="002514D6" w:rsidRDefault="002514D6" w:rsidP="002514D6">
      <w:pPr>
        <w:pStyle w:val="a"/>
        <w:spacing w:after="120" w:line="240" w:lineRule="exact"/>
        <w:ind w:left="283" w:hanging="283"/>
        <w:rPr>
          <w:ins w:id="77" w:author="שחר גולדשטיין" w:date="2018-04-12T13:00:00Z"/>
          <w:rFonts w:ascii="FrankRuehl" w:hAnsi="FrankRuehl" w:cs="FrankRuehl"/>
          <w:b w:val="0"/>
          <w:bCs w:val="0"/>
          <w:sz w:val="24"/>
          <w:rtl/>
          <w:rPrChange w:id="78" w:author="שחר גולדשטיין" w:date="2018-04-12T13:00:00Z">
            <w:rPr>
              <w:ins w:id="79" w:author="שחר גולדשטיין" w:date="2018-04-12T13:00:00Z"/>
              <w:b w:val="0"/>
              <w:bCs w:val="0"/>
              <w:rtl/>
            </w:rPr>
          </w:rPrChange>
        </w:rPr>
        <w:pPrChange w:id="80" w:author="שחר גולדשטיין" w:date="2018-04-12T13:00:00Z">
          <w:pPr>
            <w:pStyle w:val="a"/>
            <w:spacing w:line="240" w:lineRule="auto"/>
          </w:pPr>
        </w:pPrChange>
      </w:pPr>
      <w:ins w:id="81" w:author="שחר גולדשטיין" w:date="2018-04-12T13:00:00Z">
        <w:r w:rsidRPr="002514D6">
          <w:rPr>
            <w:rFonts w:ascii="FrankRuehl" w:hAnsi="FrankRuehl" w:cs="FrankRuehl"/>
            <w:b w:val="0"/>
            <w:bCs w:val="0"/>
            <w:color w:val="0000FF"/>
            <w:sz w:val="24"/>
            <w:u w:val="single"/>
            <w:rtl/>
            <w:rPrChange w:id="82" w:author="שחר גולדשטיין" w:date="2018-04-12T13:00:00Z">
              <w:rPr>
                <w:b w:val="0"/>
                <w:bCs w:val="0"/>
                <w:color w:val="0000FF"/>
                <w:u w:val="single"/>
                <w:rtl/>
              </w:rPr>
            </w:rPrChange>
          </w:rPr>
          <w:fldChar w:fldCharType="begin"/>
        </w:r>
        <w:r w:rsidRPr="002514D6">
          <w:rPr>
            <w:rFonts w:ascii="FrankRuehl" w:hAnsi="FrankRuehl" w:cs="FrankRuehl"/>
            <w:b w:val="0"/>
            <w:bCs w:val="0"/>
            <w:color w:val="0000FF"/>
            <w:sz w:val="24"/>
            <w:u w:val="single"/>
            <w:rtl/>
            <w:rPrChange w:id="83"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84" w:author="שחר גולדשטיין" w:date="2018-04-12T13:00:00Z">
              <w:rPr>
                <w:b w:val="0"/>
                <w:bCs w:val="0"/>
                <w:color w:val="0000FF"/>
                <w:u w:val="single"/>
              </w:rPr>
            </w:rPrChange>
          </w:rPr>
          <w:instrText>HYPERLINK</w:instrText>
        </w:r>
        <w:r w:rsidRPr="002514D6">
          <w:rPr>
            <w:rFonts w:ascii="FrankRuehl" w:hAnsi="FrankRuehl" w:cs="FrankRuehl"/>
            <w:b w:val="0"/>
            <w:bCs w:val="0"/>
            <w:color w:val="0000FF"/>
            <w:sz w:val="24"/>
            <w:u w:val="single"/>
            <w:rtl/>
            <w:rPrChange w:id="85"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86" w:author="שחר גולדשטיין" w:date="2018-04-12T13:00:00Z">
              <w:rPr>
                <w:b w:val="0"/>
                <w:bCs w:val="0"/>
                <w:color w:val="0000FF"/>
                <w:u w:val="single"/>
              </w:rPr>
            </w:rPrChange>
          </w:rPr>
          <w:instrText>http://www.nevo.co.il/law/70301</w:instrText>
        </w:r>
        <w:r w:rsidRPr="002514D6">
          <w:rPr>
            <w:rFonts w:ascii="FrankRuehl" w:hAnsi="FrankRuehl" w:cs="FrankRuehl"/>
            <w:b w:val="0"/>
            <w:bCs w:val="0"/>
            <w:color w:val="0000FF"/>
            <w:sz w:val="24"/>
            <w:u w:val="single"/>
            <w:rtl/>
            <w:rPrChange w:id="87"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tl/>
            <w:rPrChange w:id="88" w:author="שחר גולדשטיין" w:date="2018-04-12T13:00:00Z">
              <w:rPr>
                <w:b w:val="0"/>
                <w:bCs w:val="0"/>
                <w:color w:val="0000FF"/>
                <w:u w:val="single"/>
                <w:rtl/>
              </w:rPr>
            </w:rPrChange>
          </w:rPr>
        </w:r>
        <w:r w:rsidRPr="002514D6">
          <w:rPr>
            <w:rFonts w:ascii="FrankRuehl" w:hAnsi="FrankRuehl" w:cs="FrankRuehl"/>
            <w:b w:val="0"/>
            <w:bCs w:val="0"/>
            <w:color w:val="0000FF"/>
            <w:sz w:val="24"/>
            <w:u w:val="single"/>
            <w:rtl/>
            <w:rPrChange w:id="89" w:author="שחר גולדשטיין" w:date="2018-04-12T13:00:00Z">
              <w:rPr>
                <w:b w:val="0"/>
                <w:bCs w:val="0"/>
                <w:color w:val="0000FF"/>
                <w:u w:val="single"/>
                <w:rtl/>
              </w:rPr>
            </w:rPrChange>
          </w:rPr>
          <w:fldChar w:fldCharType="separate"/>
        </w:r>
      </w:ins>
      <w:r w:rsidRPr="002514D6">
        <w:rPr>
          <w:rFonts w:ascii="FrankRuehl" w:hAnsi="FrankRuehl" w:cs="FrankRuehl"/>
          <w:b w:val="0"/>
          <w:bCs w:val="0"/>
          <w:color w:val="0000FF"/>
          <w:sz w:val="24"/>
          <w:u w:val="single"/>
          <w:rtl/>
          <w:rPrChange w:id="90" w:author="שחר גולדשטיין" w:date="2018-04-12T13:00:00Z">
            <w:rPr>
              <w:b w:val="0"/>
              <w:bCs w:val="0"/>
              <w:color w:val="0000FF"/>
              <w:u w:val="single"/>
              <w:rtl/>
            </w:rPr>
          </w:rPrChange>
        </w:rPr>
        <w:t>חוק העונשין, תשל"ז-1977</w:t>
      </w:r>
      <w:ins w:id="91" w:author="שחר גולדשטיין" w:date="2018-04-12T13:00:00Z">
        <w:r w:rsidRPr="002514D6">
          <w:rPr>
            <w:rFonts w:ascii="FrankRuehl" w:hAnsi="FrankRuehl" w:cs="FrankRuehl"/>
            <w:b w:val="0"/>
            <w:bCs w:val="0"/>
            <w:color w:val="0000FF"/>
            <w:sz w:val="24"/>
            <w:u w:val="single"/>
            <w:rtl/>
            <w:rPrChange w:id="92" w:author="שחר גולדשטיין" w:date="2018-04-12T13:00:00Z">
              <w:rPr>
                <w:b w:val="0"/>
                <w:bCs w:val="0"/>
                <w:color w:val="0000FF"/>
                <w:u w:val="single"/>
                <w:rtl/>
              </w:rPr>
            </w:rPrChange>
          </w:rPr>
          <w:fldChar w:fldCharType="end"/>
        </w:r>
        <w:r w:rsidRPr="002514D6">
          <w:rPr>
            <w:rFonts w:ascii="FrankRuehl" w:hAnsi="FrankRuehl" w:cs="FrankRuehl"/>
            <w:b w:val="0"/>
            <w:bCs w:val="0"/>
            <w:sz w:val="24"/>
            <w:rtl/>
            <w:rPrChange w:id="93" w:author="שחר גולדשטיין" w:date="2018-04-12T13:00:00Z">
              <w:rPr>
                <w:b w:val="0"/>
                <w:bCs w:val="0"/>
                <w:rtl/>
              </w:rPr>
            </w:rPrChange>
          </w:rPr>
          <w:t xml:space="preserve">: סע'  </w:t>
        </w:r>
        <w:r w:rsidRPr="002514D6">
          <w:rPr>
            <w:rFonts w:ascii="FrankRuehl" w:hAnsi="FrankRuehl" w:cs="FrankRuehl"/>
            <w:b w:val="0"/>
            <w:bCs w:val="0"/>
            <w:color w:val="0000FF"/>
            <w:sz w:val="24"/>
            <w:u w:val="single"/>
            <w:rtl/>
            <w:rPrChange w:id="94" w:author="שחר גולדשטיין" w:date="2018-04-12T13:00:00Z">
              <w:rPr>
                <w:b w:val="0"/>
                <w:bCs w:val="0"/>
                <w:color w:val="0000FF"/>
                <w:u w:val="single"/>
                <w:rtl/>
              </w:rPr>
            </w:rPrChange>
          </w:rPr>
          <w:fldChar w:fldCharType="begin"/>
        </w:r>
        <w:r w:rsidRPr="002514D6">
          <w:rPr>
            <w:rFonts w:ascii="FrankRuehl" w:hAnsi="FrankRuehl" w:cs="FrankRuehl"/>
            <w:b w:val="0"/>
            <w:bCs w:val="0"/>
            <w:color w:val="0000FF"/>
            <w:sz w:val="24"/>
            <w:u w:val="single"/>
            <w:rtl/>
            <w:rPrChange w:id="95"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96" w:author="שחר גולדשטיין" w:date="2018-04-12T13:00:00Z">
              <w:rPr>
                <w:b w:val="0"/>
                <w:bCs w:val="0"/>
                <w:color w:val="0000FF"/>
                <w:u w:val="single"/>
              </w:rPr>
            </w:rPrChange>
          </w:rPr>
          <w:instrText>HYPERLINK</w:instrText>
        </w:r>
        <w:r w:rsidRPr="002514D6">
          <w:rPr>
            <w:rFonts w:ascii="FrankRuehl" w:hAnsi="FrankRuehl" w:cs="FrankRuehl"/>
            <w:b w:val="0"/>
            <w:bCs w:val="0"/>
            <w:color w:val="0000FF"/>
            <w:sz w:val="24"/>
            <w:u w:val="single"/>
            <w:rtl/>
            <w:rPrChange w:id="97"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98" w:author="שחר גולדשטיין" w:date="2018-04-12T13:00:00Z">
              <w:rPr>
                <w:b w:val="0"/>
                <w:bCs w:val="0"/>
                <w:color w:val="0000FF"/>
                <w:u w:val="single"/>
              </w:rPr>
            </w:rPrChange>
          </w:rPr>
          <w:instrText>http://www.nevo.co.il/law/70301/348.a</w:instrText>
        </w:r>
        <w:r w:rsidRPr="002514D6">
          <w:rPr>
            <w:rFonts w:ascii="FrankRuehl" w:hAnsi="FrankRuehl" w:cs="FrankRuehl"/>
            <w:b w:val="0"/>
            <w:bCs w:val="0"/>
            <w:color w:val="0000FF"/>
            <w:sz w:val="24"/>
            <w:u w:val="single"/>
            <w:rtl/>
            <w:rPrChange w:id="99"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tl/>
            <w:rPrChange w:id="100" w:author="שחר גולדשטיין" w:date="2018-04-12T13:00:00Z">
              <w:rPr>
                <w:b w:val="0"/>
                <w:bCs w:val="0"/>
                <w:color w:val="0000FF"/>
                <w:u w:val="single"/>
                <w:rtl/>
              </w:rPr>
            </w:rPrChange>
          </w:rPr>
        </w:r>
        <w:r w:rsidRPr="002514D6">
          <w:rPr>
            <w:rFonts w:ascii="FrankRuehl" w:hAnsi="FrankRuehl" w:cs="FrankRuehl"/>
            <w:b w:val="0"/>
            <w:bCs w:val="0"/>
            <w:color w:val="0000FF"/>
            <w:sz w:val="24"/>
            <w:u w:val="single"/>
            <w:rtl/>
            <w:rPrChange w:id="101" w:author="שחר גולדשטיין" w:date="2018-04-12T13:00:00Z">
              <w:rPr>
                <w:b w:val="0"/>
                <w:bCs w:val="0"/>
                <w:color w:val="0000FF"/>
                <w:u w:val="single"/>
                <w:rtl/>
              </w:rPr>
            </w:rPrChange>
          </w:rPr>
          <w:fldChar w:fldCharType="separate"/>
        </w:r>
      </w:ins>
      <w:r w:rsidRPr="002514D6">
        <w:rPr>
          <w:rFonts w:ascii="FrankRuehl" w:hAnsi="FrankRuehl" w:cs="FrankRuehl"/>
          <w:b w:val="0"/>
          <w:bCs w:val="0"/>
          <w:color w:val="0000FF"/>
          <w:sz w:val="24"/>
          <w:u w:val="single"/>
          <w:rtl/>
          <w:rPrChange w:id="102" w:author="שחר גולדשטיין" w:date="2018-04-12T13:00:00Z">
            <w:rPr>
              <w:b w:val="0"/>
              <w:bCs w:val="0"/>
              <w:color w:val="0000FF"/>
              <w:u w:val="single"/>
              <w:rtl/>
            </w:rPr>
          </w:rPrChange>
        </w:rPr>
        <w:t>348 (א)</w:t>
      </w:r>
      <w:ins w:id="103" w:author="שחר גולדשטיין" w:date="2018-04-12T13:00:00Z">
        <w:r w:rsidRPr="002514D6">
          <w:rPr>
            <w:rFonts w:ascii="FrankRuehl" w:hAnsi="FrankRuehl" w:cs="FrankRuehl"/>
            <w:b w:val="0"/>
            <w:bCs w:val="0"/>
            <w:color w:val="0000FF"/>
            <w:sz w:val="24"/>
            <w:u w:val="single"/>
            <w:rtl/>
            <w:rPrChange w:id="104" w:author="שחר גולדשטיין" w:date="2018-04-12T13:00:00Z">
              <w:rPr>
                <w:b w:val="0"/>
                <w:bCs w:val="0"/>
                <w:color w:val="0000FF"/>
                <w:u w:val="single"/>
                <w:rtl/>
              </w:rPr>
            </w:rPrChange>
          </w:rPr>
          <w:fldChar w:fldCharType="end"/>
        </w:r>
        <w:r w:rsidRPr="002514D6">
          <w:rPr>
            <w:rFonts w:ascii="FrankRuehl" w:hAnsi="FrankRuehl" w:cs="FrankRuehl"/>
            <w:b w:val="0"/>
            <w:bCs w:val="0"/>
            <w:sz w:val="24"/>
            <w:rtl/>
            <w:rPrChange w:id="105" w:author="שחר גולדשטיין" w:date="2018-04-12T13:00:00Z">
              <w:rPr>
                <w:b w:val="0"/>
                <w:bCs w:val="0"/>
                <w:rtl/>
              </w:rPr>
            </w:rPrChange>
          </w:rPr>
          <w:t xml:space="preserve">, </w:t>
        </w:r>
        <w:r w:rsidRPr="002514D6">
          <w:rPr>
            <w:rFonts w:ascii="FrankRuehl" w:hAnsi="FrankRuehl" w:cs="FrankRuehl"/>
            <w:b w:val="0"/>
            <w:bCs w:val="0"/>
            <w:color w:val="0000FF"/>
            <w:sz w:val="24"/>
            <w:u w:val="single"/>
            <w:rtl/>
            <w:rPrChange w:id="106" w:author="שחר גולדשטיין" w:date="2018-04-12T13:00:00Z">
              <w:rPr>
                <w:b w:val="0"/>
                <w:bCs w:val="0"/>
                <w:color w:val="0000FF"/>
                <w:u w:val="single"/>
                <w:rtl/>
              </w:rPr>
            </w:rPrChange>
          </w:rPr>
          <w:fldChar w:fldCharType="begin"/>
        </w:r>
        <w:r w:rsidRPr="002514D6">
          <w:rPr>
            <w:rFonts w:ascii="FrankRuehl" w:hAnsi="FrankRuehl" w:cs="FrankRuehl"/>
            <w:b w:val="0"/>
            <w:bCs w:val="0"/>
            <w:color w:val="0000FF"/>
            <w:sz w:val="24"/>
            <w:u w:val="single"/>
            <w:rtl/>
            <w:rPrChange w:id="107"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108" w:author="שחר גולדשטיין" w:date="2018-04-12T13:00:00Z">
              <w:rPr>
                <w:b w:val="0"/>
                <w:bCs w:val="0"/>
                <w:color w:val="0000FF"/>
                <w:u w:val="single"/>
              </w:rPr>
            </w:rPrChange>
          </w:rPr>
          <w:instrText>HYPERLINK</w:instrText>
        </w:r>
        <w:r w:rsidRPr="002514D6">
          <w:rPr>
            <w:rFonts w:ascii="FrankRuehl" w:hAnsi="FrankRuehl" w:cs="FrankRuehl"/>
            <w:b w:val="0"/>
            <w:bCs w:val="0"/>
            <w:color w:val="0000FF"/>
            <w:sz w:val="24"/>
            <w:u w:val="single"/>
            <w:rtl/>
            <w:rPrChange w:id="109"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PrChange w:id="110" w:author="שחר גולדשטיין" w:date="2018-04-12T13:00:00Z">
              <w:rPr>
                <w:b w:val="0"/>
                <w:bCs w:val="0"/>
                <w:color w:val="0000FF"/>
                <w:u w:val="single"/>
              </w:rPr>
            </w:rPrChange>
          </w:rPr>
          <w:instrText>http://www.nevo.co.il/law/70301/351.c.1</w:instrText>
        </w:r>
        <w:r w:rsidRPr="002514D6">
          <w:rPr>
            <w:rFonts w:ascii="FrankRuehl" w:hAnsi="FrankRuehl" w:cs="FrankRuehl"/>
            <w:b w:val="0"/>
            <w:bCs w:val="0"/>
            <w:color w:val="0000FF"/>
            <w:sz w:val="24"/>
            <w:u w:val="single"/>
            <w:rtl/>
            <w:rPrChange w:id="111" w:author="שחר גולדשטיין" w:date="2018-04-12T13:00:00Z">
              <w:rPr>
                <w:b w:val="0"/>
                <w:bCs w:val="0"/>
                <w:color w:val="0000FF"/>
                <w:u w:val="single"/>
                <w:rtl/>
              </w:rPr>
            </w:rPrChange>
          </w:rPr>
          <w:instrText xml:space="preserve">" </w:instrText>
        </w:r>
        <w:r w:rsidRPr="002514D6">
          <w:rPr>
            <w:rFonts w:ascii="FrankRuehl" w:hAnsi="FrankRuehl" w:cs="FrankRuehl"/>
            <w:b w:val="0"/>
            <w:bCs w:val="0"/>
            <w:color w:val="0000FF"/>
            <w:sz w:val="24"/>
            <w:u w:val="single"/>
            <w:rtl/>
            <w:rPrChange w:id="112" w:author="שחר גולדשטיין" w:date="2018-04-12T13:00:00Z">
              <w:rPr>
                <w:b w:val="0"/>
                <w:bCs w:val="0"/>
                <w:color w:val="0000FF"/>
                <w:u w:val="single"/>
                <w:rtl/>
              </w:rPr>
            </w:rPrChange>
          </w:rPr>
        </w:r>
        <w:r w:rsidRPr="002514D6">
          <w:rPr>
            <w:rFonts w:ascii="FrankRuehl" w:hAnsi="FrankRuehl" w:cs="FrankRuehl"/>
            <w:b w:val="0"/>
            <w:bCs w:val="0"/>
            <w:color w:val="0000FF"/>
            <w:sz w:val="24"/>
            <w:u w:val="single"/>
            <w:rtl/>
            <w:rPrChange w:id="113" w:author="שחר גולדשטיין" w:date="2018-04-12T13:00:00Z">
              <w:rPr>
                <w:b w:val="0"/>
                <w:bCs w:val="0"/>
                <w:color w:val="0000FF"/>
                <w:u w:val="single"/>
                <w:rtl/>
              </w:rPr>
            </w:rPrChange>
          </w:rPr>
          <w:fldChar w:fldCharType="separate"/>
        </w:r>
      </w:ins>
      <w:r w:rsidRPr="002514D6">
        <w:rPr>
          <w:rFonts w:ascii="FrankRuehl" w:hAnsi="FrankRuehl" w:cs="FrankRuehl"/>
          <w:b w:val="0"/>
          <w:bCs w:val="0"/>
          <w:color w:val="0000FF"/>
          <w:sz w:val="24"/>
          <w:u w:val="single"/>
          <w:rtl/>
          <w:rPrChange w:id="114" w:author="שחר גולדשטיין" w:date="2018-04-12T13:00:00Z">
            <w:rPr>
              <w:b w:val="0"/>
              <w:bCs w:val="0"/>
              <w:color w:val="0000FF"/>
              <w:u w:val="single"/>
              <w:rtl/>
            </w:rPr>
          </w:rPrChange>
        </w:rPr>
        <w:t>351 (ג) (1)</w:t>
      </w:r>
      <w:ins w:id="115" w:author="שחר גולדשטיין" w:date="2018-04-12T13:00:00Z">
        <w:r w:rsidRPr="002514D6">
          <w:rPr>
            <w:rFonts w:ascii="FrankRuehl" w:hAnsi="FrankRuehl" w:cs="FrankRuehl"/>
            <w:b w:val="0"/>
            <w:bCs w:val="0"/>
            <w:color w:val="0000FF"/>
            <w:sz w:val="24"/>
            <w:u w:val="single"/>
            <w:rtl/>
            <w:rPrChange w:id="116" w:author="שחר גולדשטיין" w:date="2018-04-12T13:00:00Z">
              <w:rPr>
                <w:b w:val="0"/>
                <w:bCs w:val="0"/>
                <w:color w:val="0000FF"/>
                <w:u w:val="single"/>
                <w:rtl/>
              </w:rPr>
            </w:rPrChange>
          </w:rPr>
          <w:fldChar w:fldCharType="end"/>
        </w:r>
      </w:ins>
    </w:p>
    <w:p w14:paraId="52041C28" w14:textId="77777777" w:rsidR="002514D6" w:rsidRPr="002514D6" w:rsidRDefault="002514D6" w:rsidP="002514D6">
      <w:pPr>
        <w:pStyle w:val="a"/>
        <w:spacing w:after="120" w:line="240" w:lineRule="exact"/>
        <w:ind w:left="283" w:hanging="283"/>
        <w:rPr>
          <w:ins w:id="117" w:author="שחר גולדשטיין" w:date="2018-04-12T13:00:00Z"/>
          <w:rFonts w:ascii="FrankRuehl" w:hAnsi="FrankRuehl" w:cs="FrankRuehl"/>
          <w:b w:val="0"/>
          <w:bCs w:val="0"/>
          <w:sz w:val="24"/>
          <w:rtl/>
          <w:rPrChange w:id="118" w:author="שחר גולדשטיין" w:date="2018-04-12T13:00:00Z">
            <w:rPr>
              <w:ins w:id="119" w:author="שחר גולדשטיין" w:date="2018-04-12T13:00:00Z"/>
              <w:b w:val="0"/>
              <w:bCs w:val="0"/>
              <w:rtl/>
            </w:rPr>
          </w:rPrChange>
        </w:rPr>
        <w:pPrChange w:id="120" w:author="שחר גולדשטיין" w:date="2018-04-12T13:00:00Z">
          <w:pPr>
            <w:pStyle w:val="a"/>
            <w:spacing w:line="240" w:lineRule="auto"/>
          </w:pPr>
        </w:pPrChange>
      </w:pPr>
    </w:p>
    <w:p w14:paraId="02B8FA55" w14:textId="77777777" w:rsidR="002514D6" w:rsidRPr="002514D6" w:rsidRDefault="002514D6">
      <w:pPr>
        <w:pStyle w:val="a"/>
        <w:spacing w:line="240" w:lineRule="auto"/>
        <w:rPr>
          <w:ins w:id="121" w:author="שחר גולדשטיין" w:date="2018-04-12T13:00:00Z"/>
          <w:b w:val="0"/>
          <w:bCs w:val="0"/>
          <w:rtl/>
          <w:rPrChange w:id="122" w:author="שחר גולדשטיין" w:date="2018-04-12T13:00:00Z">
            <w:rPr>
              <w:ins w:id="123" w:author="שחר גולדשטיין" w:date="2018-04-12T13:00:00Z"/>
              <w:rtl/>
            </w:rPr>
          </w:rPrChange>
        </w:rPr>
      </w:pPr>
      <w:bookmarkStart w:id="124" w:name="LawTable_End"/>
      <w:bookmarkEnd w:id="124"/>
    </w:p>
    <w:p w14:paraId="0D685384" w14:textId="77777777" w:rsidR="002514D6" w:rsidRPr="002514D6" w:rsidRDefault="002514D6">
      <w:pPr>
        <w:pStyle w:val="a"/>
        <w:spacing w:line="240" w:lineRule="auto"/>
        <w:rPr>
          <w:ins w:id="125" w:author="שחר גולדשטיין" w:date="2018-04-12T13:00:00Z"/>
          <w:rtl/>
        </w:rPr>
      </w:pPr>
    </w:p>
    <w:p w14:paraId="7658B11D" w14:textId="77777777" w:rsidR="00E54C60" w:rsidRPr="00BD4D42" w:rsidRDefault="00E54C60">
      <w:pPr>
        <w:pStyle w:val="a"/>
        <w:spacing w:line="240" w:lineRule="auto"/>
        <w:rPr>
          <w:rtl/>
        </w:rPr>
      </w:pPr>
    </w:p>
    <w:tbl>
      <w:tblPr>
        <w:bidiVisual/>
        <w:tblW w:w="8562" w:type="dxa"/>
        <w:tblCellMar>
          <w:left w:w="107" w:type="dxa"/>
          <w:right w:w="107" w:type="dxa"/>
        </w:tblCellMar>
        <w:tblLook w:val="0000" w:firstRow="0" w:lastRow="0" w:firstColumn="0" w:lastColumn="0" w:noHBand="0" w:noVBand="0"/>
        <w:tblPrChange w:id="126" w:author="eli" w:date="2010-03-13T03:53:00Z">
          <w:tblPr>
            <w:tblW w:w="8562" w:type="dxa"/>
            <w:tblCellMar>
              <w:left w:w="107" w:type="dxa"/>
              <w:right w:w="107" w:type="dxa"/>
            </w:tblCellMar>
            <w:tblLook w:val="0000" w:firstRow="0" w:lastRow="0" w:firstColumn="0" w:lastColumn="0" w:noHBand="0" w:noVBand="0"/>
          </w:tblPr>
        </w:tblPrChange>
      </w:tblPr>
      <w:tblGrid>
        <w:gridCol w:w="1332"/>
        <w:gridCol w:w="7230"/>
        <w:tblGridChange w:id="127">
          <w:tblGrid>
            <w:gridCol w:w="1332"/>
            <w:gridCol w:w="7230"/>
          </w:tblGrid>
        </w:tblGridChange>
      </w:tblGrid>
      <w:tr w:rsidR="007067BA" w:rsidRPr="002514D6" w14:paraId="3DF0ECFD" w14:textId="77777777" w:rsidTr="007067BA">
        <w:tc>
          <w:tcPr>
            <w:tcW w:w="1332" w:type="dxa"/>
            <w:tcPrChange w:id="128" w:author="eli" w:date="2010-03-13T03:53:00Z">
              <w:tcPr>
                <w:tcW w:w="1332" w:type="dxa"/>
              </w:tcPr>
            </w:tcPrChange>
          </w:tcPr>
          <w:p w14:paraId="438FA54A" w14:textId="77777777" w:rsidR="002514D6" w:rsidRPr="002514D6" w:rsidRDefault="002514D6">
            <w:pPr>
              <w:pStyle w:val="a"/>
              <w:spacing w:line="240" w:lineRule="auto"/>
              <w:rPr>
                <w:ins w:id="129" w:author="שחר גולדשטיין" w:date="2018-04-12T13:00:00Z"/>
                <w:b w:val="0"/>
                <w:bCs w:val="0"/>
                <w:szCs w:val="26"/>
                <w:rtl/>
                <w:rPrChange w:id="130" w:author="שחר גולדשטיין" w:date="2018-04-12T13:00:00Z">
                  <w:rPr>
                    <w:ins w:id="131" w:author="שחר גולדשטיין" w:date="2018-04-12T13:00:00Z"/>
                    <w:szCs w:val="26"/>
                    <w:rtl/>
                  </w:rPr>
                </w:rPrChange>
              </w:rPr>
            </w:pPr>
          </w:p>
          <w:p w14:paraId="78C4D62E" w14:textId="77777777" w:rsidR="002514D6" w:rsidRPr="002514D6" w:rsidRDefault="002514D6">
            <w:pPr>
              <w:pStyle w:val="a"/>
              <w:spacing w:line="240" w:lineRule="auto"/>
              <w:rPr>
                <w:ins w:id="132" w:author="שחר גולדשטיין" w:date="2018-04-12T13:00:00Z"/>
                <w:szCs w:val="26"/>
                <w:rtl/>
              </w:rPr>
            </w:pPr>
          </w:p>
          <w:p w14:paraId="32599BCC" w14:textId="77777777" w:rsidR="007067BA" w:rsidRPr="00BD4D42" w:rsidRDefault="007067BA">
            <w:pPr>
              <w:pStyle w:val="a"/>
              <w:spacing w:line="240" w:lineRule="auto"/>
              <w:rPr>
                <w:szCs w:val="26"/>
              </w:rPr>
            </w:pPr>
          </w:p>
        </w:tc>
        <w:tc>
          <w:tcPr>
            <w:tcW w:w="7230" w:type="dxa"/>
            <w:tcPrChange w:id="133" w:author="eli" w:date="2010-03-13T03:53:00Z">
              <w:tcPr>
                <w:tcW w:w="7230" w:type="dxa"/>
              </w:tcPr>
            </w:tcPrChange>
          </w:tcPr>
          <w:p w14:paraId="32BAA8F7" w14:textId="77777777" w:rsidR="007067BA" w:rsidRPr="002514D6" w:rsidRDefault="007067BA">
            <w:pPr>
              <w:pStyle w:val="a"/>
              <w:spacing w:line="240" w:lineRule="auto"/>
              <w:rPr>
                <w:rPrChange w:id="134" w:author="שחר גולדשטיין" w:date="2018-04-12T13:00:00Z">
                  <w:rPr/>
                </w:rPrChange>
              </w:rPr>
            </w:pPr>
          </w:p>
        </w:tc>
      </w:tr>
    </w:tbl>
    <w:p w14:paraId="5EC076E8" w14:textId="77777777" w:rsidR="00DA0D70" w:rsidRPr="002514D6" w:rsidDel="002514D6" w:rsidRDefault="00DA0D70">
      <w:pPr>
        <w:pStyle w:val="Heading1"/>
        <w:rPr>
          <w:ins w:id="135" w:author="hofit" w:date="2017-12-17T17:33:00Z"/>
          <w:del w:id="136" w:author="שחר גולדשטיין" w:date="2018-04-12T13:00:00Z"/>
          <w:b w:val="0"/>
          <w:bCs w:val="0"/>
          <w:sz w:val="36"/>
          <w:szCs w:val="36"/>
          <w:highlight w:val="yellow"/>
          <w:u w:val="none"/>
          <w:rtl/>
          <w:rPrChange w:id="137" w:author="שחר גולדשטיין" w:date="2018-04-12T13:00:00Z">
            <w:rPr>
              <w:ins w:id="138" w:author="hofit" w:date="2017-12-17T17:33:00Z"/>
              <w:del w:id="139" w:author="שחר גולדשטיין" w:date="2018-04-12T13:00:00Z"/>
              <w:b w:val="0"/>
              <w:bCs w:val="0"/>
              <w:sz w:val="36"/>
              <w:szCs w:val="36"/>
              <w:highlight w:val="yellow"/>
              <w:u w:val="none"/>
              <w:rtl/>
            </w:rPr>
          </w:rPrChange>
        </w:rPr>
      </w:pPr>
      <w:bookmarkStart w:id="140" w:name="סוג_מסמך"/>
      <w:bookmarkEnd w:id="140"/>
    </w:p>
    <w:p w14:paraId="189E89AF" w14:textId="77777777" w:rsidR="00DA0D70" w:rsidRPr="002514D6" w:rsidDel="002514D6" w:rsidRDefault="00DA0D70" w:rsidP="00DA0D70">
      <w:pPr>
        <w:pStyle w:val="Heading1"/>
        <w:spacing w:after="120" w:line="240" w:lineRule="exact"/>
        <w:ind w:left="283" w:hanging="283"/>
        <w:jc w:val="both"/>
        <w:rPr>
          <w:ins w:id="141" w:author="hofit" w:date="2017-12-17T17:33:00Z"/>
          <w:del w:id="142" w:author="שחר גולדשטיין" w:date="2018-04-12T13:00:00Z"/>
          <w:rFonts w:ascii="FrankRuehl" w:hAnsi="FrankRuehl" w:cs="FrankRuehl"/>
          <w:b w:val="0"/>
          <w:bCs w:val="0"/>
          <w:sz w:val="24"/>
          <w:szCs w:val="24"/>
          <w:highlight w:val="yellow"/>
          <w:u w:val="none"/>
          <w:rtl/>
          <w:rPrChange w:id="143" w:author="שחר גולדשטיין" w:date="2018-04-12T13:00:00Z">
            <w:rPr>
              <w:ins w:id="144" w:author="hofit" w:date="2017-12-17T17:33:00Z"/>
              <w:del w:id="145" w:author="שחר גולדשטיין" w:date="2018-04-12T13:00:00Z"/>
              <w:b w:val="0"/>
              <w:bCs w:val="0"/>
              <w:sz w:val="36"/>
              <w:szCs w:val="36"/>
              <w:highlight w:val="yellow"/>
              <w:u w:val="none"/>
              <w:rtl/>
            </w:rPr>
          </w:rPrChange>
        </w:rPr>
        <w:pPrChange w:id="146" w:author="hofit" w:date="2017-12-17T17:33:00Z">
          <w:pPr>
            <w:pStyle w:val="Heading1"/>
          </w:pPr>
        </w:pPrChange>
      </w:pPr>
    </w:p>
    <w:p w14:paraId="1514CB87" w14:textId="77777777" w:rsidR="00DA0D70" w:rsidRPr="002514D6" w:rsidDel="002514D6" w:rsidRDefault="00DA0D70" w:rsidP="00DA0D70">
      <w:pPr>
        <w:pStyle w:val="Heading1"/>
        <w:spacing w:after="120" w:line="240" w:lineRule="exact"/>
        <w:ind w:left="283" w:hanging="283"/>
        <w:jc w:val="both"/>
        <w:rPr>
          <w:ins w:id="147" w:author="hofit" w:date="2017-12-17T17:33:00Z"/>
          <w:del w:id="148" w:author="שחר גולדשטיין" w:date="2018-04-12T13:00:00Z"/>
          <w:rFonts w:ascii="FrankRuehl" w:hAnsi="FrankRuehl" w:cs="FrankRuehl"/>
          <w:b w:val="0"/>
          <w:bCs w:val="0"/>
          <w:sz w:val="24"/>
          <w:szCs w:val="24"/>
          <w:highlight w:val="yellow"/>
          <w:u w:val="none"/>
          <w:rtl/>
          <w:rPrChange w:id="149" w:author="שחר גולדשטיין" w:date="2018-04-12T13:00:00Z">
            <w:rPr>
              <w:ins w:id="150" w:author="hofit" w:date="2017-12-17T17:33:00Z"/>
              <w:del w:id="151" w:author="שחר גולדשטיין" w:date="2018-04-12T13:00:00Z"/>
              <w:b w:val="0"/>
              <w:bCs w:val="0"/>
              <w:sz w:val="36"/>
              <w:szCs w:val="36"/>
              <w:highlight w:val="yellow"/>
              <w:u w:val="none"/>
              <w:rtl/>
            </w:rPr>
          </w:rPrChange>
        </w:rPr>
        <w:pPrChange w:id="152" w:author="hofit" w:date="2017-12-17T17:33:00Z">
          <w:pPr>
            <w:pStyle w:val="Heading1"/>
          </w:pPr>
        </w:pPrChange>
      </w:pPr>
      <w:ins w:id="153" w:author="hofit" w:date="2017-12-17T17:33:00Z">
        <w:del w:id="154" w:author="שחר גולדשטיין" w:date="2018-04-12T13:00:00Z">
          <w:r w:rsidRPr="002514D6" w:rsidDel="002514D6">
            <w:rPr>
              <w:rFonts w:ascii="FrankRuehl" w:hAnsi="FrankRuehl" w:cs="FrankRuehl"/>
              <w:b w:val="0"/>
              <w:bCs w:val="0"/>
              <w:sz w:val="24"/>
              <w:szCs w:val="24"/>
              <w:highlight w:val="yellow"/>
              <w:u w:val="none"/>
              <w:rtl/>
              <w:rPrChange w:id="155" w:author="שחר גולדשטיין" w:date="2018-04-12T13:00:00Z">
                <w:rPr>
                  <w:b w:val="0"/>
                  <w:bCs w:val="0"/>
                  <w:sz w:val="36"/>
                  <w:szCs w:val="36"/>
                  <w:highlight w:val="yellow"/>
                  <w:u w:val="none"/>
                  <w:rtl/>
                </w:rPr>
              </w:rPrChange>
            </w:rPr>
            <w:delText xml:space="preserve">חקיקה שאוזכרה: </w:delText>
          </w:r>
        </w:del>
      </w:ins>
    </w:p>
    <w:p w14:paraId="59D0C26C" w14:textId="77777777" w:rsidR="00DA0D70" w:rsidRPr="002514D6" w:rsidDel="002514D6" w:rsidRDefault="00DA0D70" w:rsidP="00DA0D70">
      <w:pPr>
        <w:pStyle w:val="Heading1"/>
        <w:spacing w:after="120" w:line="240" w:lineRule="exact"/>
        <w:ind w:left="283" w:hanging="283"/>
        <w:jc w:val="both"/>
        <w:rPr>
          <w:ins w:id="156" w:author="hofit" w:date="2017-12-17T17:33:00Z"/>
          <w:del w:id="157" w:author="שחר גולדשטיין" w:date="2018-04-12T13:00:00Z"/>
          <w:rFonts w:ascii="FrankRuehl" w:hAnsi="FrankRuehl" w:cs="FrankRuehl"/>
          <w:b w:val="0"/>
          <w:bCs w:val="0"/>
          <w:color w:val="0000FF"/>
          <w:sz w:val="24"/>
          <w:szCs w:val="24"/>
          <w:highlight w:val="yellow"/>
          <w:u w:val="none"/>
          <w:rtl/>
          <w:rPrChange w:id="158" w:author="שחר גולדשטיין" w:date="2018-04-12T13:00:00Z">
            <w:rPr>
              <w:ins w:id="159" w:author="hofit" w:date="2017-12-17T17:33:00Z"/>
              <w:del w:id="160" w:author="שחר גולדשטיין" w:date="2018-04-12T13:00:00Z"/>
              <w:b w:val="0"/>
              <w:bCs w:val="0"/>
              <w:color w:val="0000FF"/>
              <w:sz w:val="36"/>
              <w:szCs w:val="36"/>
              <w:highlight w:val="yellow"/>
              <w:rtl/>
            </w:rPr>
          </w:rPrChange>
        </w:rPr>
        <w:pPrChange w:id="161" w:author="hofit" w:date="2017-12-17T17:33:00Z">
          <w:pPr>
            <w:pStyle w:val="Heading1"/>
          </w:pPr>
        </w:pPrChange>
      </w:pPr>
      <w:ins w:id="162" w:author="hofit" w:date="2017-12-17T17:33:00Z">
        <w:del w:id="163" w:author="שחר גולדשטיין" w:date="2018-04-12T13:00:00Z">
          <w:r w:rsidRPr="002514D6" w:rsidDel="002514D6">
            <w:rPr>
              <w:rFonts w:ascii="FrankRuehl" w:hAnsi="FrankRuehl" w:cs="FrankRuehl"/>
              <w:b w:val="0"/>
              <w:bCs w:val="0"/>
              <w:color w:val="0000FF"/>
              <w:sz w:val="24"/>
              <w:szCs w:val="24"/>
              <w:highlight w:val="yellow"/>
              <w:u w:val="none"/>
              <w:rtl/>
              <w:rPrChange w:id="164" w:author="שחר גולדשטיין" w:date="2018-04-12T13:00:00Z">
                <w:rPr>
                  <w:b w:val="0"/>
                  <w:bCs w:val="0"/>
                  <w:color w:val="0000FF"/>
                  <w:sz w:val="36"/>
                  <w:szCs w:val="36"/>
                  <w:highlight w:val="yellow"/>
                  <w:rtl/>
                </w:rPr>
              </w:rPrChange>
            </w:rPr>
            <w:fldChar w:fldCharType="begin"/>
          </w:r>
          <w:r w:rsidRPr="002514D6" w:rsidDel="002514D6">
            <w:rPr>
              <w:rFonts w:ascii="FrankRuehl" w:hAnsi="FrankRuehl" w:cs="FrankRuehl"/>
              <w:b w:val="0"/>
              <w:bCs w:val="0"/>
              <w:color w:val="0000FF"/>
              <w:sz w:val="24"/>
              <w:szCs w:val="24"/>
              <w:highlight w:val="yellow"/>
              <w:u w:val="none"/>
              <w:rtl/>
              <w:rPrChange w:id="165" w:author="שחר גולדשטיין" w:date="2018-04-12T13:00:00Z">
                <w:rPr>
                  <w:b w:val="0"/>
                  <w:bCs w:val="0"/>
                  <w:color w:val="0000FF"/>
                  <w:sz w:val="36"/>
                  <w:szCs w:val="36"/>
                  <w:highlight w:val="yellow"/>
                  <w:rtl/>
                </w:rPr>
              </w:rPrChange>
            </w:rPr>
            <w:delInstrText xml:space="preserve"> </w:delInstrText>
          </w:r>
          <w:r w:rsidRPr="002514D6" w:rsidDel="002514D6">
            <w:rPr>
              <w:rFonts w:ascii="FrankRuehl" w:hAnsi="FrankRuehl" w:cs="FrankRuehl"/>
              <w:b w:val="0"/>
              <w:bCs w:val="0"/>
              <w:color w:val="0000FF"/>
              <w:sz w:val="24"/>
              <w:szCs w:val="24"/>
              <w:highlight w:val="yellow"/>
              <w:u w:val="none"/>
              <w:rPrChange w:id="166" w:author="שחר גולדשטיין" w:date="2018-04-12T13:00:00Z">
                <w:rPr>
                  <w:b w:val="0"/>
                  <w:bCs w:val="0"/>
                  <w:color w:val="0000FF"/>
                  <w:sz w:val="36"/>
                  <w:szCs w:val="36"/>
                  <w:highlight w:val="yellow"/>
                </w:rPr>
              </w:rPrChange>
            </w:rPr>
            <w:delInstrText>HYPERLINK</w:delInstrText>
          </w:r>
          <w:r w:rsidRPr="002514D6" w:rsidDel="002514D6">
            <w:rPr>
              <w:rFonts w:ascii="FrankRuehl" w:hAnsi="FrankRuehl" w:cs="FrankRuehl"/>
              <w:b w:val="0"/>
              <w:bCs w:val="0"/>
              <w:color w:val="0000FF"/>
              <w:sz w:val="24"/>
              <w:szCs w:val="24"/>
              <w:highlight w:val="yellow"/>
              <w:u w:val="none"/>
              <w:rtl/>
              <w:rPrChange w:id="167" w:author="שחר גולדשטיין" w:date="2018-04-12T13:00:00Z">
                <w:rPr>
                  <w:b w:val="0"/>
                  <w:bCs w:val="0"/>
                  <w:color w:val="0000FF"/>
                  <w:sz w:val="36"/>
                  <w:szCs w:val="36"/>
                  <w:highlight w:val="yellow"/>
                  <w:rtl/>
                </w:rPr>
              </w:rPrChange>
            </w:rPr>
            <w:delInstrText xml:space="preserve"> "</w:delInstrText>
          </w:r>
          <w:r w:rsidRPr="002514D6" w:rsidDel="002514D6">
            <w:rPr>
              <w:rFonts w:ascii="FrankRuehl" w:hAnsi="FrankRuehl" w:cs="FrankRuehl"/>
              <w:b w:val="0"/>
              <w:bCs w:val="0"/>
              <w:color w:val="0000FF"/>
              <w:sz w:val="24"/>
              <w:szCs w:val="24"/>
              <w:highlight w:val="yellow"/>
              <w:u w:val="none"/>
              <w:rPrChange w:id="168" w:author="שחר גולדשטיין" w:date="2018-04-12T13:00:00Z">
                <w:rPr>
                  <w:b w:val="0"/>
                  <w:bCs w:val="0"/>
                  <w:color w:val="0000FF"/>
                  <w:sz w:val="36"/>
                  <w:szCs w:val="36"/>
                  <w:highlight w:val="yellow"/>
                </w:rPr>
              </w:rPrChange>
            </w:rPr>
            <w:delInstrText>http://www.nevo.co.il/law/70387</w:delInstrText>
          </w:r>
          <w:r w:rsidRPr="002514D6" w:rsidDel="002514D6">
            <w:rPr>
              <w:rFonts w:ascii="FrankRuehl" w:hAnsi="FrankRuehl" w:cs="FrankRuehl"/>
              <w:b w:val="0"/>
              <w:bCs w:val="0"/>
              <w:color w:val="0000FF"/>
              <w:sz w:val="24"/>
              <w:szCs w:val="24"/>
              <w:highlight w:val="yellow"/>
              <w:u w:val="none"/>
              <w:rtl/>
              <w:rPrChange w:id="169" w:author="שחר גולדשטיין" w:date="2018-04-12T13:00:00Z">
                <w:rPr>
                  <w:b w:val="0"/>
                  <w:bCs w:val="0"/>
                  <w:color w:val="0000FF"/>
                  <w:sz w:val="36"/>
                  <w:szCs w:val="36"/>
                  <w:highlight w:val="yellow"/>
                  <w:rtl/>
                </w:rPr>
              </w:rPrChange>
            </w:rPr>
            <w:delInstrText xml:space="preserve">" </w:delInstrText>
          </w:r>
        </w:del>
      </w:ins>
      <w:ins w:id="170" w:author="hofit" w:date="2017-12-17T17:33:00Z">
        <w:del w:id="171" w:author="שחר גולדשטיין" w:date="2018-04-12T13:00:00Z">
          <w:r w:rsidRPr="002514D6" w:rsidDel="002514D6">
            <w:rPr>
              <w:rFonts w:ascii="FrankRuehl" w:hAnsi="FrankRuehl" w:cs="FrankRuehl"/>
              <w:b w:val="0"/>
              <w:bCs w:val="0"/>
              <w:color w:val="0000FF"/>
              <w:sz w:val="24"/>
              <w:szCs w:val="24"/>
              <w:highlight w:val="yellow"/>
              <w:u w:val="none"/>
              <w:rtl/>
              <w:rPrChange w:id="172" w:author="שחר גולדשטיין" w:date="2018-04-12T13:00:00Z">
                <w:rPr>
                  <w:b w:val="0"/>
                  <w:bCs w:val="0"/>
                  <w:color w:val="0000FF"/>
                  <w:sz w:val="36"/>
                  <w:szCs w:val="36"/>
                  <w:highlight w:val="yellow"/>
                  <w:rtl/>
                </w:rPr>
              </w:rPrChange>
            </w:rPr>
            <w:fldChar w:fldCharType="separate"/>
          </w:r>
        </w:del>
      </w:ins>
      <w:del w:id="173" w:author="שחר גולדשטיין" w:date="2018-04-12T13:00:00Z">
        <w:r w:rsidRPr="002514D6" w:rsidDel="002514D6">
          <w:rPr>
            <w:rStyle w:val="Hyperlink"/>
            <w:rFonts w:ascii="FrankRuehl" w:hAnsi="FrankRuehl" w:cs="FrankRuehl"/>
            <w:b w:val="0"/>
            <w:bCs w:val="0"/>
            <w:sz w:val="24"/>
            <w:szCs w:val="24"/>
            <w:u w:val="none"/>
            <w:rtl/>
            <w:rPrChange w:id="174" w:author="שחר גולדשטיין" w:date="2018-04-12T13:00:00Z">
              <w:rPr>
                <w:rStyle w:val="Hyperlink"/>
                <w:b w:val="0"/>
                <w:bCs w:val="0"/>
                <w:sz w:val="20"/>
                <w:szCs w:val="24"/>
                <w:rtl/>
              </w:rPr>
            </w:rPrChange>
          </w:rPr>
          <w:delText>חוק לתיקון דיני הראיות (הגנת ילדים), תשט"ו-1955</w:delText>
        </w:r>
      </w:del>
      <w:ins w:id="175" w:author="hofit" w:date="2017-12-17T17:33:00Z">
        <w:del w:id="176" w:author="שחר גולדשטיין" w:date="2018-04-12T13:00:00Z">
          <w:r w:rsidRPr="002514D6" w:rsidDel="002514D6">
            <w:rPr>
              <w:rFonts w:ascii="FrankRuehl" w:hAnsi="FrankRuehl" w:cs="FrankRuehl"/>
              <w:b w:val="0"/>
              <w:bCs w:val="0"/>
              <w:color w:val="0000FF"/>
              <w:sz w:val="24"/>
              <w:szCs w:val="24"/>
              <w:highlight w:val="yellow"/>
              <w:u w:val="none"/>
              <w:rtl/>
              <w:rPrChange w:id="177" w:author="שחר גולדשטיין" w:date="2018-04-12T13:00:00Z">
                <w:rPr>
                  <w:b w:val="0"/>
                  <w:bCs w:val="0"/>
                  <w:color w:val="0000FF"/>
                  <w:sz w:val="36"/>
                  <w:szCs w:val="36"/>
                  <w:highlight w:val="yellow"/>
                  <w:rtl/>
                </w:rPr>
              </w:rPrChange>
            </w:rPr>
            <w:fldChar w:fldCharType="end"/>
          </w:r>
        </w:del>
      </w:ins>
    </w:p>
    <w:p w14:paraId="38BF94E8" w14:textId="77777777" w:rsidR="00DA0D70" w:rsidRPr="002514D6" w:rsidDel="002514D6" w:rsidRDefault="00DA0D70" w:rsidP="00DA0D70">
      <w:pPr>
        <w:pStyle w:val="Heading1"/>
        <w:spacing w:after="120" w:line="240" w:lineRule="exact"/>
        <w:ind w:left="283" w:hanging="283"/>
        <w:jc w:val="both"/>
        <w:rPr>
          <w:ins w:id="178" w:author="hofit" w:date="2017-12-17T17:33:00Z"/>
          <w:del w:id="179" w:author="שחר גולדשטיין" w:date="2018-04-12T13:00:00Z"/>
          <w:rFonts w:ascii="FrankRuehl" w:hAnsi="FrankRuehl" w:cs="FrankRuehl"/>
          <w:b w:val="0"/>
          <w:bCs w:val="0"/>
          <w:color w:val="0000FF"/>
          <w:sz w:val="24"/>
          <w:szCs w:val="24"/>
          <w:highlight w:val="yellow"/>
          <w:u w:val="none"/>
          <w:rtl/>
          <w:rPrChange w:id="180" w:author="שחר גולדשטיין" w:date="2018-04-12T13:00:00Z">
            <w:rPr>
              <w:ins w:id="181" w:author="hofit" w:date="2017-12-17T17:33:00Z"/>
              <w:del w:id="182" w:author="שחר גולדשטיין" w:date="2018-04-12T13:00:00Z"/>
              <w:b w:val="0"/>
              <w:bCs w:val="0"/>
              <w:color w:val="0000FF"/>
              <w:sz w:val="36"/>
              <w:szCs w:val="36"/>
              <w:highlight w:val="yellow"/>
              <w:rtl/>
            </w:rPr>
          </w:rPrChange>
        </w:rPr>
        <w:pPrChange w:id="183" w:author="hofit" w:date="2017-12-17T17:33:00Z">
          <w:pPr>
            <w:pStyle w:val="Heading1"/>
          </w:pPr>
        </w:pPrChange>
      </w:pPr>
      <w:ins w:id="184" w:author="hofit" w:date="2017-12-17T17:33:00Z">
        <w:del w:id="185" w:author="שחר גולדשטיין" w:date="2018-04-12T13:00:00Z">
          <w:r w:rsidRPr="002514D6" w:rsidDel="002514D6">
            <w:rPr>
              <w:rFonts w:ascii="FrankRuehl" w:hAnsi="FrankRuehl" w:cs="FrankRuehl"/>
              <w:b w:val="0"/>
              <w:bCs w:val="0"/>
              <w:color w:val="0000FF"/>
              <w:sz w:val="24"/>
              <w:szCs w:val="24"/>
              <w:highlight w:val="yellow"/>
              <w:u w:val="none"/>
              <w:rtl/>
              <w:rPrChange w:id="186" w:author="שחר גולדשטיין" w:date="2018-04-12T13:00:00Z">
                <w:rPr>
                  <w:b w:val="0"/>
                  <w:bCs w:val="0"/>
                  <w:color w:val="0000FF"/>
                  <w:sz w:val="36"/>
                  <w:szCs w:val="36"/>
                  <w:highlight w:val="yellow"/>
                  <w:rtl/>
                </w:rPr>
              </w:rPrChange>
            </w:rPr>
            <w:fldChar w:fldCharType="begin"/>
          </w:r>
          <w:r w:rsidRPr="002514D6" w:rsidDel="002514D6">
            <w:rPr>
              <w:rFonts w:ascii="FrankRuehl" w:hAnsi="FrankRuehl" w:cs="FrankRuehl"/>
              <w:b w:val="0"/>
              <w:bCs w:val="0"/>
              <w:color w:val="0000FF"/>
              <w:sz w:val="24"/>
              <w:szCs w:val="24"/>
              <w:highlight w:val="yellow"/>
              <w:u w:val="none"/>
              <w:rtl/>
              <w:rPrChange w:id="187" w:author="שחר גולדשטיין" w:date="2018-04-12T13:00:00Z">
                <w:rPr>
                  <w:b w:val="0"/>
                  <w:bCs w:val="0"/>
                  <w:color w:val="0000FF"/>
                  <w:sz w:val="36"/>
                  <w:szCs w:val="36"/>
                  <w:highlight w:val="yellow"/>
                  <w:rtl/>
                </w:rPr>
              </w:rPrChange>
            </w:rPr>
            <w:delInstrText xml:space="preserve"> </w:delInstrText>
          </w:r>
          <w:r w:rsidRPr="002514D6" w:rsidDel="002514D6">
            <w:rPr>
              <w:rFonts w:ascii="FrankRuehl" w:hAnsi="FrankRuehl" w:cs="FrankRuehl"/>
              <w:b w:val="0"/>
              <w:bCs w:val="0"/>
              <w:color w:val="0000FF"/>
              <w:sz w:val="24"/>
              <w:szCs w:val="24"/>
              <w:highlight w:val="yellow"/>
              <w:u w:val="none"/>
              <w:rPrChange w:id="188" w:author="שחר גולדשטיין" w:date="2018-04-12T13:00:00Z">
                <w:rPr>
                  <w:b w:val="0"/>
                  <w:bCs w:val="0"/>
                  <w:color w:val="0000FF"/>
                  <w:sz w:val="36"/>
                  <w:szCs w:val="36"/>
                  <w:highlight w:val="yellow"/>
                </w:rPr>
              </w:rPrChange>
            </w:rPr>
            <w:delInstrText>HYPERLINK</w:delInstrText>
          </w:r>
          <w:r w:rsidRPr="002514D6" w:rsidDel="002514D6">
            <w:rPr>
              <w:rFonts w:ascii="FrankRuehl" w:hAnsi="FrankRuehl" w:cs="FrankRuehl"/>
              <w:b w:val="0"/>
              <w:bCs w:val="0"/>
              <w:color w:val="0000FF"/>
              <w:sz w:val="24"/>
              <w:szCs w:val="24"/>
              <w:highlight w:val="yellow"/>
              <w:u w:val="none"/>
              <w:rtl/>
              <w:rPrChange w:id="189" w:author="שחר גולדשטיין" w:date="2018-04-12T13:00:00Z">
                <w:rPr>
                  <w:b w:val="0"/>
                  <w:bCs w:val="0"/>
                  <w:color w:val="0000FF"/>
                  <w:sz w:val="36"/>
                  <w:szCs w:val="36"/>
                  <w:highlight w:val="yellow"/>
                  <w:rtl/>
                </w:rPr>
              </w:rPrChange>
            </w:rPr>
            <w:delInstrText xml:space="preserve"> "</w:delInstrText>
          </w:r>
          <w:r w:rsidRPr="002514D6" w:rsidDel="002514D6">
            <w:rPr>
              <w:rFonts w:ascii="FrankRuehl" w:hAnsi="FrankRuehl" w:cs="FrankRuehl"/>
              <w:b w:val="0"/>
              <w:bCs w:val="0"/>
              <w:color w:val="0000FF"/>
              <w:sz w:val="24"/>
              <w:szCs w:val="24"/>
              <w:highlight w:val="yellow"/>
              <w:u w:val="none"/>
              <w:rPrChange w:id="190" w:author="שחר גולדשטיין" w:date="2018-04-12T13:00:00Z">
                <w:rPr>
                  <w:b w:val="0"/>
                  <w:bCs w:val="0"/>
                  <w:color w:val="0000FF"/>
                  <w:sz w:val="36"/>
                  <w:szCs w:val="36"/>
                  <w:highlight w:val="yellow"/>
                </w:rPr>
              </w:rPrChange>
            </w:rPr>
            <w:delInstrText>http://www.nevo.co.il/law/70301</w:delInstrText>
          </w:r>
          <w:r w:rsidRPr="002514D6" w:rsidDel="002514D6">
            <w:rPr>
              <w:rFonts w:ascii="FrankRuehl" w:hAnsi="FrankRuehl" w:cs="FrankRuehl"/>
              <w:b w:val="0"/>
              <w:bCs w:val="0"/>
              <w:color w:val="0000FF"/>
              <w:sz w:val="24"/>
              <w:szCs w:val="24"/>
              <w:highlight w:val="yellow"/>
              <w:u w:val="none"/>
              <w:rtl/>
              <w:rPrChange w:id="191" w:author="שחר גולדשטיין" w:date="2018-04-12T13:00:00Z">
                <w:rPr>
                  <w:b w:val="0"/>
                  <w:bCs w:val="0"/>
                  <w:color w:val="0000FF"/>
                  <w:sz w:val="36"/>
                  <w:szCs w:val="36"/>
                  <w:highlight w:val="yellow"/>
                  <w:rtl/>
                </w:rPr>
              </w:rPrChange>
            </w:rPr>
            <w:delInstrText xml:space="preserve">" </w:delInstrText>
          </w:r>
        </w:del>
      </w:ins>
      <w:ins w:id="192" w:author="hofit" w:date="2017-12-17T17:33:00Z">
        <w:del w:id="193" w:author="שחר גולדשטיין" w:date="2018-04-12T13:00:00Z">
          <w:r w:rsidRPr="002514D6" w:rsidDel="002514D6">
            <w:rPr>
              <w:rFonts w:ascii="FrankRuehl" w:hAnsi="FrankRuehl" w:cs="FrankRuehl"/>
              <w:b w:val="0"/>
              <w:bCs w:val="0"/>
              <w:color w:val="0000FF"/>
              <w:sz w:val="24"/>
              <w:szCs w:val="24"/>
              <w:highlight w:val="yellow"/>
              <w:u w:val="none"/>
              <w:rtl/>
              <w:rPrChange w:id="194" w:author="שחר גולדשטיין" w:date="2018-04-12T13:00:00Z">
                <w:rPr>
                  <w:b w:val="0"/>
                  <w:bCs w:val="0"/>
                  <w:color w:val="0000FF"/>
                  <w:sz w:val="36"/>
                  <w:szCs w:val="36"/>
                  <w:highlight w:val="yellow"/>
                  <w:rtl/>
                </w:rPr>
              </w:rPrChange>
            </w:rPr>
            <w:fldChar w:fldCharType="separate"/>
          </w:r>
        </w:del>
      </w:ins>
      <w:del w:id="195" w:author="שחר גולדשטיין" w:date="2018-04-12T13:00:00Z">
        <w:r w:rsidRPr="002514D6" w:rsidDel="002514D6">
          <w:rPr>
            <w:rStyle w:val="Hyperlink"/>
            <w:rFonts w:ascii="FrankRuehl" w:hAnsi="FrankRuehl" w:cs="FrankRuehl"/>
            <w:b w:val="0"/>
            <w:bCs w:val="0"/>
            <w:sz w:val="24"/>
            <w:szCs w:val="24"/>
            <w:u w:val="none"/>
            <w:rtl/>
            <w:rPrChange w:id="196" w:author="שחר גולדשטיין" w:date="2018-04-12T13:00:00Z">
              <w:rPr>
                <w:rStyle w:val="Hyperlink"/>
                <w:b w:val="0"/>
                <w:bCs w:val="0"/>
                <w:sz w:val="20"/>
                <w:szCs w:val="24"/>
                <w:rtl/>
              </w:rPr>
            </w:rPrChange>
          </w:rPr>
          <w:delText>חוק העונשין, תשל"ז-1977</w:delText>
        </w:r>
      </w:del>
      <w:ins w:id="197" w:author="hofit" w:date="2017-12-17T17:33:00Z">
        <w:del w:id="198" w:author="שחר גולדשטיין" w:date="2018-04-12T13:00:00Z">
          <w:r w:rsidRPr="002514D6" w:rsidDel="002514D6">
            <w:rPr>
              <w:rFonts w:ascii="FrankRuehl" w:hAnsi="FrankRuehl" w:cs="FrankRuehl"/>
              <w:b w:val="0"/>
              <w:bCs w:val="0"/>
              <w:color w:val="0000FF"/>
              <w:sz w:val="24"/>
              <w:szCs w:val="24"/>
              <w:highlight w:val="yellow"/>
              <w:u w:val="none"/>
              <w:rtl/>
              <w:rPrChange w:id="199" w:author="שחר גולדשטיין" w:date="2018-04-12T13:00:00Z">
                <w:rPr>
                  <w:b w:val="0"/>
                  <w:bCs w:val="0"/>
                  <w:color w:val="0000FF"/>
                  <w:sz w:val="36"/>
                  <w:szCs w:val="36"/>
                  <w:highlight w:val="yellow"/>
                  <w:rtl/>
                </w:rPr>
              </w:rPrChange>
            </w:rPr>
            <w:fldChar w:fldCharType="end"/>
          </w:r>
        </w:del>
      </w:ins>
    </w:p>
    <w:p w14:paraId="28C062CC" w14:textId="77777777" w:rsidR="00DA0D70" w:rsidRPr="002514D6" w:rsidDel="002514D6" w:rsidRDefault="00DA0D70" w:rsidP="00DA0D70">
      <w:pPr>
        <w:pStyle w:val="Heading1"/>
        <w:spacing w:after="120" w:line="240" w:lineRule="exact"/>
        <w:ind w:left="283" w:hanging="283"/>
        <w:jc w:val="both"/>
        <w:rPr>
          <w:ins w:id="200" w:author="hofit" w:date="2017-12-17T17:33:00Z"/>
          <w:del w:id="201" w:author="שחר גולדשטיין" w:date="2018-04-12T13:00:00Z"/>
          <w:rFonts w:ascii="FrankRuehl" w:hAnsi="FrankRuehl" w:cs="FrankRuehl"/>
          <w:b w:val="0"/>
          <w:bCs w:val="0"/>
          <w:sz w:val="24"/>
          <w:szCs w:val="24"/>
          <w:highlight w:val="yellow"/>
          <w:u w:val="none"/>
          <w:rtl/>
          <w:rPrChange w:id="202" w:author="שחר גולדשטיין" w:date="2018-04-12T13:00:00Z">
            <w:rPr>
              <w:ins w:id="203" w:author="hofit" w:date="2017-12-17T17:33:00Z"/>
              <w:del w:id="204" w:author="שחר גולדשטיין" w:date="2018-04-12T13:00:00Z"/>
              <w:b w:val="0"/>
              <w:bCs w:val="0"/>
              <w:sz w:val="36"/>
              <w:szCs w:val="36"/>
              <w:highlight w:val="yellow"/>
              <w:u w:val="none"/>
              <w:rtl/>
            </w:rPr>
          </w:rPrChange>
        </w:rPr>
        <w:pPrChange w:id="205" w:author="hofit" w:date="2017-12-17T17:33:00Z">
          <w:pPr>
            <w:pStyle w:val="Heading1"/>
          </w:pPr>
        </w:pPrChange>
      </w:pPr>
    </w:p>
    <w:p w14:paraId="779AEFC4" w14:textId="77777777" w:rsidR="00DA0D70" w:rsidRPr="00DA0D70" w:rsidRDefault="00DA0D70">
      <w:pPr>
        <w:pStyle w:val="Heading1"/>
        <w:rPr>
          <w:ins w:id="206" w:author="hofit" w:date="2017-12-17T17:33:00Z"/>
          <w:b w:val="0"/>
          <w:bCs w:val="0"/>
          <w:sz w:val="36"/>
          <w:szCs w:val="36"/>
          <w:highlight w:val="yellow"/>
          <w:u w:val="none"/>
          <w:rtl/>
          <w:rPrChange w:id="207" w:author="hofit" w:date="2017-12-17T17:33:00Z">
            <w:rPr>
              <w:ins w:id="208" w:author="hofit" w:date="2017-12-17T17:33:00Z"/>
              <w:sz w:val="36"/>
              <w:szCs w:val="36"/>
              <w:highlight w:val="yellow"/>
              <w:u w:val="none"/>
              <w:rtl/>
            </w:rPr>
          </w:rPrChange>
        </w:rPr>
      </w:pPr>
    </w:p>
    <w:p w14:paraId="0DED333C" w14:textId="77777777" w:rsidR="00DA0D70" w:rsidRPr="00DA0D70" w:rsidRDefault="00DA0D70">
      <w:pPr>
        <w:pStyle w:val="Heading1"/>
        <w:rPr>
          <w:ins w:id="209" w:author="hofit" w:date="2017-12-17T17:33:00Z"/>
          <w:sz w:val="36"/>
          <w:szCs w:val="36"/>
          <w:highlight w:val="yellow"/>
          <w:u w:val="none"/>
          <w:rtl/>
        </w:rPr>
      </w:pPr>
    </w:p>
    <w:p w14:paraId="5FD3302E" w14:textId="77777777" w:rsidR="00E54C60" w:rsidRPr="002514D6" w:rsidRDefault="00E54C60">
      <w:pPr>
        <w:pStyle w:val="Heading1"/>
        <w:rPr>
          <w:sz w:val="36"/>
          <w:szCs w:val="36"/>
          <w:highlight w:val="yellow"/>
          <w:u w:val="none"/>
          <w:rtl/>
        </w:rPr>
      </w:pPr>
    </w:p>
    <w:p w14:paraId="43EC3512" w14:textId="77777777" w:rsidR="00E54C60" w:rsidRDefault="00E54C60">
      <w:pPr>
        <w:pStyle w:val="Heading1"/>
        <w:rPr>
          <w:sz w:val="36"/>
          <w:szCs w:val="36"/>
          <w:highlight w:val="yellow"/>
          <w:rtl/>
        </w:rPr>
      </w:pPr>
      <w:bookmarkStart w:id="210" w:name="PsakDin"/>
      <w:bookmarkEnd w:id="0"/>
      <w:r>
        <w:rPr>
          <w:sz w:val="36"/>
          <w:szCs w:val="36"/>
          <w:highlight w:val="yellow"/>
          <w:rtl/>
        </w:rPr>
        <w:t>הכרעת דין</w:t>
      </w:r>
    </w:p>
    <w:p w14:paraId="57BCBDA4" w14:textId="77777777" w:rsidR="00E54C60" w:rsidRDefault="00E54C60">
      <w:pPr>
        <w:ind w:left="567" w:hanging="567"/>
        <w:rPr>
          <w:rFonts w:hint="cs"/>
          <w:b/>
          <w:bCs/>
          <w:i/>
          <w:iCs/>
          <w:rtl/>
        </w:rPr>
      </w:pPr>
      <w:bookmarkStart w:id="211" w:name="ABSTRACT_START"/>
      <w:bookmarkEnd w:id="210"/>
      <w:bookmarkEnd w:id="211"/>
      <w:r>
        <w:rPr>
          <w:rFonts w:cs="Arial"/>
          <w:b/>
          <w:bCs/>
          <w:rtl/>
        </w:rPr>
        <w:t>1</w:t>
      </w:r>
      <w:r>
        <w:rPr>
          <w:rFonts w:hint="cs"/>
          <w:b/>
          <w:bCs/>
          <w:i/>
          <w:iCs/>
          <w:rtl/>
        </w:rPr>
        <w:t>.</w:t>
      </w:r>
      <w:r>
        <w:rPr>
          <w:rFonts w:hint="cs"/>
          <w:b/>
          <w:bCs/>
          <w:i/>
          <w:iCs/>
          <w:rtl/>
        </w:rPr>
        <w:tab/>
        <w:t xml:space="preserve">הכרעת דין בכתב אישום המייחס לנאשם מעשים מגונים בשלושת בניו, וכדלקמן: </w:t>
      </w:r>
    </w:p>
    <w:p w14:paraId="7EC42F11" w14:textId="77777777" w:rsidR="00E54C60" w:rsidRDefault="00E54C60">
      <w:pPr>
        <w:ind w:left="1134" w:hanging="567"/>
        <w:rPr>
          <w:rFonts w:hint="cs"/>
          <w:b/>
          <w:bCs/>
          <w:i/>
          <w:iCs/>
          <w:color w:val="FFFFFF"/>
          <w:sz w:val="4"/>
          <w:szCs w:val="4"/>
          <w:rtl/>
        </w:rPr>
      </w:pPr>
      <w:r>
        <w:rPr>
          <w:rFonts w:hint="cs"/>
          <w:rtl/>
        </w:rPr>
        <w:t>א.</w:t>
      </w:r>
      <w:r>
        <w:rPr>
          <w:rFonts w:hint="cs"/>
          <w:rtl/>
        </w:rPr>
        <w:tab/>
        <w:t>בבנו א. בכך שבהזדמנויות רבות בין השנים 1993 ל- 1996 ביצע בו מעשים מגונים בכך שאחז באיבר מינו, שפשף אותו ולחץ עליו בחוזקה בשעה שרחץ אותו, וכן כי דרש מבנו הנ"ל שיראה לו את איבר מינו וחשף בפניו את איבר מינו הוא;</w:t>
      </w:r>
      <w:r>
        <w:rPr>
          <w:rFonts w:hint="cs"/>
          <w:b/>
          <w:bCs/>
          <w:i/>
          <w:iCs/>
          <w:color w:val="FFFFFF"/>
          <w:sz w:val="4"/>
          <w:szCs w:val="4"/>
          <w:rtl/>
        </w:rPr>
        <w:t xml:space="preserve"> </w:t>
      </w:r>
    </w:p>
    <w:p w14:paraId="474E8DFF" w14:textId="77777777" w:rsidR="00E54C60" w:rsidRDefault="00E54C60">
      <w:pPr>
        <w:ind w:left="1134" w:hanging="567"/>
        <w:rPr>
          <w:rFonts w:hint="cs"/>
          <w:b/>
          <w:bCs/>
          <w:i/>
          <w:iCs/>
          <w:rtl/>
        </w:rPr>
      </w:pPr>
      <w:r>
        <w:rPr>
          <w:rFonts w:hint="cs"/>
          <w:b/>
          <w:bCs/>
          <w:i/>
          <w:iCs/>
          <w:rtl/>
        </w:rPr>
        <w:t>ב.</w:t>
      </w:r>
      <w:r>
        <w:rPr>
          <w:rFonts w:hint="cs"/>
          <w:b/>
          <w:bCs/>
          <w:i/>
          <w:iCs/>
          <w:rtl/>
        </w:rPr>
        <w:tab/>
        <w:t xml:space="preserve">בבנו ל. בכך שבין השנים 1992 ל- 1995 ביצע בו מעשים מגונים בכך שאחז באיבר מינו של בנו, שפשף אותו וחשף בפניו את איבר מינו הוא; </w:t>
      </w:r>
    </w:p>
    <w:p w14:paraId="2BAA3BFD" w14:textId="77777777" w:rsidR="00E54C60" w:rsidRDefault="00E54C60">
      <w:pPr>
        <w:ind w:left="1134" w:hanging="567"/>
        <w:rPr>
          <w:rFonts w:hint="cs"/>
          <w:b/>
          <w:bCs/>
          <w:i/>
          <w:iCs/>
          <w:rtl/>
        </w:rPr>
      </w:pPr>
      <w:r>
        <w:rPr>
          <w:rFonts w:hint="cs"/>
          <w:b/>
          <w:bCs/>
          <w:i/>
          <w:iCs/>
          <w:rtl/>
        </w:rPr>
        <w:t>ג.</w:t>
      </w:r>
      <w:r>
        <w:rPr>
          <w:rFonts w:hint="cs"/>
          <w:b/>
          <w:bCs/>
          <w:i/>
          <w:iCs/>
          <w:rtl/>
        </w:rPr>
        <w:tab/>
        <w:t>בבנו מ. בכך שבין השנים 1994 ל- 1996 ביצע בו מעשים מגונים בכך שדרש ממנו להראות לו את איבר מינו, אחז בו ולחץ עליו, וכן הראה לו הנאשם את איבר מינו הוא</w:t>
      </w:r>
      <w:bookmarkStart w:id="212" w:name="ABSTRACT_END"/>
      <w:bookmarkEnd w:id="212"/>
      <w:r>
        <w:rPr>
          <w:rFonts w:hint="cs"/>
          <w:b/>
          <w:bCs/>
          <w:i/>
          <w:iCs/>
          <w:rtl/>
        </w:rPr>
        <w:t xml:space="preserve">. </w:t>
      </w:r>
    </w:p>
    <w:p w14:paraId="3CCC3645" w14:textId="77777777" w:rsidR="00E54C60" w:rsidRDefault="00E54C60">
      <w:pPr>
        <w:rPr>
          <w:rFonts w:hint="cs"/>
          <w:b/>
          <w:bCs/>
          <w:i/>
          <w:iCs/>
          <w:rtl/>
        </w:rPr>
      </w:pPr>
    </w:p>
    <w:p w14:paraId="014ADB59" w14:textId="77777777" w:rsidR="00E54C60" w:rsidRDefault="00E54C60">
      <w:pPr>
        <w:ind w:left="567" w:hanging="567"/>
        <w:rPr>
          <w:rFonts w:hint="cs"/>
          <w:b/>
          <w:bCs/>
          <w:i/>
          <w:iCs/>
          <w:rtl/>
        </w:rPr>
      </w:pPr>
      <w:r>
        <w:rPr>
          <w:rFonts w:cs="Arial"/>
          <w:b/>
          <w:bCs/>
          <w:rtl/>
        </w:rPr>
        <w:t>2</w:t>
      </w:r>
      <w:r>
        <w:rPr>
          <w:rFonts w:hint="cs"/>
          <w:b/>
          <w:bCs/>
          <w:i/>
          <w:iCs/>
          <w:rtl/>
        </w:rPr>
        <w:t>.</w:t>
      </w:r>
      <w:r>
        <w:rPr>
          <w:rFonts w:hint="cs"/>
          <w:b/>
          <w:bCs/>
          <w:i/>
          <w:iCs/>
          <w:rtl/>
        </w:rPr>
        <w:tab/>
        <w:t xml:space="preserve">הערה מקדימה לענין הראיות שבפני בית המשפט. </w:t>
      </w:r>
    </w:p>
    <w:p w14:paraId="2FCD967C" w14:textId="77777777" w:rsidR="00E54C60" w:rsidRDefault="00E54C60">
      <w:pPr>
        <w:ind w:left="567" w:hanging="567"/>
        <w:rPr>
          <w:rFonts w:hint="cs"/>
          <w:b/>
          <w:bCs/>
          <w:i/>
          <w:iCs/>
          <w:rtl/>
        </w:rPr>
      </w:pPr>
    </w:p>
    <w:p w14:paraId="7D12F2E1" w14:textId="77777777" w:rsidR="00E54C60" w:rsidRDefault="00E54C60">
      <w:pPr>
        <w:ind w:left="516"/>
        <w:rPr>
          <w:rFonts w:hint="cs"/>
          <w:b/>
          <w:bCs/>
          <w:i/>
          <w:iCs/>
          <w:rtl/>
        </w:rPr>
      </w:pPr>
      <w:r>
        <w:rPr>
          <w:rFonts w:hint="cs"/>
          <w:b/>
          <w:bCs/>
          <w:i/>
          <w:iCs/>
          <w:rtl/>
        </w:rPr>
        <w:t xml:space="preserve">לבית-המשפט נמסרו כדין קלטות אשר תיעדו את חקירות הילדים, ושבוצעו והוגשו על ידי חוקרת הילדים (עדת תביעה 3), ואולם תמלילים שנכון וראוי היה להגיש לבית המשפט לא הוגשו. התביעה ביקשה אמנם לאפשר את הגשת התמלילים שביצעה, ואולם לא הביאה למתן עדות את מי שערך  תמלילים אלה. כאמור בהחלטות ביניים מפורטות של בית-המשפט, ראוי לבית-המשפט להקפיד על דיני הראיות, ובפרט כשהקפדה זו נועדה </w:t>
      </w:r>
      <w:r>
        <w:rPr>
          <w:rFonts w:hint="cs"/>
          <w:b/>
          <w:bCs/>
          <w:i/>
          <w:iCs/>
          <w:rtl/>
        </w:rPr>
        <w:lastRenderedPageBreak/>
        <w:t xml:space="preserve">לשמור על זכויותיו של הנאשם. כל זאת בפרט שעה שיש מקום לספק אם לא נפלו טעויות מסויימות בתמלילים, ודי בענין זה אם אציין את דברי ב"כ המאשימה לגבי תיקונים שביצעה עדת תביעה 3 בתמלילים בשלב מסויים (וראה: עמ' 21 שורה 7 לפרוטוקול).  לפיכך, בהעדר עדות של מי שערך את התמלילים, אין בפני בית-המשפט כל תמלילים. עם זאת, כאמור, הקלטות עצמן בפני בית-המשפט, וקטעים חשובים אף הושמעו במהלך הדיון במהלך חקירתו הנגדית של הנאשם, שעה שביקש התובע את תגובתו של הנאשם לדברים שאמרו בניו לחוקרת הילדים, ושהוקלטו כאמור. </w:t>
      </w:r>
    </w:p>
    <w:p w14:paraId="5AFC934A" w14:textId="77777777" w:rsidR="00E54C60" w:rsidRDefault="00E54C60">
      <w:pPr>
        <w:ind w:left="1134" w:hanging="567"/>
        <w:rPr>
          <w:rFonts w:hint="cs"/>
          <w:b/>
          <w:bCs/>
          <w:i/>
          <w:iCs/>
          <w:rtl/>
        </w:rPr>
      </w:pPr>
    </w:p>
    <w:p w14:paraId="26AB758C" w14:textId="77777777" w:rsidR="00E54C60" w:rsidRDefault="00E54C60">
      <w:pPr>
        <w:ind w:left="516"/>
        <w:rPr>
          <w:rFonts w:hint="cs"/>
          <w:b/>
          <w:bCs/>
          <w:i/>
          <w:iCs/>
          <w:rtl/>
        </w:rPr>
      </w:pPr>
      <w:r>
        <w:rPr>
          <w:rFonts w:hint="cs"/>
          <w:b/>
          <w:bCs/>
          <w:i/>
          <w:iCs/>
          <w:rtl/>
        </w:rPr>
        <w:t xml:space="preserve">כללו של דבר - גם בהעדר תמלילים מצויות חקירות הילדים בפני בית-המשפט, ואולם אין לבית-המשפט אלא להביע את תרעומתו על כך שלא הקפידה התביעה על הגשת התמלילים כדין. </w:t>
      </w:r>
    </w:p>
    <w:p w14:paraId="1AC93269" w14:textId="77777777" w:rsidR="00E54C60" w:rsidRDefault="00E54C60">
      <w:pPr>
        <w:ind w:left="1134" w:hanging="567"/>
        <w:rPr>
          <w:rFonts w:hint="cs"/>
          <w:b/>
          <w:bCs/>
          <w:i/>
          <w:iCs/>
          <w:rtl/>
        </w:rPr>
      </w:pPr>
    </w:p>
    <w:p w14:paraId="339FA29D" w14:textId="77777777" w:rsidR="00E54C60" w:rsidRDefault="00E54C60">
      <w:pPr>
        <w:ind w:left="567" w:hanging="567"/>
        <w:rPr>
          <w:rFonts w:hint="cs"/>
          <w:b/>
          <w:bCs/>
          <w:i/>
          <w:iCs/>
          <w:sz w:val="28"/>
          <w:szCs w:val="28"/>
          <w:rtl/>
        </w:rPr>
      </w:pPr>
      <w:r>
        <w:rPr>
          <w:rFonts w:cs="Arial"/>
          <w:b/>
          <w:bCs/>
          <w:rtl/>
        </w:rPr>
        <w:t>3</w:t>
      </w:r>
      <w:r>
        <w:rPr>
          <w:rFonts w:hint="cs"/>
          <w:b/>
          <w:bCs/>
          <w:i/>
          <w:iCs/>
          <w:rtl/>
        </w:rPr>
        <w:t>.</w:t>
      </w:r>
      <w:r>
        <w:rPr>
          <w:rFonts w:hint="cs"/>
          <w:b/>
          <w:bCs/>
          <w:i/>
          <w:iCs/>
          <w:rtl/>
        </w:rPr>
        <w:tab/>
      </w:r>
      <w:r>
        <w:rPr>
          <w:rFonts w:hint="cs"/>
          <w:i/>
          <w:iCs/>
          <w:sz w:val="28"/>
          <w:szCs w:val="28"/>
          <w:rtl/>
        </w:rPr>
        <w:t xml:space="preserve">אשר לאישום הראשון  </w:t>
      </w:r>
      <w:r>
        <w:rPr>
          <w:rFonts w:hint="cs"/>
          <w:b/>
          <w:bCs/>
          <w:i/>
          <w:iCs/>
          <w:sz w:val="28"/>
          <w:szCs w:val="28"/>
          <w:rtl/>
        </w:rPr>
        <w:t>[- לגבי הקטין א.]</w:t>
      </w:r>
    </w:p>
    <w:p w14:paraId="0E2E2AEB" w14:textId="77777777" w:rsidR="00E54C60" w:rsidRDefault="00E54C60">
      <w:pPr>
        <w:ind w:left="567" w:hanging="567"/>
        <w:rPr>
          <w:rFonts w:hint="cs"/>
          <w:b/>
          <w:bCs/>
          <w:i/>
          <w:iCs/>
          <w:rtl/>
        </w:rPr>
      </w:pPr>
    </w:p>
    <w:p w14:paraId="1C313099" w14:textId="77777777" w:rsidR="00E54C60" w:rsidRDefault="00E54C60">
      <w:pPr>
        <w:ind w:left="1134" w:hanging="567"/>
        <w:rPr>
          <w:rFonts w:hint="cs"/>
          <w:b/>
          <w:bCs/>
          <w:i/>
          <w:iCs/>
          <w:rtl/>
        </w:rPr>
      </w:pPr>
      <w:r>
        <w:rPr>
          <w:rFonts w:hint="cs"/>
          <w:b/>
          <w:bCs/>
          <w:i/>
          <w:iCs/>
          <w:rtl/>
        </w:rPr>
        <w:t>א.</w:t>
      </w:r>
      <w:r>
        <w:rPr>
          <w:rFonts w:hint="cs"/>
          <w:b/>
          <w:bCs/>
          <w:i/>
          <w:iCs/>
          <w:rtl/>
        </w:rPr>
        <w:tab/>
        <w:t>לדברי א. אשר נשמעו מהקלטת שהוגשה לבית-המשפט על-ידי חוקרת הילדים, הרי ש: "</w:t>
      </w:r>
      <w:r>
        <w:rPr>
          <w:rFonts w:hint="cs"/>
          <w:i/>
          <w:iCs/>
          <w:rtl/>
        </w:rPr>
        <w:t>כל הזמן שהייתי מתקלח אז זה הוא היה נוגע לי בבולבול אך הוא היה אומר זאת בצורה אחרת, הוא היה קורא לזה זין כל שניה</w:t>
      </w:r>
      <w:r>
        <w:rPr>
          <w:rFonts w:hint="cs"/>
          <w:b/>
          <w:bCs/>
          <w:i/>
          <w:iCs/>
          <w:rtl/>
        </w:rPr>
        <w:t>", ובהמשך: "</w:t>
      </w:r>
      <w:r>
        <w:rPr>
          <w:rFonts w:hint="cs"/>
          <w:i/>
          <w:iCs/>
          <w:rtl/>
        </w:rPr>
        <w:t>כל הזמן שהייתי יוצא מהאמבטיה אז הוא כל הזמן היה תופס לי את הבולבול חזק, הוא היה אומר בוא תעשה איתי פיפי ותראה לי את הבולבול שלך, והוא היה אומר את זה בצורה אחרת אך אני אגיד שזה בולבול... וכל הזמן הוא היה לוחץ לי על זה וזה היה כואב... הוא היה אומר בוא ותראה לי את הבולבול שלך, הוא היה אומר את בצורה אחרת ושאני גבר תראה לי ואני אראה לך את שלי</w:t>
      </w:r>
      <w:r>
        <w:rPr>
          <w:rFonts w:hint="cs"/>
          <w:b/>
          <w:bCs/>
          <w:i/>
          <w:iCs/>
          <w:rtl/>
        </w:rPr>
        <w:t xml:space="preserve">" [עמ' 38 שורה 16 עד עמ' 39 שורה 12]. </w:t>
      </w:r>
    </w:p>
    <w:p w14:paraId="26220C0A" w14:textId="77777777" w:rsidR="00E54C60" w:rsidRDefault="00E54C60">
      <w:pPr>
        <w:ind w:left="1134" w:hanging="567"/>
        <w:rPr>
          <w:rFonts w:hint="cs"/>
          <w:b/>
          <w:bCs/>
          <w:i/>
          <w:iCs/>
          <w:rtl/>
        </w:rPr>
      </w:pPr>
    </w:p>
    <w:p w14:paraId="0334A6CA" w14:textId="77777777" w:rsidR="00E54C60" w:rsidRDefault="00E54C60">
      <w:pPr>
        <w:ind w:left="1134" w:hanging="567"/>
        <w:rPr>
          <w:rFonts w:hint="cs"/>
          <w:b/>
          <w:bCs/>
          <w:i/>
          <w:iCs/>
          <w:rtl/>
        </w:rPr>
      </w:pPr>
      <w:r>
        <w:rPr>
          <w:rFonts w:hint="cs"/>
          <w:b/>
          <w:bCs/>
          <w:i/>
          <w:iCs/>
          <w:rtl/>
        </w:rPr>
        <w:t>ב.</w:t>
      </w:r>
      <w:r>
        <w:rPr>
          <w:rFonts w:hint="cs"/>
          <w:b/>
          <w:bCs/>
          <w:i/>
          <w:iCs/>
          <w:rtl/>
        </w:rPr>
        <w:tab/>
        <w:t>לדברי חוקרת הילדים, הותירה עליה עדותו רושם של עדות מהימנה, ואת נימוקיה לקביעתה זו אף פירטה בפני בית-המשפט: ראה עמ' 14 משורה 25 לפרוטוקול ואילך. לבית-המשפט הוגש ת/1, דוח חקירת הקטין. בסעיף ג' לדוח מפורטים הנימוקים שהביאו את העדה להתרשם ממהימנותו של א.</w:t>
      </w:r>
      <w:r>
        <w:rPr>
          <w:b/>
          <w:bCs/>
          <w:i/>
          <w:iCs/>
          <w:color w:val="FFFFFF"/>
          <w:sz w:val="4"/>
          <w:szCs w:val="4"/>
          <w:rtl/>
        </w:rPr>
        <w:t>נ</w:t>
      </w:r>
    </w:p>
    <w:p w14:paraId="15EF4DFB" w14:textId="77777777" w:rsidR="00E54C60" w:rsidRDefault="00E54C60">
      <w:pPr>
        <w:ind w:left="1134" w:hanging="567"/>
        <w:rPr>
          <w:rFonts w:hint="cs"/>
          <w:b/>
          <w:bCs/>
          <w:i/>
          <w:iCs/>
          <w:rtl/>
        </w:rPr>
      </w:pPr>
    </w:p>
    <w:p w14:paraId="188F4B50" w14:textId="77777777" w:rsidR="00E54C60" w:rsidRDefault="00E54C60">
      <w:pPr>
        <w:ind w:left="1134" w:hanging="567"/>
        <w:rPr>
          <w:rFonts w:hint="cs"/>
          <w:b/>
          <w:bCs/>
          <w:i/>
          <w:iCs/>
          <w:rtl/>
        </w:rPr>
      </w:pPr>
      <w:r>
        <w:rPr>
          <w:rFonts w:hint="cs"/>
          <w:b/>
          <w:bCs/>
          <w:i/>
          <w:iCs/>
          <w:rtl/>
        </w:rPr>
        <w:t>ג.</w:t>
      </w:r>
      <w:r>
        <w:rPr>
          <w:rFonts w:hint="cs"/>
          <w:b/>
          <w:bCs/>
          <w:i/>
          <w:iCs/>
          <w:rtl/>
        </w:rPr>
        <w:tab/>
        <w:t>אשר ל- א. נקטה ההגנה לקראת סיום ההליך המשפטי במהלך מעט מפתיע. ההגנה ביקשה להעיד את א. כעד הגנה, ככל הנראה בתקווה שיהא בו כדי להועיל לנאשם. בית-המשפט לא ראה בסיס משפטי למנוע מההגנה את זכותה זו, והתיר את העדות, גם אם כעדות שתימסר באמצעות טלויזיה במעגל סגור, היינו באופן בו לא יהיה הנאשם נוכח בחדר בו ימסור א. את עדותו. ברם, לא היה בעדות זו כדי לתרום להגנה: "</w:t>
      </w:r>
      <w:r>
        <w:rPr>
          <w:rFonts w:hint="cs"/>
          <w:i/>
          <w:iCs/>
          <w:rtl/>
        </w:rPr>
        <w:t>הסברתי מה היה במקלחת - הוא משפשף לנו את הגוף, זה היה קצת כואב כשהוא הגיע לאביר המין. הוא היה משפשף אותי, וכשהיה מגיע לאיבר המין הוא היה לוחץ יותר חזק, ואז הייתי שם לב, ואז הסברתי לאמא ואז היא אמרה שהוא לא יקלח אותי. זה היה כשהייתי קטן, לא זוכר בדיוק, בגיל 8 או 7</w:t>
      </w:r>
      <w:r>
        <w:rPr>
          <w:rFonts w:hint="cs"/>
          <w:b/>
          <w:bCs/>
          <w:i/>
          <w:iCs/>
          <w:rtl/>
        </w:rPr>
        <w:t>" [עמ' 63 שורות 5-1 לפרוטוקול]. בנקודה זאת אציין, שהנאשם עצמו מעריך את א., וראה עמ' 35 משורה 12, ועמ' 37 שורה 21 - לפרוטוקול. לסיום אוסיף, שגם בית-המשפט התרשם שמדובר בעד אינטליגנטי והגון שניתן לסמוך על דבריו. בית-המשפט לא מצא בדבריו כל סימן לרצון לנקום בנאשם או כל סימן לכך שדברי הנאשם מתבססים על הסתה של האם וכיוצא בזה. ניתן לבסס ממצאים על עדות זאת.  לסיום אציין, שלגרסת הנאשם עצמו, ילדיו ובכללם א. הנ"ל, כמו גם שני אחיו, אליהם אתייחס בהמשך הדברים, נאמנים עליו: "</w:t>
      </w:r>
      <w:r>
        <w:rPr>
          <w:rFonts w:hint="cs"/>
          <w:i/>
          <w:iCs/>
          <w:rtl/>
        </w:rPr>
        <w:t>הם החזירו לי אהבה לאורך כל הדרך, הכל היה בסדר</w:t>
      </w:r>
      <w:r>
        <w:rPr>
          <w:rFonts w:hint="cs"/>
          <w:b/>
          <w:bCs/>
          <w:i/>
          <w:iCs/>
          <w:rtl/>
        </w:rPr>
        <w:t>" [עמ' 35 שורה 14 לפרוטוקול], ובהמשך: "</w:t>
      </w:r>
      <w:r>
        <w:rPr>
          <w:rFonts w:hint="cs"/>
          <w:i/>
          <w:iCs/>
          <w:rtl/>
        </w:rPr>
        <w:t>... הילדים אהבו אותי</w:t>
      </w:r>
      <w:r>
        <w:rPr>
          <w:rFonts w:hint="cs"/>
          <w:b/>
          <w:bCs/>
          <w:i/>
          <w:iCs/>
          <w:rtl/>
        </w:rPr>
        <w:t xml:space="preserve">" [עמ' 36 שורה 6 וראה גם בעמ' 37 שורה 21 לפרוטוקול]. לא בנקל יוכל אפוא בית המשפט להניח עתה שבנים חיוביים אלה, שלושתם גם יחד, מצאו לנכון להעליל עליו. </w:t>
      </w:r>
    </w:p>
    <w:p w14:paraId="4C48FE39" w14:textId="77777777" w:rsidR="00E54C60" w:rsidRDefault="00E54C60">
      <w:pPr>
        <w:rPr>
          <w:rFonts w:hint="cs"/>
          <w:b/>
          <w:bCs/>
          <w:i/>
          <w:iCs/>
          <w:rtl/>
        </w:rPr>
      </w:pPr>
    </w:p>
    <w:p w14:paraId="274DB975" w14:textId="77777777" w:rsidR="00E54C60" w:rsidRDefault="00E54C60">
      <w:pPr>
        <w:ind w:left="567" w:hanging="567"/>
        <w:rPr>
          <w:rFonts w:hint="cs"/>
          <w:b/>
          <w:bCs/>
          <w:i/>
          <w:iCs/>
          <w:sz w:val="28"/>
          <w:szCs w:val="28"/>
          <w:rtl/>
        </w:rPr>
      </w:pPr>
      <w:r>
        <w:rPr>
          <w:rFonts w:cs="Arial"/>
          <w:b/>
          <w:bCs/>
          <w:rtl/>
        </w:rPr>
        <w:t>4</w:t>
      </w:r>
      <w:r>
        <w:rPr>
          <w:rFonts w:hint="cs"/>
          <w:b/>
          <w:bCs/>
          <w:i/>
          <w:iCs/>
          <w:rtl/>
        </w:rPr>
        <w:t>.</w:t>
      </w:r>
      <w:r>
        <w:rPr>
          <w:rFonts w:hint="cs"/>
          <w:b/>
          <w:bCs/>
          <w:i/>
          <w:iCs/>
          <w:rtl/>
        </w:rPr>
        <w:tab/>
      </w:r>
      <w:r>
        <w:rPr>
          <w:rFonts w:hint="cs"/>
          <w:i/>
          <w:iCs/>
          <w:sz w:val="28"/>
          <w:szCs w:val="28"/>
          <w:rtl/>
        </w:rPr>
        <w:t xml:space="preserve">אשר לאישום השני  </w:t>
      </w:r>
      <w:r>
        <w:rPr>
          <w:rFonts w:hint="cs"/>
          <w:b/>
          <w:bCs/>
          <w:i/>
          <w:iCs/>
          <w:sz w:val="28"/>
          <w:szCs w:val="28"/>
          <w:rtl/>
        </w:rPr>
        <w:t>[- לגבי הקטין ל.]</w:t>
      </w:r>
    </w:p>
    <w:p w14:paraId="6BD094CB" w14:textId="77777777" w:rsidR="00E54C60" w:rsidRDefault="00E54C60">
      <w:pPr>
        <w:ind w:left="567" w:hanging="567"/>
        <w:rPr>
          <w:rFonts w:hint="cs"/>
          <w:b/>
          <w:bCs/>
          <w:i/>
          <w:iCs/>
          <w:rtl/>
        </w:rPr>
      </w:pPr>
    </w:p>
    <w:p w14:paraId="3BE9210A" w14:textId="77777777" w:rsidR="00E54C60" w:rsidRDefault="00E54C60">
      <w:pPr>
        <w:ind w:left="1134" w:hanging="567"/>
        <w:rPr>
          <w:rFonts w:hint="cs"/>
          <w:b/>
          <w:bCs/>
          <w:i/>
          <w:iCs/>
          <w:rtl/>
        </w:rPr>
      </w:pPr>
      <w:r>
        <w:rPr>
          <w:rFonts w:hint="cs"/>
          <w:b/>
          <w:bCs/>
          <w:i/>
          <w:iCs/>
          <w:rtl/>
        </w:rPr>
        <w:t>א.</w:t>
      </w:r>
      <w:r>
        <w:rPr>
          <w:rFonts w:hint="cs"/>
          <w:b/>
          <w:bCs/>
          <w:i/>
          <w:iCs/>
          <w:rtl/>
        </w:rPr>
        <w:tab/>
        <w:t>לדברי ל. שהושמעו לבית המשפט באמצעות הקלטת שהוכנה על-ידי חוקרת הילדים, הרי ש: "</w:t>
      </w:r>
      <w:r>
        <w:rPr>
          <w:rFonts w:hint="cs"/>
          <w:i/>
          <w:iCs/>
          <w:rtl/>
        </w:rPr>
        <w:t>אבא הוא כל הזמן במקלחת מתי שהוא היה מקלח אותי אז הוא היה נוגע לי ביד ככה הכל בספוג, ומתי שהוא ראה את הבולבול, הוא היה נוגע בו חזק</w:t>
      </w:r>
      <w:r>
        <w:rPr>
          <w:rFonts w:hint="cs"/>
          <w:b/>
          <w:bCs/>
          <w:i/>
          <w:iCs/>
          <w:rtl/>
        </w:rPr>
        <w:t xml:space="preserve">" [עמ' 39 שורות 18-20 לפרוטוקול]. </w:t>
      </w:r>
    </w:p>
    <w:p w14:paraId="79A548AF" w14:textId="77777777" w:rsidR="00E54C60" w:rsidRDefault="00E54C60">
      <w:pPr>
        <w:ind w:left="1134" w:hanging="567"/>
        <w:rPr>
          <w:rFonts w:hint="cs"/>
          <w:b/>
          <w:bCs/>
          <w:i/>
          <w:iCs/>
          <w:rtl/>
        </w:rPr>
      </w:pPr>
    </w:p>
    <w:p w14:paraId="54E2496D" w14:textId="77777777" w:rsidR="00E54C60" w:rsidRDefault="00E54C60">
      <w:pPr>
        <w:ind w:left="1134" w:hanging="567"/>
        <w:rPr>
          <w:rFonts w:hint="cs"/>
          <w:b/>
          <w:bCs/>
          <w:i/>
          <w:iCs/>
          <w:rtl/>
        </w:rPr>
      </w:pPr>
      <w:r>
        <w:rPr>
          <w:rFonts w:hint="cs"/>
          <w:b/>
          <w:bCs/>
          <w:i/>
          <w:iCs/>
          <w:rtl/>
        </w:rPr>
        <w:t>ב.</w:t>
      </w:r>
      <w:r>
        <w:rPr>
          <w:rFonts w:hint="cs"/>
          <w:b/>
          <w:bCs/>
          <w:i/>
          <w:iCs/>
          <w:rtl/>
        </w:rPr>
        <w:tab/>
        <w:t xml:space="preserve">חוקרת הילדים סבורה שהעדות מהימנה, ואת נימוקיה פירטה בבית-המשפט בעמ' 16 משורה 3 לפרוטוקול. ראה גם ת/2 בסעיף ג'. בכפוף לדיון בדרישת החוק לראיה מסייעת, אסתפק בציון הקביעה כי אכן הגעתי לכלל דיעה, על בסיס דברי חוקרת הילדים, שהעדות של ל. אותנטית.  </w:t>
      </w:r>
    </w:p>
    <w:p w14:paraId="0827AB26" w14:textId="77777777" w:rsidR="00E54C60" w:rsidRDefault="00E54C60">
      <w:pPr>
        <w:rPr>
          <w:rFonts w:hint="cs"/>
          <w:b/>
          <w:bCs/>
          <w:i/>
          <w:iCs/>
          <w:rtl/>
        </w:rPr>
      </w:pPr>
    </w:p>
    <w:p w14:paraId="74DD8E65" w14:textId="77777777" w:rsidR="00E54C60" w:rsidRDefault="00E54C60">
      <w:pPr>
        <w:ind w:left="567" w:hanging="567"/>
        <w:rPr>
          <w:rFonts w:hint="cs"/>
          <w:b/>
          <w:bCs/>
          <w:i/>
          <w:iCs/>
          <w:sz w:val="28"/>
          <w:szCs w:val="28"/>
          <w:rtl/>
        </w:rPr>
      </w:pPr>
      <w:r>
        <w:rPr>
          <w:rFonts w:cs="Arial"/>
          <w:b/>
          <w:bCs/>
          <w:rtl/>
        </w:rPr>
        <w:t>5</w:t>
      </w:r>
      <w:r>
        <w:rPr>
          <w:rFonts w:hint="cs"/>
          <w:b/>
          <w:bCs/>
          <w:i/>
          <w:iCs/>
          <w:rtl/>
        </w:rPr>
        <w:t>.</w:t>
      </w:r>
      <w:r>
        <w:rPr>
          <w:rFonts w:hint="cs"/>
          <w:b/>
          <w:bCs/>
          <w:i/>
          <w:iCs/>
          <w:rtl/>
        </w:rPr>
        <w:tab/>
      </w:r>
      <w:r>
        <w:rPr>
          <w:rFonts w:hint="cs"/>
          <w:i/>
          <w:iCs/>
          <w:sz w:val="28"/>
          <w:szCs w:val="28"/>
          <w:rtl/>
        </w:rPr>
        <w:t xml:space="preserve">אשר לאישום השלישי  </w:t>
      </w:r>
      <w:r>
        <w:rPr>
          <w:rFonts w:hint="cs"/>
          <w:b/>
          <w:bCs/>
          <w:i/>
          <w:iCs/>
          <w:sz w:val="28"/>
          <w:szCs w:val="28"/>
          <w:rtl/>
        </w:rPr>
        <w:t>[- לגבי הקטין מ.]</w:t>
      </w:r>
    </w:p>
    <w:p w14:paraId="72AC9E5E" w14:textId="77777777" w:rsidR="00E54C60" w:rsidRDefault="00E54C60">
      <w:pPr>
        <w:ind w:left="567" w:hanging="567"/>
        <w:rPr>
          <w:rFonts w:hint="cs"/>
          <w:b/>
          <w:bCs/>
          <w:i/>
          <w:iCs/>
          <w:rtl/>
        </w:rPr>
      </w:pPr>
    </w:p>
    <w:p w14:paraId="634468B8" w14:textId="77777777" w:rsidR="00E54C60" w:rsidRDefault="00E54C60">
      <w:pPr>
        <w:ind w:left="1134" w:hanging="567"/>
        <w:rPr>
          <w:rFonts w:hint="cs"/>
          <w:b/>
          <w:bCs/>
          <w:i/>
          <w:iCs/>
          <w:rtl/>
        </w:rPr>
      </w:pPr>
      <w:r>
        <w:rPr>
          <w:rFonts w:hint="cs"/>
          <w:b/>
          <w:bCs/>
          <w:i/>
          <w:iCs/>
          <w:rtl/>
        </w:rPr>
        <w:t>א.</w:t>
      </w:r>
      <w:r>
        <w:rPr>
          <w:rFonts w:hint="cs"/>
          <w:b/>
          <w:bCs/>
          <w:i/>
          <w:iCs/>
          <w:rtl/>
        </w:rPr>
        <w:tab/>
        <w:t>לדברי מ. שהושמעו בפני בית-המשפט: "</w:t>
      </w:r>
      <w:r>
        <w:rPr>
          <w:rFonts w:hint="cs"/>
          <w:i/>
          <w:iCs/>
          <w:rtl/>
        </w:rPr>
        <w:t>אבא היה אומר תראה את הזין שלך</w:t>
      </w:r>
      <w:r>
        <w:rPr>
          <w:rFonts w:hint="cs"/>
          <w:b/>
          <w:bCs/>
          <w:i/>
          <w:iCs/>
          <w:rtl/>
        </w:rPr>
        <w:t>", ובהמשך: "</w:t>
      </w:r>
      <w:r>
        <w:rPr>
          <w:rFonts w:hint="cs"/>
          <w:i/>
          <w:iCs/>
          <w:rtl/>
        </w:rPr>
        <w:t>לפעמים אבא היה אומר תראה את הזין שלך, במקלחת היה עושה לי ככה חזק עם הספוג</w:t>
      </w:r>
      <w:r>
        <w:rPr>
          <w:rFonts w:hint="cs"/>
          <w:b/>
          <w:bCs/>
          <w:i/>
          <w:iCs/>
          <w:rtl/>
        </w:rPr>
        <w:t xml:space="preserve">" [עמ' 40 שורה 1-5 לפרוטוקול]. </w:t>
      </w:r>
    </w:p>
    <w:p w14:paraId="52723C53" w14:textId="77777777" w:rsidR="00E54C60" w:rsidRDefault="00E54C60">
      <w:pPr>
        <w:ind w:left="1134" w:hanging="567"/>
        <w:rPr>
          <w:rFonts w:hint="cs"/>
          <w:b/>
          <w:bCs/>
          <w:i/>
          <w:iCs/>
          <w:rtl/>
        </w:rPr>
      </w:pPr>
    </w:p>
    <w:p w14:paraId="0381220F" w14:textId="77777777" w:rsidR="00E54C60" w:rsidRDefault="00E54C60">
      <w:pPr>
        <w:ind w:left="1134" w:hanging="567"/>
        <w:rPr>
          <w:rFonts w:hint="cs"/>
          <w:b/>
          <w:bCs/>
          <w:i/>
          <w:iCs/>
          <w:rtl/>
        </w:rPr>
      </w:pPr>
      <w:r>
        <w:rPr>
          <w:rFonts w:hint="cs"/>
          <w:b/>
          <w:bCs/>
          <w:i/>
          <w:iCs/>
          <w:rtl/>
        </w:rPr>
        <w:t>ב.</w:t>
      </w:r>
      <w:r>
        <w:rPr>
          <w:rFonts w:hint="cs"/>
          <w:b/>
          <w:bCs/>
          <w:i/>
          <w:iCs/>
          <w:rtl/>
        </w:rPr>
        <w:tab/>
        <w:t xml:space="preserve">בפני בית-המשפט פירטה חוקרת הילדים את נימוקיה מדוע סברה היא שעדות הקטין מהימנה, וראה מעמ' 16 שורה 24 עד עמ' 17 שורה 22 - לפרוטוקול, וכן ראה ת/3, טופס חקירתו של מ. בסעיף ג'. בנקודה זאת אסתפק בקביעה, שבכפוף לדיון בדבר עדויות מסייעות הגיע בית-המשפט על בסיס האמור לעיל לכלל דיעה שגם עדות זאת הינה מהימנה. </w:t>
      </w:r>
    </w:p>
    <w:p w14:paraId="0C044E21" w14:textId="77777777" w:rsidR="00E54C60" w:rsidRDefault="00E54C60">
      <w:pPr>
        <w:ind w:left="1134" w:hanging="567"/>
        <w:rPr>
          <w:rFonts w:hint="cs"/>
          <w:b/>
          <w:bCs/>
          <w:i/>
          <w:iCs/>
          <w:rtl/>
        </w:rPr>
      </w:pPr>
    </w:p>
    <w:p w14:paraId="1C35EFB4" w14:textId="77777777" w:rsidR="00E54C60" w:rsidRDefault="00E54C60">
      <w:pPr>
        <w:tabs>
          <w:tab w:val="left" w:pos="1083"/>
        </w:tabs>
        <w:ind w:left="1225" w:hanging="1225"/>
        <w:rPr>
          <w:rFonts w:hint="cs"/>
          <w:b/>
          <w:bCs/>
          <w:i/>
          <w:iCs/>
          <w:rtl/>
        </w:rPr>
      </w:pPr>
      <w:r>
        <w:rPr>
          <w:rFonts w:cs="Arial"/>
          <w:b/>
          <w:bCs/>
          <w:rtl/>
        </w:rPr>
        <w:t>6</w:t>
      </w:r>
      <w:r>
        <w:rPr>
          <w:rFonts w:hint="cs"/>
          <w:b/>
          <w:bCs/>
          <w:i/>
          <w:iCs/>
          <w:rtl/>
        </w:rPr>
        <w:t>.        א.</w:t>
      </w:r>
      <w:r>
        <w:rPr>
          <w:rFonts w:hint="cs"/>
          <w:b/>
          <w:bCs/>
          <w:i/>
          <w:iCs/>
          <w:rtl/>
        </w:rPr>
        <w:tab/>
      </w:r>
      <w:r>
        <w:rPr>
          <w:rFonts w:hint="cs"/>
          <w:b/>
          <w:bCs/>
          <w:i/>
          <w:iCs/>
          <w:rtl/>
        </w:rPr>
        <w:tab/>
        <w:t>הנאשם מכחיש את העבירות המיוחסות לו. לטענתו, מדובר במזימה שרקחה אשתו לשעבר אגב הסכסוך שניטש ביניהם בשעתו. במוקד ההגנה גרסתו, כי: "</w:t>
      </w:r>
      <w:r>
        <w:rPr>
          <w:rFonts w:hint="cs"/>
          <w:i/>
          <w:iCs/>
          <w:rtl/>
        </w:rPr>
        <w:t>שקר וכזב שעשיתי מעשים מגונים בילדיי, הכל שקר. כל נושא התלונות שהוגשו נגדי מתוכנן, יש לי הרגשה שמישהו מקצועי הוביל אותה לפרשה הזו. אני ממש המום מכל הניסוח הזה ואיך ניסחו ותיכננו בשביל להפיל אותי בפח עם כל התלונות שהיא הגישה ועד היום. יש משהו מתוכנן בצורה של רצף של תלונות ואפילו שאני לא חי בביתי משנת 1995 מהמקרה, מוגשות תלונות חופשי כמו שהיא רוצה. גם כשהייתי בבית היו בעיות איתה וגם כשאני לא בבית יש בעיות</w:t>
      </w:r>
      <w:r>
        <w:rPr>
          <w:rFonts w:hint="cs"/>
          <w:b/>
          <w:bCs/>
          <w:i/>
          <w:iCs/>
          <w:rtl/>
        </w:rPr>
        <w:t xml:space="preserve">" [עמ' 33 שורה 10 עד עמ' 34 שורה 2 - לפרוטוקול]. </w:t>
      </w:r>
    </w:p>
    <w:p w14:paraId="5C398A34" w14:textId="77777777" w:rsidR="00E54C60" w:rsidRDefault="00E54C60">
      <w:pPr>
        <w:ind w:left="1083" w:hanging="1083"/>
        <w:rPr>
          <w:rFonts w:hint="cs"/>
          <w:b/>
          <w:bCs/>
          <w:i/>
          <w:iCs/>
          <w:rtl/>
        </w:rPr>
      </w:pPr>
    </w:p>
    <w:p w14:paraId="2677E77A" w14:textId="77777777" w:rsidR="00E54C60" w:rsidRDefault="00E54C60">
      <w:pPr>
        <w:ind w:left="1287" w:hanging="720"/>
        <w:rPr>
          <w:rFonts w:hint="cs"/>
          <w:b/>
          <w:bCs/>
          <w:i/>
          <w:iCs/>
          <w:rtl/>
        </w:rPr>
      </w:pPr>
      <w:r>
        <w:rPr>
          <w:rFonts w:hint="cs"/>
          <w:b/>
          <w:bCs/>
          <w:i/>
          <w:iCs/>
          <w:rtl/>
        </w:rPr>
        <w:t>ב.</w:t>
      </w:r>
      <w:r>
        <w:rPr>
          <w:rFonts w:hint="cs"/>
          <w:b/>
          <w:bCs/>
          <w:i/>
          <w:iCs/>
          <w:rtl/>
        </w:rPr>
        <w:tab/>
        <w:t xml:space="preserve">בית-המשפט ער לסכסוך המשפטי הקשה שניטש בין האב לבין האם, ואכן אילו כל שהיה בידי התביעה להציג היה מתבסס על עדות האם לבדה, מחויייב היה בית-המשפט לנקוט בזהירות מיוחדת ולהימנע ככל הניתן מלבסס את עיקרי ממצאיו על דבריו של עד, שברור על פני הדברים שיש בליבו  הרבה טינה (גם אם טבעית ואנושית) כלפי הנאשם. האם, עדת תביעה 4, העידה בפני בית-המשפט והציגה גרסה שתמכה בדברי בניה, גם אם עיקרה לא היה אלא עדות שמיעה ביחס לדברים ששמעה משלושת בניה. על גרסה זו לבדה, כאמור, לא היה נכון לבסס מסקנות לחובת הנאשם, ואולם עדות זאת אינה העדות המרכזית בתיק זה. עדות זאת לא נועדה אלא להוות חיזוק מסויים לעדויותיהם של שלושת הילדים. גם אם משקלה של עדות זאת מוגבל בעיני בית-המשפט הער לטינה שרוכשת האם לבעלה (לשעבר), עדיין אין לומר שעדות זאת הינה עדות חסרת כל משקל. מכל מקום, נוכח העובדה שבפני בית-המשפט עדותם של שלושה ילדים, התומכות זו בזו ומהוות כמפורט להלן סיוע זו לזו, אין צורך כלל לשקול בשאלה האם ניתן למצוא סיוע בגרסת האם. הנני ער לאי-התאמות מסויימות שביקשה ההגנה לפרט בגרסת האם, ואולם נוכח כל האמור לעיל, מצאתי את ערכו של דיון בכל הקשור בגרסתה - כנמוך: משקל עדותה מוגבל מאוד ממילא נוכח הסכסוך המשפחתי האמור, ואף כסיוע אינה נדרשת כלל עדותה. לפיכך, נכון אני להניח לדיון בנושא זה. </w:t>
      </w:r>
    </w:p>
    <w:p w14:paraId="60F7ED17" w14:textId="77777777" w:rsidR="00E54C60" w:rsidRDefault="00E54C60">
      <w:pPr>
        <w:ind w:left="1440" w:hanging="1440"/>
        <w:rPr>
          <w:rFonts w:hint="cs"/>
          <w:b/>
          <w:bCs/>
          <w:i/>
          <w:iCs/>
          <w:rtl/>
        </w:rPr>
      </w:pPr>
    </w:p>
    <w:p w14:paraId="224F66EC" w14:textId="77777777" w:rsidR="00E54C60" w:rsidRDefault="00E54C60">
      <w:pPr>
        <w:ind w:left="510" w:hanging="510"/>
        <w:rPr>
          <w:rFonts w:hint="cs"/>
          <w:i/>
          <w:iCs/>
          <w:sz w:val="28"/>
          <w:szCs w:val="28"/>
          <w:rtl/>
        </w:rPr>
      </w:pPr>
      <w:r>
        <w:rPr>
          <w:rFonts w:cs="Arial"/>
          <w:b/>
          <w:bCs/>
          <w:rtl/>
        </w:rPr>
        <w:t>7</w:t>
      </w:r>
      <w:r>
        <w:rPr>
          <w:rFonts w:hint="cs"/>
          <w:b/>
          <w:bCs/>
          <w:i/>
          <w:iCs/>
          <w:rtl/>
        </w:rPr>
        <w:t>.</w:t>
      </w:r>
      <w:r>
        <w:rPr>
          <w:rFonts w:hint="cs"/>
          <w:b/>
          <w:bCs/>
          <w:i/>
          <w:iCs/>
          <w:rtl/>
        </w:rPr>
        <w:tab/>
      </w:r>
      <w:r>
        <w:rPr>
          <w:rFonts w:hint="cs"/>
          <w:i/>
          <w:iCs/>
          <w:sz w:val="28"/>
          <w:szCs w:val="28"/>
          <w:rtl/>
        </w:rPr>
        <w:t>דרישת הסיוע</w:t>
      </w:r>
    </w:p>
    <w:p w14:paraId="5B2C1DDC" w14:textId="77777777" w:rsidR="00E54C60" w:rsidRDefault="00E54C60">
      <w:pPr>
        <w:rPr>
          <w:rFonts w:hint="cs"/>
          <w:b/>
          <w:bCs/>
          <w:i/>
          <w:iCs/>
          <w:rtl/>
        </w:rPr>
      </w:pPr>
    </w:p>
    <w:p w14:paraId="46826E9E" w14:textId="77777777" w:rsidR="00E54C60" w:rsidRDefault="00E54C60">
      <w:pPr>
        <w:ind w:left="1230" w:hanging="720"/>
        <w:rPr>
          <w:rFonts w:hint="cs"/>
          <w:b/>
          <w:bCs/>
          <w:i/>
          <w:iCs/>
          <w:rtl/>
        </w:rPr>
      </w:pPr>
      <w:r>
        <w:rPr>
          <w:rFonts w:hint="cs"/>
          <w:b/>
          <w:bCs/>
          <w:i/>
          <w:iCs/>
          <w:rtl/>
        </w:rPr>
        <w:t>א.</w:t>
      </w:r>
      <w:r>
        <w:rPr>
          <w:rFonts w:hint="cs"/>
          <w:b/>
          <w:bCs/>
          <w:i/>
          <w:iCs/>
          <w:rtl/>
        </w:rPr>
        <w:tab/>
        <w:t xml:space="preserve">עדות קטין בפני חוקר נוער טעונה, כידוע, סיוע, וראה </w:t>
      </w:r>
      <w:ins w:id="213" w:author="שחר גולדשטיין" w:date="2018-04-12T12:58:00Z">
        <w:r w:rsidR="002514D6" w:rsidRPr="002514D6">
          <w:rPr>
            <w:b/>
            <w:bCs/>
            <w:i/>
            <w:iCs/>
            <w:color w:val="0000FF"/>
            <w:u w:val="single"/>
            <w:rtl/>
            <w:rPrChange w:id="214" w:author="שחר גולדשטיין" w:date="2018-04-12T12:58:00Z">
              <w:rPr>
                <w:b/>
                <w:bCs/>
                <w:i/>
                <w:iCs/>
                <w:rtl/>
              </w:rPr>
            </w:rPrChange>
          </w:rPr>
          <w:fldChar w:fldCharType="begin"/>
        </w:r>
        <w:r w:rsidR="002514D6" w:rsidRPr="002514D6">
          <w:rPr>
            <w:b/>
            <w:bCs/>
            <w:i/>
            <w:iCs/>
            <w:color w:val="0000FF"/>
            <w:u w:val="single"/>
            <w:rtl/>
            <w:rPrChange w:id="215" w:author="שחר גולדשטיין" w:date="2018-04-12T12:58:00Z">
              <w:rPr>
                <w:b/>
                <w:bCs/>
                <w:i/>
                <w:iCs/>
                <w:rtl/>
              </w:rPr>
            </w:rPrChange>
          </w:rPr>
          <w:instrText xml:space="preserve"> </w:instrText>
        </w:r>
        <w:r w:rsidR="002514D6" w:rsidRPr="002514D6">
          <w:rPr>
            <w:b/>
            <w:bCs/>
            <w:i/>
            <w:iCs/>
            <w:color w:val="0000FF"/>
            <w:u w:val="single"/>
            <w:rPrChange w:id="216" w:author="שחר גולדשטיין" w:date="2018-04-12T12:58:00Z">
              <w:rPr>
                <w:b/>
                <w:bCs/>
                <w:i/>
                <w:iCs/>
              </w:rPr>
            </w:rPrChange>
          </w:rPr>
          <w:instrText>HYPERLINK</w:instrText>
        </w:r>
        <w:r w:rsidR="002514D6" w:rsidRPr="002514D6">
          <w:rPr>
            <w:b/>
            <w:bCs/>
            <w:i/>
            <w:iCs/>
            <w:color w:val="0000FF"/>
            <w:u w:val="single"/>
            <w:rtl/>
            <w:rPrChange w:id="217" w:author="שחר גולדשטיין" w:date="2018-04-12T12:58:00Z">
              <w:rPr>
                <w:b/>
                <w:bCs/>
                <w:i/>
                <w:iCs/>
                <w:rtl/>
              </w:rPr>
            </w:rPrChange>
          </w:rPr>
          <w:instrText xml:space="preserve"> "</w:instrText>
        </w:r>
        <w:r w:rsidR="002514D6" w:rsidRPr="002514D6">
          <w:rPr>
            <w:b/>
            <w:bCs/>
            <w:i/>
            <w:iCs/>
            <w:color w:val="0000FF"/>
            <w:u w:val="single"/>
            <w:rPrChange w:id="218" w:author="שחר גולדשטיין" w:date="2018-04-12T12:58:00Z">
              <w:rPr>
                <w:b/>
                <w:bCs/>
                <w:i/>
                <w:iCs/>
              </w:rPr>
            </w:rPrChange>
          </w:rPr>
          <w:instrText>http://www.nevo.co.il/law/70387/11</w:instrText>
        </w:r>
        <w:r w:rsidR="002514D6" w:rsidRPr="002514D6">
          <w:rPr>
            <w:b/>
            <w:bCs/>
            <w:i/>
            <w:iCs/>
            <w:color w:val="0000FF"/>
            <w:u w:val="single"/>
            <w:rtl/>
            <w:rPrChange w:id="219" w:author="שחר גולדשטיין" w:date="2018-04-12T12:58:00Z">
              <w:rPr>
                <w:b/>
                <w:bCs/>
                <w:i/>
                <w:iCs/>
                <w:rtl/>
              </w:rPr>
            </w:rPrChange>
          </w:rPr>
          <w:instrText xml:space="preserve">" </w:instrText>
        </w:r>
        <w:r w:rsidR="002514D6" w:rsidRPr="002514D6">
          <w:rPr>
            <w:b/>
            <w:bCs/>
            <w:i/>
            <w:iCs/>
            <w:color w:val="0000FF"/>
            <w:u w:val="single"/>
            <w:rtl/>
            <w:rPrChange w:id="220" w:author="שחר גולדשטיין" w:date="2018-04-12T12:58:00Z">
              <w:rPr>
                <w:b/>
                <w:bCs/>
                <w:i/>
                <w:iCs/>
                <w:rtl/>
              </w:rPr>
            </w:rPrChange>
          </w:rPr>
        </w:r>
        <w:r w:rsidR="002514D6" w:rsidRPr="002514D6">
          <w:rPr>
            <w:b/>
            <w:bCs/>
            <w:i/>
            <w:iCs/>
            <w:color w:val="0000FF"/>
            <w:u w:val="single"/>
            <w:rtl/>
            <w:rPrChange w:id="221" w:author="שחר גולדשטיין" w:date="2018-04-12T12:58:00Z">
              <w:rPr>
                <w:b/>
                <w:bCs/>
                <w:i/>
                <w:iCs/>
                <w:rtl/>
              </w:rPr>
            </w:rPrChange>
          </w:rPr>
          <w:fldChar w:fldCharType="separate"/>
        </w:r>
      </w:ins>
      <w:r w:rsidR="002514D6" w:rsidRPr="002514D6">
        <w:rPr>
          <w:b/>
          <w:bCs/>
          <w:i/>
          <w:iCs/>
          <w:color w:val="0000FF"/>
          <w:u w:val="single"/>
          <w:rtl/>
          <w:rPrChange w:id="222" w:author="שחר גולדשטיין" w:date="2018-04-12T12:58:00Z">
            <w:rPr>
              <w:b/>
              <w:bCs/>
              <w:i/>
              <w:iCs/>
              <w:rtl/>
            </w:rPr>
          </w:rPrChange>
        </w:rPr>
        <w:t>סעיף 11</w:t>
      </w:r>
      <w:ins w:id="223" w:author="שחר גולדשטיין" w:date="2018-04-12T12:58:00Z">
        <w:r w:rsidR="002514D6" w:rsidRPr="002514D6">
          <w:rPr>
            <w:b/>
            <w:bCs/>
            <w:i/>
            <w:iCs/>
            <w:color w:val="0000FF"/>
            <w:u w:val="single"/>
            <w:rtl/>
            <w:rPrChange w:id="224" w:author="שחר גולדשטיין" w:date="2018-04-12T12:58:00Z">
              <w:rPr>
                <w:b/>
                <w:bCs/>
                <w:i/>
                <w:iCs/>
                <w:rtl/>
              </w:rPr>
            </w:rPrChange>
          </w:rPr>
          <w:fldChar w:fldCharType="end"/>
        </w:r>
      </w:ins>
      <w:r>
        <w:rPr>
          <w:rFonts w:hint="cs"/>
          <w:b/>
          <w:bCs/>
          <w:i/>
          <w:iCs/>
          <w:rtl/>
        </w:rPr>
        <w:t xml:space="preserve"> ל</w:t>
      </w:r>
      <w:ins w:id="225" w:author="hofit" w:date="2017-12-17T17:33:00Z">
        <w:r w:rsidR="00DA0D70" w:rsidRPr="00DA0D70">
          <w:rPr>
            <w:b/>
            <w:bCs/>
            <w:i/>
            <w:iCs/>
            <w:color w:val="0000FF"/>
            <w:u w:val="single"/>
            <w:rtl/>
            <w:rPrChange w:id="226" w:author="hofit" w:date="2017-12-17T17:33:00Z">
              <w:rPr>
                <w:b/>
                <w:bCs/>
                <w:i/>
                <w:iCs/>
                <w:rtl/>
              </w:rPr>
            </w:rPrChange>
          </w:rPr>
          <w:fldChar w:fldCharType="begin"/>
        </w:r>
        <w:r w:rsidR="00DA0D70" w:rsidRPr="00DA0D70">
          <w:rPr>
            <w:b/>
            <w:bCs/>
            <w:i/>
            <w:iCs/>
            <w:color w:val="0000FF"/>
            <w:u w:val="single"/>
            <w:rtl/>
            <w:rPrChange w:id="227" w:author="hofit" w:date="2017-12-17T17:33:00Z">
              <w:rPr>
                <w:b/>
                <w:bCs/>
                <w:i/>
                <w:iCs/>
                <w:rtl/>
              </w:rPr>
            </w:rPrChange>
          </w:rPr>
          <w:instrText xml:space="preserve"> </w:instrText>
        </w:r>
        <w:r w:rsidR="00DA0D70" w:rsidRPr="00DA0D70">
          <w:rPr>
            <w:b/>
            <w:bCs/>
            <w:i/>
            <w:iCs/>
            <w:color w:val="0000FF"/>
            <w:u w:val="single"/>
            <w:rPrChange w:id="228" w:author="hofit" w:date="2017-12-17T17:33:00Z">
              <w:rPr>
                <w:b/>
                <w:bCs/>
                <w:i/>
                <w:iCs/>
              </w:rPr>
            </w:rPrChange>
          </w:rPr>
          <w:instrText>HYPERLINK</w:instrText>
        </w:r>
        <w:r w:rsidR="00DA0D70" w:rsidRPr="00DA0D70">
          <w:rPr>
            <w:b/>
            <w:bCs/>
            <w:i/>
            <w:iCs/>
            <w:color w:val="0000FF"/>
            <w:u w:val="single"/>
            <w:rtl/>
            <w:rPrChange w:id="229" w:author="hofit" w:date="2017-12-17T17:33:00Z">
              <w:rPr>
                <w:b/>
                <w:bCs/>
                <w:i/>
                <w:iCs/>
                <w:rtl/>
              </w:rPr>
            </w:rPrChange>
          </w:rPr>
          <w:instrText xml:space="preserve"> "</w:instrText>
        </w:r>
        <w:r w:rsidR="00DA0D70" w:rsidRPr="00DA0D70">
          <w:rPr>
            <w:b/>
            <w:bCs/>
            <w:i/>
            <w:iCs/>
            <w:color w:val="0000FF"/>
            <w:u w:val="single"/>
            <w:rPrChange w:id="230" w:author="hofit" w:date="2017-12-17T17:33:00Z">
              <w:rPr>
                <w:b/>
                <w:bCs/>
                <w:i/>
                <w:iCs/>
              </w:rPr>
            </w:rPrChange>
          </w:rPr>
          <w:instrText>http://www.nevo.co.il/law/70387</w:instrText>
        </w:r>
        <w:r w:rsidR="00DA0D70" w:rsidRPr="00DA0D70">
          <w:rPr>
            <w:b/>
            <w:bCs/>
            <w:i/>
            <w:iCs/>
            <w:color w:val="0000FF"/>
            <w:u w:val="single"/>
            <w:rtl/>
            <w:rPrChange w:id="231" w:author="hofit" w:date="2017-12-17T17:33:00Z">
              <w:rPr>
                <w:b/>
                <w:bCs/>
                <w:i/>
                <w:iCs/>
                <w:rtl/>
              </w:rPr>
            </w:rPrChange>
          </w:rPr>
          <w:instrText xml:space="preserve">" </w:instrText>
        </w:r>
        <w:r w:rsidR="00DA0D70" w:rsidRPr="00DA0D70">
          <w:rPr>
            <w:b/>
            <w:bCs/>
            <w:i/>
            <w:iCs/>
            <w:color w:val="0000FF"/>
            <w:u w:val="single"/>
            <w:rPrChange w:id="232" w:author="hofit" w:date="2017-12-17T17:33:00Z">
              <w:rPr>
                <w:b/>
                <w:bCs/>
                <w:i/>
                <w:iCs/>
              </w:rPr>
            </w:rPrChange>
          </w:rPr>
        </w:r>
        <w:r w:rsidR="00DA0D70" w:rsidRPr="00DA0D70">
          <w:rPr>
            <w:b/>
            <w:bCs/>
            <w:i/>
            <w:iCs/>
            <w:color w:val="0000FF"/>
            <w:u w:val="single"/>
            <w:rtl/>
            <w:rPrChange w:id="233" w:author="hofit" w:date="2017-12-17T17:33:00Z">
              <w:rPr>
                <w:b/>
                <w:bCs/>
                <w:i/>
                <w:iCs/>
                <w:rtl/>
              </w:rPr>
            </w:rPrChange>
          </w:rPr>
          <w:fldChar w:fldCharType="separate"/>
        </w:r>
      </w:ins>
      <w:r w:rsidR="00DA0D70" w:rsidRPr="00DA0D70">
        <w:rPr>
          <w:rStyle w:val="Hyperlink"/>
          <w:rFonts w:hint="eastAsia"/>
          <w:b/>
          <w:bCs/>
          <w:i/>
          <w:iCs/>
          <w:rtl/>
          <w:rPrChange w:id="234" w:author="hofit" w:date="2017-12-17T17:33:00Z">
            <w:rPr>
              <w:rStyle w:val="Hyperlink"/>
              <w:rFonts w:hint="eastAsia"/>
              <w:b/>
              <w:bCs/>
              <w:i/>
              <w:iCs/>
              <w:rtl/>
            </w:rPr>
          </w:rPrChange>
        </w:rPr>
        <w:t>חוק</w:t>
      </w:r>
      <w:r w:rsidR="00DA0D70" w:rsidRPr="00DA0D70">
        <w:rPr>
          <w:rStyle w:val="Hyperlink"/>
          <w:b/>
          <w:bCs/>
          <w:i/>
          <w:iCs/>
          <w:rtl/>
          <w:rPrChange w:id="235" w:author="hofit" w:date="2017-12-17T17:33:00Z">
            <w:rPr>
              <w:rStyle w:val="Hyperlink"/>
              <w:b/>
              <w:bCs/>
              <w:i/>
              <w:iCs/>
              <w:rtl/>
            </w:rPr>
          </w:rPrChange>
        </w:rPr>
        <w:t xml:space="preserve"> לתיקון דיני הראיות (הגנת הילדים)</w:t>
      </w:r>
      <w:ins w:id="236" w:author="hofit" w:date="2017-12-17T17:33:00Z">
        <w:r w:rsidR="00DA0D70" w:rsidRPr="00DA0D70">
          <w:rPr>
            <w:b/>
            <w:bCs/>
            <w:i/>
            <w:iCs/>
            <w:color w:val="0000FF"/>
            <w:u w:val="single"/>
            <w:rtl/>
            <w:rPrChange w:id="237" w:author="hofit" w:date="2017-12-17T17:33:00Z">
              <w:rPr>
                <w:b/>
                <w:bCs/>
                <w:i/>
                <w:iCs/>
                <w:rtl/>
              </w:rPr>
            </w:rPrChange>
          </w:rPr>
          <w:fldChar w:fldCharType="end"/>
        </w:r>
      </w:ins>
      <w:r>
        <w:rPr>
          <w:rFonts w:hint="cs"/>
          <w:b/>
          <w:bCs/>
          <w:i/>
          <w:iCs/>
          <w:rtl/>
        </w:rPr>
        <w:t xml:space="preserve">. </w:t>
      </w:r>
    </w:p>
    <w:p w14:paraId="14DA7A3E" w14:textId="77777777" w:rsidR="00E54C60" w:rsidRDefault="00E54C60">
      <w:pPr>
        <w:ind w:left="1230" w:hanging="720"/>
        <w:rPr>
          <w:rFonts w:hint="cs"/>
          <w:b/>
          <w:bCs/>
          <w:i/>
          <w:iCs/>
          <w:rtl/>
        </w:rPr>
      </w:pPr>
    </w:p>
    <w:p w14:paraId="1C906402" w14:textId="77777777" w:rsidR="00E54C60" w:rsidRDefault="00E54C60">
      <w:pPr>
        <w:ind w:left="1230" w:hanging="720"/>
        <w:rPr>
          <w:rFonts w:hint="cs"/>
          <w:b/>
          <w:bCs/>
          <w:i/>
          <w:iCs/>
          <w:rtl/>
        </w:rPr>
      </w:pPr>
      <w:r>
        <w:rPr>
          <w:rFonts w:hint="cs"/>
          <w:b/>
          <w:bCs/>
          <w:i/>
          <w:iCs/>
          <w:rtl/>
        </w:rPr>
        <w:t>ב.</w:t>
      </w:r>
      <w:r>
        <w:rPr>
          <w:rFonts w:hint="cs"/>
          <w:b/>
          <w:bCs/>
          <w:i/>
          <w:iCs/>
          <w:rtl/>
        </w:rPr>
        <w:tab/>
        <w:t>על פי ההלכה הפסוקה, עשויה עדות הטעונה סיוע להוות בעצמה סיוע לעדות אחרת הטעונה סיוע גם היא:</w:t>
      </w:r>
    </w:p>
    <w:p w14:paraId="6A595F24" w14:textId="77777777" w:rsidR="00E54C60" w:rsidRDefault="00E54C60">
      <w:pPr>
        <w:ind w:left="1230" w:hanging="720"/>
        <w:rPr>
          <w:rFonts w:hint="cs"/>
          <w:b/>
          <w:bCs/>
          <w:i/>
          <w:iCs/>
          <w:rtl/>
        </w:rPr>
      </w:pPr>
    </w:p>
    <w:p w14:paraId="01A3CDAF" w14:textId="77777777" w:rsidR="00E54C60" w:rsidRDefault="00E54C60">
      <w:pPr>
        <w:ind w:left="1950" w:hanging="720"/>
        <w:rPr>
          <w:rFonts w:hint="cs"/>
          <w:b/>
          <w:bCs/>
          <w:i/>
          <w:iCs/>
          <w:rtl/>
        </w:rPr>
      </w:pPr>
      <w:r>
        <w:rPr>
          <w:rFonts w:hint="cs"/>
          <w:b/>
          <w:bCs/>
          <w:i/>
          <w:iCs/>
          <w:rtl/>
        </w:rPr>
        <w:tab/>
        <w:t>"</w:t>
      </w:r>
      <w:r>
        <w:rPr>
          <w:rFonts w:hint="cs"/>
          <w:i/>
          <w:iCs/>
          <w:rtl/>
        </w:rPr>
        <w:t>שאלה שניה ונפרדת היא אם יכולה עדותה של ג' ד' לשמש סיוע לעדות ש' ד' מבחינת עקרונות החוק, אותם יש לישם למערכת נתונים עובדתית כגון זו שלפנינו. נטען לפנינו כי בהיות עדותה של ג' ד' טעונה סיוע בעצמה (בתור עדות של קורבן עבירת מין) אין היא יכולה לשמש סיוע לעדות אחרת הטעונה סיוע... אולם עיקרו של דבר, אינני סבור כי בית משפט זה צריך לראות עצמו כבול על ידי כלל נוקשה, לפיו עדותו של קורבן עבירה מינית איננה יכולה לעולם להוות סיוע לעדותו של קורבן אחר לעבירת מין</w:t>
      </w:r>
      <w:r>
        <w:rPr>
          <w:rFonts w:hint="cs"/>
          <w:b/>
          <w:bCs/>
          <w:i/>
          <w:iCs/>
          <w:rtl/>
        </w:rPr>
        <w:t xml:space="preserve">". </w:t>
      </w:r>
    </w:p>
    <w:p w14:paraId="041671BE" w14:textId="77777777" w:rsidR="00E54C60" w:rsidRDefault="00E54C60">
      <w:pPr>
        <w:jc w:val="right"/>
        <w:rPr>
          <w:rFonts w:hint="cs"/>
          <w:b/>
          <w:bCs/>
          <w:i/>
          <w:iCs/>
          <w:szCs w:val="20"/>
          <w:rtl/>
        </w:rPr>
      </w:pPr>
      <w:r>
        <w:rPr>
          <w:rFonts w:hint="cs"/>
          <w:b/>
          <w:bCs/>
          <w:i/>
          <w:iCs/>
          <w:szCs w:val="20"/>
          <w:rtl/>
        </w:rPr>
        <w:t>[</w:t>
      </w:r>
      <w:ins w:id="238" w:author="hofit" w:date="2017-12-17T17:32:00Z">
        <w:r w:rsidR="00DA0D70" w:rsidRPr="00DA0D70">
          <w:rPr>
            <w:b/>
            <w:bCs/>
            <w:i/>
            <w:iCs/>
            <w:color w:val="0000FF"/>
            <w:szCs w:val="20"/>
            <w:u w:val="single"/>
            <w:rtl/>
            <w:rPrChange w:id="239" w:author="hofit" w:date="2017-12-17T17:32:00Z">
              <w:rPr>
                <w:b/>
                <w:bCs/>
                <w:i/>
                <w:iCs/>
                <w:szCs w:val="20"/>
                <w:rtl/>
              </w:rPr>
            </w:rPrChange>
          </w:rPr>
          <w:fldChar w:fldCharType="begin"/>
        </w:r>
        <w:r w:rsidR="00DA0D70" w:rsidRPr="00DA0D70">
          <w:rPr>
            <w:b/>
            <w:bCs/>
            <w:i/>
            <w:iCs/>
            <w:color w:val="0000FF"/>
            <w:szCs w:val="20"/>
            <w:u w:val="single"/>
            <w:rtl/>
            <w:rPrChange w:id="240" w:author="hofit" w:date="2017-12-17T17:32:00Z">
              <w:rPr>
                <w:b/>
                <w:bCs/>
                <w:i/>
                <w:iCs/>
                <w:szCs w:val="20"/>
                <w:rtl/>
              </w:rPr>
            </w:rPrChange>
          </w:rPr>
          <w:instrText xml:space="preserve"> </w:instrText>
        </w:r>
        <w:r w:rsidR="00DA0D70" w:rsidRPr="00DA0D70">
          <w:rPr>
            <w:b/>
            <w:bCs/>
            <w:i/>
            <w:iCs/>
            <w:color w:val="0000FF"/>
            <w:szCs w:val="20"/>
            <w:u w:val="single"/>
            <w:rPrChange w:id="241" w:author="hofit" w:date="2017-12-17T17:32:00Z">
              <w:rPr>
                <w:b/>
                <w:bCs/>
                <w:i/>
                <w:iCs/>
                <w:szCs w:val="20"/>
              </w:rPr>
            </w:rPrChange>
          </w:rPr>
          <w:instrText>HYPERLINK</w:instrText>
        </w:r>
        <w:r w:rsidR="00DA0D70" w:rsidRPr="00DA0D70">
          <w:rPr>
            <w:b/>
            <w:bCs/>
            <w:i/>
            <w:iCs/>
            <w:color w:val="0000FF"/>
            <w:szCs w:val="20"/>
            <w:u w:val="single"/>
            <w:rtl/>
            <w:rPrChange w:id="242" w:author="hofit" w:date="2017-12-17T17:32:00Z">
              <w:rPr>
                <w:b/>
                <w:bCs/>
                <w:i/>
                <w:iCs/>
                <w:szCs w:val="20"/>
                <w:rtl/>
              </w:rPr>
            </w:rPrChange>
          </w:rPr>
          <w:instrText xml:space="preserve"> "</w:instrText>
        </w:r>
        <w:r w:rsidR="00DA0D70" w:rsidRPr="00DA0D70">
          <w:rPr>
            <w:b/>
            <w:bCs/>
            <w:i/>
            <w:iCs/>
            <w:color w:val="0000FF"/>
            <w:szCs w:val="20"/>
            <w:u w:val="single"/>
            <w:rPrChange w:id="243" w:author="hofit" w:date="2017-12-17T17:32:00Z">
              <w:rPr>
                <w:b/>
                <w:bCs/>
                <w:i/>
                <w:iCs/>
                <w:szCs w:val="20"/>
              </w:rPr>
            </w:rPrChange>
          </w:rPr>
          <w:instrText>http://www.nevo.co.il/case/17926112</w:instrText>
        </w:r>
        <w:r w:rsidR="00DA0D70" w:rsidRPr="00DA0D70">
          <w:rPr>
            <w:b/>
            <w:bCs/>
            <w:i/>
            <w:iCs/>
            <w:color w:val="0000FF"/>
            <w:szCs w:val="20"/>
            <w:u w:val="single"/>
            <w:rtl/>
            <w:rPrChange w:id="244" w:author="hofit" w:date="2017-12-17T17:32:00Z">
              <w:rPr>
                <w:b/>
                <w:bCs/>
                <w:i/>
                <w:iCs/>
                <w:szCs w:val="20"/>
                <w:rtl/>
              </w:rPr>
            </w:rPrChange>
          </w:rPr>
          <w:instrText xml:space="preserve">" </w:instrText>
        </w:r>
        <w:r w:rsidR="00DA0D70" w:rsidRPr="00DA0D70">
          <w:rPr>
            <w:b/>
            <w:bCs/>
            <w:i/>
            <w:iCs/>
            <w:color w:val="0000FF"/>
            <w:szCs w:val="20"/>
            <w:u w:val="single"/>
            <w:rPrChange w:id="245" w:author="hofit" w:date="2017-12-17T17:32:00Z">
              <w:rPr>
                <w:b/>
                <w:bCs/>
                <w:i/>
                <w:iCs/>
                <w:szCs w:val="20"/>
              </w:rPr>
            </w:rPrChange>
          </w:rPr>
        </w:r>
        <w:r w:rsidR="00DA0D70" w:rsidRPr="00DA0D70">
          <w:rPr>
            <w:b/>
            <w:bCs/>
            <w:i/>
            <w:iCs/>
            <w:color w:val="0000FF"/>
            <w:szCs w:val="20"/>
            <w:u w:val="single"/>
            <w:rtl/>
            <w:rPrChange w:id="246" w:author="hofit" w:date="2017-12-17T17:32:00Z">
              <w:rPr>
                <w:b/>
                <w:bCs/>
                <w:i/>
                <w:iCs/>
                <w:szCs w:val="20"/>
                <w:rtl/>
              </w:rPr>
            </w:rPrChange>
          </w:rPr>
          <w:fldChar w:fldCharType="separate"/>
        </w:r>
      </w:ins>
      <w:r w:rsidR="00DA0D70" w:rsidRPr="00DA0D70">
        <w:rPr>
          <w:rStyle w:val="Hyperlink"/>
          <w:rFonts w:hint="eastAsia"/>
          <w:b/>
          <w:bCs/>
          <w:i/>
          <w:iCs/>
          <w:szCs w:val="20"/>
          <w:rtl/>
          <w:rPrChange w:id="247" w:author="hofit" w:date="2017-12-17T17:32:00Z">
            <w:rPr>
              <w:rStyle w:val="Hyperlink"/>
              <w:rFonts w:hint="eastAsia"/>
              <w:b/>
              <w:bCs/>
              <w:i/>
              <w:iCs/>
              <w:szCs w:val="20"/>
              <w:rtl/>
            </w:rPr>
          </w:rPrChange>
        </w:rPr>
        <w:t>ע</w:t>
      </w:r>
      <w:r w:rsidR="00DA0D70" w:rsidRPr="00DA0D70">
        <w:rPr>
          <w:rStyle w:val="Hyperlink"/>
          <w:b/>
          <w:bCs/>
          <w:i/>
          <w:iCs/>
          <w:szCs w:val="20"/>
          <w:rtl/>
          <w:rPrChange w:id="248" w:author="hofit" w:date="2017-12-17T17:32:00Z">
            <w:rPr>
              <w:rStyle w:val="Hyperlink"/>
              <w:b/>
              <w:bCs/>
              <w:i/>
              <w:iCs/>
              <w:szCs w:val="20"/>
              <w:rtl/>
            </w:rPr>
          </w:rPrChange>
        </w:rPr>
        <w:t>"פ 526/79, אלחמרן נ' מדינת ישראל, פד"י ל"ד</w:t>
      </w:r>
      <w:ins w:id="249" w:author="hofit" w:date="2017-12-17T17:32:00Z">
        <w:r w:rsidR="00DA0D70" w:rsidRPr="00DA0D70">
          <w:rPr>
            <w:b/>
            <w:bCs/>
            <w:i/>
            <w:iCs/>
            <w:color w:val="0000FF"/>
            <w:szCs w:val="20"/>
            <w:u w:val="single"/>
            <w:rtl/>
            <w:rPrChange w:id="250" w:author="hofit" w:date="2017-12-17T17:32:00Z">
              <w:rPr>
                <w:b/>
                <w:bCs/>
                <w:i/>
                <w:iCs/>
                <w:szCs w:val="20"/>
                <w:rtl/>
              </w:rPr>
            </w:rPrChange>
          </w:rPr>
          <w:fldChar w:fldCharType="end"/>
        </w:r>
      </w:ins>
      <w:r>
        <w:rPr>
          <w:rFonts w:hint="cs"/>
          <w:b/>
          <w:bCs/>
          <w:i/>
          <w:iCs/>
          <w:szCs w:val="20"/>
          <w:rtl/>
        </w:rPr>
        <w:t xml:space="preserve"> (3) 44, 54]</w:t>
      </w:r>
    </w:p>
    <w:p w14:paraId="6C163E38" w14:textId="77777777" w:rsidR="00E54C60" w:rsidRDefault="00E54C60">
      <w:pPr>
        <w:jc w:val="right"/>
        <w:rPr>
          <w:rFonts w:hint="cs"/>
          <w:b/>
          <w:bCs/>
          <w:i/>
          <w:iCs/>
          <w:szCs w:val="20"/>
          <w:rtl/>
        </w:rPr>
      </w:pPr>
    </w:p>
    <w:p w14:paraId="2C5DD886" w14:textId="77777777" w:rsidR="00E54C60" w:rsidRDefault="00E54C60">
      <w:pPr>
        <w:ind w:left="1440" w:hanging="720"/>
        <w:rPr>
          <w:rFonts w:hint="cs"/>
          <w:b/>
          <w:bCs/>
          <w:i/>
          <w:iCs/>
          <w:sz w:val="24"/>
          <w:rtl/>
        </w:rPr>
      </w:pPr>
      <w:r>
        <w:rPr>
          <w:rFonts w:hint="cs"/>
          <w:b/>
          <w:bCs/>
          <w:i/>
          <w:iCs/>
          <w:sz w:val="24"/>
          <w:rtl/>
        </w:rPr>
        <w:tab/>
        <w:t>הלכה זו קיבלה ביטוי ברור במהלך השנים:</w:t>
      </w:r>
    </w:p>
    <w:p w14:paraId="27484FBE" w14:textId="77777777" w:rsidR="00E54C60" w:rsidRDefault="00E54C60">
      <w:pPr>
        <w:ind w:left="2160" w:hanging="720"/>
        <w:rPr>
          <w:rFonts w:hint="cs"/>
          <w:b/>
          <w:bCs/>
          <w:i/>
          <w:iCs/>
          <w:sz w:val="24"/>
          <w:rtl/>
        </w:rPr>
      </w:pPr>
      <w:r>
        <w:rPr>
          <w:rFonts w:hint="cs"/>
          <w:b/>
          <w:bCs/>
          <w:i/>
          <w:iCs/>
          <w:sz w:val="24"/>
          <w:rtl/>
        </w:rPr>
        <w:tab/>
        <w:t>"</w:t>
      </w:r>
      <w:r>
        <w:rPr>
          <w:rFonts w:hint="cs"/>
          <w:i/>
          <w:iCs/>
          <w:sz w:val="24"/>
          <w:rtl/>
        </w:rPr>
        <w:t>החלטת השופט באשר לאישום הראשון התבססה בעיקרה על ההודעות שמסרו המתלוננות הקטינות, וכן על זיהוי המערער במסדר זיהוי על ידי כל אחת מהקטינות בנפרד. לענין זה יצויין, כי מאחר שהמתלוננות לא העידו בבית המשפט, הרי שעדותן בפני חוקר חוקר הנוער טעונה סיוע (על פי סעיף 11 ל</w:t>
      </w:r>
      <w:ins w:id="251" w:author="hofit" w:date="2017-12-17T17:33:00Z">
        <w:r w:rsidR="00DA0D70" w:rsidRPr="00DA0D70">
          <w:rPr>
            <w:i/>
            <w:iCs/>
            <w:color w:val="0000FF"/>
            <w:sz w:val="24"/>
            <w:u w:val="single"/>
            <w:rtl/>
            <w:rPrChange w:id="252" w:author="hofit" w:date="2017-12-17T17:33:00Z">
              <w:rPr>
                <w:i/>
                <w:iCs/>
                <w:sz w:val="24"/>
                <w:rtl/>
              </w:rPr>
            </w:rPrChange>
          </w:rPr>
          <w:fldChar w:fldCharType="begin"/>
        </w:r>
        <w:r w:rsidR="00DA0D70" w:rsidRPr="00DA0D70">
          <w:rPr>
            <w:i/>
            <w:iCs/>
            <w:color w:val="0000FF"/>
            <w:sz w:val="24"/>
            <w:u w:val="single"/>
            <w:rtl/>
            <w:rPrChange w:id="253" w:author="hofit" w:date="2017-12-17T17:33:00Z">
              <w:rPr>
                <w:i/>
                <w:iCs/>
                <w:sz w:val="24"/>
                <w:rtl/>
              </w:rPr>
            </w:rPrChange>
          </w:rPr>
          <w:instrText xml:space="preserve"> </w:instrText>
        </w:r>
        <w:r w:rsidR="00DA0D70" w:rsidRPr="00DA0D70">
          <w:rPr>
            <w:i/>
            <w:iCs/>
            <w:color w:val="0000FF"/>
            <w:sz w:val="24"/>
            <w:u w:val="single"/>
            <w:rPrChange w:id="254" w:author="hofit" w:date="2017-12-17T17:33:00Z">
              <w:rPr>
                <w:i/>
                <w:iCs/>
                <w:sz w:val="24"/>
              </w:rPr>
            </w:rPrChange>
          </w:rPr>
          <w:instrText>HYPERLINK</w:instrText>
        </w:r>
        <w:r w:rsidR="00DA0D70" w:rsidRPr="00DA0D70">
          <w:rPr>
            <w:i/>
            <w:iCs/>
            <w:color w:val="0000FF"/>
            <w:sz w:val="24"/>
            <w:u w:val="single"/>
            <w:rtl/>
            <w:rPrChange w:id="255" w:author="hofit" w:date="2017-12-17T17:33:00Z">
              <w:rPr>
                <w:i/>
                <w:iCs/>
                <w:sz w:val="24"/>
                <w:rtl/>
              </w:rPr>
            </w:rPrChange>
          </w:rPr>
          <w:instrText xml:space="preserve"> "</w:instrText>
        </w:r>
        <w:r w:rsidR="00DA0D70" w:rsidRPr="00DA0D70">
          <w:rPr>
            <w:i/>
            <w:iCs/>
            <w:color w:val="0000FF"/>
            <w:sz w:val="24"/>
            <w:u w:val="single"/>
            <w:rPrChange w:id="256" w:author="hofit" w:date="2017-12-17T17:33:00Z">
              <w:rPr>
                <w:i/>
                <w:iCs/>
                <w:sz w:val="24"/>
              </w:rPr>
            </w:rPrChange>
          </w:rPr>
          <w:instrText>http://www.nevo.co.il/law/70387</w:instrText>
        </w:r>
        <w:r w:rsidR="00DA0D70" w:rsidRPr="00DA0D70">
          <w:rPr>
            <w:i/>
            <w:iCs/>
            <w:color w:val="0000FF"/>
            <w:sz w:val="24"/>
            <w:u w:val="single"/>
            <w:rtl/>
            <w:rPrChange w:id="257" w:author="hofit" w:date="2017-12-17T17:33:00Z">
              <w:rPr>
                <w:i/>
                <w:iCs/>
                <w:sz w:val="24"/>
                <w:rtl/>
              </w:rPr>
            </w:rPrChange>
          </w:rPr>
          <w:instrText xml:space="preserve">" </w:instrText>
        </w:r>
        <w:r w:rsidR="00DA0D70" w:rsidRPr="00DA0D70">
          <w:rPr>
            <w:i/>
            <w:iCs/>
            <w:color w:val="0000FF"/>
            <w:sz w:val="24"/>
            <w:u w:val="single"/>
            <w:rPrChange w:id="258" w:author="hofit" w:date="2017-12-17T17:33:00Z">
              <w:rPr>
                <w:i/>
                <w:iCs/>
                <w:sz w:val="24"/>
              </w:rPr>
            </w:rPrChange>
          </w:rPr>
        </w:r>
        <w:r w:rsidR="00DA0D70" w:rsidRPr="00DA0D70">
          <w:rPr>
            <w:i/>
            <w:iCs/>
            <w:color w:val="0000FF"/>
            <w:sz w:val="24"/>
            <w:u w:val="single"/>
            <w:rtl/>
            <w:rPrChange w:id="259" w:author="hofit" w:date="2017-12-17T17:33:00Z">
              <w:rPr>
                <w:i/>
                <w:iCs/>
                <w:sz w:val="24"/>
                <w:rtl/>
              </w:rPr>
            </w:rPrChange>
          </w:rPr>
          <w:fldChar w:fldCharType="separate"/>
        </w:r>
      </w:ins>
      <w:r w:rsidR="00DA0D70" w:rsidRPr="00DA0D70">
        <w:rPr>
          <w:rStyle w:val="Hyperlink"/>
          <w:rFonts w:hint="eastAsia"/>
          <w:i/>
          <w:iCs/>
          <w:sz w:val="24"/>
          <w:rtl/>
          <w:rPrChange w:id="260" w:author="hofit" w:date="2017-12-17T17:33:00Z">
            <w:rPr>
              <w:rStyle w:val="Hyperlink"/>
              <w:rFonts w:hint="eastAsia"/>
              <w:i/>
              <w:iCs/>
              <w:sz w:val="24"/>
              <w:rtl/>
            </w:rPr>
          </w:rPrChange>
        </w:rPr>
        <w:t>חוק</w:t>
      </w:r>
      <w:r w:rsidR="00DA0D70" w:rsidRPr="00DA0D70">
        <w:rPr>
          <w:rStyle w:val="Hyperlink"/>
          <w:i/>
          <w:iCs/>
          <w:sz w:val="24"/>
          <w:rtl/>
          <w:rPrChange w:id="261" w:author="hofit" w:date="2017-12-17T17:33:00Z">
            <w:rPr>
              <w:rStyle w:val="Hyperlink"/>
              <w:i/>
              <w:iCs/>
              <w:sz w:val="24"/>
              <w:rtl/>
            </w:rPr>
          </w:rPrChange>
        </w:rPr>
        <w:t xml:space="preserve"> לתיקון דיני הראיות (הגנת ילדים)</w:t>
      </w:r>
      <w:ins w:id="262" w:author="hofit" w:date="2017-12-17T17:33:00Z">
        <w:r w:rsidR="00DA0D70" w:rsidRPr="00DA0D70">
          <w:rPr>
            <w:i/>
            <w:iCs/>
            <w:color w:val="0000FF"/>
            <w:sz w:val="24"/>
            <w:u w:val="single"/>
            <w:rtl/>
            <w:rPrChange w:id="263" w:author="hofit" w:date="2017-12-17T17:33:00Z">
              <w:rPr>
                <w:i/>
                <w:iCs/>
                <w:sz w:val="24"/>
                <w:rtl/>
              </w:rPr>
            </w:rPrChange>
          </w:rPr>
          <w:fldChar w:fldCharType="end"/>
        </w:r>
      </w:ins>
      <w:r>
        <w:rPr>
          <w:rFonts w:hint="cs"/>
          <w:i/>
          <w:iCs/>
          <w:sz w:val="24"/>
          <w:rtl/>
        </w:rPr>
        <w:t xml:space="preserve">, תשט"ו-1955). כידוע, עדות הטעונה סיוע יכולה לשמש כסיוע לעדות אחרת, עיקרית, שאף היא טעונה סיוע (ראה </w:t>
      </w:r>
      <w:ins w:id="264" w:author="hofit" w:date="2017-12-17T17:32:00Z">
        <w:r w:rsidR="00DA0D70" w:rsidRPr="00DA0D70">
          <w:rPr>
            <w:i/>
            <w:iCs/>
            <w:color w:val="0000FF"/>
            <w:sz w:val="24"/>
            <w:u w:val="single"/>
            <w:rtl/>
            <w:rPrChange w:id="265" w:author="hofit" w:date="2017-12-17T17:32:00Z">
              <w:rPr>
                <w:i/>
                <w:iCs/>
                <w:sz w:val="24"/>
                <w:rtl/>
              </w:rPr>
            </w:rPrChange>
          </w:rPr>
          <w:fldChar w:fldCharType="begin"/>
        </w:r>
        <w:r w:rsidR="00DA0D70" w:rsidRPr="00DA0D70">
          <w:rPr>
            <w:i/>
            <w:iCs/>
            <w:color w:val="0000FF"/>
            <w:sz w:val="24"/>
            <w:u w:val="single"/>
            <w:rtl/>
            <w:rPrChange w:id="266" w:author="hofit" w:date="2017-12-17T17:32:00Z">
              <w:rPr>
                <w:i/>
                <w:iCs/>
                <w:sz w:val="24"/>
                <w:rtl/>
              </w:rPr>
            </w:rPrChange>
          </w:rPr>
          <w:instrText xml:space="preserve"> </w:instrText>
        </w:r>
        <w:r w:rsidR="00DA0D70" w:rsidRPr="00DA0D70">
          <w:rPr>
            <w:i/>
            <w:iCs/>
            <w:color w:val="0000FF"/>
            <w:sz w:val="24"/>
            <w:u w:val="single"/>
            <w:rPrChange w:id="267" w:author="hofit" w:date="2017-12-17T17:32:00Z">
              <w:rPr>
                <w:i/>
                <w:iCs/>
                <w:sz w:val="24"/>
              </w:rPr>
            </w:rPrChange>
          </w:rPr>
          <w:instrText>HYPERLINK</w:instrText>
        </w:r>
        <w:r w:rsidR="00DA0D70" w:rsidRPr="00DA0D70">
          <w:rPr>
            <w:i/>
            <w:iCs/>
            <w:color w:val="0000FF"/>
            <w:sz w:val="24"/>
            <w:u w:val="single"/>
            <w:rtl/>
            <w:rPrChange w:id="268" w:author="hofit" w:date="2017-12-17T17:32:00Z">
              <w:rPr>
                <w:i/>
                <w:iCs/>
                <w:sz w:val="24"/>
                <w:rtl/>
              </w:rPr>
            </w:rPrChange>
          </w:rPr>
          <w:instrText xml:space="preserve"> "</w:instrText>
        </w:r>
        <w:r w:rsidR="00DA0D70" w:rsidRPr="00DA0D70">
          <w:rPr>
            <w:i/>
            <w:iCs/>
            <w:color w:val="0000FF"/>
            <w:sz w:val="24"/>
            <w:u w:val="single"/>
            <w:rPrChange w:id="269" w:author="hofit" w:date="2017-12-17T17:32:00Z">
              <w:rPr>
                <w:i/>
                <w:iCs/>
                <w:sz w:val="24"/>
              </w:rPr>
            </w:rPrChange>
          </w:rPr>
          <w:instrText>http://www.nevo.co.il/case/17926112</w:instrText>
        </w:r>
        <w:r w:rsidR="00DA0D70" w:rsidRPr="00DA0D70">
          <w:rPr>
            <w:i/>
            <w:iCs/>
            <w:color w:val="0000FF"/>
            <w:sz w:val="24"/>
            <w:u w:val="single"/>
            <w:rtl/>
            <w:rPrChange w:id="270" w:author="hofit" w:date="2017-12-17T17:32:00Z">
              <w:rPr>
                <w:i/>
                <w:iCs/>
                <w:sz w:val="24"/>
                <w:rtl/>
              </w:rPr>
            </w:rPrChange>
          </w:rPr>
          <w:instrText xml:space="preserve">" </w:instrText>
        </w:r>
        <w:r w:rsidR="00DA0D70" w:rsidRPr="00DA0D70">
          <w:rPr>
            <w:i/>
            <w:iCs/>
            <w:color w:val="0000FF"/>
            <w:sz w:val="24"/>
            <w:u w:val="single"/>
            <w:rPrChange w:id="271" w:author="hofit" w:date="2017-12-17T17:32:00Z">
              <w:rPr>
                <w:i/>
                <w:iCs/>
                <w:sz w:val="24"/>
              </w:rPr>
            </w:rPrChange>
          </w:rPr>
        </w:r>
        <w:r w:rsidR="00DA0D70" w:rsidRPr="00DA0D70">
          <w:rPr>
            <w:i/>
            <w:iCs/>
            <w:color w:val="0000FF"/>
            <w:sz w:val="24"/>
            <w:u w:val="single"/>
            <w:rtl/>
            <w:rPrChange w:id="272" w:author="hofit" w:date="2017-12-17T17:32:00Z">
              <w:rPr>
                <w:i/>
                <w:iCs/>
                <w:sz w:val="24"/>
                <w:rtl/>
              </w:rPr>
            </w:rPrChange>
          </w:rPr>
          <w:fldChar w:fldCharType="separate"/>
        </w:r>
      </w:ins>
      <w:r w:rsidR="00DA0D70" w:rsidRPr="00DA0D70">
        <w:rPr>
          <w:rStyle w:val="Hyperlink"/>
          <w:rFonts w:hint="eastAsia"/>
          <w:i/>
          <w:iCs/>
          <w:sz w:val="24"/>
          <w:rtl/>
          <w:rPrChange w:id="273" w:author="hofit" w:date="2017-12-17T17:32:00Z">
            <w:rPr>
              <w:rStyle w:val="Hyperlink"/>
              <w:rFonts w:hint="eastAsia"/>
              <w:i/>
              <w:iCs/>
              <w:sz w:val="24"/>
              <w:rtl/>
            </w:rPr>
          </w:rPrChange>
        </w:rPr>
        <w:t>ע</w:t>
      </w:r>
      <w:r w:rsidR="00DA0D70" w:rsidRPr="00DA0D70">
        <w:rPr>
          <w:rStyle w:val="Hyperlink"/>
          <w:i/>
          <w:iCs/>
          <w:sz w:val="24"/>
          <w:rtl/>
          <w:rPrChange w:id="274" w:author="hofit" w:date="2017-12-17T17:32:00Z">
            <w:rPr>
              <w:rStyle w:val="Hyperlink"/>
              <w:i/>
              <w:iCs/>
              <w:sz w:val="24"/>
              <w:rtl/>
            </w:rPr>
          </w:rPrChange>
        </w:rPr>
        <w:t>"פ 526/79</w:t>
      </w:r>
      <w:ins w:id="275" w:author="hofit" w:date="2017-12-17T17:32:00Z">
        <w:r w:rsidR="00DA0D70" w:rsidRPr="00DA0D70">
          <w:rPr>
            <w:i/>
            <w:iCs/>
            <w:color w:val="0000FF"/>
            <w:sz w:val="24"/>
            <w:u w:val="single"/>
            <w:rtl/>
            <w:rPrChange w:id="276" w:author="hofit" w:date="2017-12-17T17:32:00Z">
              <w:rPr>
                <w:i/>
                <w:iCs/>
                <w:sz w:val="24"/>
                <w:rtl/>
              </w:rPr>
            </w:rPrChange>
          </w:rPr>
          <w:fldChar w:fldCharType="end"/>
        </w:r>
      </w:ins>
      <w:r>
        <w:rPr>
          <w:rFonts w:hint="cs"/>
          <w:i/>
          <w:iCs/>
          <w:sz w:val="24"/>
          <w:rtl/>
        </w:rPr>
        <w:t>, 551 אלחמרן ואח' נ' מדינת ישראל (2), בעמ' 55). בהקשר המסויים של הודעת קטין שנגבתה בפני חוקר נוער, נפסק ב</w:t>
      </w:r>
      <w:ins w:id="277" w:author="hofit" w:date="2017-12-17T17:32:00Z">
        <w:r w:rsidR="00DA0D70" w:rsidRPr="00DA0D70">
          <w:rPr>
            <w:i/>
            <w:iCs/>
            <w:color w:val="0000FF"/>
            <w:sz w:val="24"/>
            <w:u w:val="single"/>
            <w:rtl/>
            <w:rPrChange w:id="278" w:author="hofit" w:date="2017-12-17T17:32:00Z">
              <w:rPr>
                <w:i/>
                <w:iCs/>
                <w:sz w:val="24"/>
                <w:rtl/>
              </w:rPr>
            </w:rPrChange>
          </w:rPr>
          <w:fldChar w:fldCharType="begin"/>
        </w:r>
        <w:r w:rsidR="00DA0D70" w:rsidRPr="00DA0D70">
          <w:rPr>
            <w:i/>
            <w:iCs/>
            <w:color w:val="0000FF"/>
            <w:sz w:val="24"/>
            <w:u w:val="single"/>
            <w:rtl/>
            <w:rPrChange w:id="279" w:author="hofit" w:date="2017-12-17T17:32:00Z">
              <w:rPr>
                <w:i/>
                <w:iCs/>
                <w:sz w:val="24"/>
                <w:rtl/>
              </w:rPr>
            </w:rPrChange>
          </w:rPr>
          <w:instrText xml:space="preserve"> </w:instrText>
        </w:r>
        <w:r w:rsidR="00DA0D70" w:rsidRPr="00DA0D70">
          <w:rPr>
            <w:i/>
            <w:iCs/>
            <w:color w:val="0000FF"/>
            <w:sz w:val="24"/>
            <w:u w:val="single"/>
            <w:rPrChange w:id="280" w:author="hofit" w:date="2017-12-17T17:32:00Z">
              <w:rPr>
                <w:i/>
                <w:iCs/>
                <w:sz w:val="24"/>
              </w:rPr>
            </w:rPrChange>
          </w:rPr>
          <w:instrText>HYPERLINK</w:instrText>
        </w:r>
        <w:r w:rsidR="00DA0D70" w:rsidRPr="00DA0D70">
          <w:rPr>
            <w:i/>
            <w:iCs/>
            <w:color w:val="0000FF"/>
            <w:sz w:val="24"/>
            <w:u w:val="single"/>
            <w:rtl/>
            <w:rPrChange w:id="281" w:author="hofit" w:date="2017-12-17T17:32:00Z">
              <w:rPr>
                <w:i/>
                <w:iCs/>
                <w:sz w:val="24"/>
                <w:rtl/>
              </w:rPr>
            </w:rPrChange>
          </w:rPr>
          <w:instrText xml:space="preserve"> "</w:instrText>
        </w:r>
        <w:r w:rsidR="00DA0D70" w:rsidRPr="00DA0D70">
          <w:rPr>
            <w:i/>
            <w:iCs/>
            <w:color w:val="0000FF"/>
            <w:sz w:val="24"/>
            <w:u w:val="single"/>
            <w:rPrChange w:id="282" w:author="hofit" w:date="2017-12-17T17:32:00Z">
              <w:rPr>
                <w:i/>
                <w:iCs/>
                <w:sz w:val="24"/>
              </w:rPr>
            </w:rPrChange>
          </w:rPr>
          <w:instrText>http://www.nevo.co.il/case/17921747</w:instrText>
        </w:r>
        <w:r w:rsidR="00DA0D70" w:rsidRPr="00DA0D70">
          <w:rPr>
            <w:i/>
            <w:iCs/>
            <w:color w:val="0000FF"/>
            <w:sz w:val="24"/>
            <w:u w:val="single"/>
            <w:rtl/>
            <w:rPrChange w:id="283" w:author="hofit" w:date="2017-12-17T17:32:00Z">
              <w:rPr>
                <w:i/>
                <w:iCs/>
                <w:sz w:val="24"/>
                <w:rtl/>
              </w:rPr>
            </w:rPrChange>
          </w:rPr>
          <w:instrText xml:space="preserve">" </w:instrText>
        </w:r>
        <w:r w:rsidR="00DA0D70" w:rsidRPr="00DA0D70">
          <w:rPr>
            <w:i/>
            <w:iCs/>
            <w:color w:val="0000FF"/>
            <w:sz w:val="24"/>
            <w:u w:val="single"/>
            <w:rPrChange w:id="284" w:author="hofit" w:date="2017-12-17T17:32:00Z">
              <w:rPr>
                <w:i/>
                <w:iCs/>
                <w:sz w:val="24"/>
              </w:rPr>
            </w:rPrChange>
          </w:rPr>
        </w:r>
        <w:r w:rsidR="00DA0D70" w:rsidRPr="00DA0D70">
          <w:rPr>
            <w:i/>
            <w:iCs/>
            <w:color w:val="0000FF"/>
            <w:sz w:val="24"/>
            <w:u w:val="single"/>
            <w:rtl/>
            <w:rPrChange w:id="285" w:author="hofit" w:date="2017-12-17T17:32:00Z">
              <w:rPr>
                <w:i/>
                <w:iCs/>
                <w:sz w:val="24"/>
                <w:rtl/>
              </w:rPr>
            </w:rPrChange>
          </w:rPr>
          <w:fldChar w:fldCharType="separate"/>
        </w:r>
      </w:ins>
      <w:r w:rsidR="00DA0D70" w:rsidRPr="00DA0D70">
        <w:rPr>
          <w:rStyle w:val="Hyperlink"/>
          <w:rFonts w:hint="eastAsia"/>
          <w:i/>
          <w:iCs/>
          <w:sz w:val="24"/>
          <w:rtl/>
          <w:rPrChange w:id="286" w:author="hofit" w:date="2017-12-17T17:32:00Z">
            <w:rPr>
              <w:rStyle w:val="Hyperlink"/>
              <w:rFonts w:hint="eastAsia"/>
              <w:i/>
              <w:iCs/>
              <w:sz w:val="24"/>
              <w:rtl/>
            </w:rPr>
          </w:rPrChange>
        </w:rPr>
        <w:t>ע</w:t>
      </w:r>
      <w:r w:rsidR="00DA0D70" w:rsidRPr="00DA0D70">
        <w:rPr>
          <w:rStyle w:val="Hyperlink"/>
          <w:i/>
          <w:iCs/>
          <w:sz w:val="24"/>
          <w:rtl/>
          <w:rPrChange w:id="287" w:author="hofit" w:date="2017-12-17T17:32:00Z">
            <w:rPr>
              <w:rStyle w:val="Hyperlink"/>
              <w:i/>
              <w:iCs/>
              <w:sz w:val="24"/>
              <w:rtl/>
            </w:rPr>
          </w:rPrChange>
        </w:rPr>
        <w:t>"פ 4009/90</w:t>
      </w:r>
      <w:ins w:id="288" w:author="hofit" w:date="2017-12-17T17:32:00Z">
        <w:r w:rsidR="00DA0D70" w:rsidRPr="00DA0D70">
          <w:rPr>
            <w:i/>
            <w:iCs/>
            <w:color w:val="0000FF"/>
            <w:sz w:val="24"/>
            <w:u w:val="single"/>
            <w:rtl/>
            <w:rPrChange w:id="289" w:author="hofit" w:date="2017-12-17T17:32:00Z">
              <w:rPr>
                <w:i/>
                <w:iCs/>
                <w:sz w:val="24"/>
                <w:rtl/>
              </w:rPr>
            </w:rPrChange>
          </w:rPr>
          <w:fldChar w:fldCharType="end"/>
        </w:r>
      </w:ins>
      <w:r>
        <w:rPr>
          <w:rFonts w:hint="cs"/>
          <w:i/>
          <w:iCs/>
          <w:sz w:val="24"/>
          <w:rtl/>
        </w:rPr>
        <w:t xml:space="preserve"> מדינת ישראל נ' פלוני (3) בעמ' 302, כי כאשר ניצבו לפני בית המפשט שתי הודעות כאמור, הרי שאין לשלול את האפשרות שתוכן ההודעה האחת יהווה סיוע לתוכן ההודעה השניה</w:t>
      </w:r>
      <w:r>
        <w:rPr>
          <w:rFonts w:hint="cs"/>
          <w:b/>
          <w:bCs/>
          <w:i/>
          <w:iCs/>
          <w:sz w:val="24"/>
          <w:rtl/>
        </w:rPr>
        <w:t>"</w:t>
      </w:r>
    </w:p>
    <w:p w14:paraId="1C27F54E" w14:textId="77777777" w:rsidR="00E54C60" w:rsidRDefault="00E54C60">
      <w:pPr>
        <w:jc w:val="right"/>
        <w:rPr>
          <w:rFonts w:hint="cs"/>
          <w:b/>
          <w:bCs/>
          <w:i/>
          <w:iCs/>
          <w:szCs w:val="20"/>
          <w:rtl/>
        </w:rPr>
      </w:pPr>
      <w:r>
        <w:rPr>
          <w:rFonts w:hint="cs"/>
          <w:b/>
          <w:bCs/>
          <w:i/>
          <w:iCs/>
          <w:szCs w:val="20"/>
          <w:rtl/>
        </w:rPr>
        <w:t>[</w:t>
      </w:r>
      <w:ins w:id="290" w:author="hofit" w:date="2017-12-17T17:32:00Z">
        <w:r w:rsidR="00DA0D70" w:rsidRPr="00DA0D70">
          <w:rPr>
            <w:b/>
            <w:bCs/>
            <w:i/>
            <w:iCs/>
            <w:color w:val="0000FF"/>
            <w:szCs w:val="20"/>
            <w:u w:val="single"/>
            <w:rtl/>
            <w:rPrChange w:id="291" w:author="hofit" w:date="2017-12-17T17:32:00Z">
              <w:rPr>
                <w:b/>
                <w:bCs/>
                <w:i/>
                <w:iCs/>
                <w:szCs w:val="20"/>
                <w:rtl/>
              </w:rPr>
            </w:rPrChange>
          </w:rPr>
          <w:fldChar w:fldCharType="begin"/>
        </w:r>
        <w:r w:rsidR="00DA0D70" w:rsidRPr="00DA0D70">
          <w:rPr>
            <w:b/>
            <w:bCs/>
            <w:i/>
            <w:iCs/>
            <w:color w:val="0000FF"/>
            <w:szCs w:val="20"/>
            <w:u w:val="single"/>
            <w:rtl/>
            <w:rPrChange w:id="292" w:author="hofit" w:date="2017-12-17T17:32:00Z">
              <w:rPr>
                <w:b/>
                <w:bCs/>
                <w:i/>
                <w:iCs/>
                <w:szCs w:val="20"/>
                <w:rtl/>
              </w:rPr>
            </w:rPrChange>
          </w:rPr>
          <w:instrText xml:space="preserve"> </w:instrText>
        </w:r>
        <w:r w:rsidR="00DA0D70" w:rsidRPr="00DA0D70">
          <w:rPr>
            <w:b/>
            <w:bCs/>
            <w:i/>
            <w:iCs/>
            <w:color w:val="0000FF"/>
            <w:szCs w:val="20"/>
            <w:u w:val="single"/>
            <w:rPrChange w:id="293" w:author="hofit" w:date="2017-12-17T17:32:00Z">
              <w:rPr>
                <w:b/>
                <w:bCs/>
                <w:i/>
                <w:iCs/>
                <w:szCs w:val="20"/>
              </w:rPr>
            </w:rPrChange>
          </w:rPr>
          <w:instrText>HYPERLINK</w:instrText>
        </w:r>
        <w:r w:rsidR="00DA0D70" w:rsidRPr="00DA0D70">
          <w:rPr>
            <w:b/>
            <w:bCs/>
            <w:i/>
            <w:iCs/>
            <w:color w:val="0000FF"/>
            <w:szCs w:val="20"/>
            <w:u w:val="single"/>
            <w:rtl/>
            <w:rPrChange w:id="294" w:author="hofit" w:date="2017-12-17T17:32:00Z">
              <w:rPr>
                <w:b/>
                <w:bCs/>
                <w:i/>
                <w:iCs/>
                <w:szCs w:val="20"/>
                <w:rtl/>
              </w:rPr>
            </w:rPrChange>
          </w:rPr>
          <w:instrText xml:space="preserve"> "</w:instrText>
        </w:r>
        <w:r w:rsidR="00DA0D70" w:rsidRPr="00DA0D70">
          <w:rPr>
            <w:b/>
            <w:bCs/>
            <w:i/>
            <w:iCs/>
            <w:color w:val="0000FF"/>
            <w:szCs w:val="20"/>
            <w:u w:val="single"/>
            <w:rPrChange w:id="295" w:author="hofit" w:date="2017-12-17T17:32:00Z">
              <w:rPr>
                <w:b/>
                <w:bCs/>
                <w:i/>
                <w:iCs/>
                <w:szCs w:val="20"/>
              </w:rPr>
            </w:rPrChange>
          </w:rPr>
          <w:instrText>http://www.nevo.co.il/case/5957105</w:instrText>
        </w:r>
        <w:r w:rsidR="00DA0D70" w:rsidRPr="00DA0D70">
          <w:rPr>
            <w:b/>
            <w:bCs/>
            <w:i/>
            <w:iCs/>
            <w:color w:val="0000FF"/>
            <w:szCs w:val="20"/>
            <w:u w:val="single"/>
            <w:rtl/>
            <w:rPrChange w:id="296" w:author="hofit" w:date="2017-12-17T17:32:00Z">
              <w:rPr>
                <w:b/>
                <w:bCs/>
                <w:i/>
                <w:iCs/>
                <w:szCs w:val="20"/>
                <w:rtl/>
              </w:rPr>
            </w:rPrChange>
          </w:rPr>
          <w:instrText xml:space="preserve">" </w:instrText>
        </w:r>
        <w:r w:rsidR="00DA0D70" w:rsidRPr="00DA0D70">
          <w:rPr>
            <w:b/>
            <w:bCs/>
            <w:i/>
            <w:iCs/>
            <w:color w:val="0000FF"/>
            <w:szCs w:val="20"/>
            <w:u w:val="single"/>
            <w:rPrChange w:id="297" w:author="hofit" w:date="2017-12-17T17:32:00Z">
              <w:rPr>
                <w:b/>
                <w:bCs/>
                <w:i/>
                <w:iCs/>
                <w:szCs w:val="20"/>
              </w:rPr>
            </w:rPrChange>
          </w:rPr>
        </w:r>
        <w:r w:rsidR="00DA0D70" w:rsidRPr="00DA0D70">
          <w:rPr>
            <w:b/>
            <w:bCs/>
            <w:i/>
            <w:iCs/>
            <w:color w:val="0000FF"/>
            <w:szCs w:val="20"/>
            <w:u w:val="single"/>
            <w:rtl/>
            <w:rPrChange w:id="298" w:author="hofit" w:date="2017-12-17T17:32:00Z">
              <w:rPr>
                <w:b/>
                <w:bCs/>
                <w:i/>
                <w:iCs/>
                <w:szCs w:val="20"/>
                <w:rtl/>
              </w:rPr>
            </w:rPrChange>
          </w:rPr>
          <w:fldChar w:fldCharType="separate"/>
        </w:r>
      </w:ins>
      <w:r w:rsidR="00DA0D70" w:rsidRPr="00DA0D70">
        <w:rPr>
          <w:rStyle w:val="Hyperlink"/>
          <w:rFonts w:hint="eastAsia"/>
          <w:b/>
          <w:bCs/>
          <w:i/>
          <w:iCs/>
          <w:szCs w:val="20"/>
          <w:rtl/>
          <w:rPrChange w:id="299" w:author="hofit" w:date="2017-12-17T17:32:00Z">
            <w:rPr>
              <w:rStyle w:val="Hyperlink"/>
              <w:rFonts w:hint="eastAsia"/>
              <w:b/>
              <w:bCs/>
              <w:i/>
              <w:iCs/>
              <w:szCs w:val="20"/>
              <w:rtl/>
            </w:rPr>
          </w:rPrChange>
        </w:rPr>
        <w:t>ע</w:t>
      </w:r>
      <w:r w:rsidR="00DA0D70" w:rsidRPr="00DA0D70">
        <w:rPr>
          <w:rStyle w:val="Hyperlink"/>
          <w:b/>
          <w:bCs/>
          <w:i/>
          <w:iCs/>
          <w:szCs w:val="20"/>
          <w:rtl/>
          <w:rPrChange w:id="300" w:author="hofit" w:date="2017-12-17T17:32:00Z">
            <w:rPr>
              <w:rStyle w:val="Hyperlink"/>
              <w:b/>
              <w:bCs/>
              <w:i/>
              <w:iCs/>
              <w:szCs w:val="20"/>
              <w:rtl/>
            </w:rPr>
          </w:rPrChange>
        </w:rPr>
        <w:t>"פ 4427/95, פלוני נ' מדינת ישראל, פד"י נ"א</w:t>
      </w:r>
      <w:ins w:id="301" w:author="hofit" w:date="2017-12-17T17:32:00Z">
        <w:r w:rsidR="00DA0D70" w:rsidRPr="00DA0D70">
          <w:rPr>
            <w:b/>
            <w:bCs/>
            <w:i/>
            <w:iCs/>
            <w:color w:val="0000FF"/>
            <w:szCs w:val="20"/>
            <w:u w:val="single"/>
            <w:rtl/>
            <w:rPrChange w:id="302" w:author="hofit" w:date="2017-12-17T17:32:00Z">
              <w:rPr>
                <w:b/>
                <w:bCs/>
                <w:i/>
                <w:iCs/>
                <w:szCs w:val="20"/>
                <w:rtl/>
              </w:rPr>
            </w:rPrChange>
          </w:rPr>
          <w:fldChar w:fldCharType="end"/>
        </w:r>
      </w:ins>
      <w:r>
        <w:rPr>
          <w:rFonts w:hint="cs"/>
          <w:b/>
          <w:bCs/>
          <w:i/>
          <w:iCs/>
          <w:szCs w:val="20"/>
          <w:rtl/>
        </w:rPr>
        <w:t xml:space="preserve"> (2) 557, 562]</w:t>
      </w:r>
    </w:p>
    <w:p w14:paraId="43FA7D8A" w14:textId="77777777" w:rsidR="00E54C60" w:rsidRDefault="00E54C60">
      <w:pPr>
        <w:jc w:val="right"/>
        <w:rPr>
          <w:rFonts w:hint="cs"/>
          <w:b/>
          <w:bCs/>
          <w:i/>
          <w:iCs/>
          <w:szCs w:val="20"/>
          <w:rtl/>
        </w:rPr>
      </w:pPr>
    </w:p>
    <w:p w14:paraId="7BAEE68E" w14:textId="77777777" w:rsidR="00E54C60" w:rsidRDefault="00E54C60">
      <w:pPr>
        <w:ind w:left="1230" w:hanging="720"/>
        <w:rPr>
          <w:rFonts w:hint="cs"/>
          <w:b/>
          <w:bCs/>
          <w:i/>
          <w:iCs/>
          <w:sz w:val="24"/>
          <w:rtl/>
        </w:rPr>
      </w:pPr>
      <w:r>
        <w:rPr>
          <w:rFonts w:hint="cs"/>
          <w:b/>
          <w:bCs/>
          <w:i/>
          <w:iCs/>
          <w:sz w:val="24"/>
          <w:rtl/>
        </w:rPr>
        <w:t>ג.</w:t>
      </w:r>
      <w:r>
        <w:rPr>
          <w:rFonts w:hint="cs"/>
          <w:b/>
          <w:bCs/>
          <w:i/>
          <w:iCs/>
          <w:sz w:val="24"/>
          <w:rtl/>
        </w:rPr>
        <w:tab/>
        <w:t xml:space="preserve">ניתן אפוא לראות בגרסת כל שניים מבין האחים סיוע לאח השלישי. זאת בדמות ראיה לביצועם של מעשים דומים על ידי הנאשם בשני עדי הסיוע, הם האחים האחרים. לשון אחר: בראיות לביצועם של מעשים דומים בכל שניים מבין האחים, יש כדי לסייע לעדות האח השלישי. </w:t>
      </w:r>
    </w:p>
    <w:p w14:paraId="7FCFC41A" w14:textId="77777777" w:rsidR="00E54C60" w:rsidRDefault="00E54C60">
      <w:pPr>
        <w:ind w:left="1230" w:hanging="720"/>
        <w:rPr>
          <w:rFonts w:hint="cs"/>
          <w:b/>
          <w:bCs/>
          <w:i/>
          <w:iCs/>
          <w:sz w:val="24"/>
          <w:rtl/>
        </w:rPr>
      </w:pPr>
    </w:p>
    <w:p w14:paraId="60A316A6" w14:textId="77777777" w:rsidR="00E54C60" w:rsidRDefault="00E54C60">
      <w:pPr>
        <w:ind w:left="1230" w:hanging="720"/>
        <w:rPr>
          <w:rFonts w:hint="cs"/>
          <w:b/>
          <w:bCs/>
          <w:i/>
          <w:iCs/>
          <w:sz w:val="24"/>
          <w:rtl/>
        </w:rPr>
      </w:pPr>
      <w:r>
        <w:rPr>
          <w:rFonts w:hint="cs"/>
          <w:b/>
          <w:bCs/>
          <w:i/>
          <w:iCs/>
          <w:sz w:val="24"/>
          <w:rtl/>
        </w:rPr>
        <w:t>ד.</w:t>
      </w:r>
      <w:r>
        <w:rPr>
          <w:rFonts w:hint="cs"/>
          <w:b/>
          <w:bCs/>
          <w:i/>
          <w:iCs/>
          <w:sz w:val="24"/>
          <w:rtl/>
        </w:rPr>
        <w:tab/>
        <w:t xml:space="preserve">בנסיבות הענין, תמונת המצב שבפני בית המשפט אף בהירה יותר: א. התייצב ומסר את גרסתו בבית המשפט כעד ההגנה, ובית המשפט התרשם לחיוב ממהימנותו. עדותו של א. מהווה את הסיוע הטוב ביותר האפשרי לעדות חוקרת הילדים שהגישה את גרסתו, כאמור, ומהווה היא גם סיוע לכל אחד משני אחיו. מכל מקום, מסתייעת גרסת כל אחד מהילדים בשתי גרסאותיהם של אחיו האחרים. </w:t>
      </w:r>
    </w:p>
    <w:p w14:paraId="6BA8CC39" w14:textId="77777777" w:rsidR="00E54C60" w:rsidRDefault="00E54C60">
      <w:pPr>
        <w:ind w:left="1440" w:hanging="1440"/>
        <w:rPr>
          <w:rFonts w:hint="cs"/>
          <w:b/>
          <w:bCs/>
          <w:i/>
          <w:iCs/>
          <w:rtl/>
        </w:rPr>
      </w:pPr>
    </w:p>
    <w:p w14:paraId="45AF9274" w14:textId="77777777" w:rsidR="00E54C60" w:rsidRDefault="00E54C60">
      <w:pPr>
        <w:ind w:left="1440" w:hanging="1440"/>
        <w:rPr>
          <w:rFonts w:hint="cs"/>
          <w:b/>
          <w:bCs/>
          <w:i/>
          <w:iCs/>
          <w:rtl/>
        </w:rPr>
      </w:pPr>
      <w:r>
        <w:rPr>
          <w:rFonts w:cs="Arial"/>
          <w:b/>
          <w:bCs/>
          <w:rtl/>
        </w:rPr>
        <w:t>8</w:t>
      </w:r>
      <w:r>
        <w:rPr>
          <w:rFonts w:hint="cs"/>
          <w:b/>
          <w:bCs/>
          <w:i/>
          <w:iCs/>
          <w:rtl/>
        </w:rPr>
        <w:t>.         א.</w:t>
      </w:r>
      <w:r>
        <w:rPr>
          <w:rFonts w:hint="cs"/>
          <w:b/>
          <w:bCs/>
          <w:i/>
          <w:iCs/>
          <w:rtl/>
        </w:rPr>
        <w:tab/>
        <w:t xml:space="preserve">אשר לטענת ב"כ הנאשם, כאמור בסעיף 39 לסיכומיו, לפיה לא הוכיחה התביעה את היסוד הנפשי של הנאשם, היינו כי לא הוכיחה התביעה שנועדו המעשים למטרה המוגדרת בחוק. ברקע לטענה זו לשונו של </w:t>
      </w:r>
      <w:ins w:id="303" w:author="שחר גולדשטיין" w:date="2018-04-12T12:59:00Z">
        <w:r w:rsidR="002514D6" w:rsidRPr="002514D6">
          <w:rPr>
            <w:b/>
            <w:bCs/>
            <w:i/>
            <w:iCs/>
            <w:color w:val="0000FF"/>
            <w:u w:val="single"/>
            <w:rtl/>
            <w:rPrChange w:id="304" w:author="שחר גולדשטיין" w:date="2018-04-12T12:59:00Z">
              <w:rPr>
                <w:b/>
                <w:bCs/>
                <w:i/>
                <w:iCs/>
                <w:rtl/>
              </w:rPr>
            </w:rPrChange>
          </w:rPr>
          <w:fldChar w:fldCharType="begin"/>
        </w:r>
        <w:r w:rsidR="002514D6" w:rsidRPr="002514D6">
          <w:rPr>
            <w:b/>
            <w:bCs/>
            <w:i/>
            <w:iCs/>
            <w:color w:val="0000FF"/>
            <w:u w:val="single"/>
            <w:rtl/>
            <w:rPrChange w:id="305" w:author="שחר גולדשטיין" w:date="2018-04-12T12:59:00Z">
              <w:rPr>
                <w:b/>
                <w:bCs/>
                <w:i/>
                <w:iCs/>
                <w:rtl/>
              </w:rPr>
            </w:rPrChange>
          </w:rPr>
          <w:instrText xml:space="preserve"> </w:instrText>
        </w:r>
        <w:r w:rsidR="002514D6" w:rsidRPr="002514D6">
          <w:rPr>
            <w:b/>
            <w:bCs/>
            <w:i/>
            <w:iCs/>
            <w:color w:val="0000FF"/>
            <w:u w:val="single"/>
            <w:rPrChange w:id="306" w:author="שחר גולדשטיין" w:date="2018-04-12T12:59:00Z">
              <w:rPr>
                <w:b/>
                <w:bCs/>
                <w:i/>
                <w:iCs/>
              </w:rPr>
            </w:rPrChange>
          </w:rPr>
          <w:instrText>HYPERLINK</w:instrText>
        </w:r>
        <w:r w:rsidR="002514D6" w:rsidRPr="002514D6">
          <w:rPr>
            <w:b/>
            <w:bCs/>
            <w:i/>
            <w:iCs/>
            <w:color w:val="0000FF"/>
            <w:u w:val="single"/>
            <w:rtl/>
            <w:rPrChange w:id="307" w:author="שחר גולדשטיין" w:date="2018-04-12T12:59:00Z">
              <w:rPr>
                <w:b/>
                <w:bCs/>
                <w:i/>
                <w:iCs/>
                <w:rtl/>
              </w:rPr>
            </w:rPrChange>
          </w:rPr>
          <w:instrText xml:space="preserve"> "</w:instrText>
        </w:r>
        <w:r w:rsidR="002514D6" w:rsidRPr="002514D6">
          <w:rPr>
            <w:b/>
            <w:bCs/>
            <w:i/>
            <w:iCs/>
            <w:color w:val="0000FF"/>
            <w:u w:val="single"/>
            <w:rPrChange w:id="308" w:author="שחר גולדשטיין" w:date="2018-04-12T12:59:00Z">
              <w:rPr>
                <w:b/>
                <w:bCs/>
                <w:i/>
                <w:iCs/>
              </w:rPr>
            </w:rPrChange>
          </w:rPr>
          <w:instrText>http://www.nevo.co.il/law/70301/348.a</w:instrText>
        </w:r>
        <w:r w:rsidR="002514D6" w:rsidRPr="002514D6">
          <w:rPr>
            <w:b/>
            <w:bCs/>
            <w:i/>
            <w:iCs/>
            <w:color w:val="0000FF"/>
            <w:u w:val="single"/>
            <w:rtl/>
            <w:rPrChange w:id="309" w:author="שחר גולדשטיין" w:date="2018-04-12T12:59:00Z">
              <w:rPr>
                <w:b/>
                <w:bCs/>
                <w:i/>
                <w:iCs/>
                <w:rtl/>
              </w:rPr>
            </w:rPrChange>
          </w:rPr>
          <w:instrText xml:space="preserve">" </w:instrText>
        </w:r>
        <w:r w:rsidR="002514D6" w:rsidRPr="002514D6">
          <w:rPr>
            <w:b/>
            <w:bCs/>
            <w:i/>
            <w:iCs/>
            <w:color w:val="0000FF"/>
            <w:u w:val="single"/>
            <w:rtl/>
            <w:rPrChange w:id="310" w:author="שחר גולדשטיין" w:date="2018-04-12T12:59:00Z">
              <w:rPr>
                <w:b/>
                <w:bCs/>
                <w:i/>
                <w:iCs/>
                <w:rtl/>
              </w:rPr>
            </w:rPrChange>
          </w:rPr>
        </w:r>
        <w:r w:rsidR="002514D6" w:rsidRPr="002514D6">
          <w:rPr>
            <w:b/>
            <w:bCs/>
            <w:i/>
            <w:iCs/>
            <w:color w:val="0000FF"/>
            <w:u w:val="single"/>
            <w:rtl/>
            <w:rPrChange w:id="311" w:author="שחר גולדשטיין" w:date="2018-04-12T12:59:00Z">
              <w:rPr>
                <w:b/>
                <w:bCs/>
                <w:i/>
                <w:iCs/>
                <w:rtl/>
              </w:rPr>
            </w:rPrChange>
          </w:rPr>
          <w:fldChar w:fldCharType="separate"/>
        </w:r>
      </w:ins>
      <w:r w:rsidR="002514D6" w:rsidRPr="002514D6">
        <w:rPr>
          <w:b/>
          <w:bCs/>
          <w:i/>
          <w:iCs/>
          <w:color w:val="0000FF"/>
          <w:u w:val="single"/>
          <w:rtl/>
          <w:rPrChange w:id="312" w:author="שחר גולדשטיין" w:date="2018-04-12T12:59:00Z">
            <w:rPr>
              <w:b/>
              <w:bCs/>
              <w:i/>
              <w:iCs/>
              <w:rtl/>
            </w:rPr>
          </w:rPrChange>
        </w:rPr>
        <w:t>סעיף 348 (א),</w:t>
      </w:r>
      <w:ins w:id="313" w:author="שחר גולדשטיין" w:date="2018-04-12T12:59:00Z">
        <w:r w:rsidR="002514D6" w:rsidRPr="002514D6">
          <w:rPr>
            <w:b/>
            <w:bCs/>
            <w:i/>
            <w:iCs/>
            <w:color w:val="0000FF"/>
            <w:u w:val="single"/>
            <w:rtl/>
            <w:rPrChange w:id="314" w:author="שחר גולדשטיין" w:date="2018-04-12T12:59:00Z">
              <w:rPr>
                <w:b/>
                <w:bCs/>
                <w:i/>
                <w:iCs/>
                <w:rtl/>
              </w:rPr>
            </w:rPrChange>
          </w:rPr>
          <w:fldChar w:fldCharType="end"/>
        </w:r>
      </w:ins>
      <w:r>
        <w:rPr>
          <w:rFonts w:hint="cs"/>
          <w:b/>
          <w:bCs/>
          <w:i/>
          <w:iCs/>
          <w:rtl/>
        </w:rPr>
        <w:t xml:space="preserve"> המגדיר לענין זה את היסוד הנפשי שעל התביעה להוכיחם, ולפיו ביצע הנאשם את העבירה "לשם גירוי סיפוק או ביזוי מיניים". הבעייתיות בהוכחת יסוד נפשי כאמור מובנת, ואכן נזקקה הפסיקה לומר את דבריה בסוגיא זו. פסק הדין המרכזי בסוגייא זו אכן הוזכר כהלכה על-ידי ב"כ הנאשם בסיכומיו, ואולם לא ירדתי לסוף דעתו כיצד סבור הוא שיש בפסק דין זה כדי לסייע בעדו. פסק דין זה מעגן את תחולת הלכת הציפיות גם על עבירה של מעשה מגונה, וראה דברים מפורשים ב</w:t>
      </w:r>
      <w:ins w:id="315" w:author="hofit" w:date="2017-12-17T17:32:00Z">
        <w:r w:rsidR="00DA0D70" w:rsidRPr="00DA0D70">
          <w:rPr>
            <w:b/>
            <w:bCs/>
            <w:i/>
            <w:iCs/>
            <w:color w:val="0000FF"/>
            <w:u w:val="single"/>
            <w:rtl/>
            <w:rPrChange w:id="316" w:author="hofit" w:date="2017-12-17T17:32:00Z">
              <w:rPr>
                <w:b/>
                <w:bCs/>
                <w:i/>
                <w:iCs/>
                <w:rtl/>
              </w:rPr>
            </w:rPrChange>
          </w:rPr>
          <w:fldChar w:fldCharType="begin"/>
        </w:r>
        <w:r w:rsidR="00DA0D70" w:rsidRPr="00DA0D70">
          <w:rPr>
            <w:b/>
            <w:bCs/>
            <w:i/>
            <w:iCs/>
            <w:color w:val="0000FF"/>
            <w:u w:val="single"/>
            <w:rtl/>
            <w:rPrChange w:id="317" w:author="hofit" w:date="2017-12-17T17:32:00Z">
              <w:rPr>
                <w:b/>
                <w:bCs/>
                <w:i/>
                <w:iCs/>
                <w:rtl/>
              </w:rPr>
            </w:rPrChange>
          </w:rPr>
          <w:instrText xml:space="preserve"> </w:instrText>
        </w:r>
        <w:r w:rsidR="00DA0D70" w:rsidRPr="00DA0D70">
          <w:rPr>
            <w:b/>
            <w:bCs/>
            <w:i/>
            <w:iCs/>
            <w:color w:val="0000FF"/>
            <w:u w:val="single"/>
            <w:rPrChange w:id="318" w:author="hofit" w:date="2017-12-17T17:32:00Z">
              <w:rPr>
                <w:b/>
                <w:bCs/>
                <w:i/>
                <w:iCs/>
              </w:rPr>
            </w:rPrChange>
          </w:rPr>
          <w:instrText>HYPERLINK</w:instrText>
        </w:r>
        <w:r w:rsidR="00DA0D70" w:rsidRPr="00DA0D70">
          <w:rPr>
            <w:b/>
            <w:bCs/>
            <w:i/>
            <w:iCs/>
            <w:color w:val="0000FF"/>
            <w:u w:val="single"/>
            <w:rtl/>
            <w:rPrChange w:id="319" w:author="hofit" w:date="2017-12-17T17:32:00Z">
              <w:rPr>
                <w:b/>
                <w:bCs/>
                <w:i/>
                <w:iCs/>
                <w:rtl/>
              </w:rPr>
            </w:rPrChange>
          </w:rPr>
          <w:instrText xml:space="preserve"> "</w:instrText>
        </w:r>
        <w:r w:rsidR="00DA0D70" w:rsidRPr="00DA0D70">
          <w:rPr>
            <w:b/>
            <w:bCs/>
            <w:i/>
            <w:iCs/>
            <w:color w:val="0000FF"/>
            <w:u w:val="single"/>
            <w:rPrChange w:id="320" w:author="hofit" w:date="2017-12-17T17:32:00Z">
              <w:rPr>
                <w:b/>
                <w:bCs/>
                <w:i/>
                <w:iCs/>
              </w:rPr>
            </w:rPrChange>
          </w:rPr>
          <w:instrText>http://www.nevo.co.il/case/5676920</w:instrText>
        </w:r>
        <w:r w:rsidR="00DA0D70" w:rsidRPr="00DA0D70">
          <w:rPr>
            <w:b/>
            <w:bCs/>
            <w:i/>
            <w:iCs/>
            <w:color w:val="0000FF"/>
            <w:u w:val="single"/>
            <w:rtl/>
            <w:rPrChange w:id="321" w:author="hofit" w:date="2017-12-17T17:32:00Z">
              <w:rPr>
                <w:b/>
                <w:bCs/>
                <w:i/>
                <w:iCs/>
                <w:rtl/>
              </w:rPr>
            </w:rPrChange>
          </w:rPr>
          <w:instrText xml:space="preserve">" </w:instrText>
        </w:r>
        <w:r w:rsidR="00DA0D70" w:rsidRPr="00DA0D70">
          <w:rPr>
            <w:b/>
            <w:bCs/>
            <w:i/>
            <w:iCs/>
            <w:color w:val="0000FF"/>
            <w:u w:val="single"/>
            <w:rPrChange w:id="322" w:author="hofit" w:date="2017-12-17T17:32:00Z">
              <w:rPr>
                <w:b/>
                <w:bCs/>
                <w:i/>
                <w:iCs/>
              </w:rPr>
            </w:rPrChange>
          </w:rPr>
        </w:r>
        <w:r w:rsidR="00DA0D70" w:rsidRPr="00DA0D70">
          <w:rPr>
            <w:b/>
            <w:bCs/>
            <w:i/>
            <w:iCs/>
            <w:color w:val="0000FF"/>
            <w:u w:val="single"/>
            <w:rtl/>
            <w:rPrChange w:id="323" w:author="hofit" w:date="2017-12-17T17:32:00Z">
              <w:rPr>
                <w:b/>
                <w:bCs/>
                <w:i/>
                <w:iCs/>
                <w:rtl/>
              </w:rPr>
            </w:rPrChange>
          </w:rPr>
          <w:fldChar w:fldCharType="separate"/>
        </w:r>
      </w:ins>
      <w:r w:rsidR="00DA0D70" w:rsidRPr="00DA0D70">
        <w:rPr>
          <w:rStyle w:val="Hyperlink"/>
          <w:rFonts w:hint="eastAsia"/>
          <w:b/>
          <w:bCs/>
          <w:i/>
          <w:iCs/>
          <w:rtl/>
          <w:rPrChange w:id="324" w:author="hofit" w:date="2017-12-17T17:32:00Z">
            <w:rPr>
              <w:rStyle w:val="Hyperlink"/>
              <w:rFonts w:hint="eastAsia"/>
              <w:b/>
              <w:bCs/>
              <w:i/>
              <w:iCs/>
              <w:rtl/>
            </w:rPr>
          </w:rPrChange>
        </w:rPr>
        <w:t>ע</w:t>
      </w:r>
      <w:r w:rsidR="00DA0D70" w:rsidRPr="00DA0D70">
        <w:rPr>
          <w:rStyle w:val="Hyperlink"/>
          <w:b/>
          <w:bCs/>
          <w:i/>
          <w:iCs/>
          <w:rtl/>
          <w:rPrChange w:id="325" w:author="hofit" w:date="2017-12-17T17:32:00Z">
            <w:rPr>
              <w:rStyle w:val="Hyperlink"/>
              <w:b/>
              <w:bCs/>
              <w:i/>
              <w:iCs/>
              <w:rtl/>
            </w:rPr>
          </w:rPrChange>
        </w:rPr>
        <w:t>"פ 6269/99</w:t>
      </w:r>
      <w:ins w:id="326" w:author="hofit" w:date="2017-12-17T17:32:00Z">
        <w:r w:rsidR="00DA0D70" w:rsidRPr="00DA0D70">
          <w:rPr>
            <w:b/>
            <w:bCs/>
            <w:i/>
            <w:iCs/>
            <w:color w:val="0000FF"/>
            <w:u w:val="single"/>
            <w:rtl/>
            <w:rPrChange w:id="327" w:author="hofit" w:date="2017-12-17T17:32:00Z">
              <w:rPr>
                <w:b/>
                <w:bCs/>
                <w:i/>
                <w:iCs/>
                <w:rtl/>
              </w:rPr>
            </w:rPrChange>
          </w:rPr>
          <w:fldChar w:fldCharType="end"/>
        </w:r>
      </w:ins>
      <w:r>
        <w:rPr>
          <w:rFonts w:hint="cs"/>
          <w:b/>
          <w:bCs/>
          <w:i/>
          <w:iCs/>
          <w:rtl/>
        </w:rPr>
        <w:t>, אברהם כהן נ' מדינת ישראל, דינים עליון, נ"ח עמ' 820, ופיסקה 12 בפרט. בין היתר, קובע בית המשפט העליון בפסק דין זה, שניתן אך לפני כשנה, כדלקמן</w:t>
      </w:r>
      <w:r>
        <w:rPr>
          <w:b/>
          <w:bCs/>
          <w:i/>
          <w:iCs/>
        </w:rPr>
        <w:t>:</w:t>
      </w:r>
      <w:r>
        <w:rPr>
          <w:rFonts w:hint="cs"/>
          <w:b/>
          <w:bCs/>
          <w:i/>
          <w:iCs/>
          <w:rtl/>
        </w:rPr>
        <w:t xml:space="preserve">- </w:t>
      </w:r>
    </w:p>
    <w:p w14:paraId="7B924DC5" w14:textId="77777777" w:rsidR="00E54C60" w:rsidRDefault="00E54C60">
      <w:pPr>
        <w:ind w:left="720" w:hanging="720"/>
        <w:rPr>
          <w:rFonts w:hint="cs"/>
          <w:b/>
          <w:bCs/>
          <w:i/>
          <w:iCs/>
          <w:rtl/>
        </w:rPr>
      </w:pPr>
    </w:p>
    <w:p w14:paraId="36BE7268" w14:textId="77777777" w:rsidR="00E54C60" w:rsidRDefault="00E54C60">
      <w:pPr>
        <w:ind w:left="2160" w:hanging="720"/>
        <w:rPr>
          <w:rFonts w:hint="cs"/>
          <w:b/>
          <w:bCs/>
          <w:i/>
          <w:iCs/>
          <w:rtl/>
        </w:rPr>
      </w:pPr>
      <w:r>
        <w:rPr>
          <w:rFonts w:hint="cs"/>
          <w:b/>
          <w:bCs/>
          <w:i/>
          <w:iCs/>
          <w:rtl/>
        </w:rPr>
        <w:tab/>
        <w:t>"</w:t>
      </w:r>
      <w:r>
        <w:rPr>
          <w:rFonts w:hint="cs"/>
          <w:i/>
          <w:iCs/>
          <w:rtl/>
        </w:rPr>
        <w:t>השמירה על כבוד האדם וצינעת גופו היא ערך עליון המצדיק הגנה מפני פגיעה לא רק כאשר עושה המעשה התכוון להשיג את היעד האסור, אלא גם מקום שהוא צפה כאפשרות קרובה לודאי את התממשות המטרה האסורה, ואפילו לא רצה בה. החלה זו של הלכת הציפיות כתחליף לקיום מטרה להשיג את היעד האסור עולה בקנה אחד עם הערך החברתי החשוב המבקש להרחיב את ההגנה על זכות הפרט לשלמות גופו, לצינעת גופו, לשמירת כבודו כאדם, ואין ערך ציבורי העומד מנגד אשר עשוי להוות משקל שכנגד להרחבה זו. וכך, אם ביצע אדם מעשה מגונה בזולתו בלא הסכמתו באופן שנילווה לו ביזוי מיני הוא ישא באחריות פלילית לא רק אם עשה את מעשהו במטרה להביא ביזוי מיני על קרבנו, אלא גם אם צפה כאפשרות קרובה לודאי את התממשותו של יעד זה</w:t>
      </w:r>
      <w:r>
        <w:rPr>
          <w:rFonts w:hint="cs"/>
          <w:b/>
          <w:bCs/>
          <w:i/>
          <w:iCs/>
          <w:rtl/>
        </w:rPr>
        <w:t xml:space="preserve">". </w:t>
      </w:r>
    </w:p>
    <w:p w14:paraId="4337D2BA" w14:textId="77777777" w:rsidR="00E54C60" w:rsidRDefault="00E54C60">
      <w:pPr>
        <w:ind w:left="2160" w:hanging="720"/>
        <w:rPr>
          <w:rFonts w:hint="cs"/>
          <w:b/>
          <w:bCs/>
          <w:i/>
          <w:iCs/>
          <w:rtl/>
        </w:rPr>
      </w:pPr>
    </w:p>
    <w:p w14:paraId="4F9C0655" w14:textId="77777777" w:rsidR="00E54C60" w:rsidRDefault="00E54C60">
      <w:pPr>
        <w:ind w:left="1230" w:hanging="720"/>
        <w:rPr>
          <w:rFonts w:hint="cs"/>
          <w:b/>
          <w:bCs/>
          <w:i/>
          <w:iCs/>
          <w:rtl/>
        </w:rPr>
      </w:pPr>
      <w:r>
        <w:rPr>
          <w:rFonts w:hint="cs"/>
          <w:b/>
          <w:bCs/>
          <w:i/>
          <w:iCs/>
          <w:rtl/>
        </w:rPr>
        <w:t>ב.</w:t>
      </w:r>
      <w:r>
        <w:rPr>
          <w:rFonts w:hint="cs"/>
          <w:b/>
          <w:bCs/>
          <w:i/>
          <w:iCs/>
          <w:rtl/>
        </w:rPr>
        <w:tab/>
        <w:t>יתרה מכך. ב</w:t>
      </w:r>
      <w:ins w:id="328" w:author="hofit" w:date="2017-12-17T17:32:00Z">
        <w:r w:rsidR="00DA0D70" w:rsidRPr="00DA0D70">
          <w:rPr>
            <w:b/>
            <w:bCs/>
            <w:i/>
            <w:iCs/>
            <w:color w:val="0000FF"/>
            <w:u w:val="single"/>
            <w:rtl/>
            <w:rPrChange w:id="329" w:author="hofit" w:date="2017-12-17T17:32:00Z">
              <w:rPr>
                <w:b/>
                <w:bCs/>
                <w:i/>
                <w:iCs/>
                <w:rtl/>
              </w:rPr>
            </w:rPrChange>
          </w:rPr>
          <w:fldChar w:fldCharType="begin"/>
        </w:r>
        <w:r w:rsidR="00DA0D70" w:rsidRPr="00DA0D70">
          <w:rPr>
            <w:b/>
            <w:bCs/>
            <w:i/>
            <w:iCs/>
            <w:color w:val="0000FF"/>
            <w:u w:val="single"/>
            <w:rtl/>
            <w:rPrChange w:id="330" w:author="hofit" w:date="2017-12-17T17:32:00Z">
              <w:rPr>
                <w:b/>
                <w:bCs/>
                <w:i/>
                <w:iCs/>
                <w:rtl/>
              </w:rPr>
            </w:rPrChange>
          </w:rPr>
          <w:instrText xml:space="preserve"> </w:instrText>
        </w:r>
        <w:r w:rsidR="00DA0D70" w:rsidRPr="00DA0D70">
          <w:rPr>
            <w:b/>
            <w:bCs/>
            <w:i/>
            <w:iCs/>
            <w:color w:val="0000FF"/>
            <w:u w:val="single"/>
            <w:rPrChange w:id="331" w:author="hofit" w:date="2017-12-17T17:32:00Z">
              <w:rPr>
                <w:b/>
                <w:bCs/>
                <w:i/>
                <w:iCs/>
              </w:rPr>
            </w:rPrChange>
          </w:rPr>
          <w:instrText>HYPERLINK</w:instrText>
        </w:r>
        <w:r w:rsidR="00DA0D70" w:rsidRPr="00DA0D70">
          <w:rPr>
            <w:b/>
            <w:bCs/>
            <w:i/>
            <w:iCs/>
            <w:color w:val="0000FF"/>
            <w:u w:val="single"/>
            <w:rtl/>
            <w:rPrChange w:id="332" w:author="hofit" w:date="2017-12-17T17:32:00Z">
              <w:rPr>
                <w:b/>
                <w:bCs/>
                <w:i/>
                <w:iCs/>
                <w:rtl/>
              </w:rPr>
            </w:rPrChange>
          </w:rPr>
          <w:instrText xml:space="preserve"> "</w:instrText>
        </w:r>
        <w:r w:rsidR="00DA0D70" w:rsidRPr="00DA0D70">
          <w:rPr>
            <w:b/>
            <w:bCs/>
            <w:i/>
            <w:iCs/>
            <w:color w:val="0000FF"/>
            <w:u w:val="single"/>
            <w:rPrChange w:id="333" w:author="hofit" w:date="2017-12-17T17:32:00Z">
              <w:rPr>
                <w:b/>
                <w:bCs/>
                <w:i/>
                <w:iCs/>
              </w:rPr>
            </w:rPrChange>
          </w:rPr>
          <w:instrText>http://www.nevo.co.il/case/5676920</w:instrText>
        </w:r>
        <w:r w:rsidR="00DA0D70" w:rsidRPr="00DA0D70">
          <w:rPr>
            <w:b/>
            <w:bCs/>
            <w:i/>
            <w:iCs/>
            <w:color w:val="0000FF"/>
            <w:u w:val="single"/>
            <w:rtl/>
            <w:rPrChange w:id="334" w:author="hofit" w:date="2017-12-17T17:32:00Z">
              <w:rPr>
                <w:b/>
                <w:bCs/>
                <w:i/>
                <w:iCs/>
                <w:rtl/>
              </w:rPr>
            </w:rPrChange>
          </w:rPr>
          <w:instrText xml:space="preserve">" </w:instrText>
        </w:r>
        <w:r w:rsidR="00DA0D70" w:rsidRPr="00DA0D70">
          <w:rPr>
            <w:b/>
            <w:bCs/>
            <w:i/>
            <w:iCs/>
            <w:color w:val="0000FF"/>
            <w:u w:val="single"/>
            <w:rPrChange w:id="335" w:author="hofit" w:date="2017-12-17T17:32:00Z">
              <w:rPr>
                <w:b/>
                <w:bCs/>
                <w:i/>
                <w:iCs/>
              </w:rPr>
            </w:rPrChange>
          </w:rPr>
        </w:r>
        <w:r w:rsidR="00DA0D70" w:rsidRPr="00DA0D70">
          <w:rPr>
            <w:b/>
            <w:bCs/>
            <w:i/>
            <w:iCs/>
            <w:color w:val="0000FF"/>
            <w:u w:val="single"/>
            <w:rtl/>
            <w:rPrChange w:id="336" w:author="hofit" w:date="2017-12-17T17:32:00Z">
              <w:rPr>
                <w:b/>
                <w:bCs/>
                <w:i/>
                <w:iCs/>
                <w:rtl/>
              </w:rPr>
            </w:rPrChange>
          </w:rPr>
          <w:fldChar w:fldCharType="separate"/>
        </w:r>
      </w:ins>
      <w:r w:rsidR="00DA0D70" w:rsidRPr="00DA0D70">
        <w:rPr>
          <w:rStyle w:val="Hyperlink"/>
          <w:rFonts w:hint="eastAsia"/>
          <w:b/>
          <w:bCs/>
          <w:i/>
          <w:iCs/>
          <w:rtl/>
          <w:rPrChange w:id="337" w:author="hofit" w:date="2017-12-17T17:32:00Z">
            <w:rPr>
              <w:rStyle w:val="Hyperlink"/>
              <w:rFonts w:hint="eastAsia"/>
              <w:b/>
              <w:bCs/>
              <w:i/>
              <w:iCs/>
              <w:rtl/>
            </w:rPr>
          </w:rPrChange>
        </w:rPr>
        <w:t>ע</w:t>
      </w:r>
      <w:r w:rsidR="00DA0D70" w:rsidRPr="00DA0D70">
        <w:rPr>
          <w:rStyle w:val="Hyperlink"/>
          <w:b/>
          <w:bCs/>
          <w:i/>
          <w:iCs/>
          <w:rtl/>
          <w:rPrChange w:id="338" w:author="hofit" w:date="2017-12-17T17:32:00Z">
            <w:rPr>
              <w:rStyle w:val="Hyperlink"/>
              <w:b/>
              <w:bCs/>
              <w:i/>
              <w:iCs/>
              <w:rtl/>
            </w:rPr>
          </w:rPrChange>
        </w:rPr>
        <w:t>"פ 6269/99</w:t>
      </w:r>
      <w:ins w:id="339" w:author="hofit" w:date="2017-12-17T17:32:00Z">
        <w:r w:rsidR="00DA0D70" w:rsidRPr="00DA0D70">
          <w:rPr>
            <w:b/>
            <w:bCs/>
            <w:i/>
            <w:iCs/>
            <w:color w:val="0000FF"/>
            <w:u w:val="single"/>
            <w:rtl/>
            <w:rPrChange w:id="340" w:author="hofit" w:date="2017-12-17T17:32:00Z">
              <w:rPr>
                <w:b/>
                <w:bCs/>
                <w:i/>
                <w:iCs/>
                <w:rtl/>
              </w:rPr>
            </w:rPrChange>
          </w:rPr>
          <w:fldChar w:fldCharType="end"/>
        </w:r>
      </w:ins>
      <w:r>
        <w:rPr>
          <w:rFonts w:hint="cs"/>
          <w:b/>
          <w:bCs/>
          <w:i/>
          <w:iCs/>
          <w:rtl/>
        </w:rPr>
        <w:t xml:space="preserve"> הנ"ל הורשע הנאשם בביצוע מעשה מגונה על בסיס החלת הלכת הציפיות על מעשיו, אף כי באותה פרשה לא היה כלל ספק שמטרתו העיקרית של הנאשם לא היתה בהקשר מיני אלא לחפש כסף בגופה של המתלוננת. קצרה מכאן הדרך למסקנה, שאם בנסיבות הנ"ל ראה בית המשפט לנכון ליישם את הלכת הציפיות - לא כל שכן בפרשה דנן. </w:t>
      </w:r>
    </w:p>
    <w:p w14:paraId="2FABBFC6" w14:textId="77777777" w:rsidR="00E54C60" w:rsidRDefault="00E54C60">
      <w:pPr>
        <w:ind w:left="567" w:hanging="567"/>
        <w:rPr>
          <w:rFonts w:hint="cs"/>
          <w:b/>
          <w:bCs/>
          <w:i/>
          <w:iCs/>
          <w:rtl/>
        </w:rPr>
      </w:pPr>
    </w:p>
    <w:p w14:paraId="6AE8E10C" w14:textId="77777777" w:rsidR="00E54C60" w:rsidRDefault="00E54C60">
      <w:pPr>
        <w:ind w:left="510" w:hanging="510"/>
        <w:rPr>
          <w:rFonts w:hint="cs"/>
          <w:i/>
          <w:iCs/>
          <w:sz w:val="28"/>
          <w:szCs w:val="28"/>
          <w:rtl/>
        </w:rPr>
      </w:pPr>
      <w:r>
        <w:rPr>
          <w:rFonts w:cs="Arial"/>
          <w:b/>
          <w:bCs/>
          <w:rtl/>
        </w:rPr>
        <w:t>9</w:t>
      </w:r>
      <w:r>
        <w:rPr>
          <w:rFonts w:hint="cs"/>
          <w:b/>
          <w:bCs/>
          <w:i/>
          <w:iCs/>
          <w:rtl/>
        </w:rPr>
        <w:t>.</w:t>
      </w:r>
      <w:r>
        <w:rPr>
          <w:rFonts w:hint="cs"/>
          <w:b/>
          <w:bCs/>
          <w:i/>
          <w:iCs/>
          <w:rtl/>
        </w:rPr>
        <w:tab/>
      </w:r>
      <w:r>
        <w:rPr>
          <w:rFonts w:hint="cs"/>
          <w:i/>
          <w:iCs/>
          <w:sz w:val="28"/>
          <w:szCs w:val="28"/>
          <w:rtl/>
        </w:rPr>
        <w:t>אשר למספר טענות נוספות שעלו אגב הדיון</w:t>
      </w:r>
    </w:p>
    <w:p w14:paraId="030E8C90" w14:textId="77777777" w:rsidR="00E54C60" w:rsidRDefault="00E54C60">
      <w:pPr>
        <w:ind w:left="510" w:hanging="510"/>
        <w:rPr>
          <w:rFonts w:hint="cs"/>
          <w:b/>
          <w:bCs/>
          <w:i/>
          <w:iCs/>
          <w:rtl/>
        </w:rPr>
      </w:pPr>
    </w:p>
    <w:p w14:paraId="603325E2" w14:textId="77777777" w:rsidR="00E54C60" w:rsidRDefault="00E54C60">
      <w:pPr>
        <w:pStyle w:val="BodyTextIndent2"/>
        <w:rPr>
          <w:rFonts w:hint="cs"/>
          <w:rtl/>
        </w:rPr>
      </w:pPr>
      <w:r>
        <w:rPr>
          <w:rFonts w:hint="cs"/>
          <w:rtl/>
        </w:rPr>
        <w:t>א.</w:t>
      </w:r>
      <w:r>
        <w:rPr>
          <w:rFonts w:hint="cs"/>
          <w:rtl/>
        </w:rPr>
        <w:tab/>
        <w:t xml:space="preserve">לטענת התביעה, יוכל בית המשפט להכיר בציורים שצייר ל. ושהוגשו כת/4, ת/5  כראיה לחובת הנאשם. גם אם הנני ער לטענה זו, מצאתי לנכון להניח לה. מסופקני עד כמה ראוי שישים עצמו בית המשפט למומחה לפסיכולוגיה של ילדים ויסיק מסקנות מציורים כאמור. חוות דעת מומחה מיוחד לנושא זה לא הוגשה לי. </w:t>
      </w:r>
    </w:p>
    <w:p w14:paraId="25414A70" w14:textId="77777777" w:rsidR="00E54C60" w:rsidRDefault="00E54C60">
      <w:pPr>
        <w:ind w:left="510" w:hanging="510"/>
        <w:rPr>
          <w:rFonts w:hint="cs"/>
          <w:b/>
          <w:bCs/>
          <w:i/>
          <w:iCs/>
          <w:rtl/>
        </w:rPr>
      </w:pPr>
    </w:p>
    <w:p w14:paraId="54D1746A" w14:textId="77777777" w:rsidR="00E54C60" w:rsidRDefault="00E54C60">
      <w:pPr>
        <w:ind w:left="1020" w:hanging="510"/>
        <w:rPr>
          <w:rFonts w:hint="cs"/>
          <w:b/>
          <w:bCs/>
          <w:i/>
          <w:iCs/>
          <w:rtl/>
        </w:rPr>
      </w:pPr>
      <w:r>
        <w:rPr>
          <w:rFonts w:hint="cs"/>
          <w:b/>
          <w:bCs/>
          <w:i/>
          <w:iCs/>
          <w:rtl/>
        </w:rPr>
        <w:t>ב.</w:t>
      </w:r>
      <w:r>
        <w:rPr>
          <w:rFonts w:hint="cs"/>
          <w:b/>
          <w:bCs/>
          <w:i/>
          <w:iCs/>
          <w:rtl/>
        </w:rPr>
        <w:tab/>
        <w:t xml:space="preserve">לנאשם טענה לפיה עצם העובדה שאין לעבירות הנדונות ביטוי בתיק קודם בו הורשע הנאשם ושעניינו אלימות כלפיו ילדיו, ת.פ. 1251/95 (שנכלל בהסכמה כמוצג בתיק זה), מלמדת על אי האמינות של התלונות שנדונו בתיק זה. אף כי מפורטת טענה זו במספר ניכר יחסית של סעיפים, דומה שמהווה טענה זו פן אחר של טענת הנאשם לפיה בלתי סבירה כבישת העדויות של הילדים בנסיבות הענין. הטענה הבסיסית הינה, שהעובדה שלתלונות בדבר המעשים המגונים הנדונים אין ביטוי בחומר החקירה ובעדויות שמתייחסות לפרשה הנ"ל, על אף שאלה נגבו במועדים מאוחרים מאלה בהם נטען שהתרחשו העבירות הנדונות, יש בה כדי ללמד לשלילה על מהימנותן של התלונות שבמסגרת תיק זה. ברם, ממספר טעמים הגעתי לכלל דיעה שדין טענות אלה להידחות. ראשית, כבישת עדויות בעבירות מין הינה תופעה מוכרת מאוד; שנית, לגבי עבירות מן הסוג הנדון המתבצעות כלפי ילדים יש בסיס ממשי להניח שלא הבין כלל הקורבן במועד ביצוע העבירה את מהותה, ומובן שאם אין ילד מודע לכך שבוצע כלפיו מעשה המצדיק שיתלונן, אין כל מקום לטענות בכיוון זה. יש הבדל מובן בין רמת המודעות הנדרשת ממבוגר בשאלה איזו פעולה נורמטיבית וחוקית, ואיזו מהווה סטייה שיש בה משום עבירה המצדיקה הגשת תלונה על ידו - לבין זו של ילדים מהם לא תמיד ניתן אפילו לצפות שיבינו את טיבו הבסיסי של המעשה הרלוונטי. נקל להבין שלא הבינו הם את טיב מעשיו של אביהם שהתבצעו אגב מקלחת "תמימה", ונקל להבין שלא התגבשו הדברים כדי תלונה עד שלא שמעה מכך אימם של הילדים. הטענה נדחית. </w:t>
      </w:r>
    </w:p>
    <w:p w14:paraId="026BFC86" w14:textId="77777777" w:rsidR="00E54C60" w:rsidRDefault="00E54C60">
      <w:pPr>
        <w:ind w:left="1020" w:hanging="510"/>
        <w:rPr>
          <w:rFonts w:hint="cs"/>
          <w:b/>
          <w:bCs/>
          <w:i/>
          <w:iCs/>
          <w:rtl/>
        </w:rPr>
      </w:pPr>
    </w:p>
    <w:p w14:paraId="03C35762" w14:textId="77777777" w:rsidR="00E54C60" w:rsidRDefault="00E54C60">
      <w:pPr>
        <w:ind w:left="1020" w:hanging="510"/>
        <w:rPr>
          <w:rFonts w:hint="cs"/>
          <w:b/>
          <w:bCs/>
          <w:i/>
          <w:iCs/>
          <w:rtl/>
        </w:rPr>
      </w:pPr>
      <w:r>
        <w:rPr>
          <w:rFonts w:hint="cs"/>
          <w:b/>
          <w:bCs/>
          <w:i/>
          <w:iCs/>
          <w:rtl/>
        </w:rPr>
        <w:t>ג.</w:t>
      </w:r>
      <w:r>
        <w:rPr>
          <w:rFonts w:hint="cs"/>
          <w:b/>
          <w:bCs/>
          <w:i/>
          <w:iCs/>
          <w:rtl/>
        </w:rPr>
        <w:tab/>
        <w:t xml:space="preserve">לטענת ההגנה, יש בעובדה שכל התלונות עניינן בעבירות האב דווקא בשעות המקלחת של בניו כדי ללמד לשלילה על מהימנותן. טענה זו אינה מפורטת וספק אם ירדתי לעומקה, אך אציין שאינני רואה בעייתיות מיוחדת בדבר. סביר שמקלחתם של הילדים היוותה לגבי הנאשם את ההזדמנות המתאימה ביותר לביצוע העבירות, וייתכן שנסיבות הזמן והמקום שיצרה המקלחת גם גירו אותו יותר דווקא באותן נקודות זמן. המקלחת יכלה גם לשמש הסוואה למעשה, הנאשם אכן ביקש לטעון להגנתו שמדובר במקלחת תמימה של אב לבנו. </w:t>
      </w:r>
    </w:p>
    <w:p w14:paraId="77FBEEA4" w14:textId="77777777" w:rsidR="00E54C60" w:rsidRDefault="00E54C60">
      <w:pPr>
        <w:ind w:left="1020" w:hanging="510"/>
        <w:rPr>
          <w:rFonts w:hint="cs"/>
          <w:b/>
          <w:bCs/>
          <w:i/>
          <w:iCs/>
          <w:rtl/>
        </w:rPr>
      </w:pPr>
    </w:p>
    <w:p w14:paraId="16FF0893" w14:textId="77777777" w:rsidR="00E54C60" w:rsidRDefault="00E54C60">
      <w:pPr>
        <w:ind w:left="1020" w:hanging="510"/>
        <w:rPr>
          <w:rFonts w:hint="cs"/>
          <w:b/>
          <w:bCs/>
          <w:i/>
          <w:iCs/>
          <w:rtl/>
        </w:rPr>
      </w:pPr>
      <w:r>
        <w:rPr>
          <w:rFonts w:hint="cs"/>
          <w:b/>
          <w:bCs/>
          <w:i/>
          <w:iCs/>
          <w:rtl/>
        </w:rPr>
        <w:t>ד.</w:t>
      </w:r>
      <w:r>
        <w:rPr>
          <w:rFonts w:hint="cs"/>
          <w:b/>
          <w:bCs/>
          <w:i/>
          <w:iCs/>
          <w:rtl/>
        </w:rPr>
        <w:tab/>
        <w:t>אשר לטענת ההגנה כמפורט בסעיף 23 לסיכומיה, ולפיה אין המדובר אלא ברגישות יתר של א' באיבר מינו, שנוצל לרעה על ידי האם, מצאתי כי דין טענה זאת להידחות. מאמין אני לראיות התביעה שאינן תומכות במסקנה זאת, ואוסיף שהתעסקותו האובססיבית של הנאשם בנושא איבר המין קיבלה ביטוי גם בהיבטים נוספים, כגון בדברים שאמר הנאשם לא', לגרסתו ("</w:t>
      </w:r>
      <w:r>
        <w:rPr>
          <w:rFonts w:hint="cs"/>
          <w:i/>
          <w:iCs/>
          <w:rtl/>
        </w:rPr>
        <w:t>הוא היה אומר בוא תעשה איתי פיפי ותראה לי את הבולבול שלך</w:t>
      </w:r>
      <w:r>
        <w:rPr>
          <w:rFonts w:hint="cs"/>
          <w:b/>
          <w:bCs/>
          <w:i/>
          <w:iCs/>
          <w:rtl/>
        </w:rPr>
        <w:t xml:space="preserve">" - עיין לעיל). יש בכך כדי להשמיט את הקרקע מתחת לרגליה של טענה זו. </w:t>
      </w:r>
    </w:p>
    <w:p w14:paraId="50F8B576" w14:textId="77777777" w:rsidR="00E54C60" w:rsidRDefault="00E54C60">
      <w:pPr>
        <w:ind w:left="1440" w:hanging="1440"/>
        <w:rPr>
          <w:rFonts w:hint="cs"/>
          <w:b/>
          <w:bCs/>
          <w:i/>
          <w:iCs/>
          <w:rtl/>
        </w:rPr>
      </w:pPr>
    </w:p>
    <w:p w14:paraId="70564356" w14:textId="77777777" w:rsidR="00E54C60" w:rsidRDefault="00E54C60">
      <w:pPr>
        <w:ind w:left="567" w:hanging="567"/>
        <w:rPr>
          <w:rFonts w:hint="cs"/>
          <w:i/>
          <w:iCs/>
          <w:sz w:val="28"/>
          <w:szCs w:val="28"/>
          <w:rtl/>
        </w:rPr>
      </w:pPr>
      <w:r>
        <w:rPr>
          <w:rFonts w:cs="Arial"/>
          <w:b/>
          <w:bCs/>
          <w:rtl/>
        </w:rPr>
        <w:t>10</w:t>
      </w:r>
      <w:r>
        <w:rPr>
          <w:rFonts w:hint="cs"/>
          <w:b/>
          <w:bCs/>
          <w:i/>
          <w:iCs/>
          <w:rtl/>
        </w:rPr>
        <w:t>.</w:t>
      </w:r>
      <w:r>
        <w:rPr>
          <w:rFonts w:hint="cs"/>
          <w:b/>
          <w:bCs/>
          <w:i/>
          <w:iCs/>
          <w:rtl/>
        </w:rPr>
        <w:tab/>
      </w:r>
      <w:r>
        <w:rPr>
          <w:rFonts w:hint="cs"/>
          <w:i/>
          <w:iCs/>
          <w:sz w:val="28"/>
          <w:szCs w:val="28"/>
          <w:rtl/>
        </w:rPr>
        <w:t xml:space="preserve">לסיכום </w:t>
      </w:r>
    </w:p>
    <w:p w14:paraId="3862216B" w14:textId="77777777" w:rsidR="00E54C60" w:rsidRDefault="00E54C60">
      <w:pPr>
        <w:ind w:left="567" w:hanging="567"/>
        <w:rPr>
          <w:rFonts w:hint="cs"/>
          <w:b/>
          <w:bCs/>
          <w:i/>
          <w:iCs/>
          <w:rtl/>
        </w:rPr>
      </w:pPr>
    </w:p>
    <w:p w14:paraId="27A8E45C" w14:textId="77777777" w:rsidR="00E54C60" w:rsidRDefault="00E54C60">
      <w:pPr>
        <w:pStyle w:val="BodyTextIndent3"/>
        <w:rPr>
          <w:rFonts w:hint="cs"/>
          <w:rtl/>
        </w:rPr>
      </w:pPr>
      <w:r>
        <w:rPr>
          <w:rFonts w:hint="cs"/>
          <w:rtl/>
        </w:rPr>
        <w:t>א.</w:t>
      </w:r>
      <w:r>
        <w:rPr>
          <w:rFonts w:hint="cs"/>
          <w:rtl/>
        </w:rPr>
        <w:tab/>
        <w:t>הוכח לבית-המשפט ברמת וודאות שמעבר לכל ספק סביר, כי ביצע הנאשם את העבירות המיוחסות לו בשלושת בניו. נוכח הראיות נדחית טענת הנאשם לפיה מדובר בשקרים שמקורם בטינת האם כלפיו. בין היתר מתבססת קביעה זו גם על האלמנטים הבאים:</w:t>
      </w:r>
    </w:p>
    <w:p w14:paraId="154D52C6" w14:textId="77777777" w:rsidR="00E54C60" w:rsidRDefault="00E54C60">
      <w:pPr>
        <w:pStyle w:val="BodyTextIndent3"/>
        <w:rPr>
          <w:rFonts w:hint="cs"/>
          <w:b w:val="0"/>
          <w:bCs w:val="0"/>
          <w:i w:val="0"/>
          <w:iCs w:val="0"/>
          <w:rtl/>
        </w:rPr>
      </w:pPr>
    </w:p>
    <w:p w14:paraId="526D35FE" w14:textId="77777777" w:rsidR="00E54C60" w:rsidRDefault="00E54C60">
      <w:pPr>
        <w:ind w:left="1701" w:hanging="567"/>
        <w:rPr>
          <w:rFonts w:hint="cs"/>
          <w:b/>
          <w:bCs/>
          <w:i/>
          <w:iCs/>
          <w:rtl/>
        </w:rPr>
      </w:pPr>
      <w:r>
        <w:rPr>
          <w:rFonts w:hint="cs"/>
          <w:b/>
          <w:bCs/>
          <w:i/>
          <w:iCs/>
          <w:rtl/>
        </w:rPr>
        <w:t>1.</w:t>
      </w:r>
      <w:r>
        <w:rPr>
          <w:rFonts w:hint="cs"/>
          <w:b/>
          <w:bCs/>
          <w:i/>
          <w:iCs/>
          <w:rtl/>
        </w:rPr>
        <w:tab/>
        <w:t xml:space="preserve">המדובר בעבירות מטיפוס דומה מאוד. כל הגרסאות עניינן במעשים מגונים מאותו סוג, היינו במעשים מגונים כשבמוקד של כולם איבר המין של הילדים. </w:t>
      </w:r>
    </w:p>
    <w:p w14:paraId="42BD36BA" w14:textId="77777777" w:rsidR="00E54C60" w:rsidRDefault="00E54C60">
      <w:pPr>
        <w:ind w:left="1701" w:hanging="567"/>
        <w:rPr>
          <w:rFonts w:hint="cs"/>
          <w:b/>
          <w:bCs/>
          <w:i/>
          <w:iCs/>
          <w:rtl/>
        </w:rPr>
      </w:pPr>
    </w:p>
    <w:p w14:paraId="6FE95529" w14:textId="77777777" w:rsidR="00E54C60" w:rsidRDefault="00E54C60">
      <w:pPr>
        <w:ind w:left="1701" w:hanging="567"/>
        <w:rPr>
          <w:rFonts w:hint="cs"/>
          <w:b/>
          <w:bCs/>
          <w:i/>
          <w:iCs/>
          <w:rtl/>
        </w:rPr>
      </w:pPr>
      <w:r>
        <w:rPr>
          <w:rFonts w:hint="cs"/>
          <w:b/>
          <w:bCs/>
          <w:i/>
          <w:iCs/>
          <w:rtl/>
        </w:rPr>
        <w:t>2.</w:t>
      </w:r>
      <w:r>
        <w:rPr>
          <w:rFonts w:hint="cs"/>
          <w:b/>
          <w:bCs/>
          <w:i/>
          <w:iCs/>
          <w:rtl/>
        </w:rPr>
        <w:tab/>
        <w:t xml:space="preserve">לגבי כל שלושת הילדים, העידה בפני בית-המשפט חוקרת הילדים בצורה מנומקת ומפורטת על הגורמים שהביאו אותה למסקנה כי עדותם מהימנה. </w:t>
      </w:r>
    </w:p>
    <w:p w14:paraId="6574ECB2" w14:textId="77777777" w:rsidR="00E54C60" w:rsidRDefault="00E54C60">
      <w:pPr>
        <w:ind w:left="1701" w:hanging="567"/>
        <w:rPr>
          <w:rFonts w:hint="cs"/>
          <w:b/>
          <w:bCs/>
          <w:i/>
          <w:iCs/>
          <w:rtl/>
        </w:rPr>
      </w:pPr>
    </w:p>
    <w:p w14:paraId="51A94A98" w14:textId="77777777" w:rsidR="00E54C60" w:rsidRDefault="00E54C60">
      <w:pPr>
        <w:ind w:left="1701" w:hanging="567"/>
        <w:rPr>
          <w:rFonts w:hint="cs"/>
          <w:b/>
          <w:bCs/>
          <w:i/>
          <w:iCs/>
          <w:rtl/>
        </w:rPr>
      </w:pPr>
      <w:r>
        <w:rPr>
          <w:rFonts w:hint="cs"/>
          <w:b/>
          <w:bCs/>
          <w:i/>
          <w:iCs/>
          <w:rtl/>
        </w:rPr>
        <w:t>3.</w:t>
      </w:r>
      <w:r>
        <w:rPr>
          <w:rFonts w:hint="cs"/>
          <w:b/>
          <w:bCs/>
          <w:i/>
          <w:iCs/>
          <w:rtl/>
        </w:rPr>
        <w:tab/>
        <w:t xml:space="preserve">דרישת דיני הראיות לסיוע לעדויות ילדים שנגבו על ידי חוקר ילדים, מולאה. יש סיוע ראייתי ממשי בדברי כל אחד מהילדים ביחס לעדות חברו: עדותם כאמור תומכת זו בזו, ומסייעות זו לזו. </w:t>
      </w:r>
    </w:p>
    <w:p w14:paraId="669F9291" w14:textId="77777777" w:rsidR="00E54C60" w:rsidRDefault="00E54C60">
      <w:pPr>
        <w:ind w:left="1701" w:hanging="567"/>
        <w:rPr>
          <w:rFonts w:hint="cs"/>
          <w:b/>
          <w:bCs/>
          <w:i/>
          <w:iCs/>
          <w:rtl/>
        </w:rPr>
      </w:pPr>
    </w:p>
    <w:p w14:paraId="12C6AD5B" w14:textId="77777777" w:rsidR="00E54C60" w:rsidRDefault="00E54C60">
      <w:pPr>
        <w:ind w:left="1701" w:hanging="567"/>
        <w:rPr>
          <w:rFonts w:hint="cs"/>
          <w:b/>
          <w:bCs/>
          <w:i/>
          <w:iCs/>
          <w:rtl/>
        </w:rPr>
      </w:pPr>
      <w:r>
        <w:rPr>
          <w:rFonts w:hint="cs"/>
          <w:b/>
          <w:bCs/>
          <w:i/>
          <w:iCs/>
          <w:rtl/>
        </w:rPr>
        <w:t>4.</w:t>
      </w:r>
      <w:r>
        <w:rPr>
          <w:rFonts w:hint="cs"/>
          <w:b/>
          <w:bCs/>
          <w:i/>
          <w:iCs/>
          <w:rtl/>
        </w:rPr>
        <w:tab/>
        <w:t xml:space="preserve">ולבסוף - אין לי אלא לחזור ולציין את עדותו של א., שהעיד בפני בית-המשפט לבקשת הנאשם, ותמך בסופו של דבר בגרסת התביעה בצורה ברורה ומשכנעת. </w:t>
      </w:r>
    </w:p>
    <w:p w14:paraId="6AF52604" w14:textId="77777777" w:rsidR="00E54C60" w:rsidRDefault="00E54C60">
      <w:pPr>
        <w:ind w:left="1701" w:hanging="567"/>
        <w:rPr>
          <w:rFonts w:hint="cs"/>
          <w:b/>
          <w:bCs/>
          <w:i/>
          <w:iCs/>
          <w:rtl/>
        </w:rPr>
      </w:pPr>
    </w:p>
    <w:p w14:paraId="59C05CDD" w14:textId="77777777" w:rsidR="00E54C60" w:rsidRDefault="00E54C60">
      <w:pPr>
        <w:ind w:left="1287" w:hanging="720"/>
        <w:rPr>
          <w:rFonts w:hint="cs"/>
          <w:b/>
          <w:bCs/>
          <w:i/>
          <w:iCs/>
          <w:rtl/>
        </w:rPr>
      </w:pPr>
      <w:r>
        <w:rPr>
          <w:rFonts w:hint="cs"/>
          <w:b/>
          <w:bCs/>
          <w:i/>
          <w:iCs/>
          <w:rtl/>
        </w:rPr>
        <w:t>ב.</w:t>
      </w:r>
      <w:r>
        <w:rPr>
          <w:rFonts w:hint="cs"/>
          <w:b/>
          <w:bCs/>
          <w:i/>
          <w:iCs/>
          <w:rtl/>
        </w:rPr>
        <w:tab/>
        <w:t xml:space="preserve">אשר ליסוד הנפשי. ניתן לקבוע על בסיס הלכת הציפיות וההלכה הפסוקה בנקודה זו, שניתן בנסיבות הענין לקבוע שנועדו מעשיו של הנאשם לשם גירוי וסיפוק מיניים. </w:t>
      </w:r>
    </w:p>
    <w:p w14:paraId="43B77C67" w14:textId="77777777" w:rsidR="00E54C60" w:rsidRDefault="00E54C60">
      <w:pPr>
        <w:rPr>
          <w:rFonts w:hint="cs"/>
          <w:b/>
          <w:bCs/>
          <w:i/>
          <w:iCs/>
          <w:rtl/>
        </w:rPr>
      </w:pPr>
    </w:p>
    <w:p w14:paraId="712C4765" w14:textId="77777777" w:rsidR="00E54C60" w:rsidRDefault="00E54C60">
      <w:pPr>
        <w:ind w:left="567" w:hanging="567"/>
        <w:rPr>
          <w:rFonts w:hint="cs"/>
          <w:b/>
          <w:bCs/>
          <w:i/>
          <w:iCs/>
          <w:rtl/>
        </w:rPr>
      </w:pPr>
      <w:r>
        <w:rPr>
          <w:rFonts w:cs="Arial"/>
          <w:b/>
          <w:bCs/>
          <w:rtl/>
        </w:rPr>
        <w:t>11</w:t>
      </w:r>
      <w:r>
        <w:rPr>
          <w:rFonts w:hint="cs"/>
          <w:b/>
          <w:bCs/>
          <w:i/>
          <w:iCs/>
          <w:rtl/>
        </w:rPr>
        <w:t>.</w:t>
      </w:r>
      <w:r>
        <w:rPr>
          <w:rFonts w:hint="cs"/>
          <w:b/>
          <w:bCs/>
          <w:i/>
          <w:iCs/>
          <w:rtl/>
        </w:rPr>
        <w:tab/>
        <w:t xml:space="preserve">סוף דבר - מרשיע אני את הנאשם בשלוש עבירות על </w:t>
      </w:r>
      <w:ins w:id="341" w:author="שחר גולדשטיין" w:date="2018-04-12T12:59:00Z">
        <w:r w:rsidR="002514D6" w:rsidRPr="002514D6">
          <w:rPr>
            <w:b/>
            <w:bCs/>
            <w:i/>
            <w:iCs/>
            <w:color w:val="0000FF"/>
            <w:u w:val="single"/>
            <w:rtl/>
            <w:rPrChange w:id="342" w:author="שחר גולדשטיין" w:date="2018-04-12T12:59:00Z">
              <w:rPr>
                <w:b/>
                <w:bCs/>
                <w:i/>
                <w:iCs/>
                <w:rtl/>
              </w:rPr>
            </w:rPrChange>
          </w:rPr>
          <w:fldChar w:fldCharType="begin"/>
        </w:r>
        <w:r w:rsidR="002514D6" w:rsidRPr="002514D6">
          <w:rPr>
            <w:b/>
            <w:bCs/>
            <w:i/>
            <w:iCs/>
            <w:color w:val="0000FF"/>
            <w:u w:val="single"/>
            <w:rtl/>
            <w:rPrChange w:id="343" w:author="שחר גולדשטיין" w:date="2018-04-12T12:59:00Z">
              <w:rPr>
                <w:b/>
                <w:bCs/>
                <w:i/>
                <w:iCs/>
                <w:rtl/>
              </w:rPr>
            </w:rPrChange>
          </w:rPr>
          <w:instrText xml:space="preserve"> </w:instrText>
        </w:r>
        <w:r w:rsidR="002514D6" w:rsidRPr="002514D6">
          <w:rPr>
            <w:b/>
            <w:bCs/>
            <w:i/>
            <w:iCs/>
            <w:color w:val="0000FF"/>
            <w:u w:val="single"/>
            <w:rPrChange w:id="344" w:author="שחר גולדשטיין" w:date="2018-04-12T12:59:00Z">
              <w:rPr>
                <w:b/>
                <w:bCs/>
                <w:i/>
                <w:iCs/>
              </w:rPr>
            </w:rPrChange>
          </w:rPr>
          <w:instrText>HYPERLINK</w:instrText>
        </w:r>
        <w:r w:rsidR="002514D6" w:rsidRPr="002514D6">
          <w:rPr>
            <w:b/>
            <w:bCs/>
            <w:i/>
            <w:iCs/>
            <w:color w:val="0000FF"/>
            <w:u w:val="single"/>
            <w:rtl/>
            <w:rPrChange w:id="345" w:author="שחר גולדשטיין" w:date="2018-04-12T12:59:00Z">
              <w:rPr>
                <w:b/>
                <w:bCs/>
                <w:i/>
                <w:iCs/>
                <w:rtl/>
              </w:rPr>
            </w:rPrChange>
          </w:rPr>
          <w:instrText xml:space="preserve"> "</w:instrText>
        </w:r>
        <w:r w:rsidR="002514D6" w:rsidRPr="002514D6">
          <w:rPr>
            <w:b/>
            <w:bCs/>
            <w:i/>
            <w:iCs/>
            <w:color w:val="0000FF"/>
            <w:u w:val="single"/>
            <w:rPrChange w:id="346" w:author="שחר גולדשטיין" w:date="2018-04-12T12:59:00Z">
              <w:rPr>
                <w:b/>
                <w:bCs/>
                <w:i/>
                <w:iCs/>
              </w:rPr>
            </w:rPrChange>
          </w:rPr>
          <w:instrText>http://www.nevo.co.il/law/70301/351.c.1</w:instrText>
        </w:r>
        <w:r w:rsidR="002514D6" w:rsidRPr="002514D6">
          <w:rPr>
            <w:b/>
            <w:bCs/>
            <w:i/>
            <w:iCs/>
            <w:color w:val="0000FF"/>
            <w:u w:val="single"/>
            <w:rtl/>
            <w:rPrChange w:id="347" w:author="שחר גולדשטיין" w:date="2018-04-12T12:59:00Z">
              <w:rPr>
                <w:b/>
                <w:bCs/>
                <w:i/>
                <w:iCs/>
                <w:rtl/>
              </w:rPr>
            </w:rPrChange>
          </w:rPr>
          <w:instrText xml:space="preserve">" </w:instrText>
        </w:r>
        <w:r w:rsidR="002514D6" w:rsidRPr="002514D6">
          <w:rPr>
            <w:b/>
            <w:bCs/>
            <w:i/>
            <w:iCs/>
            <w:color w:val="0000FF"/>
            <w:u w:val="single"/>
            <w:rtl/>
            <w:rPrChange w:id="348" w:author="שחר גולדשטיין" w:date="2018-04-12T12:59:00Z">
              <w:rPr>
                <w:b/>
                <w:bCs/>
                <w:i/>
                <w:iCs/>
                <w:rtl/>
              </w:rPr>
            </w:rPrChange>
          </w:rPr>
        </w:r>
        <w:r w:rsidR="002514D6" w:rsidRPr="002514D6">
          <w:rPr>
            <w:b/>
            <w:bCs/>
            <w:i/>
            <w:iCs/>
            <w:color w:val="0000FF"/>
            <w:u w:val="single"/>
            <w:rtl/>
            <w:rPrChange w:id="349" w:author="שחר גולדשטיין" w:date="2018-04-12T12:59:00Z">
              <w:rPr>
                <w:b/>
                <w:bCs/>
                <w:i/>
                <w:iCs/>
                <w:rtl/>
              </w:rPr>
            </w:rPrChange>
          </w:rPr>
          <w:fldChar w:fldCharType="separate"/>
        </w:r>
      </w:ins>
      <w:r w:rsidR="002514D6" w:rsidRPr="002514D6">
        <w:rPr>
          <w:b/>
          <w:bCs/>
          <w:i/>
          <w:iCs/>
          <w:color w:val="0000FF"/>
          <w:u w:val="single"/>
          <w:rtl/>
          <w:rPrChange w:id="350" w:author="שחר גולדשטיין" w:date="2018-04-12T12:59:00Z">
            <w:rPr>
              <w:b/>
              <w:bCs/>
              <w:i/>
              <w:iCs/>
              <w:rtl/>
            </w:rPr>
          </w:rPrChange>
        </w:rPr>
        <w:t>סעיף 351 (ג) (1)</w:t>
      </w:r>
      <w:ins w:id="351" w:author="שחר גולדשטיין" w:date="2018-04-12T12:59:00Z">
        <w:r w:rsidR="002514D6" w:rsidRPr="002514D6">
          <w:rPr>
            <w:b/>
            <w:bCs/>
            <w:i/>
            <w:iCs/>
            <w:color w:val="0000FF"/>
            <w:u w:val="single"/>
            <w:rtl/>
            <w:rPrChange w:id="352" w:author="שחר גולדשטיין" w:date="2018-04-12T12:59:00Z">
              <w:rPr>
                <w:b/>
                <w:bCs/>
                <w:i/>
                <w:iCs/>
                <w:rtl/>
              </w:rPr>
            </w:rPrChange>
          </w:rPr>
          <w:fldChar w:fldCharType="end"/>
        </w:r>
      </w:ins>
      <w:r>
        <w:rPr>
          <w:rFonts w:hint="cs"/>
          <w:b/>
          <w:bCs/>
          <w:i/>
          <w:iCs/>
          <w:rtl/>
        </w:rPr>
        <w:t xml:space="preserve"> ל</w:t>
      </w:r>
      <w:ins w:id="353" w:author="hofit" w:date="2017-12-17T17:33:00Z">
        <w:r w:rsidR="00DA0D70" w:rsidRPr="00DA0D70">
          <w:rPr>
            <w:b/>
            <w:bCs/>
            <w:i/>
            <w:iCs/>
            <w:color w:val="0000FF"/>
            <w:u w:val="single"/>
            <w:rtl/>
            <w:rPrChange w:id="354" w:author="hofit" w:date="2017-12-17T17:33:00Z">
              <w:rPr>
                <w:b/>
                <w:bCs/>
                <w:i/>
                <w:iCs/>
                <w:rtl/>
              </w:rPr>
            </w:rPrChange>
          </w:rPr>
          <w:fldChar w:fldCharType="begin"/>
        </w:r>
        <w:r w:rsidR="00DA0D70" w:rsidRPr="00DA0D70">
          <w:rPr>
            <w:b/>
            <w:bCs/>
            <w:i/>
            <w:iCs/>
            <w:color w:val="0000FF"/>
            <w:u w:val="single"/>
            <w:rtl/>
            <w:rPrChange w:id="355" w:author="hofit" w:date="2017-12-17T17:33:00Z">
              <w:rPr>
                <w:b/>
                <w:bCs/>
                <w:i/>
                <w:iCs/>
                <w:rtl/>
              </w:rPr>
            </w:rPrChange>
          </w:rPr>
          <w:instrText xml:space="preserve"> </w:instrText>
        </w:r>
        <w:r w:rsidR="00DA0D70" w:rsidRPr="00DA0D70">
          <w:rPr>
            <w:b/>
            <w:bCs/>
            <w:i/>
            <w:iCs/>
            <w:color w:val="0000FF"/>
            <w:u w:val="single"/>
            <w:rPrChange w:id="356" w:author="hofit" w:date="2017-12-17T17:33:00Z">
              <w:rPr>
                <w:b/>
                <w:bCs/>
                <w:i/>
                <w:iCs/>
              </w:rPr>
            </w:rPrChange>
          </w:rPr>
          <w:instrText>HYPERLINK</w:instrText>
        </w:r>
        <w:r w:rsidR="00DA0D70" w:rsidRPr="00DA0D70">
          <w:rPr>
            <w:b/>
            <w:bCs/>
            <w:i/>
            <w:iCs/>
            <w:color w:val="0000FF"/>
            <w:u w:val="single"/>
            <w:rtl/>
            <w:rPrChange w:id="357" w:author="hofit" w:date="2017-12-17T17:33:00Z">
              <w:rPr>
                <w:b/>
                <w:bCs/>
                <w:i/>
                <w:iCs/>
                <w:rtl/>
              </w:rPr>
            </w:rPrChange>
          </w:rPr>
          <w:instrText xml:space="preserve"> "</w:instrText>
        </w:r>
        <w:r w:rsidR="00DA0D70" w:rsidRPr="00DA0D70">
          <w:rPr>
            <w:b/>
            <w:bCs/>
            <w:i/>
            <w:iCs/>
            <w:color w:val="0000FF"/>
            <w:u w:val="single"/>
            <w:rPrChange w:id="358" w:author="hofit" w:date="2017-12-17T17:33:00Z">
              <w:rPr>
                <w:b/>
                <w:bCs/>
                <w:i/>
                <w:iCs/>
              </w:rPr>
            </w:rPrChange>
          </w:rPr>
          <w:instrText>http://www.nevo.co.il/law/70301</w:instrText>
        </w:r>
        <w:r w:rsidR="00DA0D70" w:rsidRPr="00DA0D70">
          <w:rPr>
            <w:b/>
            <w:bCs/>
            <w:i/>
            <w:iCs/>
            <w:color w:val="0000FF"/>
            <w:u w:val="single"/>
            <w:rtl/>
            <w:rPrChange w:id="359" w:author="hofit" w:date="2017-12-17T17:33:00Z">
              <w:rPr>
                <w:b/>
                <w:bCs/>
                <w:i/>
                <w:iCs/>
                <w:rtl/>
              </w:rPr>
            </w:rPrChange>
          </w:rPr>
          <w:instrText xml:space="preserve">" </w:instrText>
        </w:r>
        <w:r w:rsidR="00DA0D70" w:rsidRPr="00DA0D70">
          <w:rPr>
            <w:b/>
            <w:bCs/>
            <w:i/>
            <w:iCs/>
            <w:color w:val="0000FF"/>
            <w:u w:val="single"/>
            <w:rPrChange w:id="360" w:author="hofit" w:date="2017-12-17T17:33:00Z">
              <w:rPr>
                <w:b/>
                <w:bCs/>
                <w:i/>
                <w:iCs/>
              </w:rPr>
            </w:rPrChange>
          </w:rPr>
        </w:r>
        <w:r w:rsidR="00DA0D70" w:rsidRPr="00DA0D70">
          <w:rPr>
            <w:b/>
            <w:bCs/>
            <w:i/>
            <w:iCs/>
            <w:color w:val="0000FF"/>
            <w:u w:val="single"/>
            <w:rtl/>
            <w:rPrChange w:id="361" w:author="hofit" w:date="2017-12-17T17:33:00Z">
              <w:rPr>
                <w:b/>
                <w:bCs/>
                <w:i/>
                <w:iCs/>
                <w:rtl/>
              </w:rPr>
            </w:rPrChange>
          </w:rPr>
          <w:fldChar w:fldCharType="separate"/>
        </w:r>
      </w:ins>
      <w:r w:rsidR="00DA0D70" w:rsidRPr="00DA0D70">
        <w:rPr>
          <w:rStyle w:val="Hyperlink"/>
          <w:rFonts w:hint="eastAsia"/>
          <w:b/>
          <w:bCs/>
          <w:i/>
          <w:iCs/>
          <w:rtl/>
          <w:rPrChange w:id="362" w:author="hofit" w:date="2017-12-17T17:33:00Z">
            <w:rPr>
              <w:rStyle w:val="Hyperlink"/>
              <w:rFonts w:hint="eastAsia"/>
              <w:b/>
              <w:bCs/>
              <w:i/>
              <w:iCs/>
              <w:rtl/>
            </w:rPr>
          </w:rPrChange>
        </w:rPr>
        <w:t>חוק</w:t>
      </w:r>
      <w:r w:rsidR="00DA0D70" w:rsidRPr="00DA0D70">
        <w:rPr>
          <w:rStyle w:val="Hyperlink"/>
          <w:b/>
          <w:bCs/>
          <w:i/>
          <w:iCs/>
          <w:rtl/>
          <w:rPrChange w:id="363" w:author="hofit" w:date="2017-12-17T17:33:00Z">
            <w:rPr>
              <w:rStyle w:val="Hyperlink"/>
              <w:b/>
              <w:bCs/>
              <w:i/>
              <w:iCs/>
              <w:rtl/>
            </w:rPr>
          </w:rPrChange>
        </w:rPr>
        <w:t xml:space="preserve"> העונשין</w:t>
      </w:r>
      <w:ins w:id="364" w:author="hofit" w:date="2017-12-17T17:33:00Z">
        <w:r w:rsidR="00DA0D70" w:rsidRPr="00DA0D70">
          <w:rPr>
            <w:b/>
            <w:bCs/>
            <w:i/>
            <w:iCs/>
            <w:color w:val="0000FF"/>
            <w:u w:val="single"/>
            <w:rtl/>
            <w:rPrChange w:id="365" w:author="hofit" w:date="2017-12-17T17:33:00Z">
              <w:rPr>
                <w:b/>
                <w:bCs/>
                <w:i/>
                <w:iCs/>
                <w:rtl/>
              </w:rPr>
            </w:rPrChange>
          </w:rPr>
          <w:fldChar w:fldCharType="end"/>
        </w:r>
      </w:ins>
      <w:r>
        <w:rPr>
          <w:rFonts w:hint="cs"/>
          <w:b/>
          <w:bCs/>
          <w:i/>
          <w:iCs/>
          <w:rtl/>
        </w:rPr>
        <w:t xml:space="preserve">. </w:t>
      </w:r>
    </w:p>
    <w:p w14:paraId="4ABBCE93" w14:textId="77777777" w:rsidR="00E54C60" w:rsidRDefault="00E54C60">
      <w:pPr>
        <w:rPr>
          <w:rFonts w:hint="cs"/>
          <w:rtl/>
        </w:rPr>
      </w:pPr>
      <w:bookmarkStart w:id="366" w:name="Decision1"/>
    </w:p>
    <w:p w14:paraId="21F0B200" w14:textId="77777777" w:rsidR="00E54C60" w:rsidRDefault="00E54C60">
      <w:pPr>
        <w:rPr>
          <w:rFonts w:hint="cs"/>
          <w:b/>
          <w:bCs/>
          <w:rtl/>
        </w:rPr>
      </w:pPr>
      <w:r>
        <w:rPr>
          <w:rFonts w:hint="cs"/>
          <w:b/>
          <w:bCs/>
          <w:rtl/>
        </w:rPr>
        <w:t>ניתנה היום ד' בתמוז, תשס"א (25 ביוני 2001) במעמד הצדדים.</w:t>
      </w:r>
      <w:r>
        <w:rPr>
          <w:b/>
          <w:bCs/>
          <w:color w:val="FFFFFF"/>
          <w:sz w:val="4"/>
          <w:szCs w:val="4"/>
          <w:rtl/>
        </w:rPr>
        <w:t>ב</w:t>
      </w:r>
    </w:p>
    <w:tbl>
      <w:tblPr>
        <w:tblW w:w="0" w:type="auto"/>
        <w:tblInd w:w="6153" w:type="dxa"/>
        <w:tblBorders>
          <w:top w:val="single" w:sz="4" w:space="0" w:color="auto"/>
        </w:tblBorders>
        <w:tblLook w:val="0000" w:firstRow="0" w:lastRow="0" w:firstColumn="0" w:lastColumn="0" w:noHBand="0" w:noVBand="0"/>
      </w:tblPr>
      <w:tblGrid>
        <w:gridCol w:w="2369"/>
      </w:tblGrid>
      <w:tr w:rsidR="00E54C60" w14:paraId="791E3E34" w14:textId="77777777">
        <w:tc>
          <w:tcPr>
            <w:tcW w:w="2376" w:type="dxa"/>
            <w:tcBorders>
              <w:top w:val="single" w:sz="4" w:space="0" w:color="auto"/>
              <w:left w:val="nil"/>
              <w:bottom w:val="nil"/>
              <w:right w:val="nil"/>
            </w:tcBorders>
          </w:tcPr>
          <w:p w14:paraId="29E96040" w14:textId="77777777" w:rsidR="00E54C60" w:rsidRDefault="00E54C60">
            <w:pPr>
              <w:jc w:val="center"/>
            </w:pPr>
            <w:r>
              <w:rPr>
                <w:rFonts w:hint="cs"/>
                <w:rtl/>
              </w:rPr>
              <w:t>א. רון - שופט</w:t>
            </w:r>
          </w:p>
        </w:tc>
      </w:tr>
      <w:bookmarkEnd w:id="366"/>
    </w:tbl>
    <w:p w14:paraId="1845519F" w14:textId="77777777" w:rsidR="00E54C60" w:rsidRDefault="00E54C60">
      <w:pPr>
        <w:rPr>
          <w:rFonts w:hint="cs"/>
          <w:rtl/>
        </w:rPr>
      </w:pPr>
    </w:p>
    <w:p w14:paraId="3658F6A3" w14:textId="77777777" w:rsidR="00E54C60" w:rsidRDefault="00E54C60">
      <w:pPr>
        <w:rPr>
          <w:rFonts w:hint="cs"/>
          <w:b/>
          <w:bCs/>
          <w:sz w:val="28"/>
          <w:szCs w:val="28"/>
          <w:u w:val="single"/>
          <w:rtl/>
        </w:rPr>
      </w:pPr>
      <w:r>
        <w:rPr>
          <w:rFonts w:hint="cs"/>
          <w:b/>
          <w:bCs/>
          <w:sz w:val="28"/>
          <w:szCs w:val="28"/>
          <w:u w:val="single"/>
          <w:rtl/>
        </w:rPr>
        <w:t>הצדדים:</w:t>
      </w:r>
    </w:p>
    <w:p w14:paraId="0DFA95B2" w14:textId="77777777" w:rsidR="00E54C60" w:rsidRDefault="00E54C60">
      <w:pPr>
        <w:rPr>
          <w:rFonts w:hint="cs"/>
          <w:rtl/>
        </w:rPr>
      </w:pPr>
      <w:r>
        <w:rPr>
          <w:rFonts w:hint="cs"/>
          <w:rtl/>
        </w:rPr>
        <w:t>מסכימים על תסקיר לשאלת העונש.</w:t>
      </w:r>
      <w:r>
        <w:rPr>
          <w:color w:val="FFFFFF"/>
          <w:sz w:val="4"/>
          <w:szCs w:val="4"/>
          <w:rtl/>
        </w:rPr>
        <w:t>ו</w:t>
      </w:r>
    </w:p>
    <w:p w14:paraId="614D9645" w14:textId="77777777" w:rsidR="00E54C60" w:rsidRDefault="00E54C60">
      <w:pPr>
        <w:rPr>
          <w:rFonts w:hint="cs"/>
          <w:rtl/>
        </w:rPr>
      </w:pPr>
    </w:p>
    <w:p w14:paraId="788AAF47" w14:textId="77777777" w:rsidR="00E54C60" w:rsidRDefault="00E54C60">
      <w:pPr>
        <w:rPr>
          <w:rFonts w:hint="cs"/>
          <w:rtl/>
        </w:rPr>
      </w:pPr>
      <w:bookmarkStart w:id="367" w:name="Decision2"/>
    </w:p>
    <w:p w14:paraId="7B732B4E" w14:textId="77777777" w:rsidR="00E54C60" w:rsidRDefault="00E54C60">
      <w:pPr>
        <w:pStyle w:val="Title"/>
        <w:rPr>
          <w:rFonts w:hint="cs"/>
          <w:sz w:val="34"/>
          <w:szCs w:val="32"/>
          <w:u w:val="single"/>
          <w:rtl/>
        </w:rPr>
      </w:pPr>
      <w:r>
        <w:rPr>
          <w:rFonts w:hint="cs"/>
          <w:sz w:val="34"/>
          <w:szCs w:val="32"/>
          <w:u w:val="single"/>
          <w:rtl/>
        </w:rPr>
        <w:t>החלטה</w:t>
      </w:r>
    </w:p>
    <w:p w14:paraId="0C513A90" w14:textId="77777777" w:rsidR="00E54C60" w:rsidRDefault="00E54C60">
      <w:pPr>
        <w:pStyle w:val="Subtitle"/>
        <w:rPr>
          <w:rFonts w:hint="cs"/>
          <w:rtl/>
        </w:rPr>
      </w:pPr>
    </w:p>
    <w:p w14:paraId="23405718" w14:textId="77777777" w:rsidR="00E54C60" w:rsidRDefault="00E54C60">
      <w:pPr>
        <w:pStyle w:val="a0"/>
        <w:spacing w:line="480" w:lineRule="auto"/>
        <w:rPr>
          <w:rFonts w:hint="cs"/>
          <w:i/>
          <w:iCs/>
          <w:rtl/>
        </w:rPr>
      </w:pPr>
      <w:r>
        <w:rPr>
          <w:rFonts w:hint="cs"/>
          <w:i/>
          <w:iCs/>
          <w:rtl/>
        </w:rPr>
        <w:t xml:space="preserve">שירות המבחן ימציא לי תסקיר לגבי הנאשם בשאלת העונש. </w:t>
      </w:r>
    </w:p>
    <w:p w14:paraId="7659F0B5" w14:textId="77777777" w:rsidR="00E54C60" w:rsidRDefault="00E54C60">
      <w:pPr>
        <w:pStyle w:val="a0"/>
        <w:spacing w:line="480" w:lineRule="auto"/>
        <w:rPr>
          <w:rFonts w:hint="cs"/>
          <w:i/>
          <w:iCs/>
          <w:color w:val="FFFFFF"/>
          <w:sz w:val="2"/>
          <w:szCs w:val="2"/>
          <w:rtl/>
        </w:rPr>
      </w:pPr>
    </w:p>
    <w:p w14:paraId="73744A69" w14:textId="77777777" w:rsidR="00E54C60" w:rsidRDefault="00E54C60">
      <w:pPr>
        <w:pStyle w:val="a0"/>
        <w:spacing w:line="480" w:lineRule="auto"/>
        <w:rPr>
          <w:i/>
          <w:iCs/>
          <w:color w:val="FFFFFF"/>
          <w:sz w:val="2"/>
          <w:szCs w:val="2"/>
          <w:rtl/>
        </w:rPr>
      </w:pPr>
      <w:r>
        <w:rPr>
          <w:i/>
          <w:iCs/>
          <w:color w:val="FFFFFF"/>
          <w:sz w:val="2"/>
          <w:szCs w:val="2"/>
          <w:rtl/>
        </w:rPr>
        <w:t>5129371</w:t>
      </w:r>
    </w:p>
    <w:p w14:paraId="4F578552" w14:textId="77777777" w:rsidR="00E54C60" w:rsidRDefault="00E54C60">
      <w:pPr>
        <w:pStyle w:val="a0"/>
        <w:spacing w:line="480" w:lineRule="auto"/>
        <w:rPr>
          <w:rFonts w:hint="cs"/>
          <w:i/>
          <w:iCs/>
          <w:rtl/>
        </w:rPr>
      </w:pPr>
      <w:r>
        <w:rPr>
          <w:i/>
          <w:iCs/>
          <w:color w:val="FFFFFF"/>
          <w:sz w:val="2"/>
          <w:szCs w:val="2"/>
          <w:rtl/>
        </w:rPr>
        <w:t>54678313</w:t>
      </w:r>
    </w:p>
    <w:p w14:paraId="6BA27945" w14:textId="77777777" w:rsidR="00E54C60" w:rsidRDefault="00E54C60">
      <w:pPr>
        <w:pStyle w:val="a0"/>
        <w:spacing w:line="480" w:lineRule="auto"/>
        <w:rPr>
          <w:rFonts w:hint="cs"/>
          <w:rtl/>
        </w:rPr>
      </w:pPr>
      <w:r>
        <w:rPr>
          <w:rFonts w:hint="cs"/>
          <w:i/>
          <w:iCs/>
          <w:rtl/>
        </w:rPr>
        <w:t xml:space="preserve">דוחה להמשך דיון לאחר קבלת תסקיר כאמור, ליום 16.10.2001 בשעה 13:00. </w:t>
      </w:r>
    </w:p>
    <w:p w14:paraId="53134E24" w14:textId="77777777" w:rsidR="00E54C60" w:rsidRDefault="00E54C60">
      <w:pPr>
        <w:rPr>
          <w:rFonts w:hint="cs"/>
          <w:rtl/>
        </w:rPr>
      </w:pPr>
    </w:p>
    <w:p w14:paraId="26A9A182" w14:textId="77777777" w:rsidR="00E54C60" w:rsidRDefault="00E54C60">
      <w:pPr>
        <w:pStyle w:val="Subtitle"/>
        <w:rPr>
          <w:rFonts w:hint="cs"/>
          <w:rtl/>
        </w:rPr>
      </w:pPr>
    </w:p>
    <w:p w14:paraId="54A5B751" w14:textId="77777777" w:rsidR="00E54C60" w:rsidRDefault="00E54C60">
      <w:pPr>
        <w:keepNext/>
        <w:jc w:val="left"/>
        <w:rPr>
          <w:rFonts w:hAnsi="David" w:hint="cs"/>
          <w:color w:val="000000"/>
          <w:sz w:val="22"/>
          <w:szCs w:val="22"/>
          <w:rtl/>
        </w:rPr>
      </w:pPr>
    </w:p>
    <w:p w14:paraId="74767604" w14:textId="77777777" w:rsidR="00E54C60" w:rsidRDefault="00E54C60">
      <w:pPr>
        <w:keepNext/>
        <w:jc w:val="left"/>
        <w:rPr>
          <w:rFonts w:hAnsi="David"/>
          <w:color w:val="000000"/>
          <w:sz w:val="22"/>
          <w:szCs w:val="22"/>
          <w:rtl/>
        </w:rPr>
      </w:pPr>
      <w:r>
        <w:rPr>
          <w:rFonts w:hAnsi="David"/>
          <w:color w:val="000000"/>
          <w:sz w:val="22"/>
          <w:szCs w:val="22"/>
          <w:rtl/>
        </w:rPr>
        <w:t>א.  רון 54678313-240/97</w:t>
      </w:r>
    </w:p>
    <w:p w14:paraId="7F9A5E40" w14:textId="77777777" w:rsidR="00E54C60" w:rsidRDefault="00E54C60">
      <w:pPr>
        <w:rPr>
          <w:rFonts w:hint="cs"/>
          <w:b/>
          <w:bCs/>
          <w:rtl/>
        </w:rPr>
      </w:pPr>
      <w:r>
        <w:rPr>
          <w:rFonts w:hint="cs"/>
          <w:b/>
          <w:bCs/>
          <w:rtl/>
        </w:rPr>
        <w:t>ניתנה היום ד' בתמוז, תשס"א (25 ביוני 2001) במעמד הצדדים.</w:t>
      </w:r>
      <w:r>
        <w:rPr>
          <w:b/>
          <w:bCs/>
          <w:color w:val="FFFFFF"/>
          <w:sz w:val="4"/>
          <w:szCs w:val="4"/>
          <w:rtl/>
        </w:rPr>
        <w:t>נ</w:t>
      </w:r>
    </w:p>
    <w:tbl>
      <w:tblPr>
        <w:tblW w:w="0" w:type="auto"/>
        <w:tblInd w:w="6153" w:type="dxa"/>
        <w:tblBorders>
          <w:top w:val="single" w:sz="4" w:space="0" w:color="auto"/>
        </w:tblBorders>
        <w:tblLook w:val="0000" w:firstRow="0" w:lastRow="0" w:firstColumn="0" w:lastColumn="0" w:noHBand="0" w:noVBand="0"/>
      </w:tblPr>
      <w:tblGrid>
        <w:gridCol w:w="2369"/>
      </w:tblGrid>
      <w:tr w:rsidR="00E54C60" w14:paraId="178D4EEC" w14:textId="77777777">
        <w:tc>
          <w:tcPr>
            <w:tcW w:w="2376" w:type="dxa"/>
            <w:tcBorders>
              <w:top w:val="single" w:sz="4" w:space="0" w:color="auto"/>
              <w:left w:val="nil"/>
              <w:bottom w:val="nil"/>
              <w:right w:val="nil"/>
            </w:tcBorders>
          </w:tcPr>
          <w:p w14:paraId="601EC58B" w14:textId="77777777" w:rsidR="00E54C60" w:rsidRDefault="00E54C60">
            <w:pPr>
              <w:jc w:val="center"/>
            </w:pPr>
            <w:r>
              <w:rPr>
                <w:rFonts w:hint="cs"/>
                <w:rtl/>
              </w:rPr>
              <w:t>א. רון - שופט</w:t>
            </w:r>
          </w:p>
        </w:tc>
      </w:tr>
    </w:tbl>
    <w:bookmarkEnd w:id="367"/>
    <w:p w14:paraId="23197D04" w14:textId="77777777" w:rsidR="00E54C60" w:rsidRDefault="00E54C60">
      <w:pPr>
        <w:jc w:val="left"/>
        <w:rPr>
          <w:color w:val="000000"/>
          <w:rtl/>
        </w:rPr>
      </w:pPr>
      <w:r>
        <w:rPr>
          <w:rtl/>
        </w:rPr>
        <w:t>נוסח מסמך זה כפוף לשינויי ניסוח ועריכה</w:t>
      </w:r>
    </w:p>
    <w:p w14:paraId="23DDCEA8" w14:textId="77777777" w:rsidR="00E54C60" w:rsidRDefault="00E54C60">
      <w:pPr>
        <w:jc w:val="left"/>
        <w:rPr>
          <w:rFonts w:hint="cs"/>
          <w:rtl/>
        </w:rPr>
      </w:pPr>
      <w:del w:id="368" w:author="eli" w:date="2006-08-14T10:51:00Z">
        <w:r>
          <w:rPr>
            <w:rtl/>
          </w:rPr>
          <w:delText>נוסח מסמך זה כפוף לשינויי ניסוח ועריכה</w:delText>
        </w:r>
      </w:del>
    </w:p>
    <w:sectPr w:rsidR="00E54C60">
      <w:headerReference w:type="even" r:id="rId6"/>
      <w:headerReference w:type="default" r:id="rId7"/>
      <w:footerReference w:type="even" r:id="rId8"/>
      <w:footerReference w:type="default" r:id="rId9"/>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6977" w14:textId="77777777" w:rsidR="0042739A" w:rsidRDefault="0042739A">
      <w:pPr>
        <w:spacing w:line="240" w:lineRule="auto"/>
      </w:pPr>
      <w:r>
        <w:separator/>
      </w:r>
    </w:p>
  </w:endnote>
  <w:endnote w:type="continuationSeparator" w:id="0">
    <w:p w14:paraId="0D79748F" w14:textId="77777777" w:rsidR="0042739A" w:rsidRDefault="00427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CD31" w14:textId="77777777" w:rsidR="00BA4B60" w:rsidRDefault="00BA4B60">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Pr>
        <w:rFonts w:hAnsi="FrankRuehl" w:cs="FrankRuehl"/>
        <w:color w:val="000000"/>
        <w:sz w:val="24"/>
        <w:rtl/>
      </w:rPr>
      <w:t>1</w:t>
    </w:r>
    <w:r>
      <w:rPr>
        <w:rFonts w:hAnsi="FrankRuehl" w:cs="FrankRuehl"/>
        <w:color w:val="000000"/>
        <w:sz w:val="24"/>
        <w:rtl/>
      </w:rPr>
      <w:fldChar w:fldCharType="end"/>
    </w:r>
  </w:p>
  <w:p w14:paraId="3499C504" w14:textId="77777777" w:rsidR="00BA4B60" w:rsidRDefault="00BA4B6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27F9CE" w14:textId="77777777" w:rsidR="00BA4B60" w:rsidRDefault="00BA4B6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katin\27\s97000240-18.doc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6212" w14:textId="77777777" w:rsidR="00BA4B60" w:rsidRDefault="00BA4B60">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sidR="00614153">
      <w:rPr>
        <w:rFonts w:hAnsi="FrankRuehl" w:cs="FrankRuehl"/>
        <w:noProof/>
        <w:color w:val="000000"/>
        <w:sz w:val="24"/>
        <w:rtl/>
      </w:rPr>
      <w:t>1</w:t>
    </w:r>
    <w:r>
      <w:rPr>
        <w:rFonts w:hAnsi="FrankRuehl" w:cs="FrankRuehl"/>
        <w:color w:val="000000"/>
        <w:sz w:val="24"/>
        <w:rtl/>
      </w:rPr>
      <w:fldChar w:fldCharType="end"/>
    </w:r>
  </w:p>
  <w:p w14:paraId="0C650CAE" w14:textId="77777777" w:rsidR="00BA4B60" w:rsidRDefault="00BA4B6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A43545" w14:textId="77777777" w:rsidR="00BA4B60" w:rsidRDefault="00BA4B6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katin\27\s97000240-18.doc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D275" w14:textId="77777777" w:rsidR="0042739A" w:rsidRDefault="0042739A">
      <w:pPr>
        <w:spacing w:line="240" w:lineRule="auto"/>
      </w:pPr>
      <w:r>
        <w:separator/>
      </w:r>
    </w:p>
  </w:footnote>
  <w:footnote w:type="continuationSeparator" w:id="0">
    <w:p w14:paraId="1B2D1C2A" w14:textId="77777777" w:rsidR="0042739A" w:rsidRDefault="004273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0EC6" w14:textId="77777777" w:rsidR="00BA4B60" w:rsidRDefault="00BA4B6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240/97</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3B72" w14:textId="77777777" w:rsidR="00BA4B60" w:rsidRDefault="00BA4B6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240/97</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067BA"/>
    <w:rsid w:val="00194795"/>
    <w:rsid w:val="002514D6"/>
    <w:rsid w:val="0042739A"/>
    <w:rsid w:val="00614153"/>
    <w:rsid w:val="007067BA"/>
    <w:rsid w:val="00BA4B60"/>
    <w:rsid w:val="00BD4D42"/>
    <w:rsid w:val="00DA0D70"/>
    <w:rsid w:val="00E54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1A13E5"/>
  <w15:chartTrackingRefBased/>
  <w15:docId w15:val="{C4D69199-646F-4438-8B26-73878CC0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48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spacing w:line="240" w:lineRule="auto"/>
      <w:outlineLvl w:val="5"/>
    </w:pPr>
    <w:rPr>
      <w:i/>
      <w:iCs/>
    </w:rPr>
  </w:style>
  <w:style w:type="paragraph" w:styleId="Heading7">
    <w:name w:val="heading 7"/>
    <w:basedOn w:val="Normal"/>
    <w:next w:val="Normal"/>
    <w:qFormat/>
    <w:pPr>
      <w:keepNext/>
      <w:spacing w:line="240" w:lineRule="auto"/>
      <w:outlineLvl w:val="6"/>
    </w:pPr>
    <w:rPr>
      <w:b/>
      <w:bCs/>
      <w:i/>
      <w:iCs/>
    </w:rPr>
  </w:style>
  <w:style w:type="paragraph" w:styleId="Heading8">
    <w:name w:val="heading 8"/>
    <w:basedOn w:val="Normal"/>
    <w:next w:val="Normal"/>
    <w:qFormat/>
    <w:pPr>
      <w:keepNext/>
      <w:spacing w:line="240" w:lineRule="auto"/>
      <w:outlineLvl w:val="7"/>
    </w:pPr>
    <w:rPr>
      <w:b/>
      <w:bCs/>
      <w:i/>
      <w:iCs/>
    </w:rPr>
  </w:style>
  <w:style w:type="paragraph" w:styleId="Heading9">
    <w:name w:val="heading 9"/>
    <w:basedOn w:val="Normal"/>
    <w:next w:val="Normal"/>
    <w:qFormat/>
    <w:pPr>
      <w:keepNext/>
      <w:spacing w:line="240" w:lineRule="auto"/>
      <w:outlineLvl w:val="8"/>
    </w:pPr>
    <w:rPr>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spacing w:line="360" w:lineRule="auto"/>
    </w:pPr>
    <w:rPr>
      <w:sz w:val="22"/>
    </w:rPr>
  </w:style>
  <w:style w:type="paragraph" w:styleId="Caption">
    <w:name w:val="caption"/>
    <w:basedOn w:val="Normal"/>
    <w:next w:val="Normal"/>
    <w:qFormat/>
    <w:pPr>
      <w:jc w:val="center"/>
    </w:pPr>
    <w:rPr>
      <w:b/>
      <w:bCs/>
      <w:sz w:val="24"/>
    </w:rPr>
  </w:style>
  <w:style w:type="paragraph" w:styleId="Title">
    <w:name w:val="Title"/>
    <w:basedOn w:val="Normal"/>
    <w:qFormat/>
    <w:pPr>
      <w:jc w:val="center"/>
    </w:pPr>
    <w:rPr>
      <w:b/>
      <w:bCs/>
      <w:sz w:val="32"/>
      <w:szCs w:val="30"/>
    </w:rPr>
  </w:style>
  <w:style w:type="paragraph" w:styleId="BodyText">
    <w:name w:val="Body Text"/>
    <w:basedOn w:val="Normal"/>
    <w:semiHidden/>
  </w:style>
  <w:style w:type="paragraph" w:styleId="BodyTextIndent">
    <w:name w:val="Body Text Indent"/>
    <w:basedOn w:val="Normal"/>
    <w:semiHidden/>
    <w:pPr>
      <w:ind w:left="1134" w:hanging="567"/>
    </w:pPr>
    <w:rPr>
      <w:b/>
      <w:bCs/>
      <w:i/>
      <w:iCs/>
    </w:rPr>
  </w:style>
  <w:style w:type="paragraph" w:styleId="Subtitle">
    <w:name w:val="Subtitle"/>
    <w:basedOn w:val="Normal"/>
    <w:qFormat/>
    <w:rPr>
      <w:b/>
      <w:bCs/>
      <w:i/>
      <w:iCs/>
    </w:rPr>
  </w:style>
  <w:style w:type="paragraph" w:styleId="BodyTextIndent2">
    <w:name w:val="Body Text Indent 2"/>
    <w:basedOn w:val="Normal"/>
    <w:semiHidden/>
    <w:pPr>
      <w:ind w:left="1020" w:hanging="510"/>
    </w:pPr>
    <w:rPr>
      <w:b/>
      <w:bCs/>
      <w:i/>
      <w:iCs/>
    </w:rPr>
  </w:style>
  <w:style w:type="paragraph" w:styleId="BodyTextIndent3">
    <w:name w:val="Body Text Indent 3"/>
    <w:basedOn w:val="Normal"/>
    <w:semiHidden/>
    <w:pPr>
      <w:ind w:left="1134" w:hanging="567"/>
    </w:pPr>
    <w:rPr>
      <w:b/>
      <w:bCs/>
      <w:i/>
      <w:i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link w:val="BalloonTextChar"/>
    <w:uiPriority w:val="99"/>
    <w:semiHidden/>
    <w:unhideWhenUsed/>
    <w:rsid w:val="007067B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067BA"/>
    <w:rPr>
      <w:rFonts w:ascii="Tahoma" w:hAnsi="Tahoma" w:cs="Tahoma"/>
      <w:sz w:val="16"/>
      <w:szCs w:val="16"/>
      <w:lang w:eastAsia="he-IL"/>
    </w:rPr>
  </w:style>
  <w:style w:type="character" w:styleId="Hyperlink">
    <w:name w:val="Hyperlink"/>
    <w:rsid w:val="00DA0D70"/>
    <w:rPr>
      <w:color w:val="0000FF"/>
      <w:u w:val="single"/>
    </w:rPr>
  </w:style>
  <w:style w:type="character" w:customStyle="1" w:styleId="a2">
    <w:name w:val="אזכור לא מזוהה"/>
    <w:uiPriority w:val="99"/>
    <w:semiHidden/>
    <w:unhideWhenUsed/>
    <w:rsid w:val="002514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2386</Words>
  <Characters>13604</Characters>
  <Application>Microsoft Office Word</Application>
  <DocSecurity>0</DocSecurity>
  <Lines>113</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15959</CharactersWithSpaces>
  <SharedDoc>false</SharedDoc>
  <HLinks>
    <vt:vector size="114" baseType="variant">
      <vt:variant>
        <vt:i4>7995492</vt:i4>
      </vt:variant>
      <vt:variant>
        <vt:i4>54</vt:i4>
      </vt:variant>
      <vt:variant>
        <vt:i4>0</vt:i4>
      </vt:variant>
      <vt:variant>
        <vt:i4>5</vt:i4>
      </vt:variant>
      <vt:variant>
        <vt:lpwstr>http://www.nevo.co.il/law/70301</vt:lpwstr>
      </vt:variant>
      <vt:variant>
        <vt:lpwstr/>
      </vt:variant>
      <vt:variant>
        <vt:i4>6291508</vt:i4>
      </vt:variant>
      <vt:variant>
        <vt:i4>51</vt:i4>
      </vt:variant>
      <vt:variant>
        <vt:i4>0</vt:i4>
      </vt:variant>
      <vt:variant>
        <vt:i4>5</vt:i4>
      </vt:variant>
      <vt:variant>
        <vt:lpwstr>http://www.nevo.co.il/law/70301/351.c.1</vt:lpwstr>
      </vt:variant>
      <vt:variant>
        <vt:lpwstr/>
      </vt:variant>
      <vt:variant>
        <vt:i4>3866742</vt:i4>
      </vt:variant>
      <vt:variant>
        <vt:i4>48</vt:i4>
      </vt:variant>
      <vt:variant>
        <vt:i4>0</vt:i4>
      </vt:variant>
      <vt:variant>
        <vt:i4>5</vt:i4>
      </vt:variant>
      <vt:variant>
        <vt:lpwstr>http://www.nevo.co.il/case/5676920</vt:lpwstr>
      </vt:variant>
      <vt:variant>
        <vt:lpwstr/>
      </vt:variant>
      <vt:variant>
        <vt:i4>3866742</vt:i4>
      </vt:variant>
      <vt:variant>
        <vt:i4>45</vt:i4>
      </vt:variant>
      <vt:variant>
        <vt:i4>0</vt:i4>
      </vt:variant>
      <vt:variant>
        <vt:i4>5</vt:i4>
      </vt:variant>
      <vt:variant>
        <vt:lpwstr>http://www.nevo.co.il/case/5676920</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3407994</vt:i4>
      </vt:variant>
      <vt:variant>
        <vt:i4>39</vt:i4>
      </vt:variant>
      <vt:variant>
        <vt:i4>0</vt:i4>
      </vt:variant>
      <vt:variant>
        <vt:i4>5</vt:i4>
      </vt:variant>
      <vt:variant>
        <vt:lpwstr>http://www.nevo.co.il/case/5957105</vt:lpwstr>
      </vt:variant>
      <vt:variant>
        <vt:lpwstr/>
      </vt:variant>
      <vt:variant>
        <vt:i4>3997814</vt:i4>
      </vt:variant>
      <vt:variant>
        <vt:i4>36</vt:i4>
      </vt:variant>
      <vt:variant>
        <vt:i4>0</vt:i4>
      </vt:variant>
      <vt:variant>
        <vt:i4>5</vt:i4>
      </vt:variant>
      <vt:variant>
        <vt:lpwstr>http://www.nevo.co.il/case/17921747</vt:lpwstr>
      </vt:variant>
      <vt:variant>
        <vt:lpwstr/>
      </vt:variant>
      <vt:variant>
        <vt:i4>4128880</vt:i4>
      </vt:variant>
      <vt:variant>
        <vt:i4>33</vt:i4>
      </vt:variant>
      <vt:variant>
        <vt:i4>0</vt:i4>
      </vt:variant>
      <vt:variant>
        <vt:i4>5</vt:i4>
      </vt:variant>
      <vt:variant>
        <vt:lpwstr>http://www.nevo.co.il/case/17926112</vt:lpwstr>
      </vt:variant>
      <vt:variant>
        <vt:lpwstr/>
      </vt:variant>
      <vt:variant>
        <vt:i4>7471204</vt:i4>
      </vt:variant>
      <vt:variant>
        <vt:i4>30</vt:i4>
      </vt:variant>
      <vt:variant>
        <vt:i4>0</vt:i4>
      </vt:variant>
      <vt:variant>
        <vt:i4>5</vt:i4>
      </vt:variant>
      <vt:variant>
        <vt:lpwstr>http://www.nevo.co.il/law/70387</vt:lpwstr>
      </vt:variant>
      <vt:variant>
        <vt:lpwstr/>
      </vt:variant>
      <vt:variant>
        <vt:i4>4128880</vt:i4>
      </vt:variant>
      <vt:variant>
        <vt:i4>27</vt:i4>
      </vt:variant>
      <vt:variant>
        <vt:i4>0</vt:i4>
      </vt:variant>
      <vt:variant>
        <vt:i4>5</vt:i4>
      </vt:variant>
      <vt:variant>
        <vt:lpwstr>http://www.nevo.co.il/case/17926112</vt:lpwstr>
      </vt:variant>
      <vt:variant>
        <vt:lpwstr/>
      </vt:variant>
      <vt:variant>
        <vt:i4>7471204</vt:i4>
      </vt:variant>
      <vt:variant>
        <vt:i4>24</vt:i4>
      </vt:variant>
      <vt:variant>
        <vt:i4>0</vt:i4>
      </vt:variant>
      <vt:variant>
        <vt:i4>5</vt:i4>
      </vt:variant>
      <vt:variant>
        <vt:lpwstr>http://www.nevo.co.il/law/70387</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7471204</vt:i4>
      </vt:variant>
      <vt:variant>
        <vt:i4>15</vt:i4>
      </vt:variant>
      <vt:variant>
        <vt:i4>0</vt:i4>
      </vt:variant>
      <vt:variant>
        <vt:i4>5</vt:i4>
      </vt:variant>
      <vt:variant>
        <vt:lpwstr>http://www.nevo.co.il/law/70387</vt:lpwstr>
      </vt:variant>
      <vt:variant>
        <vt:lpwstr/>
      </vt:variant>
      <vt:variant>
        <vt:i4>6291508</vt:i4>
      </vt:variant>
      <vt:variant>
        <vt:i4>12</vt:i4>
      </vt:variant>
      <vt:variant>
        <vt:i4>0</vt:i4>
      </vt:variant>
      <vt:variant>
        <vt:i4>5</vt:i4>
      </vt:variant>
      <vt:variant>
        <vt:lpwstr>http://www.nevo.co.il/law/70301/351.c.1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7995492</vt:i4>
      </vt:variant>
      <vt:variant>
        <vt:i4>6</vt:i4>
      </vt:variant>
      <vt:variant>
        <vt:i4>0</vt:i4>
      </vt:variant>
      <vt:variant>
        <vt:i4>5</vt:i4>
      </vt:variant>
      <vt:variant>
        <vt:lpwstr>http://www.nevo.co.il/law/70301</vt:lpwstr>
      </vt:variant>
      <vt:variant>
        <vt:lpwstr/>
      </vt:variant>
      <vt:variant>
        <vt:i4>7077986</vt:i4>
      </vt:variant>
      <vt:variant>
        <vt:i4>3</vt:i4>
      </vt:variant>
      <vt:variant>
        <vt:i4>0</vt:i4>
      </vt:variant>
      <vt:variant>
        <vt:i4>5</vt:i4>
      </vt:variant>
      <vt:variant>
        <vt:lpwstr>http://www.nevo.co.il/law/70387/11</vt:lpwstr>
      </vt:variant>
      <vt:variant>
        <vt:lpwstr/>
      </vt:variant>
      <vt:variant>
        <vt:i4>7471204</vt:i4>
      </vt:variant>
      <vt:variant>
        <vt:i4>0</vt:i4>
      </vt:variant>
      <vt:variant>
        <vt:i4>0</vt:i4>
      </vt:variant>
      <vt:variant>
        <vt:i4>5</vt:i4>
      </vt:variant>
      <vt:variant>
        <vt:lpwstr>http://www.nevo.co.il/law/70387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2001-06-25T12:16:00Z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240</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אלכס דרנבוים;שמעון ביטון</vt:lpwstr>
  </property>
  <property fmtid="{D5CDD505-2E9C-101B-9397-08002B2CF9AE}" pid="10" name="JUDGE">
    <vt:lpwstr>א.  רון</vt:lpwstr>
  </property>
  <property fmtid="{D5CDD505-2E9C-101B-9397-08002B2CF9AE}" pid="11" name="DATE">
    <vt:lpwstr>20010625</vt:lpwstr>
  </property>
  <property fmtid="{D5CDD505-2E9C-101B-9397-08002B2CF9AE}" pid="12" name="WORDNUMPAGES">
    <vt:lpwstr>12</vt:lpwstr>
  </property>
  <property fmtid="{D5CDD505-2E9C-101B-9397-08002B2CF9AE}" pid="13" name="CITY">
    <vt:lpwstr>אי'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17926112:2;17921747;5957105;5676920:2</vt:lpwstr>
  </property>
  <property fmtid="{D5CDD505-2E9C-101B-9397-08002B2CF9AE}" pid="32" name="LAWLISTTMP1">
    <vt:lpwstr>70387/011</vt:lpwstr>
  </property>
  <property fmtid="{D5CDD505-2E9C-101B-9397-08002B2CF9AE}" pid="33" name="LAWLISTTMP2">
    <vt:lpwstr>70301/348.a;351.c.1</vt:lpwstr>
  </property>
</Properties>
</file>