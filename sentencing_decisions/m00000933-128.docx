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F29E4" w14:textId="77777777" w:rsidR="00133F86" w:rsidRDefault="00133F86">
      <w:pPr>
        <w:jc w:val="center"/>
        <w:rPr>
          <w:rFonts w:hint="cs"/>
          <w:rtl/>
        </w:rPr>
      </w:pPr>
    </w:p>
    <w:p w14:paraId="0946F1D7" w14:textId="77777777" w:rsidR="00133F86" w:rsidRDefault="00133F86">
      <w:pPr>
        <w:jc w:val="center"/>
        <w:rPr>
          <w:rFonts w:hint="cs"/>
          <w:rtl/>
        </w:rPr>
      </w:pPr>
      <w:r>
        <w:t xml:space="preserve">    </w:t>
      </w:r>
    </w:p>
    <w:p w14:paraId="01B868B3" w14:textId="77777777" w:rsidR="00133F86" w:rsidRDefault="00133F86">
      <w:pPr>
        <w:jc w:val="center"/>
        <w:rPr>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Change w:id="0" w:author="eli" w:date="2010-03-14T03:03:00Z">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PrChange>
      </w:tblPr>
      <w:tblGrid>
        <w:gridCol w:w="766"/>
        <w:gridCol w:w="4843"/>
        <w:gridCol w:w="822"/>
        <w:gridCol w:w="2091"/>
        <w:tblGridChange w:id="1">
          <w:tblGrid>
            <w:gridCol w:w="766"/>
            <w:gridCol w:w="4843"/>
            <w:gridCol w:w="822"/>
            <w:gridCol w:w="2091"/>
          </w:tblGrid>
        </w:tblGridChange>
      </w:tblGrid>
      <w:tr w:rsidR="00647426" w14:paraId="2098AA87" w14:textId="77777777" w:rsidTr="00647426">
        <w:trPr>
          <w:cantSplit/>
          <w:trHeight w:val="195"/>
          <w:trPrChange w:id="2" w:author="eli" w:date="2010-03-14T03:03:00Z">
            <w:trPr>
              <w:cantSplit/>
              <w:trHeight w:val="195"/>
            </w:trPr>
          </w:trPrChange>
        </w:trPr>
        <w:tc>
          <w:tcPr>
            <w:tcW w:w="5614" w:type="dxa"/>
            <w:gridSpan w:val="2"/>
            <w:vMerge w:val="restart"/>
            <w:tcBorders>
              <w:top w:val="single" w:sz="4" w:space="0" w:color="auto"/>
              <w:left w:val="single" w:sz="4" w:space="0" w:color="auto"/>
              <w:bottom w:val="single" w:sz="4" w:space="0" w:color="auto"/>
              <w:right w:val="single" w:sz="4" w:space="0" w:color="auto"/>
            </w:tcBorders>
            <w:tcPrChange w:id="3" w:author="eli" w:date="2010-03-14T03:03:00Z">
              <w:tcPr>
                <w:tcW w:w="5614" w:type="dxa"/>
                <w:gridSpan w:val="2"/>
                <w:vMerge w:val="restart"/>
                <w:tcBorders>
                  <w:top w:val="single" w:sz="4" w:space="0" w:color="auto"/>
                  <w:left w:val="single" w:sz="4" w:space="0" w:color="auto"/>
                  <w:bottom w:val="single" w:sz="4" w:space="0" w:color="auto"/>
                  <w:right w:val="single" w:sz="4" w:space="0" w:color="auto"/>
                </w:tcBorders>
              </w:tcPr>
            </w:tcPrChange>
          </w:tcPr>
          <w:p w14:paraId="1A955938" w14:textId="77777777" w:rsidR="00647426" w:rsidRDefault="00647426">
            <w:pPr>
              <w:rPr>
                <w:b/>
                <w:bCs/>
                <w:sz w:val="26"/>
                <w:szCs w:val="26"/>
              </w:rPr>
            </w:pPr>
            <w:r>
              <w:rPr>
                <w:rFonts w:hint="cs"/>
                <w:b/>
                <w:bCs/>
                <w:sz w:val="26"/>
                <w:szCs w:val="26"/>
                <w:rtl/>
              </w:rPr>
              <w:t>בית משפט מחוזי באר שבע</w:t>
            </w:r>
          </w:p>
        </w:tc>
        <w:tc>
          <w:tcPr>
            <w:tcW w:w="2915" w:type="dxa"/>
            <w:gridSpan w:val="2"/>
            <w:tcBorders>
              <w:top w:val="single" w:sz="4" w:space="0" w:color="auto"/>
              <w:left w:val="single" w:sz="4" w:space="0" w:color="auto"/>
              <w:bottom w:val="single" w:sz="4" w:space="0" w:color="auto"/>
              <w:right w:val="single" w:sz="4" w:space="0" w:color="auto"/>
            </w:tcBorders>
            <w:tcPrChange w:id="4" w:author="eli" w:date="2010-03-14T03:03:00Z">
              <w:tcPr>
                <w:tcW w:w="2915" w:type="dxa"/>
                <w:gridSpan w:val="2"/>
                <w:tcBorders>
                  <w:top w:val="single" w:sz="4" w:space="0" w:color="auto"/>
                  <w:left w:val="single" w:sz="4" w:space="0" w:color="auto"/>
                  <w:bottom w:val="single" w:sz="4" w:space="0" w:color="auto"/>
                  <w:right w:val="single" w:sz="4" w:space="0" w:color="auto"/>
                </w:tcBorders>
              </w:tcPr>
            </w:tcPrChange>
          </w:tcPr>
          <w:p w14:paraId="6E8C8A0B" w14:textId="77777777" w:rsidR="00647426" w:rsidRDefault="00647426">
            <w:pPr>
              <w:rPr>
                <w:b/>
                <w:bCs/>
                <w:sz w:val="26"/>
                <w:szCs w:val="26"/>
              </w:rPr>
            </w:pPr>
            <w:r>
              <w:rPr>
                <w:rFonts w:hint="cs"/>
                <w:b/>
                <w:bCs/>
                <w:sz w:val="26"/>
                <w:szCs w:val="26"/>
                <w:rtl/>
              </w:rPr>
              <w:t>פ  000933/00</w:t>
            </w:r>
          </w:p>
        </w:tc>
      </w:tr>
      <w:tr w:rsidR="00647426" w14:paraId="0FD45632" w14:textId="77777777" w:rsidTr="00647426">
        <w:trPr>
          <w:cantSplit/>
          <w:trHeight w:val="195"/>
          <w:trPrChange w:id="5" w:author="eli" w:date="2010-03-14T03:03:00Z">
            <w:trPr>
              <w:cantSplit/>
              <w:trHeight w:val="195"/>
            </w:trPr>
          </w:trPrChange>
        </w:trPr>
        <w:tc>
          <w:tcPr>
            <w:tcW w:w="0" w:type="auto"/>
            <w:gridSpan w:val="2"/>
            <w:vMerge/>
            <w:tcBorders>
              <w:top w:val="single" w:sz="4" w:space="0" w:color="auto"/>
              <w:left w:val="single" w:sz="4" w:space="0" w:color="auto"/>
              <w:bottom w:val="single" w:sz="4" w:space="0" w:color="auto"/>
              <w:right w:val="single" w:sz="4" w:space="0" w:color="auto"/>
            </w:tcBorders>
            <w:vAlign w:val="center"/>
            <w:tcPrChange w:id="6" w:author="eli" w:date="2010-03-14T03:03:00Z">
              <w:tcPr>
                <w:tcW w:w="0" w:type="auto"/>
                <w:gridSpan w:val="2"/>
                <w:vMerge/>
                <w:tcBorders>
                  <w:top w:val="single" w:sz="4" w:space="0" w:color="auto"/>
                  <w:left w:val="single" w:sz="4" w:space="0" w:color="auto"/>
                  <w:bottom w:val="single" w:sz="4" w:space="0" w:color="auto"/>
                  <w:right w:val="single" w:sz="4" w:space="0" w:color="auto"/>
                </w:tcBorders>
                <w:vAlign w:val="center"/>
              </w:tcPr>
            </w:tcPrChange>
          </w:tcPr>
          <w:p w14:paraId="1BD2D17D" w14:textId="77777777" w:rsidR="00647426" w:rsidRDefault="00647426">
            <w:pPr>
              <w:bidi w:val="0"/>
              <w:spacing w:line="240" w:lineRule="auto"/>
              <w:rPr>
                <w:b/>
                <w:bCs/>
                <w:sz w:val="26"/>
                <w:szCs w:val="26"/>
              </w:rPr>
            </w:pPr>
          </w:p>
        </w:tc>
        <w:tc>
          <w:tcPr>
            <w:tcW w:w="2915" w:type="dxa"/>
            <w:gridSpan w:val="2"/>
            <w:tcBorders>
              <w:top w:val="single" w:sz="4" w:space="0" w:color="auto"/>
              <w:left w:val="single" w:sz="4" w:space="0" w:color="auto"/>
              <w:bottom w:val="single" w:sz="4" w:space="0" w:color="auto"/>
              <w:right w:val="single" w:sz="4" w:space="0" w:color="auto"/>
            </w:tcBorders>
            <w:tcPrChange w:id="7" w:author="eli" w:date="2010-03-14T03:03:00Z">
              <w:tcPr>
                <w:tcW w:w="2915" w:type="dxa"/>
                <w:gridSpan w:val="2"/>
                <w:tcBorders>
                  <w:top w:val="single" w:sz="4" w:space="0" w:color="auto"/>
                  <w:left w:val="single" w:sz="4" w:space="0" w:color="auto"/>
                  <w:bottom w:val="single" w:sz="4" w:space="0" w:color="auto"/>
                  <w:right w:val="single" w:sz="4" w:space="0" w:color="auto"/>
                </w:tcBorders>
              </w:tcPr>
            </w:tcPrChange>
          </w:tcPr>
          <w:p w14:paraId="01BB7717" w14:textId="77777777" w:rsidR="00647426" w:rsidRDefault="00647426">
            <w:pPr>
              <w:rPr>
                <w:b/>
                <w:bCs/>
                <w:sz w:val="26"/>
                <w:szCs w:val="26"/>
              </w:rPr>
            </w:pPr>
          </w:p>
        </w:tc>
      </w:tr>
      <w:tr w:rsidR="00647426" w14:paraId="1FB75A96" w14:textId="77777777" w:rsidTr="00647426">
        <w:trPr>
          <w:trHeight w:val="286"/>
          <w:trPrChange w:id="8" w:author="eli" w:date="2010-03-14T03:03:00Z">
            <w:trPr>
              <w:trHeight w:val="286"/>
            </w:trPr>
          </w:trPrChange>
        </w:trPr>
        <w:tc>
          <w:tcPr>
            <w:tcW w:w="766" w:type="dxa"/>
            <w:tcBorders>
              <w:top w:val="single" w:sz="4" w:space="0" w:color="auto"/>
              <w:left w:val="single" w:sz="4" w:space="0" w:color="auto"/>
              <w:bottom w:val="single" w:sz="4" w:space="0" w:color="auto"/>
              <w:right w:val="single" w:sz="4" w:space="0" w:color="auto"/>
            </w:tcBorders>
            <w:tcPrChange w:id="9" w:author="eli" w:date="2010-03-14T03:03:00Z">
              <w:tcPr>
                <w:tcW w:w="766" w:type="dxa"/>
                <w:tcBorders>
                  <w:top w:val="single" w:sz="4" w:space="0" w:color="auto"/>
                  <w:left w:val="single" w:sz="4" w:space="0" w:color="auto"/>
                  <w:bottom w:val="single" w:sz="4" w:space="0" w:color="auto"/>
                  <w:right w:val="single" w:sz="4" w:space="0" w:color="auto"/>
                </w:tcBorders>
              </w:tcPr>
            </w:tcPrChange>
          </w:tcPr>
          <w:p w14:paraId="5FFB6F6A" w14:textId="77777777" w:rsidR="00647426" w:rsidRDefault="00647426">
            <w:pPr>
              <w:rPr>
                <w:b/>
                <w:bCs/>
                <w:sz w:val="26"/>
                <w:szCs w:val="26"/>
              </w:rPr>
            </w:pPr>
            <w:r>
              <w:rPr>
                <w:rFonts w:hint="cs"/>
                <w:b/>
                <w:bCs/>
                <w:sz w:val="26"/>
                <w:szCs w:val="26"/>
                <w:rtl/>
              </w:rPr>
              <w:t>בפני:</w:t>
            </w:r>
          </w:p>
        </w:tc>
        <w:tc>
          <w:tcPr>
            <w:tcW w:w="4848" w:type="dxa"/>
            <w:tcBorders>
              <w:top w:val="single" w:sz="4" w:space="0" w:color="auto"/>
              <w:left w:val="single" w:sz="4" w:space="0" w:color="auto"/>
              <w:bottom w:val="single" w:sz="4" w:space="0" w:color="auto"/>
              <w:right w:val="single" w:sz="4" w:space="0" w:color="auto"/>
            </w:tcBorders>
            <w:tcPrChange w:id="10" w:author="eli" w:date="2010-03-14T03:03:00Z">
              <w:tcPr>
                <w:tcW w:w="4848" w:type="dxa"/>
                <w:tcBorders>
                  <w:top w:val="single" w:sz="4" w:space="0" w:color="auto"/>
                  <w:left w:val="single" w:sz="4" w:space="0" w:color="auto"/>
                  <w:bottom w:val="single" w:sz="4" w:space="0" w:color="auto"/>
                  <w:right w:val="single" w:sz="4" w:space="0" w:color="auto"/>
                </w:tcBorders>
              </w:tcPr>
            </w:tcPrChange>
          </w:tcPr>
          <w:p w14:paraId="4BEE2FA4" w14:textId="77777777" w:rsidR="00647426" w:rsidRDefault="00647426">
            <w:pPr>
              <w:rPr>
                <w:b/>
                <w:bCs/>
                <w:sz w:val="26"/>
                <w:szCs w:val="26"/>
              </w:rPr>
            </w:pPr>
            <w:r>
              <w:rPr>
                <w:rFonts w:hint="cs"/>
                <w:b/>
                <w:bCs/>
                <w:sz w:val="26"/>
                <w:szCs w:val="26"/>
                <w:rtl/>
              </w:rPr>
              <w:t>כבוד השופטים:</w:t>
            </w:r>
            <w:r>
              <w:rPr>
                <w:rFonts w:hint="cs"/>
                <w:b/>
                <w:bCs/>
                <w:sz w:val="26"/>
                <w:szCs w:val="26"/>
                <w:rtl/>
              </w:rPr>
              <w:tab/>
              <w:t>ר. אבידע - אב"ד</w:t>
            </w:r>
          </w:p>
          <w:p w14:paraId="0BA68345" w14:textId="77777777" w:rsidR="00647426" w:rsidRDefault="00647426">
            <w:pPr>
              <w:rPr>
                <w:b/>
                <w:bCs/>
                <w:sz w:val="26"/>
                <w:szCs w:val="26"/>
                <w:rtl/>
              </w:rPr>
            </w:pPr>
            <w:r>
              <w:rPr>
                <w:rFonts w:hint="cs"/>
                <w:b/>
                <w:bCs/>
                <w:sz w:val="26"/>
                <w:szCs w:val="26"/>
                <w:rtl/>
              </w:rPr>
              <w:tab/>
            </w:r>
            <w:r>
              <w:rPr>
                <w:rFonts w:hint="cs"/>
                <w:b/>
                <w:bCs/>
                <w:sz w:val="26"/>
                <w:szCs w:val="26"/>
                <w:rtl/>
              </w:rPr>
              <w:tab/>
            </w:r>
            <w:r>
              <w:rPr>
                <w:rFonts w:hint="cs"/>
                <w:b/>
                <w:bCs/>
                <w:sz w:val="26"/>
                <w:szCs w:val="26"/>
                <w:rtl/>
              </w:rPr>
              <w:tab/>
              <w:t>ב. אזולאי - שופט</w:t>
            </w:r>
          </w:p>
          <w:p w14:paraId="0E0695A2" w14:textId="77777777" w:rsidR="00647426" w:rsidRDefault="00647426">
            <w:pPr>
              <w:rPr>
                <w:b/>
                <w:bCs/>
                <w:sz w:val="26"/>
                <w:szCs w:val="26"/>
                <w:rtl/>
              </w:rPr>
            </w:pPr>
            <w:r>
              <w:rPr>
                <w:rFonts w:hint="cs"/>
                <w:b/>
                <w:bCs/>
                <w:sz w:val="26"/>
                <w:szCs w:val="26"/>
                <w:rtl/>
              </w:rPr>
              <w:tab/>
            </w:r>
            <w:r>
              <w:rPr>
                <w:rFonts w:hint="cs"/>
                <w:b/>
                <w:bCs/>
                <w:sz w:val="26"/>
                <w:szCs w:val="26"/>
                <w:rtl/>
              </w:rPr>
              <w:tab/>
            </w:r>
            <w:r>
              <w:rPr>
                <w:rFonts w:hint="cs"/>
                <w:b/>
                <w:bCs/>
                <w:sz w:val="26"/>
                <w:szCs w:val="26"/>
                <w:rtl/>
              </w:rPr>
              <w:tab/>
              <w:t>ח. עמר - שופט</w:t>
            </w:r>
          </w:p>
          <w:p w14:paraId="2DA717BB" w14:textId="77777777" w:rsidR="00647426" w:rsidRDefault="00647426">
            <w:pPr>
              <w:rPr>
                <w:b/>
                <w:bCs/>
                <w:sz w:val="26"/>
                <w:szCs w:val="26"/>
              </w:rPr>
            </w:pP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Change w:id="11" w:author="eli" w:date="2010-03-14T03:03:00Z">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tcPrChange>
          </w:tcPr>
          <w:p w14:paraId="7E463D64" w14:textId="77777777" w:rsidR="00647426" w:rsidRDefault="00647426">
            <w:pPr>
              <w:rPr>
                <w:b/>
                <w:bCs/>
                <w:sz w:val="26"/>
                <w:szCs w:val="26"/>
              </w:rPr>
            </w:pPr>
            <w:r>
              <w:rPr>
                <w:rFonts w:hint="cs"/>
                <w:b/>
                <w:bCs/>
                <w:sz w:val="26"/>
                <w:szCs w:val="26"/>
                <w:rtl/>
              </w:rPr>
              <w:t>תאריך:</w:t>
            </w:r>
          </w:p>
        </w:tc>
        <w:tc>
          <w:tcPr>
            <w:tcW w:w="2093" w:type="dxa"/>
            <w:tcBorders>
              <w:top w:val="single" w:sz="4" w:space="0" w:color="auto"/>
              <w:left w:val="single" w:sz="4" w:space="0" w:color="auto"/>
              <w:bottom w:val="single" w:sz="4" w:space="0" w:color="auto"/>
              <w:right w:val="single" w:sz="4" w:space="0" w:color="auto"/>
            </w:tcBorders>
            <w:tcPrChange w:id="12" w:author="eli" w:date="2010-03-14T03:03:00Z">
              <w:tcPr>
                <w:tcW w:w="2093" w:type="dxa"/>
                <w:tcBorders>
                  <w:top w:val="single" w:sz="4" w:space="0" w:color="auto"/>
                  <w:left w:val="single" w:sz="4" w:space="0" w:color="auto"/>
                  <w:bottom w:val="single" w:sz="4" w:space="0" w:color="auto"/>
                  <w:right w:val="single" w:sz="4" w:space="0" w:color="auto"/>
                </w:tcBorders>
              </w:tcPr>
            </w:tcPrChange>
          </w:tcPr>
          <w:p w14:paraId="67AE2B13" w14:textId="77777777" w:rsidR="00647426" w:rsidRDefault="00647426">
            <w:pPr>
              <w:rPr>
                <w:b/>
                <w:bCs/>
                <w:sz w:val="26"/>
                <w:szCs w:val="26"/>
              </w:rPr>
            </w:pPr>
            <w:r>
              <w:rPr>
                <w:rFonts w:hint="cs"/>
                <w:b/>
                <w:bCs/>
                <w:sz w:val="26"/>
                <w:szCs w:val="26"/>
                <w:rtl/>
              </w:rPr>
              <w:t>29/05/01</w:t>
            </w:r>
          </w:p>
        </w:tc>
      </w:tr>
    </w:tbl>
    <w:p w14:paraId="581AE86F" w14:textId="77777777" w:rsidR="00133F86" w:rsidRDefault="00133F86">
      <w:pPr>
        <w:pStyle w:val="Header"/>
        <w:jc w:val="left"/>
        <w:rPr>
          <w:rFonts w:hint="cs"/>
          <w:szCs w:val="20"/>
          <w:rtl/>
        </w:rPr>
      </w:pPr>
    </w:p>
    <w:p w14:paraId="1B53D028" w14:textId="77777777" w:rsidR="00133F86" w:rsidRDefault="00133F86">
      <w:pPr>
        <w:rPr>
          <w:rFonts w:hint="cs"/>
          <w:rtl/>
        </w:rPr>
      </w:pPr>
    </w:p>
    <w:tbl>
      <w:tblPr>
        <w:bidiVisual/>
        <w:tblW w:w="8647" w:type="dxa"/>
        <w:tblCellMar>
          <w:left w:w="107" w:type="dxa"/>
          <w:right w:w="107" w:type="dxa"/>
        </w:tblCellMar>
        <w:tblLook w:val="0000" w:firstRow="0" w:lastRow="0" w:firstColumn="0" w:lastColumn="0" w:noHBand="0" w:noVBand="0"/>
        <w:tblPrChange w:id="13" w:author="eli" w:date="2010-03-14T03:03:00Z">
          <w:tblPr>
            <w:tblW w:w="8647" w:type="dxa"/>
            <w:tblCellMar>
              <w:left w:w="107" w:type="dxa"/>
              <w:right w:w="107" w:type="dxa"/>
            </w:tblCellMar>
            <w:tblLook w:val="0000" w:firstRow="0" w:lastRow="0" w:firstColumn="0" w:lastColumn="0" w:noHBand="0" w:noVBand="0"/>
          </w:tblPr>
        </w:tblPrChange>
      </w:tblPr>
      <w:tblGrid>
        <w:gridCol w:w="1418"/>
        <w:gridCol w:w="1757"/>
        <w:gridCol w:w="3063"/>
        <w:gridCol w:w="2409"/>
        <w:tblGridChange w:id="14">
          <w:tblGrid>
            <w:gridCol w:w="1418"/>
            <w:gridCol w:w="1757"/>
            <w:gridCol w:w="3063"/>
            <w:gridCol w:w="2409"/>
          </w:tblGrid>
        </w:tblGridChange>
      </w:tblGrid>
      <w:tr w:rsidR="00647426" w14:paraId="526DD5E5" w14:textId="77777777" w:rsidTr="00647426">
        <w:tc>
          <w:tcPr>
            <w:tcW w:w="1418" w:type="dxa"/>
            <w:tcPrChange w:id="15" w:author="eli" w:date="2010-03-14T03:03:00Z">
              <w:tcPr>
                <w:tcW w:w="1418" w:type="dxa"/>
              </w:tcPr>
            </w:tcPrChange>
          </w:tcPr>
          <w:p w14:paraId="79653C3C" w14:textId="77777777" w:rsidR="00647426" w:rsidRDefault="00647426">
            <w:pPr>
              <w:rPr>
                <w:b/>
                <w:bCs/>
                <w:szCs w:val="26"/>
              </w:rPr>
            </w:pPr>
            <w:bookmarkStart w:id="16" w:name="FirstAppellant"/>
            <w:r>
              <w:rPr>
                <w:rFonts w:hint="cs"/>
                <w:b/>
                <w:bCs/>
                <w:rtl/>
              </w:rPr>
              <w:t>בעניין:</w:t>
            </w:r>
          </w:p>
        </w:tc>
        <w:tc>
          <w:tcPr>
            <w:tcW w:w="4820" w:type="dxa"/>
            <w:gridSpan w:val="2"/>
            <w:tcPrChange w:id="17" w:author="eli" w:date="2010-03-14T03:03:00Z">
              <w:tcPr>
                <w:tcW w:w="4820" w:type="dxa"/>
                <w:gridSpan w:val="2"/>
              </w:tcPr>
            </w:tcPrChange>
          </w:tcPr>
          <w:p w14:paraId="3BC4C25B" w14:textId="77777777" w:rsidR="00647426" w:rsidRDefault="00647426">
            <w:pPr>
              <w:rPr>
                <w:b/>
                <w:bCs/>
              </w:rPr>
            </w:pPr>
            <w:r>
              <w:rPr>
                <w:rFonts w:hint="cs"/>
                <w:b/>
                <w:bCs/>
                <w:rtl/>
              </w:rPr>
              <w:t>מדינת ישראל</w:t>
            </w:r>
          </w:p>
        </w:tc>
        <w:tc>
          <w:tcPr>
            <w:tcW w:w="2409" w:type="dxa"/>
            <w:tcPrChange w:id="18" w:author="eli" w:date="2010-03-14T03:03:00Z">
              <w:tcPr>
                <w:tcW w:w="2409" w:type="dxa"/>
              </w:tcPr>
            </w:tcPrChange>
          </w:tcPr>
          <w:p w14:paraId="066100F1" w14:textId="77777777" w:rsidR="00647426" w:rsidRDefault="00647426">
            <w:pPr>
              <w:rPr>
                <w:b/>
                <w:bCs/>
              </w:rPr>
            </w:pPr>
          </w:p>
        </w:tc>
      </w:tr>
      <w:bookmarkEnd w:id="16"/>
      <w:tr w:rsidR="00647426" w14:paraId="0E409968" w14:textId="77777777" w:rsidTr="00647426">
        <w:tc>
          <w:tcPr>
            <w:tcW w:w="1418" w:type="dxa"/>
            <w:tcPrChange w:id="19" w:author="eli" w:date="2010-03-14T03:03:00Z">
              <w:tcPr>
                <w:tcW w:w="1418" w:type="dxa"/>
              </w:tcPr>
            </w:tcPrChange>
          </w:tcPr>
          <w:p w14:paraId="5AB3A2CF" w14:textId="77777777" w:rsidR="00647426" w:rsidRDefault="00647426">
            <w:pPr>
              <w:rPr>
                <w:b/>
                <w:bCs/>
                <w:szCs w:val="26"/>
              </w:rPr>
            </w:pPr>
          </w:p>
        </w:tc>
        <w:tc>
          <w:tcPr>
            <w:tcW w:w="1757" w:type="dxa"/>
            <w:tcPrChange w:id="20" w:author="eli" w:date="2010-03-14T03:03:00Z">
              <w:tcPr>
                <w:tcW w:w="1757" w:type="dxa"/>
              </w:tcPr>
            </w:tcPrChange>
          </w:tcPr>
          <w:p w14:paraId="3879B944" w14:textId="77777777" w:rsidR="00647426" w:rsidRDefault="00647426">
            <w:pPr>
              <w:rPr>
                <w:b/>
                <w:bCs/>
              </w:rPr>
            </w:pPr>
          </w:p>
        </w:tc>
        <w:tc>
          <w:tcPr>
            <w:tcW w:w="3063" w:type="dxa"/>
            <w:tcPrChange w:id="21" w:author="eli" w:date="2010-03-14T03:03:00Z">
              <w:tcPr>
                <w:tcW w:w="3063" w:type="dxa"/>
              </w:tcPr>
            </w:tcPrChange>
          </w:tcPr>
          <w:p w14:paraId="30C525EB" w14:textId="77777777" w:rsidR="00647426" w:rsidRDefault="00647426">
            <w:pPr>
              <w:rPr>
                <w:b/>
                <w:bCs/>
              </w:rPr>
            </w:pPr>
          </w:p>
        </w:tc>
        <w:tc>
          <w:tcPr>
            <w:tcW w:w="2409" w:type="dxa"/>
            <w:tcPrChange w:id="22" w:author="eli" w:date="2010-03-14T03:03:00Z">
              <w:tcPr>
                <w:tcW w:w="2409" w:type="dxa"/>
              </w:tcPr>
            </w:tcPrChange>
          </w:tcPr>
          <w:p w14:paraId="164C7566" w14:textId="77777777" w:rsidR="00647426" w:rsidRDefault="00647426">
            <w:pPr>
              <w:rPr>
                <w:b/>
                <w:bCs/>
              </w:rPr>
            </w:pPr>
            <w:r>
              <w:rPr>
                <w:rFonts w:hint="cs"/>
                <w:b/>
                <w:bCs/>
                <w:rtl/>
              </w:rPr>
              <w:t>המאשימה</w:t>
            </w:r>
          </w:p>
        </w:tc>
      </w:tr>
      <w:tr w:rsidR="00647426" w14:paraId="0C357800" w14:textId="77777777" w:rsidTr="00647426">
        <w:tc>
          <w:tcPr>
            <w:tcW w:w="1418" w:type="dxa"/>
            <w:tcPrChange w:id="23" w:author="eli" w:date="2010-03-14T03:03:00Z">
              <w:tcPr>
                <w:tcW w:w="1418" w:type="dxa"/>
              </w:tcPr>
            </w:tcPrChange>
          </w:tcPr>
          <w:p w14:paraId="5F49EBF8" w14:textId="77777777" w:rsidR="00647426" w:rsidRDefault="00647426">
            <w:pPr>
              <w:rPr>
                <w:b/>
                <w:bCs/>
              </w:rPr>
            </w:pPr>
          </w:p>
        </w:tc>
        <w:tc>
          <w:tcPr>
            <w:tcW w:w="4820" w:type="dxa"/>
            <w:gridSpan w:val="2"/>
            <w:tcPrChange w:id="24" w:author="eli" w:date="2010-03-14T03:03:00Z">
              <w:tcPr>
                <w:tcW w:w="4820" w:type="dxa"/>
                <w:gridSpan w:val="2"/>
              </w:tcPr>
            </w:tcPrChange>
          </w:tcPr>
          <w:p w14:paraId="31EE63FC" w14:textId="77777777" w:rsidR="00647426" w:rsidRDefault="00647426">
            <w:pPr>
              <w:jc w:val="center"/>
              <w:rPr>
                <w:b/>
                <w:bCs/>
              </w:rPr>
            </w:pPr>
            <w:r>
              <w:rPr>
                <w:rFonts w:hint="cs"/>
                <w:b/>
                <w:bCs/>
                <w:rtl/>
              </w:rPr>
              <w:t>נגד</w:t>
            </w:r>
          </w:p>
        </w:tc>
        <w:tc>
          <w:tcPr>
            <w:tcW w:w="2409" w:type="dxa"/>
            <w:tcPrChange w:id="25" w:author="eli" w:date="2010-03-14T03:03:00Z">
              <w:tcPr>
                <w:tcW w:w="2409" w:type="dxa"/>
              </w:tcPr>
            </w:tcPrChange>
          </w:tcPr>
          <w:p w14:paraId="217E7AB0" w14:textId="77777777" w:rsidR="00647426" w:rsidRDefault="00647426">
            <w:pPr>
              <w:rPr>
                <w:b/>
                <w:bCs/>
              </w:rPr>
            </w:pPr>
          </w:p>
        </w:tc>
      </w:tr>
      <w:tr w:rsidR="00647426" w14:paraId="51CD439E" w14:textId="77777777" w:rsidTr="00647426">
        <w:tc>
          <w:tcPr>
            <w:tcW w:w="1418" w:type="dxa"/>
            <w:tcPrChange w:id="26" w:author="eli" w:date="2010-03-14T03:03:00Z">
              <w:tcPr>
                <w:tcW w:w="1418" w:type="dxa"/>
              </w:tcPr>
            </w:tcPrChange>
          </w:tcPr>
          <w:p w14:paraId="7A49451B" w14:textId="77777777" w:rsidR="00647426" w:rsidRDefault="00647426">
            <w:pPr>
              <w:rPr>
                <w:b/>
                <w:bCs/>
                <w:szCs w:val="26"/>
              </w:rPr>
            </w:pPr>
            <w:bookmarkStart w:id="27" w:name="שם_ב" w:colFirst="1" w:colLast="1"/>
          </w:p>
        </w:tc>
        <w:tc>
          <w:tcPr>
            <w:tcW w:w="4820" w:type="dxa"/>
            <w:gridSpan w:val="2"/>
            <w:tcPrChange w:id="28" w:author="eli" w:date="2010-03-14T03:03:00Z">
              <w:tcPr>
                <w:tcW w:w="4820" w:type="dxa"/>
                <w:gridSpan w:val="2"/>
              </w:tcPr>
            </w:tcPrChange>
          </w:tcPr>
          <w:p w14:paraId="67ED03FC" w14:textId="77777777" w:rsidR="00647426" w:rsidRDefault="00647426">
            <w:pPr>
              <w:rPr>
                <w:b/>
                <w:bCs/>
              </w:rPr>
            </w:pPr>
            <w:r>
              <w:rPr>
                <w:rFonts w:hint="cs"/>
                <w:b/>
                <w:bCs/>
                <w:rtl/>
              </w:rPr>
              <w:t>בבייב יורי</w:t>
            </w:r>
          </w:p>
        </w:tc>
        <w:tc>
          <w:tcPr>
            <w:tcW w:w="2409" w:type="dxa"/>
            <w:tcPrChange w:id="29" w:author="eli" w:date="2010-03-14T03:03:00Z">
              <w:tcPr>
                <w:tcW w:w="2409" w:type="dxa"/>
              </w:tcPr>
            </w:tcPrChange>
          </w:tcPr>
          <w:p w14:paraId="0ABEB909" w14:textId="77777777" w:rsidR="00647426" w:rsidRDefault="00647426">
            <w:pPr>
              <w:rPr>
                <w:b/>
                <w:bCs/>
              </w:rPr>
            </w:pPr>
          </w:p>
        </w:tc>
      </w:tr>
      <w:bookmarkEnd w:id="27"/>
      <w:tr w:rsidR="00647426" w14:paraId="15789F7E" w14:textId="77777777" w:rsidTr="00647426">
        <w:tc>
          <w:tcPr>
            <w:tcW w:w="1418" w:type="dxa"/>
            <w:tcPrChange w:id="30" w:author="eli" w:date="2010-03-14T03:03:00Z">
              <w:tcPr>
                <w:tcW w:w="1418" w:type="dxa"/>
              </w:tcPr>
            </w:tcPrChange>
          </w:tcPr>
          <w:p w14:paraId="4AA7EAD3" w14:textId="77777777" w:rsidR="00647426" w:rsidRDefault="00647426">
            <w:pPr>
              <w:rPr>
                <w:b/>
                <w:bCs/>
                <w:szCs w:val="26"/>
              </w:rPr>
            </w:pPr>
          </w:p>
        </w:tc>
        <w:tc>
          <w:tcPr>
            <w:tcW w:w="1757" w:type="dxa"/>
            <w:tcPrChange w:id="31" w:author="eli" w:date="2010-03-14T03:03:00Z">
              <w:tcPr>
                <w:tcW w:w="1757" w:type="dxa"/>
              </w:tcPr>
            </w:tcPrChange>
          </w:tcPr>
          <w:p w14:paraId="26E8861B" w14:textId="77777777" w:rsidR="00647426" w:rsidRDefault="00647426">
            <w:pPr>
              <w:rPr>
                <w:b/>
                <w:bCs/>
              </w:rPr>
            </w:pPr>
          </w:p>
        </w:tc>
        <w:tc>
          <w:tcPr>
            <w:tcW w:w="3063" w:type="dxa"/>
            <w:tcPrChange w:id="32" w:author="eli" w:date="2010-03-14T03:03:00Z">
              <w:tcPr>
                <w:tcW w:w="3063" w:type="dxa"/>
              </w:tcPr>
            </w:tcPrChange>
          </w:tcPr>
          <w:p w14:paraId="416D9166" w14:textId="77777777" w:rsidR="00647426" w:rsidRDefault="00647426">
            <w:pPr>
              <w:rPr>
                <w:b/>
                <w:bCs/>
              </w:rPr>
            </w:pPr>
          </w:p>
        </w:tc>
        <w:tc>
          <w:tcPr>
            <w:tcW w:w="2409" w:type="dxa"/>
            <w:tcPrChange w:id="33" w:author="eli" w:date="2010-03-14T03:03:00Z">
              <w:tcPr>
                <w:tcW w:w="2409" w:type="dxa"/>
              </w:tcPr>
            </w:tcPrChange>
          </w:tcPr>
          <w:p w14:paraId="236FDCDC" w14:textId="77777777" w:rsidR="00647426" w:rsidRDefault="00647426">
            <w:pPr>
              <w:rPr>
                <w:b/>
                <w:bCs/>
              </w:rPr>
            </w:pPr>
            <w:r>
              <w:rPr>
                <w:rFonts w:hint="cs"/>
                <w:b/>
                <w:bCs/>
                <w:rtl/>
              </w:rPr>
              <w:t>הנאשם</w:t>
            </w:r>
          </w:p>
        </w:tc>
      </w:tr>
    </w:tbl>
    <w:p w14:paraId="4F8B67C2" w14:textId="77777777" w:rsidR="00133F86" w:rsidRDefault="00133F86">
      <w:pPr>
        <w:rPr>
          <w:rFonts w:hint="cs"/>
          <w:b/>
          <w:bCs/>
          <w:rtl/>
        </w:rPr>
      </w:pPr>
    </w:p>
    <w:tbl>
      <w:tblPr>
        <w:bidiVisual/>
        <w:tblW w:w="8562" w:type="dxa"/>
        <w:tblCellMar>
          <w:left w:w="107" w:type="dxa"/>
          <w:right w:w="107" w:type="dxa"/>
        </w:tblCellMar>
        <w:tblLook w:val="0000" w:firstRow="0" w:lastRow="0" w:firstColumn="0" w:lastColumn="0" w:noHBand="0" w:noVBand="0"/>
        <w:tblPrChange w:id="34" w:author="eli" w:date="2010-03-14T03:03:00Z">
          <w:tblPr>
            <w:tblW w:w="8562" w:type="dxa"/>
            <w:tblCellMar>
              <w:left w:w="107" w:type="dxa"/>
              <w:right w:w="107" w:type="dxa"/>
            </w:tblCellMar>
            <w:tblLook w:val="0000" w:firstRow="0" w:lastRow="0" w:firstColumn="0" w:lastColumn="0" w:noHBand="0" w:noVBand="0"/>
          </w:tblPr>
        </w:tblPrChange>
      </w:tblPr>
      <w:tblGrid>
        <w:gridCol w:w="1332"/>
        <w:gridCol w:w="7230"/>
        <w:tblGridChange w:id="35">
          <w:tblGrid>
            <w:gridCol w:w="1332"/>
            <w:gridCol w:w="7230"/>
          </w:tblGrid>
        </w:tblGridChange>
      </w:tblGrid>
      <w:tr w:rsidR="00647426" w14:paraId="1C5EA1C3" w14:textId="77777777" w:rsidTr="00647426">
        <w:tc>
          <w:tcPr>
            <w:tcW w:w="1332" w:type="dxa"/>
            <w:tcPrChange w:id="36" w:author="eli" w:date="2010-03-14T03:03:00Z">
              <w:tcPr>
                <w:tcW w:w="1332" w:type="dxa"/>
              </w:tcPr>
            </w:tcPrChange>
          </w:tcPr>
          <w:p w14:paraId="32186627" w14:textId="77777777" w:rsidR="00647426" w:rsidRDefault="00647426">
            <w:pPr>
              <w:rPr>
                <w:b/>
                <w:bCs/>
                <w:szCs w:val="26"/>
              </w:rPr>
            </w:pPr>
            <w:bookmarkStart w:id="37" w:name="FirstLawyer"/>
            <w:r>
              <w:rPr>
                <w:rFonts w:hint="cs"/>
                <w:b/>
                <w:bCs/>
                <w:szCs w:val="26"/>
                <w:rtl/>
              </w:rPr>
              <w:t>מופיעים:</w:t>
            </w:r>
          </w:p>
        </w:tc>
        <w:tc>
          <w:tcPr>
            <w:tcW w:w="7230" w:type="dxa"/>
            <w:tcPrChange w:id="38" w:author="eli" w:date="2010-03-14T03:03:00Z">
              <w:tcPr>
                <w:tcW w:w="7230" w:type="dxa"/>
              </w:tcPr>
            </w:tcPrChange>
          </w:tcPr>
          <w:p w14:paraId="6D13B67D" w14:textId="77777777" w:rsidR="00647426" w:rsidRDefault="00647426">
            <w:pPr>
              <w:rPr>
                <w:b/>
                <w:bCs/>
              </w:rPr>
            </w:pPr>
            <w:r>
              <w:rPr>
                <w:rFonts w:hint="cs"/>
                <w:b/>
                <w:bCs/>
                <w:rtl/>
              </w:rPr>
              <w:t>ב"כ המאשימה עו"ד לוי</w:t>
            </w:r>
          </w:p>
          <w:p w14:paraId="284CCED3" w14:textId="77777777" w:rsidR="00647426" w:rsidRDefault="00647426">
            <w:pPr>
              <w:rPr>
                <w:rFonts w:hint="cs"/>
                <w:b/>
                <w:bCs/>
                <w:rtl/>
              </w:rPr>
            </w:pPr>
            <w:r>
              <w:rPr>
                <w:rFonts w:hint="cs"/>
                <w:b/>
                <w:bCs/>
                <w:rtl/>
              </w:rPr>
              <w:t>הנאשם בעצמו וב"כ עו"ד איבן ברי</w:t>
            </w:r>
          </w:p>
          <w:p w14:paraId="25A74068" w14:textId="77777777" w:rsidR="00647426" w:rsidRDefault="00647426">
            <w:pPr>
              <w:rPr>
                <w:b/>
                <w:bCs/>
              </w:rPr>
            </w:pPr>
            <w:r>
              <w:rPr>
                <w:rFonts w:hint="cs"/>
                <w:b/>
                <w:bCs/>
                <w:rtl/>
              </w:rPr>
              <w:t>מתורגמנית מטעם בית המשפט הגב' עיינה סמדג'ה</w:t>
            </w:r>
          </w:p>
        </w:tc>
      </w:tr>
    </w:tbl>
    <w:p w14:paraId="7570705B" w14:textId="77777777" w:rsidR="00B019F5" w:rsidRDefault="00B019F5">
      <w:pPr>
        <w:rPr>
          <w:ins w:id="39" w:author="or gilboa" w:date="2018-08-26T13:25:00Z"/>
          <w:rtl/>
        </w:rPr>
      </w:pPr>
      <w:bookmarkStart w:id="40" w:name="צד_ג"/>
      <w:bookmarkStart w:id="41" w:name="LawTable"/>
      <w:bookmarkEnd w:id="37"/>
      <w:bookmarkEnd w:id="40"/>
      <w:bookmarkEnd w:id="41"/>
    </w:p>
    <w:p w14:paraId="75934DF0" w14:textId="77777777" w:rsidR="00B019F5" w:rsidRPr="00B019F5" w:rsidRDefault="00B019F5" w:rsidP="00B019F5">
      <w:pPr>
        <w:spacing w:after="120" w:line="240" w:lineRule="exact"/>
        <w:ind w:left="283" w:hanging="283"/>
        <w:jc w:val="both"/>
        <w:rPr>
          <w:ins w:id="42" w:author="or gilboa" w:date="2018-08-26T13:25:00Z"/>
          <w:rFonts w:ascii="FrankRuehl" w:hAnsi="FrankRuehl" w:cs="FrankRuehl"/>
          <w:sz w:val="24"/>
          <w:rtl/>
          <w:rPrChange w:id="43" w:author="or gilboa" w:date="2018-08-26T13:25:00Z">
            <w:rPr>
              <w:ins w:id="44" w:author="or gilboa" w:date="2018-08-26T13:25:00Z"/>
              <w:rtl/>
            </w:rPr>
          </w:rPrChange>
        </w:rPr>
        <w:pPrChange w:id="45" w:author="or gilboa" w:date="2018-08-26T13:25:00Z">
          <w:pPr/>
        </w:pPrChange>
      </w:pPr>
    </w:p>
    <w:p w14:paraId="2F21EC32" w14:textId="77777777" w:rsidR="00B019F5" w:rsidRPr="00B019F5" w:rsidRDefault="00B019F5" w:rsidP="00B019F5">
      <w:pPr>
        <w:spacing w:after="120" w:line="240" w:lineRule="exact"/>
        <w:ind w:left="283" w:hanging="283"/>
        <w:jc w:val="both"/>
        <w:rPr>
          <w:ins w:id="46" w:author="or gilboa" w:date="2018-08-26T13:25:00Z"/>
          <w:rFonts w:ascii="FrankRuehl" w:hAnsi="FrankRuehl" w:cs="FrankRuehl"/>
          <w:sz w:val="24"/>
          <w:rtl/>
          <w:rPrChange w:id="47" w:author="or gilboa" w:date="2018-08-26T13:25:00Z">
            <w:rPr>
              <w:ins w:id="48" w:author="or gilboa" w:date="2018-08-26T13:25:00Z"/>
              <w:rtl/>
            </w:rPr>
          </w:rPrChange>
        </w:rPr>
        <w:pPrChange w:id="49" w:author="or gilboa" w:date="2018-08-26T13:25:00Z">
          <w:pPr/>
        </w:pPrChange>
      </w:pPr>
      <w:ins w:id="50" w:author="or gilboa" w:date="2018-08-26T13:25:00Z">
        <w:r w:rsidRPr="00B019F5">
          <w:rPr>
            <w:rFonts w:ascii="FrankRuehl" w:hAnsi="FrankRuehl" w:cs="FrankRuehl"/>
            <w:sz w:val="24"/>
            <w:rtl/>
            <w:rPrChange w:id="51" w:author="or gilboa" w:date="2018-08-26T13:25:00Z">
              <w:rPr>
                <w:rtl/>
              </w:rPr>
            </w:rPrChange>
          </w:rPr>
          <w:t xml:space="preserve">חקיקה שאוזכרה: </w:t>
        </w:r>
      </w:ins>
    </w:p>
    <w:p w14:paraId="436F0551" w14:textId="77777777" w:rsidR="00B019F5" w:rsidRPr="00B019F5" w:rsidRDefault="00B019F5" w:rsidP="00B019F5">
      <w:pPr>
        <w:spacing w:after="120" w:line="240" w:lineRule="exact"/>
        <w:ind w:left="283" w:hanging="283"/>
        <w:jc w:val="both"/>
        <w:rPr>
          <w:ins w:id="52" w:author="or gilboa" w:date="2018-08-26T13:25:00Z"/>
          <w:rFonts w:ascii="FrankRuehl" w:hAnsi="FrankRuehl" w:cs="FrankRuehl"/>
          <w:color w:val="0000FF"/>
          <w:sz w:val="24"/>
          <w:u w:val="single"/>
          <w:rtl/>
          <w:rPrChange w:id="53" w:author="or gilboa" w:date="2018-08-26T13:25:00Z">
            <w:rPr>
              <w:ins w:id="54" w:author="or gilboa" w:date="2018-08-26T13:25:00Z"/>
              <w:color w:val="0000FF"/>
              <w:u w:val="single"/>
              <w:rtl/>
            </w:rPr>
          </w:rPrChange>
        </w:rPr>
        <w:pPrChange w:id="55" w:author="or gilboa" w:date="2018-08-26T13:25:00Z">
          <w:pPr/>
        </w:pPrChange>
      </w:pPr>
      <w:ins w:id="56" w:author="or gilboa" w:date="2018-08-26T13:25:00Z">
        <w:r w:rsidRPr="00B019F5">
          <w:rPr>
            <w:rFonts w:ascii="FrankRuehl" w:hAnsi="FrankRuehl" w:cs="FrankRuehl"/>
            <w:color w:val="0000FF"/>
            <w:sz w:val="24"/>
            <w:u w:val="single"/>
            <w:rtl/>
            <w:rPrChange w:id="57" w:author="or gilboa" w:date="2018-08-26T13:25:00Z">
              <w:rPr>
                <w:color w:val="0000FF"/>
                <w:u w:val="single"/>
                <w:rtl/>
              </w:rPr>
            </w:rPrChange>
          </w:rPr>
          <w:fldChar w:fldCharType="begin"/>
        </w:r>
        <w:r w:rsidRPr="00B019F5">
          <w:rPr>
            <w:rFonts w:ascii="FrankRuehl" w:hAnsi="FrankRuehl" w:cs="FrankRuehl"/>
            <w:color w:val="0000FF"/>
            <w:sz w:val="24"/>
            <w:u w:val="single"/>
            <w:rtl/>
            <w:rPrChange w:id="58" w:author="or gilboa" w:date="2018-08-26T13:25:00Z">
              <w:rPr>
                <w:color w:val="0000FF"/>
                <w:u w:val="single"/>
                <w:rtl/>
              </w:rPr>
            </w:rPrChange>
          </w:rPr>
          <w:instrText xml:space="preserve"> </w:instrText>
        </w:r>
        <w:r w:rsidRPr="00B019F5">
          <w:rPr>
            <w:rFonts w:ascii="FrankRuehl" w:hAnsi="FrankRuehl" w:cs="FrankRuehl"/>
            <w:color w:val="0000FF"/>
            <w:sz w:val="24"/>
            <w:u w:val="single"/>
            <w:rPrChange w:id="59" w:author="or gilboa" w:date="2018-08-26T13:25:00Z">
              <w:rPr>
                <w:color w:val="0000FF"/>
                <w:u w:val="single"/>
              </w:rPr>
            </w:rPrChange>
          </w:rPr>
          <w:instrText>HYPERLINK</w:instrText>
        </w:r>
        <w:r w:rsidRPr="00B019F5">
          <w:rPr>
            <w:rFonts w:ascii="FrankRuehl" w:hAnsi="FrankRuehl" w:cs="FrankRuehl"/>
            <w:color w:val="0000FF"/>
            <w:sz w:val="24"/>
            <w:u w:val="single"/>
            <w:rtl/>
            <w:rPrChange w:id="60" w:author="or gilboa" w:date="2018-08-26T13:25:00Z">
              <w:rPr>
                <w:color w:val="0000FF"/>
                <w:u w:val="single"/>
                <w:rtl/>
              </w:rPr>
            </w:rPrChange>
          </w:rPr>
          <w:instrText xml:space="preserve"> "</w:instrText>
        </w:r>
        <w:r w:rsidRPr="00B019F5">
          <w:rPr>
            <w:rFonts w:ascii="FrankRuehl" w:hAnsi="FrankRuehl" w:cs="FrankRuehl"/>
            <w:color w:val="0000FF"/>
            <w:sz w:val="24"/>
            <w:u w:val="single"/>
            <w:rPrChange w:id="61" w:author="or gilboa" w:date="2018-08-26T13:25:00Z">
              <w:rPr>
                <w:color w:val="0000FF"/>
                <w:u w:val="single"/>
              </w:rPr>
            </w:rPrChange>
          </w:rPr>
          <w:instrText>http://www.nevo.co.il/law/98569</w:instrText>
        </w:r>
        <w:r w:rsidRPr="00B019F5">
          <w:rPr>
            <w:rFonts w:ascii="FrankRuehl" w:hAnsi="FrankRuehl" w:cs="FrankRuehl"/>
            <w:color w:val="0000FF"/>
            <w:sz w:val="24"/>
            <w:u w:val="single"/>
            <w:rtl/>
            <w:rPrChange w:id="62" w:author="or gilboa" w:date="2018-08-26T13:25:00Z">
              <w:rPr>
                <w:color w:val="0000FF"/>
                <w:u w:val="single"/>
                <w:rtl/>
              </w:rPr>
            </w:rPrChange>
          </w:rPr>
          <w:instrText xml:space="preserve">" </w:instrText>
        </w:r>
        <w:r w:rsidRPr="00B019F5">
          <w:rPr>
            <w:rFonts w:ascii="FrankRuehl" w:hAnsi="FrankRuehl" w:cs="FrankRuehl"/>
            <w:color w:val="0000FF"/>
            <w:sz w:val="24"/>
            <w:u w:val="single"/>
            <w:rtl/>
            <w:rPrChange w:id="63" w:author="or gilboa" w:date="2018-08-26T13:25:00Z">
              <w:rPr>
                <w:color w:val="0000FF"/>
                <w:u w:val="single"/>
                <w:rtl/>
              </w:rPr>
            </w:rPrChange>
          </w:rPr>
        </w:r>
        <w:r w:rsidRPr="00B019F5">
          <w:rPr>
            <w:rFonts w:ascii="FrankRuehl" w:hAnsi="FrankRuehl" w:cs="FrankRuehl"/>
            <w:color w:val="0000FF"/>
            <w:sz w:val="24"/>
            <w:u w:val="single"/>
            <w:rtl/>
            <w:rPrChange w:id="64" w:author="or gilboa" w:date="2018-08-26T13:25:00Z">
              <w:rPr>
                <w:color w:val="0000FF"/>
                <w:u w:val="single"/>
                <w:rtl/>
              </w:rPr>
            </w:rPrChange>
          </w:rPr>
          <w:fldChar w:fldCharType="separate"/>
        </w:r>
      </w:ins>
      <w:r w:rsidRPr="00B019F5">
        <w:rPr>
          <w:rStyle w:val="Hyperlink"/>
          <w:rFonts w:ascii="FrankRuehl" w:hAnsi="FrankRuehl" w:cs="FrankRuehl"/>
          <w:sz w:val="24"/>
          <w:rtl/>
          <w:rPrChange w:id="65" w:author="or gilboa" w:date="2018-08-26T13:25:00Z">
            <w:rPr>
              <w:rStyle w:val="Hyperlink"/>
              <w:rtl/>
            </w:rPr>
          </w:rPrChange>
        </w:rPr>
        <w:t>פקודת הראיות [נוסח חדש], תשל"א-1971</w:t>
      </w:r>
      <w:ins w:id="66" w:author="or gilboa" w:date="2018-08-26T13:25:00Z">
        <w:r w:rsidRPr="00B019F5">
          <w:rPr>
            <w:rFonts w:ascii="FrankRuehl" w:hAnsi="FrankRuehl" w:cs="FrankRuehl"/>
            <w:color w:val="0000FF"/>
            <w:sz w:val="24"/>
            <w:u w:val="single"/>
            <w:rtl/>
            <w:rPrChange w:id="67" w:author="or gilboa" w:date="2018-08-26T13:25:00Z">
              <w:rPr>
                <w:color w:val="0000FF"/>
                <w:u w:val="single"/>
                <w:rtl/>
              </w:rPr>
            </w:rPrChange>
          </w:rPr>
          <w:fldChar w:fldCharType="end"/>
        </w:r>
        <w:r w:rsidRPr="00B019F5">
          <w:rPr>
            <w:rFonts w:ascii="FrankRuehl" w:hAnsi="FrankRuehl" w:cs="FrankRuehl"/>
            <w:color w:val="0000FF"/>
            <w:sz w:val="24"/>
            <w:u w:val="single"/>
            <w:rtl/>
            <w:rPrChange w:id="68" w:author="or gilboa" w:date="2018-08-26T13:25:00Z">
              <w:rPr>
                <w:color w:val="0000FF"/>
                <w:u w:val="single"/>
                <w:rtl/>
              </w:rPr>
            </w:rPrChange>
          </w:rPr>
          <w:t xml:space="preserve">: סע'  </w:t>
        </w:r>
        <w:r w:rsidRPr="00B019F5">
          <w:rPr>
            <w:rFonts w:ascii="FrankRuehl" w:hAnsi="FrankRuehl" w:cs="FrankRuehl"/>
            <w:color w:val="0000FF"/>
            <w:sz w:val="24"/>
            <w:u w:val="single"/>
            <w:rtl/>
            <w:rPrChange w:id="69" w:author="or gilboa" w:date="2018-08-26T13:25:00Z">
              <w:rPr>
                <w:color w:val="0000FF"/>
                <w:u w:val="single"/>
                <w:rtl/>
              </w:rPr>
            </w:rPrChange>
          </w:rPr>
          <w:fldChar w:fldCharType="begin"/>
        </w:r>
        <w:r w:rsidRPr="00B019F5">
          <w:rPr>
            <w:rFonts w:ascii="FrankRuehl" w:hAnsi="FrankRuehl" w:cs="FrankRuehl"/>
            <w:color w:val="0000FF"/>
            <w:sz w:val="24"/>
            <w:u w:val="single"/>
            <w:rtl/>
            <w:rPrChange w:id="70" w:author="or gilboa" w:date="2018-08-26T13:25:00Z">
              <w:rPr>
                <w:color w:val="0000FF"/>
                <w:u w:val="single"/>
                <w:rtl/>
              </w:rPr>
            </w:rPrChange>
          </w:rPr>
          <w:instrText xml:space="preserve"> </w:instrText>
        </w:r>
        <w:r w:rsidRPr="00B019F5">
          <w:rPr>
            <w:rFonts w:ascii="FrankRuehl" w:hAnsi="FrankRuehl" w:cs="FrankRuehl"/>
            <w:color w:val="0000FF"/>
            <w:sz w:val="24"/>
            <w:u w:val="single"/>
            <w:rPrChange w:id="71" w:author="or gilboa" w:date="2018-08-26T13:25:00Z">
              <w:rPr>
                <w:color w:val="0000FF"/>
                <w:u w:val="single"/>
              </w:rPr>
            </w:rPrChange>
          </w:rPr>
          <w:instrText>HYPERLINK</w:instrText>
        </w:r>
        <w:r w:rsidRPr="00B019F5">
          <w:rPr>
            <w:rFonts w:ascii="FrankRuehl" w:hAnsi="FrankRuehl" w:cs="FrankRuehl"/>
            <w:color w:val="0000FF"/>
            <w:sz w:val="24"/>
            <w:u w:val="single"/>
            <w:rtl/>
            <w:rPrChange w:id="72" w:author="or gilboa" w:date="2018-08-26T13:25:00Z">
              <w:rPr>
                <w:color w:val="0000FF"/>
                <w:u w:val="single"/>
                <w:rtl/>
              </w:rPr>
            </w:rPrChange>
          </w:rPr>
          <w:instrText xml:space="preserve"> "</w:instrText>
        </w:r>
        <w:r w:rsidRPr="00B019F5">
          <w:rPr>
            <w:rFonts w:ascii="FrankRuehl" w:hAnsi="FrankRuehl" w:cs="FrankRuehl"/>
            <w:color w:val="0000FF"/>
            <w:sz w:val="24"/>
            <w:u w:val="single"/>
            <w:rPrChange w:id="73" w:author="or gilboa" w:date="2018-08-26T13:25:00Z">
              <w:rPr>
                <w:color w:val="0000FF"/>
                <w:u w:val="single"/>
              </w:rPr>
            </w:rPrChange>
          </w:rPr>
          <w:instrText>http://www.nevo.co.il/law/98569/10a</w:instrText>
        </w:r>
        <w:r w:rsidRPr="00B019F5">
          <w:rPr>
            <w:rFonts w:ascii="FrankRuehl" w:hAnsi="FrankRuehl" w:cs="FrankRuehl"/>
            <w:color w:val="0000FF"/>
            <w:sz w:val="24"/>
            <w:u w:val="single"/>
            <w:rtl/>
            <w:rPrChange w:id="74" w:author="or gilboa" w:date="2018-08-26T13:25:00Z">
              <w:rPr>
                <w:color w:val="0000FF"/>
                <w:u w:val="single"/>
                <w:rtl/>
              </w:rPr>
            </w:rPrChange>
          </w:rPr>
          <w:instrText xml:space="preserve">" </w:instrText>
        </w:r>
        <w:r w:rsidRPr="00B019F5">
          <w:rPr>
            <w:rFonts w:ascii="FrankRuehl" w:hAnsi="FrankRuehl" w:cs="FrankRuehl"/>
            <w:color w:val="0000FF"/>
            <w:sz w:val="24"/>
            <w:u w:val="single"/>
            <w:rtl/>
            <w:rPrChange w:id="75" w:author="or gilboa" w:date="2018-08-26T13:25:00Z">
              <w:rPr>
                <w:color w:val="0000FF"/>
                <w:u w:val="single"/>
                <w:rtl/>
              </w:rPr>
            </w:rPrChange>
          </w:rPr>
        </w:r>
        <w:r w:rsidRPr="00B019F5">
          <w:rPr>
            <w:rFonts w:ascii="FrankRuehl" w:hAnsi="FrankRuehl" w:cs="FrankRuehl"/>
            <w:color w:val="0000FF"/>
            <w:sz w:val="24"/>
            <w:u w:val="single"/>
            <w:rtl/>
            <w:rPrChange w:id="76" w:author="or gilboa" w:date="2018-08-26T13:25:00Z">
              <w:rPr>
                <w:color w:val="0000FF"/>
                <w:u w:val="single"/>
                <w:rtl/>
              </w:rPr>
            </w:rPrChange>
          </w:rPr>
          <w:fldChar w:fldCharType="separate"/>
        </w:r>
      </w:ins>
      <w:r w:rsidRPr="00B019F5">
        <w:rPr>
          <w:rStyle w:val="Hyperlink"/>
          <w:rFonts w:ascii="FrankRuehl" w:hAnsi="FrankRuehl" w:cs="FrankRuehl"/>
          <w:sz w:val="24"/>
          <w:rPrChange w:id="77" w:author="or gilboa" w:date="2018-08-26T13:25:00Z">
            <w:rPr>
              <w:rStyle w:val="Hyperlink"/>
            </w:rPr>
          </w:rPrChange>
        </w:rPr>
        <w:t xml:space="preserve">10 </w:t>
      </w:r>
      <w:r w:rsidRPr="00B019F5">
        <w:rPr>
          <w:rStyle w:val="Hyperlink"/>
          <w:rFonts w:ascii="FrankRuehl" w:hAnsi="FrankRuehl" w:cs="FrankRuehl"/>
          <w:sz w:val="24"/>
          <w:rtl/>
          <w:rPrChange w:id="78" w:author="or gilboa" w:date="2018-08-26T13:25:00Z">
            <w:rPr>
              <w:rStyle w:val="Hyperlink"/>
              <w:rtl/>
            </w:rPr>
          </w:rPrChange>
        </w:rPr>
        <w:t>א</w:t>
      </w:r>
      <w:r w:rsidRPr="00B019F5">
        <w:rPr>
          <w:rStyle w:val="Hyperlink"/>
          <w:rFonts w:ascii="FrankRuehl" w:hAnsi="FrankRuehl" w:cs="FrankRuehl"/>
          <w:sz w:val="24"/>
          <w:rPrChange w:id="79" w:author="or gilboa" w:date="2018-08-26T13:25:00Z">
            <w:rPr>
              <w:rStyle w:val="Hyperlink"/>
            </w:rPr>
          </w:rPrChange>
        </w:rPr>
        <w:t>'</w:t>
      </w:r>
      <w:ins w:id="80" w:author="or gilboa" w:date="2018-08-26T13:25:00Z">
        <w:r w:rsidRPr="00B019F5">
          <w:rPr>
            <w:rFonts w:ascii="FrankRuehl" w:hAnsi="FrankRuehl" w:cs="FrankRuehl"/>
            <w:color w:val="0000FF"/>
            <w:sz w:val="24"/>
            <w:u w:val="single"/>
            <w:rtl/>
            <w:rPrChange w:id="81" w:author="or gilboa" w:date="2018-08-26T13:25:00Z">
              <w:rPr>
                <w:color w:val="0000FF"/>
                <w:u w:val="single"/>
                <w:rtl/>
              </w:rPr>
            </w:rPrChange>
          </w:rPr>
          <w:fldChar w:fldCharType="end"/>
        </w:r>
        <w:r w:rsidRPr="00B019F5">
          <w:rPr>
            <w:rFonts w:ascii="FrankRuehl" w:hAnsi="FrankRuehl" w:cs="FrankRuehl"/>
            <w:color w:val="0000FF"/>
            <w:sz w:val="24"/>
            <w:u w:val="single"/>
            <w:rtl/>
            <w:rPrChange w:id="82" w:author="or gilboa" w:date="2018-08-26T13:25:00Z">
              <w:rPr>
                <w:color w:val="0000FF"/>
                <w:u w:val="single"/>
                <w:rtl/>
              </w:rPr>
            </w:rPrChange>
          </w:rPr>
          <w:t xml:space="preserve">, </w:t>
        </w:r>
        <w:r w:rsidRPr="00B019F5">
          <w:rPr>
            <w:rFonts w:ascii="FrankRuehl" w:hAnsi="FrankRuehl" w:cs="FrankRuehl"/>
            <w:color w:val="0000FF"/>
            <w:sz w:val="24"/>
            <w:u w:val="single"/>
            <w:rtl/>
            <w:rPrChange w:id="83" w:author="or gilboa" w:date="2018-08-26T13:25:00Z">
              <w:rPr>
                <w:color w:val="0000FF"/>
                <w:u w:val="single"/>
                <w:rtl/>
              </w:rPr>
            </w:rPrChange>
          </w:rPr>
          <w:fldChar w:fldCharType="begin"/>
        </w:r>
        <w:r w:rsidRPr="00B019F5">
          <w:rPr>
            <w:rFonts w:ascii="FrankRuehl" w:hAnsi="FrankRuehl" w:cs="FrankRuehl"/>
            <w:color w:val="0000FF"/>
            <w:sz w:val="24"/>
            <w:u w:val="single"/>
            <w:rtl/>
            <w:rPrChange w:id="84" w:author="or gilboa" w:date="2018-08-26T13:25:00Z">
              <w:rPr>
                <w:color w:val="0000FF"/>
                <w:u w:val="single"/>
                <w:rtl/>
              </w:rPr>
            </w:rPrChange>
          </w:rPr>
          <w:instrText xml:space="preserve"> </w:instrText>
        </w:r>
        <w:r w:rsidRPr="00B019F5">
          <w:rPr>
            <w:rFonts w:ascii="FrankRuehl" w:hAnsi="FrankRuehl" w:cs="FrankRuehl"/>
            <w:color w:val="0000FF"/>
            <w:sz w:val="24"/>
            <w:u w:val="single"/>
            <w:rPrChange w:id="85" w:author="or gilboa" w:date="2018-08-26T13:25:00Z">
              <w:rPr>
                <w:color w:val="0000FF"/>
                <w:u w:val="single"/>
              </w:rPr>
            </w:rPrChange>
          </w:rPr>
          <w:instrText>HYPERLINK</w:instrText>
        </w:r>
        <w:r w:rsidRPr="00B019F5">
          <w:rPr>
            <w:rFonts w:ascii="FrankRuehl" w:hAnsi="FrankRuehl" w:cs="FrankRuehl"/>
            <w:color w:val="0000FF"/>
            <w:sz w:val="24"/>
            <w:u w:val="single"/>
            <w:rtl/>
            <w:rPrChange w:id="86" w:author="or gilboa" w:date="2018-08-26T13:25:00Z">
              <w:rPr>
                <w:color w:val="0000FF"/>
                <w:u w:val="single"/>
                <w:rtl/>
              </w:rPr>
            </w:rPrChange>
          </w:rPr>
          <w:instrText xml:space="preserve"> "</w:instrText>
        </w:r>
        <w:r w:rsidRPr="00B019F5">
          <w:rPr>
            <w:rFonts w:ascii="FrankRuehl" w:hAnsi="FrankRuehl" w:cs="FrankRuehl"/>
            <w:color w:val="0000FF"/>
            <w:sz w:val="24"/>
            <w:u w:val="single"/>
            <w:rPrChange w:id="87" w:author="or gilboa" w:date="2018-08-26T13:25:00Z">
              <w:rPr>
                <w:color w:val="0000FF"/>
                <w:u w:val="single"/>
              </w:rPr>
            </w:rPrChange>
          </w:rPr>
          <w:instrText>http://www.nevo.co.il/law/98569/10a.d</w:instrText>
        </w:r>
        <w:r w:rsidRPr="00B019F5">
          <w:rPr>
            <w:rFonts w:ascii="FrankRuehl" w:hAnsi="FrankRuehl" w:cs="FrankRuehl"/>
            <w:color w:val="0000FF"/>
            <w:sz w:val="24"/>
            <w:u w:val="single"/>
            <w:rtl/>
            <w:rPrChange w:id="88" w:author="or gilboa" w:date="2018-08-26T13:25:00Z">
              <w:rPr>
                <w:color w:val="0000FF"/>
                <w:u w:val="single"/>
                <w:rtl/>
              </w:rPr>
            </w:rPrChange>
          </w:rPr>
          <w:instrText xml:space="preserve">" </w:instrText>
        </w:r>
        <w:r w:rsidRPr="00B019F5">
          <w:rPr>
            <w:rFonts w:ascii="FrankRuehl" w:hAnsi="FrankRuehl" w:cs="FrankRuehl"/>
            <w:color w:val="0000FF"/>
            <w:sz w:val="24"/>
            <w:u w:val="single"/>
            <w:rtl/>
            <w:rPrChange w:id="89" w:author="or gilboa" w:date="2018-08-26T13:25:00Z">
              <w:rPr>
                <w:color w:val="0000FF"/>
                <w:u w:val="single"/>
                <w:rtl/>
              </w:rPr>
            </w:rPrChange>
          </w:rPr>
        </w:r>
        <w:r w:rsidRPr="00B019F5">
          <w:rPr>
            <w:rFonts w:ascii="FrankRuehl" w:hAnsi="FrankRuehl" w:cs="FrankRuehl"/>
            <w:color w:val="0000FF"/>
            <w:sz w:val="24"/>
            <w:u w:val="single"/>
            <w:rtl/>
            <w:rPrChange w:id="90" w:author="or gilboa" w:date="2018-08-26T13:25:00Z">
              <w:rPr>
                <w:color w:val="0000FF"/>
                <w:u w:val="single"/>
                <w:rtl/>
              </w:rPr>
            </w:rPrChange>
          </w:rPr>
          <w:fldChar w:fldCharType="separate"/>
        </w:r>
      </w:ins>
      <w:r w:rsidRPr="00B019F5">
        <w:rPr>
          <w:rStyle w:val="Hyperlink"/>
          <w:rFonts w:ascii="FrankRuehl" w:hAnsi="FrankRuehl" w:cs="FrankRuehl"/>
          <w:sz w:val="24"/>
          <w:rPrChange w:id="91" w:author="or gilboa" w:date="2018-08-26T13:25:00Z">
            <w:rPr>
              <w:rStyle w:val="Hyperlink"/>
            </w:rPr>
          </w:rPrChange>
        </w:rPr>
        <w:t xml:space="preserve">10 </w:t>
      </w:r>
      <w:r w:rsidRPr="00B019F5">
        <w:rPr>
          <w:rStyle w:val="Hyperlink"/>
          <w:rFonts w:ascii="FrankRuehl" w:hAnsi="FrankRuehl" w:cs="FrankRuehl"/>
          <w:sz w:val="24"/>
          <w:rtl/>
          <w:rPrChange w:id="92" w:author="or gilboa" w:date="2018-08-26T13:25:00Z">
            <w:rPr>
              <w:rStyle w:val="Hyperlink"/>
              <w:rtl/>
            </w:rPr>
          </w:rPrChange>
        </w:rPr>
        <w:t>א (ד)</w:t>
      </w:r>
      <w:ins w:id="93" w:author="or gilboa" w:date="2018-08-26T13:25:00Z">
        <w:r w:rsidRPr="00B019F5">
          <w:rPr>
            <w:rFonts w:ascii="FrankRuehl" w:hAnsi="FrankRuehl" w:cs="FrankRuehl"/>
            <w:color w:val="0000FF"/>
            <w:sz w:val="24"/>
            <w:u w:val="single"/>
            <w:rtl/>
            <w:rPrChange w:id="94" w:author="or gilboa" w:date="2018-08-26T13:25:00Z">
              <w:rPr>
                <w:color w:val="0000FF"/>
                <w:u w:val="single"/>
                <w:rtl/>
              </w:rPr>
            </w:rPrChange>
          </w:rPr>
          <w:fldChar w:fldCharType="end"/>
        </w:r>
      </w:ins>
    </w:p>
    <w:p w14:paraId="152BD563" w14:textId="77777777" w:rsidR="00B019F5" w:rsidRPr="00B019F5" w:rsidRDefault="00B019F5" w:rsidP="00B019F5">
      <w:pPr>
        <w:spacing w:after="120" w:line="240" w:lineRule="exact"/>
        <w:ind w:left="283" w:hanging="283"/>
        <w:jc w:val="both"/>
        <w:rPr>
          <w:ins w:id="95" w:author="or gilboa" w:date="2018-08-26T13:25:00Z"/>
          <w:rFonts w:ascii="FrankRuehl" w:hAnsi="FrankRuehl" w:cs="FrankRuehl"/>
          <w:color w:val="0000FF"/>
          <w:sz w:val="24"/>
          <w:u w:val="single"/>
          <w:rtl/>
          <w:rPrChange w:id="96" w:author="or gilboa" w:date="2018-08-26T13:25:00Z">
            <w:rPr>
              <w:ins w:id="97" w:author="or gilboa" w:date="2018-08-26T13:25:00Z"/>
              <w:color w:val="0000FF"/>
              <w:u w:val="single"/>
              <w:rtl/>
            </w:rPr>
          </w:rPrChange>
        </w:rPr>
        <w:pPrChange w:id="98" w:author="or gilboa" w:date="2018-08-26T13:25:00Z">
          <w:pPr/>
        </w:pPrChange>
      </w:pPr>
      <w:ins w:id="99" w:author="or gilboa" w:date="2018-08-26T13:25:00Z">
        <w:r w:rsidRPr="00B019F5">
          <w:rPr>
            <w:rFonts w:ascii="FrankRuehl" w:hAnsi="FrankRuehl" w:cs="FrankRuehl"/>
            <w:color w:val="0000FF"/>
            <w:sz w:val="24"/>
            <w:u w:val="single"/>
            <w:rtl/>
            <w:rPrChange w:id="100" w:author="or gilboa" w:date="2018-08-26T13:25:00Z">
              <w:rPr>
                <w:color w:val="0000FF"/>
                <w:u w:val="single"/>
                <w:rtl/>
              </w:rPr>
            </w:rPrChange>
          </w:rPr>
          <w:fldChar w:fldCharType="begin"/>
        </w:r>
        <w:r w:rsidRPr="00B019F5">
          <w:rPr>
            <w:rFonts w:ascii="FrankRuehl" w:hAnsi="FrankRuehl" w:cs="FrankRuehl"/>
            <w:color w:val="0000FF"/>
            <w:sz w:val="24"/>
            <w:u w:val="single"/>
            <w:rtl/>
            <w:rPrChange w:id="101" w:author="or gilboa" w:date="2018-08-26T13:25:00Z">
              <w:rPr>
                <w:color w:val="0000FF"/>
                <w:u w:val="single"/>
                <w:rtl/>
              </w:rPr>
            </w:rPrChange>
          </w:rPr>
          <w:instrText xml:space="preserve"> </w:instrText>
        </w:r>
        <w:r w:rsidRPr="00B019F5">
          <w:rPr>
            <w:rFonts w:ascii="FrankRuehl" w:hAnsi="FrankRuehl" w:cs="FrankRuehl"/>
            <w:color w:val="0000FF"/>
            <w:sz w:val="24"/>
            <w:u w:val="single"/>
            <w:rPrChange w:id="102" w:author="or gilboa" w:date="2018-08-26T13:25:00Z">
              <w:rPr>
                <w:color w:val="0000FF"/>
                <w:u w:val="single"/>
              </w:rPr>
            </w:rPrChange>
          </w:rPr>
          <w:instrText>HYPERLINK</w:instrText>
        </w:r>
        <w:r w:rsidRPr="00B019F5">
          <w:rPr>
            <w:rFonts w:ascii="FrankRuehl" w:hAnsi="FrankRuehl" w:cs="FrankRuehl"/>
            <w:color w:val="0000FF"/>
            <w:sz w:val="24"/>
            <w:u w:val="single"/>
            <w:rtl/>
            <w:rPrChange w:id="103" w:author="or gilboa" w:date="2018-08-26T13:25:00Z">
              <w:rPr>
                <w:color w:val="0000FF"/>
                <w:u w:val="single"/>
                <w:rtl/>
              </w:rPr>
            </w:rPrChange>
          </w:rPr>
          <w:instrText xml:space="preserve"> "</w:instrText>
        </w:r>
        <w:r w:rsidRPr="00B019F5">
          <w:rPr>
            <w:rFonts w:ascii="FrankRuehl" w:hAnsi="FrankRuehl" w:cs="FrankRuehl"/>
            <w:color w:val="0000FF"/>
            <w:sz w:val="24"/>
            <w:u w:val="single"/>
            <w:rPrChange w:id="104" w:author="or gilboa" w:date="2018-08-26T13:25:00Z">
              <w:rPr>
                <w:color w:val="0000FF"/>
                <w:u w:val="single"/>
              </w:rPr>
            </w:rPrChange>
          </w:rPr>
          <w:instrText>http://www.nevo.co.il/law/70301</w:instrText>
        </w:r>
        <w:r w:rsidRPr="00B019F5">
          <w:rPr>
            <w:rFonts w:ascii="FrankRuehl" w:hAnsi="FrankRuehl" w:cs="FrankRuehl"/>
            <w:color w:val="0000FF"/>
            <w:sz w:val="24"/>
            <w:u w:val="single"/>
            <w:rtl/>
            <w:rPrChange w:id="105" w:author="or gilboa" w:date="2018-08-26T13:25:00Z">
              <w:rPr>
                <w:color w:val="0000FF"/>
                <w:u w:val="single"/>
                <w:rtl/>
              </w:rPr>
            </w:rPrChange>
          </w:rPr>
          <w:instrText xml:space="preserve">" </w:instrText>
        </w:r>
        <w:r w:rsidRPr="00B019F5">
          <w:rPr>
            <w:rFonts w:ascii="FrankRuehl" w:hAnsi="FrankRuehl" w:cs="FrankRuehl"/>
            <w:color w:val="0000FF"/>
            <w:sz w:val="24"/>
            <w:u w:val="single"/>
            <w:rtl/>
            <w:rPrChange w:id="106" w:author="or gilboa" w:date="2018-08-26T13:25:00Z">
              <w:rPr>
                <w:color w:val="0000FF"/>
                <w:u w:val="single"/>
                <w:rtl/>
              </w:rPr>
            </w:rPrChange>
          </w:rPr>
        </w:r>
        <w:r w:rsidRPr="00B019F5">
          <w:rPr>
            <w:rFonts w:ascii="FrankRuehl" w:hAnsi="FrankRuehl" w:cs="FrankRuehl"/>
            <w:color w:val="0000FF"/>
            <w:sz w:val="24"/>
            <w:u w:val="single"/>
            <w:rtl/>
            <w:rPrChange w:id="107" w:author="or gilboa" w:date="2018-08-26T13:25:00Z">
              <w:rPr>
                <w:color w:val="0000FF"/>
                <w:u w:val="single"/>
                <w:rtl/>
              </w:rPr>
            </w:rPrChange>
          </w:rPr>
          <w:fldChar w:fldCharType="separate"/>
        </w:r>
      </w:ins>
      <w:r w:rsidRPr="00B019F5">
        <w:rPr>
          <w:rStyle w:val="Hyperlink"/>
          <w:rFonts w:ascii="FrankRuehl" w:hAnsi="FrankRuehl" w:cs="FrankRuehl"/>
          <w:sz w:val="24"/>
          <w:rtl/>
          <w:rPrChange w:id="108" w:author="or gilboa" w:date="2018-08-26T13:25:00Z">
            <w:rPr>
              <w:rStyle w:val="Hyperlink"/>
              <w:rtl/>
            </w:rPr>
          </w:rPrChange>
        </w:rPr>
        <w:t>חוק העונשין, תשל"ז-1977</w:t>
      </w:r>
      <w:ins w:id="109" w:author="or gilboa" w:date="2018-08-26T13:25:00Z">
        <w:r w:rsidRPr="00B019F5">
          <w:rPr>
            <w:rFonts w:ascii="FrankRuehl" w:hAnsi="FrankRuehl" w:cs="FrankRuehl"/>
            <w:color w:val="0000FF"/>
            <w:sz w:val="24"/>
            <w:u w:val="single"/>
            <w:rtl/>
            <w:rPrChange w:id="110" w:author="or gilboa" w:date="2018-08-26T13:25:00Z">
              <w:rPr>
                <w:color w:val="0000FF"/>
                <w:u w:val="single"/>
                <w:rtl/>
              </w:rPr>
            </w:rPrChange>
          </w:rPr>
          <w:fldChar w:fldCharType="end"/>
        </w:r>
        <w:r w:rsidRPr="00B019F5">
          <w:rPr>
            <w:rFonts w:ascii="FrankRuehl" w:hAnsi="FrankRuehl" w:cs="FrankRuehl"/>
            <w:color w:val="0000FF"/>
            <w:sz w:val="24"/>
            <w:u w:val="single"/>
            <w:rtl/>
            <w:rPrChange w:id="111" w:author="or gilboa" w:date="2018-08-26T13:25:00Z">
              <w:rPr>
                <w:color w:val="0000FF"/>
                <w:u w:val="single"/>
                <w:rtl/>
              </w:rPr>
            </w:rPrChange>
          </w:rPr>
          <w:t xml:space="preserve">: סע'  </w:t>
        </w:r>
        <w:r w:rsidRPr="00B019F5">
          <w:rPr>
            <w:rFonts w:ascii="FrankRuehl" w:hAnsi="FrankRuehl" w:cs="FrankRuehl"/>
            <w:color w:val="0000FF"/>
            <w:sz w:val="24"/>
            <w:u w:val="single"/>
            <w:rtl/>
            <w:rPrChange w:id="112" w:author="or gilboa" w:date="2018-08-26T13:25:00Z">
              <w:rPr>
                <w:color w:val="0000FF"/>
                <w:u w:val="single"/>
                <w:rtl/>
              </w:rPr>
            </w:rPrChange>
          </w:rPr>
          <w:fldChar w:fldCharType="begin"/>
        </w:r>
        <w:r w:rsidRPr="00B019F5">
          <w:rPr>
            <w:rFonts w:ascii="FrankRuehl" w:hAnsi="FrankRuehl" w:cs="FrankRuehl"/>
            <w:color w:val="0000FF"/>
            <w:sz w:val="24"/>
            <w:u w:val="single"/>
            <w:rtl/>
            <w:rPrChange w:id="113" w:author="or gilboa" w:date="2018-08-26T13:25:00Z">
              <w:rPr>
                <w:color w:val="0000FF"/>
                <w:u w:val="single"/>
                <w:rtl/>
              </w:rPr>
            </w:rPrChange>
          </w:rPr>
          <w:instrText xml:space="preserve"> </w:instrText>
        </w:r>
        <w:r w:rsidRPr="00B019F5">
          <w:rPr>
            <w:rFonts w:ascii="FrankRuehl" w:hAnsi="FrankRuehl" w:cs="FrankRuehl"/>
            <w:color w:val="0000FF"/>
            <w:sz w:val="24"/>
            <w:u w:val="single"/>
            <w:rPrChange w:id="114" w:author="or gilboa" w:date="2018-08-26T13:25:00Z">
              <w:rPr>
                <w:color w:val="0000FF"/>
                <w:u w:val="single"/>
              </w:rPr>
            </w:rPrChange>
          </w:rPr>
          <w:instrText>HYPERLINK</w:instrText>
        </w:r>
        <w:r w:rsidRPr="00B019F5">
          <w:rPr>
            <w:rFonts w:ascii="FrankRuehl" w:hAnsi="FrankRuehl" w:cs="FrankRuehl"/>
            <w:color w:val="0000FF"/>
            <w:sz w:val="24"/>
            <w:u w:val="single"/>
            <w:rtl/>
            <w:rPrChange w:id="115" w:author="or gilboa" w:date="2018-08-26T13:25:00Z">
              <w:rPr>
                <w:color w:val="0000FF"/>
                <w:u w:val="single"/>
                <w:rtl/>
              </w:rPr>
            </w:rPrChange>
          </w:rPr>
          <w:instrText xml:space="preserve"> "</w:instrText>
        </w:r>
        <w:r w:rsidRPr="00B019F5">
          <w:rPr>
            <w:rFonts w:ascii="FrankRuehl" w:hAnsi="FrankRuehl" w:cs="FrankRuehl"/>
            <w:color w:val="0000FF"/>
            <w:sz w:val="24"/>
            <w:u w:val="single"/>
            <w:rPrChange w:id="116" w:author="or gilboa" w:date="2018-08-26T13:25:00Z">
              <w:rPr>
                <w:color w:val="0000FF"/>
                <w:u w:val="single"/>
              </w:rPr>
            </w:rPrChange>
          </w:rPr>
          <w:instrText>http://www.nevo.co.il/law/70301/245.a</w:instrText>
        </w:r>
        <w:r w:rsidRPr="00B019F5">
          <w:rPr>
            <w:rFonts w:ascii="FrankRuehl" w:hAnsi="FrankRuehl" w:cs="FrankRuehl"/>
            <w:color w:val="0000FF"/>
            <w:sz w:val="24"/>
            <w:u w:val="single"/>
            <w:rtl/>
            <w:rPrChange w:id="117" w:author="or gilboa" w:date="2018-08-26T13:25:00Z">
              <w:rPr>
                <w:color w:val="0000FF"/>
                <w:u w:val="single"/>
                <w:rtl/>
              </w:rPr>
            </w:rPrChange>
          </w:rPr>
          <w:instrText xml:space="preserve">" </w:instrText>
        </w:r>
        <w:r w:rsidRPr="00B019F5">
          <w:rPr>
            <w:rFonts w:ascii="FrankRuehl" w:hAnsi="FrankRuehl" w:cs="FrankRuehl"/>
            <w:color w:val="0000FF"/>
            <w:sz w:val="24"/>
            <w:u w:val="single"/>
            <w:rtl/>
            <w:rPrChange w:id="118" w:author="or gilboa" w:date="2018-08-26T13:25:00Z">
              <w:rPr>
                <w:color w:val="0000FF"/>
                <w:u w:val="single"/>
                <w:rtl/>
              </w:rPr>
            </w:rPrChange>
          </w:rPr>
        </w:r>
        <w:r w:rsidRPr="00B019F5">
          <w:rPr>
            <w:rFonts w:ascii="FrankRuehl" w:hAnsi="FrankRuehl" w:cs="FrankRuehl"/>
            <w:color w:val="0000FF"/>
            <w:sz w:val="24"/>
            <w:u w:val="single"/>
            <w:rtl/>
            <w:rPrChange w:id="119" w:author="or gilboa" w:date="2018-08-26T13:25:00Z">
              <w:rPr>
                <w:color w:val="0000FF"/>
                <w:u w:val="single"/>
                <w:rtl/>
              </w:rPr>
            </w:rPrChange>
          </w:rPr>
          <w:fldChar w:fldCharType="separate"/>
        </w:r>
      </w:ins>
      <w:r w:rsidRPr="00B019F5">
        <w:rPr>
          <w:rStyle w:val="Hyperlink"/>
          <w:rFonts w:ascii="FrankRuehl" w:hAnsi="FrankRuehl" w:cs="FrankRuehl"/>
          <w:sz w:val="24"/>
          <w:rPrChange w:id="120" w:author="or gilboa" w:date="2018-08-26T13:25:00Z">
            <w:rPr>
              <w:rStyle w:val="Hyperlink"/>
            </w:rPr>
          </w:rPrChange>
        </w:rPr>
        <w:t>245 (</w:t>
      </w:r>
      <w:r w:rsidRPr="00B019F5">
        <w:rPr>
          <w:rStyle w:val="Hyperlink"/>
          <w:rFonts w:ascii="FrankRuehl" w:hAnsi="FrankRuehl" w:cs="FrankRuehl"/>
          <w:sz w:val="24"/>
          <w:rtl/>
          <w:rPrChange w:id="121" w:author="or gilboa" w:date="2018-08-26T13:25:00Z">
            <w:rPr>
              <w:rStyle w:val="Hyperlink"/>
              <w:rtl/>
            </w:rPr>
          </w:rPrChange>
        </w:rPr>
        <w:t>א</w:t>
      </w:r>
      <w:r w:rsidRPr="00B019F5">
        <w:rPr>
          <w:rStyle w:val="Hyperlink"/>
          <w:rFonts w:ascii="FrankRuehl" w:hAnsi="FrankRuehl" w:cs="FrankRuehl"/>
          <w:sz w:val="24"/>
          <w:rPrChange w:id="122" w:author="or gilboa" w:date="2018-08-26T13:25:00Z">
            <w:rPr>
              <w:rStyle w:val="Hyperlink"/>
            </w:rPr>
          </w:rPrChange>
        </w:rPr>
        <w:t>)</w:t>
      </w:r>
      <w:ins w:id="123" w:author="or gilboa" w:date="2018-08-26T13:25:00Z">
        <w:r w:rsidRPr="00B019F5">
          <w:rPr>
            <w:rFonts w:ascii="FrankRuehl" w:hAnsi="FrankRuehl" w:cs="FrankRuehl"/>
            <w:color w:val="0000FF"/>
            <w:sz w:val="24"/>
            <w:u w:val="single"/>
            <w:rtl/>
            <w:rPrChange w:id="124" w:author="or gilboa" w:date="2018-08-26T13:25:00Z">
              <w:rPr>
                <w:color w:val="0000FF"/>
                <w:u w:val="single"/>
                <w:rtl/>
              </w:rPr>
            </w:rPrChange>
          </w:rPr>
          <w:fldChar w:fldCharType="end"/>
        </w:r>
        <w:r w:rsidRPr="00B019F5">
          <w:rPr>
            <w:rFonts w:ascii="FrankRuehl" w:hAnsi="FrankRuehl" w:cs="FrankRuehl"/>
            <w:color w:val="0000FF"/>
            <w:sz w:val="24"/>
            <w:u w:val="single"/>
            <w:rtl/>
            <w:rPrChange w:id="125" w:author="or gilboa" w:date="2018-08-26T13:25:00Z">
              <w:rPr>
                <w:color w:val="0000FF"/>
                <w:u w:val="single"/>
                <w:rtl/>
              </w:rPr>
            </w:rPrChange>
          </w:rPr>
          <w:t xml:space="preserve">, </w:t>
        </w:r>
        <w:r w:rsidRPr="00B019F5">
          <w:rPr>
            <w:rFonts w:ascii="FrankRuehl" w:hAnsi="FrankRuehl" w:cs="FrankRuehl"/>
            <w:color w:val="0000FF"/>
            <w:sz w:val="24"/>
            <w:u w:val="single"/>
            <w:rtl/>
            <w:rPrChange w:id="126" w:author="or gilboa" w:date="2018-08-26T13:25:00Z">
              <w:rPr>
                <w:color w:val="0000FF"/>
                <w:u w:val="single"/>
                <w:rtl/>
              </w:rPr>
            </w:rPrChange>
          </w:rPr>
          <w:fldChar w:fldCharType="begin"/>
        </w:r>
        <w:r w:rsidRPr="00B019F5">
          <w:rPr>
            <w:rFonts w:ascii="FrankRuehl" w:hAnsi="FrankRuehl" w:cs="FrankRuehl"/>
            <w:color w:val="0000FF"/>
            <w:sz w:val="24"/>
            <w:u w:val="single"/>
            <w:rtl/>
            <w:rPrChange w:id="127" w:author="or gilboa" w:date="2018-08-26T13:25:00Z">
              <w:rPr>
                <w:color w:val="0000FF"/>
                <w:u w:val="single"/>
                <w:rtl/>
              </w:rPr>
            </w:rPrChange>
          </w:rPr>
          <w:instrText xml:space="preserve"> </w:instrText>
        </w:r>
        <w:r w:rsidRPr="00B019F5">
          <w:rPr>
            <w:rFonts w:ascii="FrankRuehl" w:hAnsi="FrankRuehl" w:cs="FrankRuehl"/>
            <w:color w:val="0000FF"/>
            <w:sz w:val="24"/>
            <w:u w:val="single"/>
            <w:rPrChange w:id="128" w:author="or gilboa" w:date="2018-08-26T13:25:00Z">
              <w:rPr>
                <w:color w:val="0000FF"/>
                <w:u w:val="single"/>
              </w:rPr>
            </w:rPrChange>
          </w:rPr>
          <w:instrText>HYPERLINK</w:instrText>
        </w:r>
        <w:r w:rsidRPr="00B019F5">
          <w:rPr>
            <w:rFonts w:ascii="FrankRuehl" w:hAnsi="FrankRuehl" w:cs="FrankRuehl"/>
            <w:color w:val="0000FF"/>
            <w:sz w:val="24"/>
            <w:u w:val="single"/>
            <w:rtl/>
            <w:rPrChange w:id="129" w:author="or gilboa" w:date="2018-08-26T13:25:00Z">
              <w:rPr>
                <w:color w:val="0000FF"/>
                <w:u w:val="single"/>
                <w:rtl/>
              </w:rPr>
            </w:rPrChange>
          </w:rPr>
          <w:instrText xml:space="preserve"> "</w:instrText>
        </w:r>
        <w:r w:rsidRPr="00B019F5">
          <w:rPr>
            <w:rFonts w:ascii="FrankRuehl" w:hAnsi="FrankRuehl" w:cs="FrankRuehl"/>
            <w:color w:val="0000FF"/>
            <w:sz w:val="24"/>
            <w:u w:val="single"/>
            <w:rPrChange w:id="130" w:author="or gilboa" w:date="2018-08-26T13:25:00Z">
              <w:rPr>
                <w:color w:val="0000FF"/>
                <w:u w:val="single"/>
              </w:rPr>
            </w:rPrChange>
          </w:rPr>
          <w:instrText>http://www.nevo.co.il/law/70301/345.b.3</w:instrText>
        </w:r>
        <w:r w:rsidRPr="00B019F5">
          <w:rPr>
            <w:rFonts w:ascii="FrankRuehl" w:hAnsi="FrankRuehl" w:cs="FrankRuehl"/>
            <w:color w:val="0000FF"/>
            <w:sz w:val="24"/>
            <w:u w:val="single"/>
            <w:rtl/>
            <w:rPrChange w:id="131" w:author="or gilboa" w:date="2018-08-26T13:25:00Z">
              <w:rPr>
                <w:color w:val="0000FF"/>
                <w:u w:val="single"/>
                <w:rtl/>
              </w:rPr>
            </w:rPrChange>
          </w:rPr>
          <w:instrText xml:space="preserve">" </w:instrText>
        </w:r>
        <w:r w:rsidRPr="00B019F5">
          <w:rPr>
            <w:rFonts w:ascii="FrankRuehl" w:hAnsi="FrankRuehl" w:cs="FrankRuehl"/>
            <w:color w:val="0000FF"/>
            <w:sz w:val="24"/>
            <w:u w:val="single"/>
            <w:rtl/>
            <w:rPrChange w:id="132" w:author="or gilboa" w:date="2018-08-26T13:25:00Z">
              <w:rPr>
                <w:color w:val="0000FF"/>
                <w:u w:val="single"/>
                <w:rtl/>
              </w:rPr>
            </w:rPrChange>
          </w:rPr>
        </w:r>
        <w:r w:rsidRPr="00B019F5">
          <w:rPr>
            <w:rFonts w:ascii="FrankRuehl" w:hAnsi="FrankRuehl" w:cs="FrankRuehl"/>
            <w:color w:val="0000FF"/>
            <w:sz w:val="24"/>
            <w:u w:val="single"/>
            <w:rtl/>
            <w:rPrChange w:id="133" w:author="or gilboa" w:date="2018-08-26T13:25:00Z">
              <w:rPr>
                <w:color w:val="0000FF"/>
                <w:u w:val="single"/>
                <w:rtl/>
              </w:rPr>
            </w:rPrChange>
          </w:rPr>
          <w:fldChar w:fldCharType="separate"/>
        </w:r>
      </w:ins>
      <w:r w:rsidRPr="00B019F5">
        <w:rPr>
          <w:rStyle w:val="Hyperlink"/>
          <w:rFonts w:ascii="FrankRuehl" w:hAnsi="FrankRuehl" w:cs="FrankRuehl"/>
          <w:sz w:val="24"/>
          <w:rPrChange w:id="134" w:author="or gilboa" w:date="2018-08-26T13:25:00Z">
            <w:rPr>
              <w:rStyle w:val="Hyperlink"/>
            </w:rPr>
          </w:rPrChange>
        </w:rPr>
        <w:t xml:space="preserve">345 </w:t>
      </w:r>
      <w:r w:rsidRPr="00B019F5">
        <w:rPr>
          <w:rStyle w:val="Hyperlink"/>
          <w:rFonts w:ascii="FrankRuehl" w:hAnsi="FrankRuehl" w:cs="FrankRuehl"/>
          <w:sz w:val="24"/>
          <w:rtl/>
          <w:rPrChange w:id="135" w:author="or gilboa" w:date="2018-08-26T13:25:00Z">
            <w:rPr>
              <w:rStyle w:val="Hyperlink"/>
              <w:rtl/>
            </w:rPr>
          </w:rPrChange>
        </w:rPr>
        <w:t>(ב)</w:t>
      </w:r>
      <w:r w:rsidRPr="00B019F5">
        <w:rPr>
          <w:rStyle w:val="Hyperlink"/>
          <w:rFonts w:ascii="FrankRuehl" w:hAnsi="FrankRuehl" w:cs="FrankRuehl"/>
          <w:sz w:val="24"/>
          <w:rPrChange w:id="136" w:author="or gilboa" w:date="2018-08-26T13:25:00Z">
            <w:rPr>
              <w:rStyle w:val="Hyperlink"/>
            </w:rPr>
          </w:rPrChange>
        </w:rPr>
        <w:t xml:space="preserve">  (3)</w:t>
      </w:r>
      <w:ins w:id="137" w:author="or gilboa" w:date="2018-08-26T13:25:00Z">
        <w:r w:rsidRPr="00B019F5">
          <w:rPr>
            <w:rFonts w:ascii="FrankRuehl" w:hAnsi="FrankRuehl" w:cs="FrankRuehl"/>
            <w:color w:val="0000FF"/>
            <w:sz w:val="24"/>
            <w:u w:val="single"/>
            <w:rtl/>
            <w:rPrChange w:id="138" w:author="or gilboa" w:date="2018-08-26T13:25:00Z">
              <w:rPr>
                <w:color w:val="0000FF"/>
                <w:u w:val="single"/>
                <w:rtl/>
              </w:rPr>
            </w:rPrChange>
          </w:rPr>
          <w:fldChar w:fldCharType="end"/>
        </w:r>
      </w:ins>
    </w:p>
    <w:p w14:paraId="4DA5EC17" w14:textId="77777777" w:rsidR="00B019F5" w:rsidRPr="00B019F5" w:rsidRDefault="00B019F5" w:rsidP="00B019F5">
      <w:pPr>
        <w:spacing w:after="120" w:line="240" w:lineRule="exact"/>
        <w:ind w:left="283" w:hanging="283"/>
        <w:jc w:val="both"/>
        <w:rPr>
          <w:ins w:id="139" w:author="or gilboa" w:date="2018-08-26T13:25:00Z"/>
          <w:rFonts w:ascii="FrankRuehl" w:hAnsi="FrankRuehl" w:cs="FrankRuehl"/>
          <w:sz w:val="24"/>
          <w:rtl/>
          <w:rPrChange w:id="140" w:author="or gilboa" w:date="2018-08-26T13:25:00Z">
            <w:rPr>
              <w:ins w:id="141" w:author="or gilboa" w:date="2018-08-26T13:25:00Z"/>
              <w:rtl/>
            </w:rPr>
          </w:rPrChange>
        </w:rPr>
        <w:pPrChange w:id="142" w:author="or gilboa" w:date="2018-08-26T13:25:00Z">
          <w:pPr/>
        </w:pPrChange>
      </w:pPr>
    </w:p>
    <w:p w14:paraId="715EFFE0" w14:textId="77777777" w:rsidR="00B019F5" w:rsidRPr="00B019F5" w:rsidRDefault="00B019F5">
      <w:pPr>
        <w:rPr>
          <w:ins w:id="143" w:author="or gilboa" w:date="2018-08-26T13:25:00Z"/>
          <w:rtl/>
        </w:rPr>
      </w:pPr>
      <w:bookmarkStart w:id="144" w:name="LawTable_End"/>
      <w:bookmarkEnd w:id="144"/>
    </w:p>
    <w:p w14:paraId="648B2630" w14:textId="77777777" w:rsidR="00780C68" w:rsidRPr="00867EDA" w:rsidRDefault="00780C68">
      <w:pPr>
        <w:rPr>
          <w:ins w:id="145" w:author="or gilboa" w:date="2018-08-26T13:16:00Z"/>
          <w:rtl/>
        </w:rPr>
      </w:pPr>
    </w:p>
    <w:p w14:paraId="4944FC58" w14:textId="77777777" w:rsidR="00780C68" w:rsidRPr="00780C68" w:rsidRDefault="00780C68">
      <w:pPr>
        <w:rPr>
          <w:ins w:id="146" w:author="or gilboa" w:date="2018-08-26T13:16:00Z"/>
          <w:rtl/>
          <w:rPrChange w:id="147" w:author="or gilboa" w:date="2018-08-26T13:16:00Z">
            <w:rPr>
              <w:ins w:id="148" w:author="or gilboa" w:date="2018-08-26T13:16:00Z"/>
              <w:rtl/>
            </w:rPr>
          </w:rPrChange>
        </w:rPr>
      </w:pPr>
    </w:p>
    <w:p w14:paraId="76918DF0" w14:textId="77777777" w:rsidR="00133F86" w:rsidRPr="00780C68" w:rsidDel="00780C68" w:rsidRDefault="00133F86">
      <w:pPr>
        <w:rPr>
          <w:del w:id="149" w:author="or gilboa" w:date="2018-08-26T13:16:00Z"/>
          <w:rFonts w:hint="cs"/>
          <w:rtl/>
          <w:rPrChange w:id="150" w:author="or gilboa" w:date="2018-08-26T13:16:00Z">
            <w:rPr>
              <w:del w:id="151" w:author="or gilboa" w:date="2018-08-26T13:16:00Z"/>
              <w:rFonts w:hint="cs"/>
              <w:rtl/>
            </w:rPr>
          </w:rPrChange>
        </w:rPr>
      </w:pPr>
    </w:p>
    <w:p w14:paraId="48FF2573" w14:textId="77777777" w:rsidR="0038305C" w:rsidRPr="00780C68" w:rsidDel="00780C68" w:rsidRDefault="0038305C">
      <w:pPr>
        <w:pStyle w:val="Heading1"/>
        <w:rPr>
          <w:ins w:id="152" w:author="hofit" w:date="2017-10-30T13:17:00Z"/>
          <w:del w:id="153" w:author="or gilboa" w:date="2018-08-26T13:16:00Z"/>
          <w:b w:val="0"/>
          <w:bCs w:val="0"/>
          <w:u w:val="none"/>
          <w:rtl/>
          <w:rPrChange w:id="154" w:author="or gilboa" w:date="2018-08-26T13:16:00Z">
            <w:rPr>
              <w:ins w:id="155" w:author="hofit" w:date="2017-10-30T13:17:00Z"/>
              <w:del w:id="156" w:author="or gilboa" w:date="2018-08-26T13:16:00Z"/>
              <w:b w:val="0"/>
              <w:bCs w:val="0"/>
              <w:u w:val="none"/>
              <w:rtl/>
            </w:rPr>
          </w:rPrChange>
        </w:rPr>
      </w:pPr>
      <w:bookmarkStart w:id="157" w:name="סוג_מסמך"/>
      <w:bookmarkEnd w:id="157"/>
    </w:p>
    <w:p w14:paraId="7F4C90F4" w14:textId="77777777" w:rsidR="0038305C" w:rsidRPr="00780C68" w:rsidDel="00780C68" w:rsidRDefault="0038305C" w:rsidP="0038305C">
      <w:pPr>
        <w:pStyle w:val="Heading1"/>
        <w:spacing w:after="120" w:line="240" w:lineRule="exact"/>
        <w:ind w:left="283" w:hanging="283"/>
        <w:jc w:val="both"/>
        <w:rPr>
          <w:ins w:id="158" w:author="hofit" w:date="2017-10-30T13:17:00Z"/>
          <w:del w:id="159" w:author="or gilboa" w:date="2018-08-26T13:16:00Z"/>
          <w:rFonts w:ascii="FrankRuehl" w:hAnsi="FrankRuehl" w:cs="FrankRuehl"/>
          <w:b w:val="0"/>
          <w:bCs w:val="0"/>
          <w:sz w:val="24"/>
          <w:szCs w:val="24"/>
          <w:u w:val="none"/>
          <w:rtl/>
          <w:rPrChange w:id="160" w:author="or gilboa" w:date="2018-08-26T13:16:00Z">
            <w:rPr>
              <w:ins w:id="161" w:author="hofit" w:date="2017-10-30T13:17:00Z"/>
              <w:del w:id="162" w:author="or gilboa" w:date="2018-08-26T13:16:00Z"/>
              <w:b w:val="0"/>
              <w:bCs w:val="0"/>
              <w:u w:val="none"/>
              <w:rtl/>
            </w:rPr>
          </w:rPrChange>
        </w:rPr>
        <w:pPrChange w:id="163" w:author="hofit" w:date="2017-10-30T13:17:00Z">
          <w:pPr>
            <w:pStyle w:val="Heading1"/>
          </w:pPr>
        </w:pPrChange>
      </w:pPr>
    </w:p>
    <w:p w14:paraId="3761DB39" w14:textId="77777777" w:rsidR="0038305C" w:rsidRPr="00780C68" w:rsidDel="00780C68" w:rsidRDefault="0038305C" w:rsidP="0038305C">
      <w:pPr>
        <w:pStyle w:val="Heading1"/>
        <w:spacing w:after="120" w:line="240" w:lineRule="exact"/>
        <w:ind w:left="283" w:hanging="283"/>
        <w:jc w:val="both"/>
        <w:rPr>
          <w:ins w:id="164" w:author="hofit" w:date="2017-10-30T13:17:00Z"/>
          <w:del w:id="165" w:author="or gilboa" w:date="2018-08-26T13:16:00Z"/>
          <w:rFonts w:ascii="FrankRuehl" w:hAnsi="FrankRuehl" w:cs="FrankRuehl"/>
          <w:b w:val="0"/>
          <w:bCs w:val="0"/>
          <w:sz w:val="24"/>
          <w:szCs w:val="24"/>
          <w:u w:val="none"/>
          <w:rtl/>
          <w:rPrChange w:id="166" w:author="or gilboa" w:date="2018-08-26T13:16:00Z">
            <w:rPr>
              <w:ins w:id="167" w:author="hofit" w:date="2017-10-30T13:17:00Z"/>
              <w:del w:id="168" w:author="or gilboa" w:date="2018-08-26T13:16:00Z"/>
              <w:b w:val="0"/>
              <w:bCs w:val="0"/>
              <w:u w:val="none"/>
              <w:rtl/>
            </w:rPr>
          </w:rPrChange>
        </w:rPr>
        <w:pPrChange w:id="169" w:author="hofit" w:date="2017-10-30T13:17:00Z">
          <w:pPr>
            <w:pStyle w:val="Heading1"/>
          </w:pPr>
        </w:pPrChange>
      </w:pPr>
      <w:ins w:id="170" w:author="hofit" w:date="2017-10-30T13:17:00Z">
        <w:del w:id="171" w:author="or gilboa" w:date="2018-08-26T13:16:00Z">
          <w:r w:rsidRPr="00780C68" w:rsidDel="00780C68">
            <w:rPr>
              <w:rFonts w:ascii="FrankRuehl" w:hAnsi="FrankRuehl" w:cs="FrankRuehl"/>
              <w:b w:val="0"/>
              <w:bCs w:val="0"/>
              <w:sz w:val="24"/>
              <w:szCs w:val="24"/>
              <w:u w:val="none"/>
              <w:rtl/>
              <w:rPrChange w:id="172" w:author="or gilboa" w:date="2018-08-26T13:16:00Z">
                <w:rPr>
                  <w:b w:val="0"/>
                  <w:bCs w:val="0"/>
                  <w:u w:val="none"/>
                  <w:rtl/>
                </w:rPr>
              </w:rPrChange>
            </w:rPr>
            <w:delText xml:space="preserve">חקיקה שאוזכרה: </w:delText>
          </w:r>
        </w:del>
      </w:ins>
    </w:p>
    <w:p w14:paraId="4023F9D7" w14:textId="77777777" w:rsidR="0038305C" w:rsidRPr="00780C68" w:rsidDel="00780C68" w:rsidRDefault="0038305C" w:rsidP="0038305C">
      <w:pPr>
        <w:pStyle w:val="Heading1"/>
        <w:spacing w:after="120" w:line="240" w:lineRule="exact"/>
        <w:ind w:left="283" w:hanging="283"/>
        <w:jc w:val="both"/>
        <w:rPr>
          <w:ins w:id="173" w:author="hofit" w:date="2017-10-30T13:17:00Z"/>
          <w:del w:id="174" w:author="or gilboa" w:date="2018-08-26T13:16:00Z"/>
          <w:rFonts w:ascii="FrankRuehl" w:hAnsi="FrankRuehl" w:cs="FrankRuehl"/>
          <w:b w:val="0"/>
          <w:bCs w:val="0"/>
          <w:sz w:val="24"/>
          <w:szCs w:val="24"/>
          <w:u w:val="none"/>
          <w:rtl/>
          <w:rPrChange w:id="175" w:author="or gilboa" w:date="2018-08-26T13:16:00Z">
            <w:rPr>
              <w:ins w:id="176" w:author="hofit" w:date="2017-10-30T13:17:00Z"/>
              <w:del w:id="177" w:author="or gilboa" w:date="2018-08-26T13:16:00Z"/>
              <w:b w:val="0"/>
              <w:bCs w:val="0"/>
              <w:u w:val="none"/>
              <w:rtl/>
            </w:rPr>
          </w:rPrChange>
        </w:rPr>
        <w:pPrChange w:id="178" w:author="hofit" w:date="2017-10-30T13:17:00Z">
          <w:pPr>
            <w:pStyle w:val="Heading1"/>
          </w:pPr>
        </w:pPrChange>
      </w:pPr>
      <w:ins w:id="179" w:author="hofit" w:date="2017-10-30T13:17:00Z">
        <w:del w:id="180" w:author="or gilboa" w:date="2018-08-26T13:16:00Z">
          <w:r w:rsidRPr="00780C68" w:rsidDel="00780C68">
            <w:rPr>
              <w:rFonts w:ascii="FrankRuehl" w:hAnsi="FrankRuehl" w:cs="FrankRuehl"/>
              <w:b w:val="0"/>
              <w:bCs w:val="0"/>
              <w:color w:val="0000FF"/>
              <w:sz w:val="24"/>
              <w:szCs w:val="24"/>
              <w:u w:val="none"/>
              <w:rtl/>
              <w:rPrChange w:id="181" w:author="or gilboa" w:date="2018-08-26T13:16:00Z">
                <w:rPr>
                  <w:b w:val="0"/>
                  <w:bCs w:val="0"/>
                  <w:color w:val="0000FF"/>
                  <w:rtl/>
                </w:rPr>
              </w:rPrChange>
            </w:rPr>
            <w:fldChar w:fldCharType="begin"/>
          </w:r>
          <w:r w:rsidRPr="00780C68" w:rsidDel="00780C68">
            <w:rPr>
              <w:rFonts w:ascii="FrankRuehl" w:hAnsi="FrankRuehl" w:cs="FrankRuehl"/>
              <w:b w:val="0"/>
              <w:bCs w:val="0"/>
              <w:color w:val="0000FF"/>
              <w:sz w:val="24"/>
              <w:szCs w:val="24"/>
              <w:u w:val="none"/>
              <w:rtl/>
              <w:rPrChange w:id="182" w:author="or gilboa" w:date="2018-08-26T13:16:00Z">
                <w:rPr>
                  <w:b w:val="0"/>
                  <w:bCs w:val="0"/>
                  <w:color w:val="0000FF"/>
                  <w:rtl/>
                </w:rPr>
              </w:rPrChange>
            </w:rPr>
            <w:delInstrText xml:space="preserve"> </w:delInstrText>
          </w:r>
          <w:r w:rsidRPr="00780C68" w:rsidDel="00780C68">
            <w:rPr>
              <w:rFonts w:ascii="FrankRuehl" w:hAnsi="FrankRuehl" w:cs="FrankRuehl"/>
              <w:b w:val="0"/>
              <w:bCs w:val="0"/>
              <w:color w:val="0000FF"/>
              <w:sz w:val="24"/>
              <w:szCs w:val="24"/>
              <w:u w:val="none"/>
              <w:rPrChange w:id="183" w:author="or gilboa" w:date="2018-08-26T13:16:00Z">
                <w:rPr>
                  <w:b w:val="0"/>
                  <w:bCs w:val="0"/>
                  <w:color w:val="0000FF"/>
                </w:rPr>
              </w:rPrChange>
            </w:rPr>
            <w:delInstrText>HYPERLINK</w:delInstrText>
          </w:r>
          <w:r w:rsidRPr="00780C68" w:rsidDel="00780C68">
            <w:rPr>
              <w:rFonts w:ascii="FrankRuehl" w:hAnsi="FrankRuehl" w:cs="FrankRuehl"/>
              <w:b w:val="0"/>
              <w:bCs w:val="0"/>
              <w:color w:val="0000FF"/>
              <w:sz w:val="24"/>
              <w:szCs w:val="24"/>
              <w:u w:val="none"/>
              <w:rtl/>
              <w:rPrChange w:id="184" w:author="or gilboa" w:date="2018-08-26T13:16:00Z">
                <w:rPr>
                  <w:b w:val="0"/>
                  <w:bCs w:val="0"/>
                  <w:color w:val="0000FF"/>
                  <w:rtl/>
                </w:rPr>
              </w:rPrChange>
            </w:rPr>
            <w:delInstrText xml:space="preserve"> "</w:delInstrText>
          </w:r>
          <w:r w:rsidRPr="00780C68" w:rsidDel="00780C68">
            <w:rPr>
              <w:rFonts w:ascii="FrankRuehl" w:hAnsi="FrankRuehl" w:cs="FrankRuehl"/>
              <w:b w:val="0"/>
              <w:bCs w:val="0"/>
              <w:color w:val="0000FF"/>
              <w:sz w:val="24"/>
              <w:szCs w:val="24"/>
              <w:u w:val="none"/>
              <w:rPrChange w:id="185" w:author="or gilboa" w:date="2018-08-26T13:16:00Z">
                <w:rPr>
                  <w:b w:val="0"/>
                  <w:bCs w:val="0"/>
                  <w:color w:val="0000FF"/>
                </w:rPr>
              </w:rPrChange>
            </w:rPr>
            <w:delInstrText>http://www.nevo.co.il/law/98569</w:delInstrText>
          </w:r>
          <w:r w:rsidRPr="00780C68" w:rsidDel="00780C68">
            <w:rPr>
              <w:rFonts w:ascii="FrankRuehl" w:hAnsi="FrankRuehl" w:cs="FrankRuehl"/>
              <w:b w:val="0"/>
              <w:bCs w:val="0"/>
              <w:color w:val="0000FF"/>
              <w:sz w:val="24"/>
              <w:szCs w:val="24"/>
              <w:u w:val="none"/>
              <w:rtl/>
              <w:rPrChange w:id="186" w:author="or gilboa" w:date="2018-08-26T13:16:00Z">
                <w:rPr>
                  <w:b w:val="0"/>
                  <w:bCs w:val="0"/>
                  <w:color w:val="0000FF"/>
                  <w:rtl/>
                </w:rPr>
              </w:rPrChange>
            </w:rPr>
            <w:delInstrText xml:space="preserve">" </w:delInstrText>
          </w:r>
          <w:r w:rsidRPr="00780C68" w:rsidDel="00780C68">
            <w:rPr>
              <w:rFonts w:ascii="FrankRuehl" w:hAnsi="FrankRuehl" w:cs="FrankRuehl"/>
              <w:b w:val="0"/>
              <w:bCs w:val="0"/>
              <w:color w:val="0000FF"/>
              <w:sz w:val="24"/>
              <w:szCs w:val="24"/>
              <w:u w:val="none"/>
              <w:rPrChange w:id="187" w:author="or gilboa" w:date="2018-08-26T13:16:00Z">
                <w:rPr>
                  <w:b w:val="0"/>
                  <w:bCs w:val="0"/>
                  <w:color w:val="0000FF"/>
                </w:rPr>
              </w:rPrChange>
            </w:rPr>
          </w:r>
          <w:r w:rsidRPr="00780C68" w:rsidDel="00780C68">
            <w:rPr>
              <w:rFonts w:ascii="FrankRuehl" w:hAnsi="FrankRuehl" w:cs="FrankRuehl"/>
              <w:b w:val="0"/>
              <w:bCs w:val="0"/>
              <w:color w:val="0000FF"/>
              <w:sz w:val="24"/>
              <w:szCs w:val="24"/>
              <w:u w:val="none"/>
              <w:rtl/>
              <w:rPrChange w:id="188" w:author="or gilboa" w:date="2018-08-26T13:16:00Z">
                <w:rPr>
                  <w:b w:val="0"/>
                  <w:bCs w:val="0"/>
                  <w:color w:val="0000FF"/>
                  <w:rtl/>
                </w:rPr>
              </w:rPrChange>
            </w:rPr>
            <w:fldChar w:fldCharType="separate"/>
          </w:r>
        </w:del>
      </w:ins>
      <w:del w:id="189" w:author="or gilboa" w:date="2018-08-26T13:16:00Z">
        <w:r w:rsidRPr="00780C68" w:rsidDel="00780C68">
          <w:rPr>
            <w:rFonts w:ascii="FrankRuehl" w:hAnsi="FrankRuehl" w:cs="FrankRuehl"/>
            <w:b w:val="0"/>
            <w:bCs w:val="0"/>
            <w:color w:val="0000FF"/>
            <w:sz w:val="24"/>
            <w:szCs w:val="24"/>
            <w:u w:val="none"/>
            <w:rtl/>
            <w:rPrChange w:id="190" w:author="or gilboa" w:date="2018-08-26T13:16:00Z">
              <w:rPr>
                <w:b w:val="0"/>
                <w:bCs w:val="0"/>
                <w:color w:val="0000FF"/>
                <w:rtl/>
              </w:rPr>
            </w:rPrChange>
          </w:rPr>
          <w:delText>פקודת הראיות [נוסח חדש], תשל"א-1971</w:delText>
        </w:r>
      </w:del>
      <w:ins w:id="191" w:author="hofit" w:date="2017-10-30T13:17:00Z">
        <w:del w:id="192" w:author="or gilboa" w:date="2018-08-26T13:16:00Z">
          <w:r w:rsidRPr="00780C68" w:rsidDel="00780C68">
            <w:rPr>
              <w:rFonts w:ascii="FrankRuehl" w:hAnsi="FrankRuehl" w:cs="FrankRuehl"/>
              <w:b w:val="0"/>
              <w:bCs w:val="0"/>
              <w:color w:val="0000FF"/>
              <w:sz w:val="24"/>
              <w:szCs w:val="24"/>
              <w:u w:val="none"/>
              <w:rtl/>
              <w:rPrChange w:id="193" w:author="or gilboa" w:date="2018-08-26T13:16:00Z">
                <w:rPr>
                  <w:b w:val="0"/>
                  <w:bCs w:val="0"/>
                  <w:color w:val="0000FF"/>
                  <w:rtl/>
                </w:rPr>
              </w:rPrChange>
            </w:rPr>
            <w:fldChar w:fldCharType="end"/>
          </w:r>
        </w:del>
      </w:ins>
    </w:p>
    <w:p w14:paraId="3F3488AB" w14:textId="77777777" w:rsidR="0038305C" w:rsidRPr="00780C68" w:rsidDel="00780C68" w:rsidRDefault="0038305C" w:rsidP="0038305C">
      <w:pPr>
        <w:pStyle w:val="Heading1"/>
        <w:spacing w:after="120" w:line="240" w:lineRule="exact"/>
        <w:ind w:left="283" w:hanging="283"/>
        <w:jc w:val="both"/>
        <w:rPr>
          <w:ins w:id="194" w:author="hofit" w:date="2017-10-30T13:17:00Z"/>
          <w:del w:id="195" w:author="or gilboa" w:date="2018-08-26T13:16:00Z"/>
          <w:rFonts w:ascii="FrankRuehl" w:hAnsi="FrankRuehl" w:cs="FrankRuehl"/>
          <w:b w:val="0"/>
          <w:bCs w:val="0"/>
          <w:sz w:val="24"/>
          <w:szCs w:val="24"/>
          <w:u w:val="none"/>
          <w:rtl/>
          <w:rPrChange w:id="196" w:author="or gilboa" w:date="2018-08-26T13:16:00Z">
            <w:rPr>
              <w:ins w:id="197" w:author="hofit" w:date="2017-10-30T13:17:00Z"/>
              <w:del w:id="198" w:author="or gilboa" w:date="2018-08-26T13:16:00Z"/>
              <w:b w:val="0"/>
              <w:bCs w:val="0"/>
              <w:u w:val="none"/>
              <w:rtl/>
            </w:rPr>
          </w:rPrChange>
        </w:rPr>
        <w:pPrChange w:id="199" w:author="hofit" w:date="2017-10-30T13:17:00Z">
          <w:pPr>
            <w:pStyle w:val="Heading1"/>
          </w:pPr>
        </w:pPrChange>
      </w:pPr>
      <w:ins w:id="200" w:author="hofit" w:date="2017-10-30T13:17:00Z">
        <w:del w:id="201" w:author="or gilboa" w:date="2018-08-26T13:16:00Z">
          <w:r w:rsidRPr="00780C68" w:rsidDel="00780C68">
            <w:rPr>
              <w:rFonts w:ascii="FrankRuehl" w:hAnsi="FrankRuehl" w:cs="FrankRuehl"/>
              <w:b w:val="0"/>
              <w:bCs w:val="0"/>
              <w:color w:val="0000FF"/>
              <w:sz w:val="24"/>
              <w:szCs w:val="24"/>
              <w:u w:val="none"/>
              <w:rtl/>
              <w:rPrChange w:id="202" w:author="or gilboa" w:date="2018-08-26T13:16:00Z">
                <w:rPr>
                  <w:b w:val="0"/>
                  <w:bCs w:val="0"/>
                  <w:color w:val="0000FF"/>
                  <w:rtl/>
                </w:rPr>
              </w:rPrChange>
            </w:rPr>
            <w:fldChar w:fldCharType="begin"/>
          </w:r>
          <w:r w:rsidRPr="00780C68" w:rsidDel="00780C68">
            <w:rPr>
              <w:rFonts w:ascii="FrankRuehl" w:hAnsi="FrankRuehl" w:cs="FrankRuehl"/>
              <w:b w:val="0"/>
              <w:bCs w:val="0"/>
              <w:color w:val="0000FF"/>
              <w:sz w:val="24"/>
              <w:szCs w:val="24"/>
              <w:u w:val="none"/>
              <w:rtl/>
              <w:rPrChange w:id="203" w:author="or gilboa" w:date="2018-08-26T13:16:00Z">
                <w:rPr>
                  <w:b w:val="0"/>
                  <w:bCs w:val="0"/>
                  <w:color w:val="0000FF"/>
                  <w:rtl/>
                </w:rPr>
              </w:rPrChange>
            </w:rPr>
            <w:delInstrText xml:space="preserve"> </w:delInstrText>
          </w:r>
          <w:r w:rsidRPr="00780C68" w:rsidDel="00780C68">
            <w:rPr>
              <w:rFonts w:ascii="FrankRuehl" w:hAnsi="FrankRuehl" w:cs="FrankRuehl"/>
              <w:b w:val="0"/>
              <w:bCs w:val="0"/>
              <w:color w:val="0000FF"/>
              <w:sz w:val="24"/>
              <w:szCs w:val="24"/>
              <w:u w:val="none"/>
              <w:rPrChange w:id="204" w:author="or gilboa" w:date="2018-08-26T13:16:00Z">
                <w:rPr>
                  <w:b w:val="0"/>
                  <w:bCs w:val="0"/>
                  <w:color w:val="0000FF"/>
                </w:rPr>
              </w:rPrChange>
            </w:rPr>
            <w:delInstrText>HYPERLINK</w:delInstrText>
          </w:r>
          <w:r w:rsidRPr="00780C68" w:rsidDel="00780C68">
            <w:rPr>
              <w:rFonts w:ascii="FrankRuehl" w:hAnsi="FrankRuehl" w:cs="FrankRuehl"/>
              <w:b w:val="0"/>
              <w:bCs w:val="0"/>
              <w:color w:val="0000FF"/>
              <w:sz w:val="24"/>
              <w:szCs w:val="24"/>
              <w:u w:val="none"/>
              <w:rtl/>
              <w:rPrChange w:id="205" w:author="or gilboa" w:date="2018-08-26T13:16:00Z">
                <w:rPr>
                  <w:b w:val="0"/>
                  <w:bCs w:val="0"/>
                  <w:color w:val="0000FF"/>
                  <w:rtl/>
                </w:rPr>
              </w:rPrChange>
            </w:rPr>
            <w:delInstrText xml:space="preserve"> "</w:delInstrText>
          </w:r>
          <w:r w:rsidRPr="00780C68" w:rsidDel="00780C68">
            <w:rPr>
              <w:rFonts w:ascii="FrankRuehl" w:hAnsi="FrankRuehl" w:cs="FrankRuehl"/>
              <w:b w:val="0"/>
              <w:bCs w:val="0"/>
              <w:color w:val="0000FF"/>
              <w:sz w:val="24"/>
              <w:szCs w:val="24"/>
              <w:u w:val="none"/>
              <w:rPrChange w:id="206" w:author="or gilboa" w:date="2018-08-26T13:16:00Z">
                <w:rPr>
                  <w:b w:val="0"/>
                  <w:bCs w:val="0"/>
                  <w:color w:val="0000FF"/>
                </w:rPr>
              </w:rPrChange>
            </w:rPr>
            <w:delInstrText>http://www.nevo.co.il/law/70301</w:delInstrText>
          </w:r>
          <w:r w:rsidRPr="00780C68" w:rsidDel="00780C68">
            <w:rPr>
              <w:rFonts w:ascii="FrankRuehl" w:hAnsi="FrankRuehl" w:cs="FrankRuehl"/>
              <w:b w:val="0"/>
              <w:bCs w:val="0"/>
              <w:color w:val="0000FF"/>
              <w:sz w:val="24"/>
              <w:szCs w:val="24"/>
              <w:u w:val="none"/>
              <w:rtl/>
              <w:rPrChange w:id="207" w:author="or gilboa" w:date="2018-08-26T13:16:00Z">
                <w:rPr>
                  <w:b w:val="0"/>
                  <w:bCs w:val="0"/>
                  <w:color w:val="0000FF"/>
                  <w:rtl/>
                </w:rPr>
              </w:rPrChange>
            </w:rPr>
            <w:delInstrText xml:space="preserve">" </w:delInstrText>
          </w:r>
          <w:r w:rsidRPr="00780C68" w:rsidDel="00780C68">
            <w:rPr>
              <w:rFonts w:ascii="FrankRuehl" w:hAnsi="FrankRuehl" w:cs="FrankRuehl"/>
              <w:b w:val="0"/>
              <w:bCs w:val="0"/>
              <w:color w:val="0000FF"/>
              <w:sz w:val="24"/>
              <w:szCs w:val="24"/>
              <w:u w:val="none"/>
              <w:rPrChange w:id="208" w:author="or gilboa" w:date="2018-08-26T13:16:00Z">
                <w:rPr>
                  <w:b w:val="0"/>
                  <w:bCs w:val="0"/>
                  <w:color w:val="0000FF"/>
                </w:rPr>
              </w:rPrChange>
            </w:rPr>
          </w:r>
          <w:r w:rsidRPr="00780C68" w:rsidDel="00780C68">
            <w:rPr>
              <w:rFonts w:ascii="FrankRuehl" w:hAnsi="FrankRuehl" w:cs="FrankRuehl"/>
              <w:b w:val="0"/>
              <w:bCs w:val="0"/>
              <w:color w:val="0000FF"/>
              <w:sz w:val="24"/>
              <w:szCs w:val="24"/>
              <w:u w:val="none"/>
              <w:rtl/>
              <w:rPrChange w:id="209" w:author="or gilboa" w:date="2018-08-26T13:16:00Z">
                <w:rPr>
                  <w:b w:val="0"/>
                  <w:bCs w:val="0"/>
                  <w:color w:val="0000FF"/>
                  <w:rtl/>
                </w:rPr>
              </w:rPrChange>
            </w:rPr>
            <w:fldChar w:fldCharType="separate"/>
          </w:r>
        </w:del>
      </w:ins>
      <w:del w:id="210" w:author="or gilboa" w:date="2018-08-26T13:16:00Z">
        <w:r w:rsidRPr="00780C68" w:rsidDel="00780C68">
          <w:rPr>
            <w:rFonts w:ascii="FrankRuehl" w:hAnsi="FrankRuehl" w:cs="FrankRuehl"/>
            <w:b w:val="0"/>
            <w:bCs w:val="0"/>
            <w:color w:val="0000FF"/>
            <w:sz w:val="24"/>
            <w:szCs w:val="24"/>
            <w:u w:val="none"/>
            <w:rtl/>
            <w:rPrChange w:id="211" w:author="or gilboa" w:date="2018-08-26T13:16:00Z">
              <w:rPr>
                <w:b w:val="0"/>
                <w:bCs w:val="0"/>
                <w:color w:val="0000FF"/>
                <w:rtl/>
              </w:rPr>
            </w:rPrChange>
          </w:rPr>
          <w:delText>חוק העונשין, תשל"ז-1977</w:delText>
        </w:r>
      </w:del>
      <w:ins w:id="212" w:author="hofit" w:date="2017-10-30T13:17:00Z">
        <w:del w:id="213" w:author="or gilboa" w:date="2018-08-26T13:16:00Z">
          <w:r w:rsidRPr="00780C68" w:rsidDel="00780C68">
            <w:rPr>
              <w:rFonts w:ascii="FrankRuehl" w:hAnsi="FrankRuehl" w:cs="FrankRuehl"/>
              <w:b w:val="0"/>
              <w:bCs w:val="0"/>
              <w:color w:val="0000FF"/>
              <w:sz w:val="24"/>
              <w:szCs w:val="24"/>
              <w:u w:val="none"/>
              <w:rtl/>
              <w:rPrChange w:id="214" w:author="or gilboa" w:date="2018-08-26T13:16:00Z">
                <w:rPr>
                  <w:b w:val="0"/>
                  <w:bCs w:val="0"/>
                  <w:color w:val="0000FF"/>
                  <w:rtl/>
                </w:rPr>
              </w:rPrChange>
            </w:rPr>
            <w:fldChar w:fldCharType="end"/>
          </w:r>
        </w:del>
      </w:ins>
    </w:p>
    <w:p w14:paraId="5D6BE09C" w14:textId="77777777" w:rsidR="0038305C" w:rsidRPr="00780C68" w:rsidDel="00780C68" w:rsidRDefault="0038305C" w:rsidP="0038305C">
      <w:pPr>
        <w:pStyle w:val="Heading1"/>
        <w:spacing w:after="120" w:line="240" w:lineRule="exact"/>
        <w:ind w:left="283" w:hanging="283"/>
        <w:jc w:val="both"/>
        <w:rPr>
          <w:ins w:id="215" w:author="hofit" w:date="2017-10-30T13:17:00Z"/>
          <w:del w:id="216" w:author="or gilboa" w:date="2018-08-26T13:16:00Z"/>
          <w:rFonts w:ascii="FrankRuehl" w:hAnsi="FrankRuehl" w:cs="FrankRuehl"/>
          <w:b w:val="0"/>
          <w:bCs w:val="0"/>
          <w:sz w:val="24"/>
          <w:szCs w:val="24"/>
          <w:u w:val="none"/>
          <w:rtl/>
          <w:rPrChange w:id="217" w:author="or gilboa" w:date="2018-08-26T13:16:00Z">
            <w:rPr>
              <w:ins w:id="218" w:author="hofit" w:date="2017-10-30T13:17:00Z"/>
              <w:del w:id="219" w:author="or gilboa" w:date="2018-08-26T13:16:00Z"/>
              <w:b w:val="0"/>
              <w:bCs w:val="0"/>
              <w:u w:val="none"/>
              <w:rtl/>
            </w:rPr>
          </w:rPrChange>
        </w:rPr>
        <w:pPrChange w:id="220" w:author="hofit" w:date="2017-10-30T13:17:00Z">
          <w:pPr>
            <w:pStyle w:val="Heading1"/>
          </w:pPr>
        </w:pPrChange>
      </w:pPr>
    </w:p>
    <w:p w14:paraId="0E94AE5F" w14:textId="77777777" w:rsidR="0038305C" w:rsidRPr="0038305C" w:rsidDel="00780C68" w:rsidRDefault="0038305C">
      <w:pPr>
        <w:pStyle w:val="Heading1"/>
        <w:rPr>
          <w:ins w:id="221" w:author="hofit" w:date="2017-10-30T13:17:00Z"/>
          <w:del w:id="222" w:author="or gilboa" w:date="2018-08-26T13:16:00Z"/>
          <w:b w:val="0"/>
          <w:bCs w:val="0"/>
          <w:u w:val="none"/>
          <w:rtl/>
          <w:rPrChange w:id="223" w:author="hofit" w:date="2017-10-30T13:17:00Z">
            <w:rPr>
              <w:ins w:id="224" w:author="hofit" w:date="2017-10-30T13:17:00Z"/>
              <w:del w:id="225" w:author="or gilboa" w:date="2018-08-26T13:16:00Z"/>
              <w:u w:val="none"/>
              <w:rtl/>
            </w:rPr>
          </w:rPrChange>
        </w:rPr>
      </w:pPr>
    </w:p>
    <w:p w14:paraId="78F222FD" w14:textId="77777777" w:rsidR="0038305C" w:rsidRPr="0038305C" w:rsidDel="00780C68" w:rsidRDefault="0038305C">
      <w:pPr>
        <w:pStyle w:val="Heading1"/>
        <w:rPr>
          <w:ins w:id="226" w:author="hofit" w:date="2017-10-30T13:17:00Z"/>
          <w:del w:id="227" w:author="or gilboa" w:date="2018-08-26T13:16:00Z"/>
          <w:u w:val="none"/>
          <w:rtl/>
        </w:rPr>
      </w:pPr>
    </w:p>
    <w:p w14:paraId="7C3531C0" w14:textId="77777777" w:rsidR="00133F86" w:rsidRPr="00867EDA" w:rsidRDefault="00133F86">
      <w:pPr>
        <w:pStyle w:val="Heading1"/>
        <w:rPr>
          <w:u w:val="none"/>
          <w:rtl/>
        </w:rPr>
      </w:pPr>
    </w:p>
    <w:p w14:paraId="1FC29E0B" w14:textId="77777777" w:rsidR="00133F86" w:rsidRDefault="00133F86">
      <w:pPr>
        <w:pStyle w:val="Heading1"/>
        <w:rPr>
          <w:rtl/>
        </w:rPr>
      </w:pPr>
      <w:bookmarkStart w:id="228" w:name="PsakDin"/>
      <w:r>
        <w:rPr>
          <w:rtl/>
        </w:rPr>
        <w:t>הכרעת דין</w:t>
      </w:r>
    </w:p>
    <w:bookmarkEnd w:id="228"/>
    <w:p w14:paraId="0835D940" w14:textId="77777777" w:rsidR="00133F86" w:rsidRDefault="00133F86">
      <w:pPr>
        <w:rPr>
          <w:b/>
          <w:bCs/>
          <w:u w:val="single"/>
          <w:rtl/>
        </w:rPr>
      </w:pPr>
      <w:r>
        <w:rPr>
          <w:rFonts w:hint="cs"/>
          <w:b/>
          <w:bCs/>
          <w:u w:val="single"/>
          <w:rtl/>
        </w:rPr>
        <w:t>השופטת  רות אבידע:</w:t>
      </w:r>
    </w:p>
    <w:p w14:paraId="14DC2A25" w14:textId="77777777" w:rsidR="00133F86" w:rsidRDefault="00133F86">
      <w:pPr>
        <w:rPr>
          <w:rFonts w:hint="cs"/>
          <w:b/>
          <w:bCs/>
          <w:u w:val="single"/>
          <w:rtl/>
        </w:rPr>
      </w:pPr>
    </w:p>
    <w:p w14:paraId="5D498244" w14:textId="77777777" w:rsidR="00133F86" w:rsidRDefault="00133F86">
      <w:pPr>
        <w:ind w:firstLine="720"/>
        <w:rPr>
          <w:rFonts w:hint="cs"/>
          <w:b/>
          <w:bCs/>
          <w:u w:val="single"/>
          <w:rtl/>
        </w:rPr>
      </w:pPr>
      <w:r>
        <w:rPr>
          <w:rFonts w:hint="cs"/>
          <w:b/>
          <w:bCs/>
          <w:u w:val="single"/>
          <w:rtl/>
        </w:rPr>
        <w:t>כתב האישום</w:t>
      </w:r>
    </w:p>
    <w:p w14:paraId="681746B7" w14:textId="77777777" w:rsidR="00133F86" w:rsidRDefault="00133F86">
      <w:pPr>
        <w:rPr>
          <w:rFonts w:hint="cs"/>
          <w:rtl/>
        </w:rPr>
      </w:pPr>
    </w:p>
    <w:p w14:paraId="6000B66A" w14:textId="77777777" w:rsidR="00133F86" w:rsidRDefault="00133F86">
      <w:pPr>
        <w:rPr>
          <w:rFonts w:hint="cs"/>
          <w:color w:val="FFFFFF"/>
          <w:sz w:val="4"/>
          <w:szCs w:val="4"/>
          <w:rtl/>
        </w:rPr>
      </w:pPr>
    </w:p>
    <w:p w14:paraId="1662FBD8" w14:textId="77777777" w:rsidR="00133F86" w:rsidRDefault="00133F86">
      <w:pPr>
        <w:rPr>
          <w:rFonts w:hint="cs"/>
          <w:color w:val="FFFFFF"/>
          <w:sz w:val="4"/>
          <w:szCs w:val="4"/>
          <w:rtl/>
        </w:rPr>
      </w:pPr>
      <w:r>
        <w:rPr>
          <w:color w:val="FFFFFF"/>
          <w:sz w:val="4"/>
          <w:szCs w:val="4"/>
          <w:rtl/>
        </w:rPr>
        <w:t>5129371</w:t>
      </w:r>
    </w:p>
    <w:p w14:paraId="6E644031" w14:textId="77777777" w:rsidR="00133F86" w:rsidRDefault="00133F86">
      <w:pPr>
        <w:rPr>
          <w:rFonts w:hint="cs"/>
          <w:rtl/>
        </w:rPr>
      </w:pPr>
      <w:r>
        <w:rPr>
          <w:color w:val="FFFFFF"/>
          <w:sz w:val="4"/>
          <w:szCs w:val="4"/>
          <w:rtl/>
        </w:rPr>
        <w:t>5129371</w:t>
      </w:r>
    </w:p>
    <w:p w14:paraId="16FF96E2" w14:textId="77777777" w:rsidR="00133F86" w:rsidRDefault="00133F86">
      <w:pPr>
        <w:spacing w:line="480" w:lineRule="auto"/>
        <w:ind w:left="720" w:hanging="720"/>
        <w:jc w:val="both"/>
        <w:rPr>
          <w:rFonts w:hint="cs"/>
          <w:rtl/>
        </w:rPr>
      </w:pPr>
      <w:r>
        <w:rPr>
          <w:rFonts w:hint="cs"/>
          <w:rtl/>
        </w:rPr>
        <w:t>1.</w:t>
      </w:r>
      <w:r>
        <w:rPr>
          <w:rFonts w:hint="cs"/>
          <w:rtl/>
        </w:rPr>
        <w:tab/>
      </w:r>
      <w:bookmarkStart w:id="229" w:name="ABSTRACT_START"/>
      <w:bookmarkEnd w:id="229"/>
      <w:r>
        <w:rPr>
          <w:rFonts w:hint="cs"/>
          <w:rtl/>
        </w:rPr>
        <w:t>נגד הנאשם הוגש כתב אישום, שבו יחסה לו המאשימה עבירת אינוס ועבירה של הדחה בחקירה. נטען בכתב האישום שבליל ה- 3.6.2000 בסמוך לשעה 23:00, פגש הנאשם, בהיותו בגילופין, את המתלוננת רימה נרוז'ני (להלן: "המתלוננת") בסמוך לביתו ברחוב הסנהדרין בדימונה, וביקש את עזרתה להעלותו לביתו. המתלוננת סייעה לו. הנאשם, לאחר שנכנסו, נעל את דלת הבית, אחז במתלוננת וגרר אותה בכוח, תחילה למיטה, ולאחר מכן זרק אותה על הרצפה, תוך שהוא מכה אותה באגרוף בפניה וביתר חלקי גופה, ומאיים עליה שאם תצעק ימיתה. בהמשך, הפשיט הנאשם את המתלוננת מבגדיה ובעל אותה עד שהגיע לסיפוקו המיני. כתוצאה ממעשיו של הנאשם נגרמו למתלוננת חבלות חמורות בכל חלקי גופה. באישום השני נטען כי הנאשם, במהלך עימות שנערך בינו לבין המתלוננת, בתאריך 5.6.2000 בתחנת דימונה, הניע את המתלוננת לחזור בה מהתלונה שמסרה במשטרה, שבה יחסה לו את עבירת האינוס, תוך שהבטיח לה, בין היתר, כי יתנצר, וישא אותה לאישה, למרות שלא היה ביניהם קשר רומנטי קודם. בשל האמור פנתה המתלוננת לחוקר המשטרה, וביקשה לבטל את תלונתה</w:t>
      </w:r>
      <w:bookmarkStart w:id="230" w:name="ABSTRACT_END"/>
      <w:bookmarkEnd w:id="230"/>
      <w:r>
        <w:rPr>
          <w:rFonts w:hint="cs"/>
          <w:rtl/>
        </w:rPr>
        <w:t xml:space="preserve">. </w:t>
      </w:r>
    </w:p>
    <w:p w14:paraId="664C11F9" w14:textId="77777777" w:rsidR="00133F86" w:rsidRDefault="00133F86">
      <w:pPr>
        <w:spacing w:line="480" w:lineRule="auto"/>
        <w:jc w:val="both"/>
        <w:rPr>
          <w:rFonts w:hint="cs"/>
          <w:rtl/>
        </w:rPr>
      </w:pPr>
    </w:p>
    <w:p w14:paraId="0F5A6E4D" w14:textId="77777777" w:rsidR="00133F86" w:rsidRDefault="00133F86">
      <w:pPr>
        <w:spacing w:line="480" w:lineRule="auto"/>
        <w:jc w:val="both"/>
        <w:rPr>
          <w:rFonts w:hint="cs"/>
          <w:b/>
          <w:bCs/>
          <w:u w:val="single"/>
          <w:rtl/>
        </w:rPr>
      </w:pPr>
      <w:r>
        <w:rPr>
          <w:rFonts w:hint="cs"/>
          <w:rtl/>
        </w:rPr>
        <w:tab/>
      </w:r>
      <w:r>
        <w:rPr>
          <w:rFonts w:hint="cs"/>
          <w:b/>
          <w:bCs/>
          <w:u w:val="single"/>
          <w:rtl/>
        </w:rPr>
        <w:t>עדות המתלוננת</w:t>
      </w:r>
    </w:p>
    <w:p w14:paraId="1B464895" w14:textId="77777777" w:rsidR="00133F86" w:rsidRDefault="00133F86">
      <w:pPr>
        <w:spacing w:line="480" w:lineRule="auto"/>
        <w:ind w:left="720" w:hanging="720"/>
        <w:jc w:val="both"/>
        <w:rPr>
          <w:rFonts w:hint="cs"/>
          <w:rtl/>
        </w:rPr>
      </w:pPr>
      <w:r>
        <w:rPr>
          <w:rFonts w:hint="cs"/>
          <w:rtl/>
        </w:rPr>
        <w:t>2.</w:t>
      </w:r>
      <w:r>
        <w:rPr>
          <w:rFonts w:hint="cs"/>
          <w:rtl/>
        </w:rPr>
        <w:tab/>
        <w:t xml:space="preserve">רק שניים היו עדים לשארע בדירת הנאשם בלילה שבין ה- 3.6.2000 ל- 4.6.2000, והם - המתלוננת והנאשם. כאשר המתלוננת עלתה על דוכן העדים בישיבה מיום 31.10.2000, </w:t>
      </w:r>
      <w:r>
        <w:rPr>
          <w:rFonts w:hint="cs"/>
          <w:rtl/>
        </w:rPr>
        <w:lastRenderedPageBreak/>
        <w:t>היא סיפרה, עם תחילת עדותה, כי קבעה להפגש עם הנאשם בליל ה- 3.6.2000, וכאשר הגיעה לקרבת ביתו, פגשה אותו כשהוא שתוי, ואז ליוותה אותו לביתו. כאשר הגיעו לביתו, רצתה ללכת, אבל (עמ' 9 לפרוט', ש' 19-17):</w:t>
      </w:r>
    </w:p>
    <w:p w14:paraId="725B2FFA" w14:textId="77777777" w:rsidR="00133F86" w:rsidRDefault="00133F86">
      <w:pPr>
        <w:spacing w:line="480" w:lineRule="auto"/>
        <w:ind w:left="2160"/>
        <w:jc w:val="both"/>
        <w:rPr>
          <w:rFonts w:hint="cs"/>
          <w:b/>
          <w:bCs/>
          <w:rtl/>
        </w:rPr>
      </w:pPr>
    </w:p>
    <w:p w14:paraId="2F4C7E56" w14:textId="77777777" w:rsidR="00133F86" w:rsidRDefault="00133F86">
      <w:pPr>
        <w:spacing w:line="480" w:lineRule="auto"/>
        <w:ind w:left="1440"/>
        <w:jc w:val="both"/>
        <w:rPr>
          <w:rFonts w:hint="cs"/>
          <w:b/>
          <w:bCs/>
          <w:rtl/>
        </w:rPr>
      </w:pPr>
      <w:r>
        <w:rPr>
          <w:rFonts w:hint="cs"/>
          <w:b/>
          <w:bCs/>
          <w:rtl/>
        </w:rPr>
        <w:t xml:space="preserve">"הוא חייך ועמד ליד הדלת. הוא עמד ליד הדלת, כי הוא לא רצה שאני אלך. הוא הפריע לי לצאת. איומים לא היו, פשוט הוא היה שיכור, ואני הסכמתי להתמסר לו". </w:t>
      </w:r>
    </w:p>
    <w:p w14:paraId="24976E1A" w14:textId="77777777" w:rsidR="00133F86" w:rsidRDefault="00133F86">
      <w:pPr>
        <w:spacing w:line="480" w:lineRule="auto"/>
        <w:ind w:left="720"/>
        <w:jc w:val="both"/>
        <w:rPr>
          <w:rFonts w:hint="cs"/>
          <w:rtl/>
        </w:rPr>
      </w:pPr>
    </w:p>
    <w:p w14:paraId="6067B283" w14:textId="77777777" w:rsidR="00133F86" w:rsidRDefault="00133F86">
      <w:pPr>
        <w:spacing w:line="480" w:lineRule="auto"/>
        <w:ind w:left="720"/>
        <w:jc w:val="both"/>
        <w:rPr>
          <w:rFonts w:hint="cs"/>
          <w:rtl/>
        </w:rPr>
      </w:pPr>
      <w:r>
        <w:rPr>
          <w:rFonts w:hint="cs"/>
          <w:rtl/>
        </w:rPr>
        <w:t xml:space="preserve">לשאלת ב"כ המאשימה אם הנאשם היכה אותה, השיבה כי הוכתה על ידו, אלא שזה היה לאחר שבעל אותה. </w:t>
      </w:r>
    </w:p>
    <w:p w14:paraId="053827FB" w14:textId="77777777" w:rsidR="00133F86" w:rsidRDefault="00133F86">
      <w:pPr>
        <w:spacing w:line="480" w:lineRule="auto"/>
        <w:ind w:left="720"/>
        <w:jc w:val="both"/>
        <w:rPr>
          <w:rFonts w:hint="cs"/>
          <w:rtl/>
        </w:rPr>
      </w:pPr>
      <w:r>
        <w:rPr>
          <w:rFonts w:hint="cs"/>
          <w:rtl/>
        </w:rPr>
        <w:t xml:space="preserve">לאחר שניתנה רשות לב"כ המאשימה לרענן את זכרונה של העדה בעזרת האמרות שמסרה במשטרה – מהן עולה כי באימרותיה טענה שהנאשם דחף אותה לחדר השינה, היכה אותה, איים שאם תצעק ירצחנה - והתבקשה תגובתה לדברים, השיבה המתלוננת שכל שאמרה במשטרה היה אמת, אלא שדברים אלה ארעו לאחר שנבעלה. משנשאלה האם הסכימה להיבעל, השיבה בחיוב, תוך שהוסיפה והסבירה (עמ' 11 לפרוט', ש- 8-7): </w:t>
      </w:r>
      <w:r>
        <w:rPr>
          <w:rFonts w:hint="cs"/>
          <w:b/>
          <w:bCs/>
          <w:rtl/>
        </w:rPr>
        <w:t xml:space="preserve">"...כי פחדתי מדברים יותר גרועים... פחדתי כי הוא היה שיכור". </w:t>
      </w:r>
      <w:r>
        <w:rPr>
          <w:rFonts w:hint="cs"/>
          <w:rtl/>
        </w:rPr>
        <w:t xml:space="preserve">לשאלה מה אמרה לנאשם לפני שנבעלה, השיבה שאמרה לו </w:t>
      </w:r>
      <w:r>
        <w:rPr>
          <w:rFonts w:hint="cs"/>
          <w:b/>
          <w:bCs/>
          <w:rtl/>
        </w:rPr>
        <w:t xml:space="preserve">"לא צריך עכשיו", </w:t>
      </w:r>
      <w:r>
        <w:rPr>
          <w:rFonts w:hint="cs"/>
          <w:rtl/>
        </w:rPr>
        <w:t>תוך שהוסיפה כי אינה זוכרת מה אמרה לנאשם.</w:t>
      </w:r>
      <w:r>
        <w:rPr>
          <w:color w:val="FFFFFF"/>
          <w:sz w:val="4"/>
          <w:szCs w:val="4"/>
          <w:rtl/>
        </w:rPr>
        <w:t>נ</w:t>
      </w:r>
    </w:p>
    <w:p w14:paraId="56627A3C" w14:textId="77777777" w:rsidR="00133F86" w:rsidRDefault="00133F86">
      <w:pPr>
        <w:spacing w:line="480" w:lineRule="auto"/>
        <w:ind w:left="720"/>
        <w:jc w:val="both"/>
        <w:rPr>
          <w:rFonts w:hint="cs"/>
          <w:rtl/>
        </w:rPr>
      </w:pPr>
      <w:r>
        <w:rPr>
          <w:rFonts w:hint="cs"/>
          <w:rtl/>
        </w:rPr>
        <w:t>ב"</w:t>
      </w:r>
      <w:r>
        <w:t>כ</w:t>
      </w:r>
      <w:r>
        <w:rPr>
          <w:rFonts w:hint="cs"/>
          <w:rtl/>
        </w:rPr>
        <w:t xml:space="preserve"> המאשימה הצביעה על סתירות בין אימרותיה של המתלוננת במשטרה לאמור בעדותה בבית המשפט. המתלוננת הוכרזה כעדה עויינת, ואימרותיה הוגשו. </w:t>
      </w:r>
    </w:p>
    <w:p w14:paraId="1AF83687" w14:textId="77777777" w:rsidR="00133F86" w:rsidRDefault="00133F86">
      <w:pPr>
        <w:spacing w:line="480" w:lineRule="auto"/>
        <w:jc w:val="both"/>
        <w:rPr>
          <w:rFonts w:hint="cs"/>
          <w:rtl/>
        </w:rPr>
      </w:pPr>
    </w:p>
    <w:p w14:paraId="3F508DA5" w14:textId="77777777" w:rsidR="00133F86" w:rsidRDefault="00133F86">
      <w:pPr>
        <w:spacing w:line="480" w:lineRule="auto"/>
        <w:ind w:left="720" w:hanging="720"/>
        <w:jc w:val="both"/>
        <w:rPr>
          <w:rFonts w:hint="cs"/>
          <w:rtl/>
        </w:rPr>
      </w:pPr>
      <w:r>
        <w:rPr>
          <w:rFonts w:hint="cs"/>
          <w:rtl/>
        </w:rPr>
        <w:t>3.</w:t>
      </w:r>
      <w:r>
        <w:rPr>
          <w:rFonts w:hint="cs"/>
          <w:rtl/>
        </w:rPr>
        <w:tab/>
        <w:t xml:space="preserve">בחקירתה הנגדית ע"י ב"כ המאשימה סיפרה המתלוננת, כי כאשר הגישה את תלונתה היתה מאוד נרגזת. לשאלה אם הנאשם היכה אותה, תוך כדי קיום יחסי המין, או לאחר מכן, השיבה שאינה יודעת, ובהמשך ציינה כי במקרים אחרים בהם קיימו יחסי מין, הנאשם לא נהג בה באלימות. עוד סיפרה המתלוננת בחקירה הנגדית, כי היא והנאשם מכירים זה את זו מזה זמן מה, ובתקופה האחרונה החלו להפגש לעיתים קרובות יותר. כאשר נשאלה אם היה ביניהם קשר רומנטי והאם הנאשם הציע לה להתחתן עימו, השיבה שהנאשם אכן הציע לה להתחתן עימו, והיה זה כשבוע או חודש לפני המקרה. </w:t>
      </w:r>
    </w:p>
    <w:p w14:paraId="1056BA0D" w14:textId="77777777" w:rsidR="00133F86" w:rsidRDefault="00133F86">
      <w:pPr>
        <w:spacing w:line="480" w:lineRule="auto"/>
        <w:jc w:val="both"/>
        <w:rPr>
          <w:rFonts w:hint="cs"/>
          <w:rtl/>
        </w:rPr>
      </w:pPr>
    </w:p>
    <w:p w14:paraId="6A2C46A8" w14:textId="77777777" w:rsidR="00133F86" w:rsidRDefault="00133F86">
      <w:pPr>
        <w:spacing w:line="480" w:lineRule="auto"/>
        <w:ind w:left="720" w:hanging="720"/>
        <w:jc w:val="both"/>
        <w:rPr>
          <w:rFonts w:hint="cs"/>
          <w:rtl/>
        </w:rPr>
      </w:pPr>
      <w:r>
        <w:rPr>
          <w:rFonts w:hint="cs"/>
          <w:rtl/>
        </w:rPr>
        <w:t>4.</w:t>
      </w:r>
      <w:r>
        <w:rPr>
          <w:rFonts w:hint="cs"/>
          <w:rtl/>
        </w:rPr>
        <w:tab/>
        <w:t xml:space="preserve">חקירתה הנגדית של המתלוננת על ידי ב"כ הנאשם נדחתה, לבקשתו, לישיבה אחרת, אלא שלאותה ישיבה שהתקיימה ביום 6.12.2000 המתלוננת לא הגיעה. היא התייצבה לחקירה נגדית ביום 3.1.01. בתחילת חקירתה הנגדית אמרה המתלוננת - כאשר נשאלה מדוע לא סיפרה במשטרה כי בינה לבין הנאשם היו יחסים קרובים, שהיא אינה רגילה ליחסים כאלה עם מכות, ולא רגילה להשתוללות כזו. משנתבקשה לספר את השתלשלות האירועים ביום האירוע, אמרה (עמ' 4 לפרוט' המוקלט מיום 3.1.01) – (להלן- "פרוט' א'") </w:t>
      </w:r>
      <w:r>
        <w:rPr>
          <w:rFonts w:hint="cs"/>
          <w:b/>
          <w:bCs/>
          <w:rtl/>
        </w:rPr>
        <w:t xml:space="preserve">"אני זוכרת שיורי עמד בפתח הדלת עם חיוך, ואני הבנתי שהיום אני לא אצליח לצאת". </w:t>
      </w:r>
      <w:r>
        <w:rPr>
          <w:rFonts w:hint="cs"/>
          <w:rtl/>
        </w:rPr>
        <w:t xml:space="preserve">משנשאלה אם תחילה קיימו מגע מיני, ולאחר מכן הנאשם הרביץ לה, השיבה תחילה (עמ' 10 לפרוט' א') </w:t>
      </w:r>
      <w:r>
        <w:rPr>
          <w:rFonts w:hint="cs"/>
          <w:b/>
          <w:bCs/>
          <w:rtl/>
        </w:rPr>
        <w:t xml:space="preserve">"ככה בערך", </w:t>
      </w:r>
      <w:r>
        <w:rPr>
          <w:rFonts w:hint="cs"/>
          <w:rtl/>
        </w:rPr>
        <w:t xml:space="preserve">ולאחר שב"כ הנאשם חזר ושאל אותה אם תחילה היא והנאשם קיימו יחסי מין, ואח"כ הנאשם היכה אותה כי היא אחרה להגיע אליו, השיבה (שם): </w:t>
      </w:r>
      <w:r>
        <w:rPr>
          <w:rFonts w:hint="cs"/>
          <w:b/>
          <w:bCs/>
          <w:rtl/>
        </w:rPr>
        <w:t>"יכול להיות. כן, כן".</w:t>
      </w:r>
      <w:r>
        <w:rPr>
          <w:b/>
          <w:bCs/>
          <w:color w:val="FFFFFF"/>
          <w:sz w:val="4"/>
          <w:szCs w:val="4"/>
          <w:rtl/>
        </w:rPr>
        <w:t>ב</w:t>
      </w:r>
    </w:p>
    <w:p w14:paraId="3F9F953D" w14:textId="77777777" w:rsidR="00133F86" w:rsidRDefault="00133F86">
      <w:pPr>
        <w:spacing w:line="480" w:lineRule="auto"/>
        <w:ind w:left="720"/>
        <w:jc w:val="both"/>
        <w:rPr>
          <w:rFonts w:hint="cs"/>
          <w:rtl/>
        </w:rPr>
      </w:pPr>
      <w:r>
        <w:rPr>
          <w:rFonts w:hint="cs"/>
          <w:rtl/>
        </w:rPr>
        <w:t xml:space="preserve">גם בחקירתה הנגדית ע"י ב"כ הנאשם סיפרה כי הנאשם הציע לה נישואין, ואולם היא נמנעה מלתת לו תשובה מחייבת. אשר למשך הזמן שבמהלכו היה לה קשר עם הנאשם, השיבה כי הם היו בקשר, בערך, חודש - חודשיים. משנשאלה אם יש בדעתה להינשא לנאשם לכשישתחרר ממאסרו, השיבה בחיוב. </w:t>
      </w:r>
    </w:p>
    <w:p w14:paraId="682D28D0" w14:textId="77777777" w:rsidR="00133F86" w:rsidRDefault="00133F86">
      <w:pPr>
        <w:spacing w:line="480" w:lineRule="auto"/>
        <w:jc w:val="both"/>
        <w:rPr>
          <w:rFonts w:hint="cs"/>
          <w:rtl/>
        </w:rPr>
      </w:pPr>
    </w:p>
    <w:p w14:paraId="2783A3BB" w14:textId="77777777" w:rsidR="00133F86" w:rsidRDefault="00133F86">
      <w:pPr>
        <w:spacing w:line="480" w:lineRule="auto"/>
        <w:ind w:left="720" w:hanging="720"/>
        <w:jc w:val="both"/>
        <w:rPr>
          <w:rFonts w:hint="cs"/>
          <w:rtl/>
        </w:rPr>
      </w:pPr>
      <w:r>
        <w:rPr>
          <w:rFonts w:hint="cs"/>
          <w:rtl/>
        </w:rPr>
        <w:t>5.</w:t>
      </w:r>
      <w:r>
        <w:rPr>
          <w:rFonts w:hint="cs"/>
          <w:rtl/>
        </w:rPr>
        <w:tab/>
        <w:t xml:space="preserve">באותה ישיבה של יום 3.1.01 התברר כי המתלוננת לוקה בנפשה, וכי בין הישיבה שבה החלה ליתן עדות לישיבה שבה המשיכה למסור עדות, היתה מאושפזת ימים ספורים בבית חולים לחולי נפש. </w:t>
      </w:r>
    </w:p>
    <w:p w14:paraId="002D138E" w14:textId="77777777" w:rsidR="00133F86" w:rsidRDefault="00133F86">
      <w:pPr>
        <w:spacing w:line="480" w:lineRule="auto"/>
        <w:ind w:left="720"/>
        <w:jc w:val="both"/>
        <w:rPr>
          <w:rFonts w:hint="cs"/>
          <w:rtl/>
        </w:rPr>
      </w:pPr>
      <w:r>
        <w:rPr>
          <w:rFonts w:hint="cs"/>
          <w:rtl/>
        </w:rPr>
        <w:t>עוד התברר בחקירה הנגדית, כי המתלוננת, מידי פעם, מבקרת את הנאשם בבתי המעצר, בהם הוא עצור, וכי התייעצה כדי לבדוק אפשרות למנות לו סניגור. המתלוננת אף אישרה בחקירתה הנגדית לב"כ הנאשם, כי לא סיפרה לאימה ולבנותיה את כל העובדות על הקשר בינה לבין הנאשם.</w:t>
      </w:r>
      <w:r>
        <w:rPr>
          <w:color w:val="FFFFFF"/>
          <w:sz w:val="4"/>
          <w:szCs w:val="4"/>
          <w:rtl/>
        </w:rPr>
        <w:t>ו</w:t>
      </w:r>
    </w:p>
    <w:p w14:paraId="5C53E129" w14:textId="77777777" w:rsidR="00133F86" w:rsidRDefault="00133F86">
      <w:pPr>
        <w:spacing w:line="480" w:lineRule="auto"/>
        <w:jc w:val="both"/>
        <w:rPr>
          <w:rFonts w:hint="cs"/>
          <w:rtl/>
        </w:rPr>
      </w:pPr>
    </w:p>
    <w:p w14:paraId="18F1D30A" w14:textId="77777777" w:rsidR="00133F86" w:rsidRDefault="00133F86">
      <w:pPr>
        <w:spacing w:line="480" w:lineRule="auto"/>
        <w:ind w:left="720" w:hanging="720"/>
        <w:jc w:val="both"/>
        <w:rPr>
          <w:rFonts w:hint="cs"/>
          <w:rtl/>
        </w:rPr>
      </w:pPr>
      <w:r>
        <w:rPr>
          <w:rFonts w:hint="cs"/>
          <w:rtl/>
        </w:rPr>
        <w:t>6.</w:t>
      </w:r>
      <w:r>
        <w:rPr>
          <w:rFonts w:hint="cs"/>
          <w:rtl/>
        </w:rPr>
        <w:tab/>
        <w:t>בסיכומיה טענה באת כוח המאשימה, כי יש להעדיף את גרסת המתלוננת במשטרה, על פני גרסתה בבית המשפט, בין היתר, משהגרסה בבית המשפט היתה מתחמקת ומבולבלת, וניכר היה כי המתלוננת רצתה לסייע לנאשם.</w:t>
      </w:r>
      <w:r>
        <w:rPr>
          <w:color w:val="FFFFFF"/>
          <w:sz w:val="4"/>
          <w:szCs w:val="4"/>
          <w:rtl/>
        </w:rPr>
        <w:t>נ</w:t>
      </w:r>
    </w:p>
    <w:p w14:paraId="1039F323" w14:textId="77777777" w:rsidR="00133F86" w:rsidRDefault="00133F86">
      <w:pPr>
        <w:spacing w:line="480" w:lineRule="auto"/>
        <w:ind w:left="720" w:hanging="720"/>
        <w:jc w:val="both"/>
        <w:rPr>
          <w:rFonts w:hint="cs"/>
          <w:rtl/>
        </w:rPr>
      </w:pPr>
      <w:r>
        <w:rPr>
          <w:rFonts w:hint="cs"/>
          <w:rtl/>
        </w:rPr>
        <w:tab/>
        <w:t xml:space="preserve">ב"כ הנאשם, לעומת זאת, טען כי יש להעדיף את גרסת המתלוננת בבית המשפט, ולקבל את טענתה כי הדברים שנרשמו מפיה באימרותיה במשטרה, נאמרו בשעת כעס. עוד נטען ע"י ב"כ הנאשם, כי אין לבסס ממצאים על הרשום באמרות שהמתלוננת מסרה במשטרה, משעולה מהן שהמתלוננת הסתירה מחוקרי המשטרה את דבר קיום היחסים הרומנטיים בינה לבין הנאשם, כפי שאף בחרה להסתיר זאת מבני משפחתה. ב"כ הנאשם אף ציין שהמאשימה לא הוכיחה את מתן האמרות כדבעי, ולכן אין היא יכולה להסתמך עליהן, בהתאם לסעיף </w:t>
      </w:r>
      <w:ins w:id="231" w:author="or gilboa" w:date="2018-08-26T13:14:00Z">
        <w:r w:rsidR="00780C68" w:rsidRPr="00780C68">
          <w:rPr>
            <w:color w:val="0000FF"/>
            <w:u w:val="single"/>
            <w:rtl/>
            <w:rPrChange w:id="232" w:author="or gilboa" w:date="2018-08-26T13:14:00Z">
              <w:rPr>
                <w:rtl/>
              </w:rPr>
            </w:rPrChange>
          </w:rPr>
          <w:fldChar w:fldCharType="begin"/>
        </w:r>
        <w:r w:rsidR="00780C68" w:rsidRPr="00780C68">
          <w:rPr>
            <w:color w:val="0000FF"/>
            <w:u w:val="single"/>
            <w:rtl/>
            <w:rPrChange w:id="233" w:author="or gilboa" w:date="2018-08-26T13:14:00Z">
              <w:rPr>
                <w:rtl/>
              </w:rPr>
            </w:rPrChange>
          </w:rPr>
          <w:instrText xml:space="preserve"> </w:instrText>
        </w:r>
        <w:r w:rsidR="00780C68" w:rsidRPr="00780C68">
          <w:rPr>
            <w:color w:val="0000FF"/>
            <w:u w:val="single"/>
            <w:rPrChange w:id="234" w:author="or gilboa" w:date="2018-08-26T13:14:00Z">
              <w:rPr/>
            </w:rPrChange>
          </w:rPr>
          <w:instrText>HYPERLINK</w:instrText>
        </w:r>
        <w:r w:rsidR="00780C68" w:rsidRPr="00780C68">
          <w:rPr>
            <w:color w:val="0000FF"/>
            <w:u w:val="single"/>
            <w:rtl/>
            <w:rPrChange w:id="235" w:author="or gilboa" w:date="2018-08-26T13:14:00Z">
              <w:rPr>
                <w:rtl/>
              </w:rPr>
            </w:rPrChange>
          </w:rPr>
          <w:instrText xml:space="preserve"> "</w:instrText>
        </w:r>
        <w:r w:rsidR="00780C68" w:rsidRPr="00780C68">
          <w:rPr>
            <w:color w:val="0000FF"/>
            <w:u w:val="single"/>
            <w:rPrChange w:id="236" w:author="or gilboa" w:date="2018-08-26T13:14:00Z">
              <w:rPr/>
            </w:rPrChange>
          </w:rPr>
          <w:instrText>http://www.nevo.co.il/law/98569/10a</w:instrText>
        </w:r>
        <w:r w:rsidR="00780C68" w:rsidRPr="00780C68">
          <w:rPr>
            <w:color w:val="0000FF"/>
            <w:u w:val="single"/>
            <w:rtl/>
            <w:rPrChange w:id="237" w:author="or gilboa" w:date="2018-08-26T13:14:00Z">
              <w:rPr>
                <w:rtl/>
              </w:rPr>
            </w:rPrChange>
          </w:rPr>
          <w:instrText xml:space="preserve">" </w:instrText>
        </w:r>
        <w:r w:rsidR="00780C68" w:rsidRPr="00780C68">
          <w:rPr>
            <w:color w:val="0000FF"/>
            <w:u w:val="single"/>
            <w:rtl/>
            <w:rPrChange w:id="238" w:author="or gilboa" w:date="2018-08-26T13:14:00Z">
              <w:rPr>
                <w:rtl/>
              </w:rPr>
            </w:rPrChange>
          </w:rPr>
        </w:r>
        <w:r w:rsidR="00780C68" w:rsidRPr="00780C68">
          <w:rPr>
            <w:color w:val="0000FF"/>
            <w:u w:val="single"/>
            <w:rtl/>
            <w:rPrChange w:id="239" w:author="or gilboa" w:date="2018-08-26T13:14:00Z">
              <w:rPr>
                <w:rtl/>
              </w:rPr>
            </w:rPrChange>
          </w:rPr>
          <w:fldChar w:fldCharType="separate"/>
        </w:r>
      </w:ins>
      <w:r w:rsidR="00780C68" w:rsidRPr="00780C68">
        <w:rPr>
          <w:rStyle w:val="Hyperlink"/>
          <w:rtl/>
          <w:rPrChange w:id="240" w:author="or gilboa" w:date="2018-08-26T13:14:00Z">
            <w:rPr>
              <w:rStyle w:val="Hyperlink"/>
              <w:rtl/>
            </w:rPr>
          </w:rPrChange>
        </w:rPr>
        <w:t>10 א'</w:t>
      </w:r>
      <w:ins w:id="241" w:author="or gilboa" w:date="2018-08-26T13:14:00Z">
        <w:r w:rsidR="00780C68" w:rsidRPr="00780C68">
          <w:rPr>
            <w:color w:val="0000FF"/>
            <w:u w:val="single"/>
            <w:rtl/>
            <w:rPrChange w:id="242" w:author="or gilboa" w:date="2018-08-26T13:14:00Z">
              <w:rPr>
                <w:rtl/>
              </w:rPr>
            </w:rPrChange>
          </w:rPr>
          <w:fldChar w:fldCharType="end"/>
        </w:r>
      </w:ins>
      <w:r>
        <w:rPr>
          <w:rFonts w:hint="cs"/>
          <w:rtl/>
        </w:rPr>
        <w:t xml:space="preserve"> ל</w:t>
      </w:r>
      <w:ins w:id="243" w:author="hofit" w:date="2017-10-30T13:17:00Z">
        <w:r w:rsidR="0038305C" w:rsidRPr="0038305C">
          <w:rPr>
            <w:color w:val="0000FF"/>
            <w:u w:val="single"/>
            <w:rtl/>
            <w:rPrChange w:id="244" w:author="hofit" w:date="2017-10-30T13:17:00Z">
              <w:rPr>
                <w:rtl/>
              </w:rPr>
            </w:rPrChange>
          </w:rPr>
          <w:fldChar w:fldCharType="begin"/>
        </w:r>
        <w:r w:rsidR="0038305C" w:rsidRPr="0038305C">
          <w:rPr>
            <w:color w:val="0000FF"/>
            <w:u w:val="single"/>
            <w:rtl/>
            <w:rPrChange w:id="245" w:author="hofit" w:date="2017-10-30T13:17:00Z">
              <w:rPr>
                <w:rtl/>
              </w:rPr>
            </w:rPrChange>
          </w:rPr>
          <w:instrText xml:space="preserve"> </w:instrText>
        </w:r>
        <w:r w:rsidR="0038305C" w:rsidRPr="0038305C">
          <w:rPr>
            <w:color w:val="0000FF"/>
            <w:u w:val="single"/>
            <w:rPrChange w:id="246" w:author="hofit" w:date="2017-10-30T13:17:00Z">
              <w:rPr/>
            </w:rPrChange>
          </w:rPr>
          <w:instrText>HYPERLINK</w:instrText>
        </w:r>
        <w:r w:rsidR="0038305C" w:rsidRPr="0038305C">
          <w:rPr>
            <w:color w:val="0000FF"/>
            <w:u w:val="single"/>
            <w:rtl/>
            <w:rPrChange w:id="247" w:author="hofit" w:date="2017-10-30T13:17:00Z">
              <w:rPr>
                <w:rtl/>
              </w:rPr>
            </w:rPrChange>
          </w:rPr>
          <w:instrText xml:space="preserve"> "</w:instrText>
        </w:r>
        <w:r w:rsidR="0038305C" w:rsidRPr="0038305C">
          <w:rPr>
            <w:color w:val="0000FF"/>
            <w:u w:val="single"/>
            <w:rPrChange w:id="248" w:author="hofit" w:date="2017-10-30T13:17:00Z">
              <w:rPr/>
            </w:rPrChange>
          </w:rPr>
          <w:instrText>http://www.nevo.co.il/law/98569</w:instrText>
        </w:r>
        <w:r w:rsidR="0038305C" w:rsidRPr="0038305C">
          <w:rPr>
            <w:color w:val="0000FF"/>
            <w:u w:val="single"/>
            <w:rtl/>
            <w:rPrChange w:id="249" w:author="hofit" w:date="2017-10-30T13:17:00Z">
              <w:rPr>
                <w:rtl/>
              </w:rPr>
            </w:rPrChange>
          </w:rPr>
          <w:instrText xml:space="preserve">" </w:instrText>
        </w:r>
        <w:r w:rsidR="0038305C" w:rsidRPr="0038305C">
          <w:rPr>
            <w:color w:val="0000FF"/>
            <w:u w:val="single"/>
            <w:rPrChange w:id="250" w:author="hofit" w:date="2017-10-30T13:17:00Z">
              <w:rPr/>
            </w:rPrChange>
          </w:rPr>
        </w:r>
        <w:r w:rsidR="0038305C" w:rsidRPr="0038305C">
          <w:rPr>
            <w:color w:val="0000FF"/>
            <w:u w:val="single"/>
            <w:rtl/>
            <w:rPrChange w:id="251" w:author="hofit" w:date="2017-10-30T13:17:00Z">
              <w:rPr>
                <w:rtl/>
              </w:rPr>
            </w:rPrChange>
          </w:rPr>
          <w:fldChar w:fldCharType="separate"/>
        </w:r>
      </w:ins>
      <w:r w:rsidR="0038305C" w:rsidRPr="0038305C">
        <w:rPr>
          <w:rStyle w:val="Hyperlink"/>
          <w:rFonts w:hint="eastAsia"/>
          <w:rtl/>
          <w:rPrChange w:id="252" w:author="hofit" w:date="2017-10-30T13:17:00Z">
            <w:rPr>
              <w:rStyle w:val="Hyperlink"/>
              <w:rFonts w:hint="eastAsia"/>
              <w:rtl/>
            </w:rPr>
          </w:rPrChange>
        </w:rPr>
        <w:t>פקודת</w:t>
      </w:r>
      <w:r w:rsidR="0038305C" w:rsidRPr="0038305C">
        <w:rPr>
          <w:rStyle w:val="Hyperlink"/>
          <w:rtl/>
          <w:rPrChange w:id="253" w:author="hofit" w:date="2017-10-30T13:17:00Z">
            <w:rPr>
              <w:rStyle w:val="Hyperlink"/>
              <w:rtl/>
            </w:rPr>
          </w:rPrChange>
        </w:rPr>
        <w:t xml:space="preserve"> הראיות</w:t>
      </w:r>
      <w:ins w:id="254" w:author="hofit" w:date="2017-10-30T13:17:00Z">
        <w:r w:rsidR="0038305C" w:rsidRPr="0038305C">
          <w:rPr>
            <w:color w:val="0000FF"/>
            <w:u w:val="single"/>
            <w:rtl/>
            <w:rPrChange w:id="255" w:author="hofit" w:date="2017-10-30T13:17:00Z">
              <w:rPr>
                <w:rtl/>
              </w:rPr>
            </w:rPrChange>
          </w:rPr>
          <w:fldChar w:fldCharType="end"/>
        </w:r>
      </w:ins>
      <w:r>
        <w:rPr>
          <w:rFonts w:hint="cs"/>
          <w:rtl/>
        </w:rPr>
        <w:t xml:space="preserve">.  </w:t>
      </w:r>
    </w:p>
    <w:p w14:paraId="1A314AA7" w14:textId="77777777" w:rsidR="00133F86" w:rsidRDefault="00133F86">
      <w:pPr>
        <w:spacing w:line="480" w:lineRule="auto"/>
        <w:ind w:left="720" w:hanging="720"/>
        <w:jc w:val="both"/>
        <w:rPr>
          <w:rFonts w:hint="cs"/>
          <w:rtl/>
        </w:rPr>
      </w:pPr>
    </w:p>
    <w:p w14:paraId="7009A056" w14:textId="77777777" w:rsidR="00133F86" w:rsidRDefault="00133F86">
      <w:pPr>
        <w:spacing w:line="480" w:lineRule="auto"/>
        <w:ind w:left="720" w:hanging="720"/>
        <w:jc w:val="both"/>
        <w:rPr>
          <w:rFonts w:hint="cs"/>
          <w:rtl/>
        </w:rPr>
      </w:pPr>
      <w:r>
        <w:rPr>
          <w:rFonts w:hint="cs"/>
          <w:rtl/>
        </w:rPr>
        <w:t>7.</w:t>
      </w:r>
      <w:r>
        <w:rPr>
          <w:rFonts w:hint="cs"/>
          <w:rtl/>
        </w:rPr>
        <w:tab/>
        <w:t xml:space="preserve">המתלוננת מסרה ארבע אמרות: שתיים מהן (ת/1 , ת/2) נמסרו ביום 4.6.2000, ת/4 נמסרה ביום 5.6.2000 ו-ת/3 ביום 8.6.2000. ביום 5.6.2000 נערך עימות בין המתלוננת לבין הנאשם, במהלכו הושארו השניים לבד לפרק זמן מסויים, כאשר הם מצולמים ע"י מסרטת וידאו נסתרת. </w:t>
      </w:r>
    </w:p>
    <w:p w14:paraId="3C5901DF" w14:textId="77777777" w:rsidR="00133F86" w:rsidRDefault="00133F86">
      <w:pPr>
        <w:spacing w:line="480" w:lineRule="auto"/>
        <w:ind w:left="720" w:hanging="720"/>
        <w:jc w:val="both"/>
        <w:rPr>
          <w:rFonts w:hint="cs"/>
          <w:rtl/>
        </w:rPr>
      </w:pPr>
    </w:p>
    <w:p w14:paraId="3DA9A0F4" w14:textId="77777777" w:rsidR="00133F86" w:rsidRDefault="00133F86">
      <w:pPr>
        <w:spacing w:line="480" w:lineRule="auto"/>
        <w:ind w:left="720" w:hanging="720"/>
        <w:jc w:val="both"/>
        <w:rPr>
          <w:rFonts w:hint="cs"/>
          <w:rtl/>
        </w:rPr>
      </w:pPr>
      <w:r>
        <w:rPr>
          <w:rFonts w:hint="cs"/>
          <w:rtl/>
        </w:rPr>
        <w:t>8.</w:t>
      </w:r>
      <w:r>
        <w:rPr>
          <w:rFonts w:hint="cs"/>
          <w:rtl/>
        </w:rPr>
        <w:tab/>
        <w:t xml:space="preserve">שתי האמרות הראשונות של המתלוננת ת/1 ו- ת/2, נגבו  ע"י ע.ת. 6 - רס"ל אורן דדון. שוטר זה, שאינו דובר רוסית, שהיא שפתה של המתלוננת, העיד כי גבה את אימרותיה של המתלוננת באמצעות מתורגמנית, לאחר שהסביר למתורגמנית שעליה לתרגם מילה במילה את שהמתלוננת אומרת. לדבריו, המתלוננת הגיעה עם סימן חבלה על פניה, והיתה נסערת. </w:t>
      </w:r>
    </w:p>
    <w:p w14:paraId="2F907B6C" w14:textId="77777777" w:rsidR="00133F86" w:rsidRDefault="00133F86">
      <w:pPr>
        <w:spacing w:line="480" w:lineRule="auto"/>
        <w:ind w:left="720"/>
        <w:jc w:val="both"/>
        <w:rPr>
          <w:rFonts w:hint="cs"/>
          <w:rtl/>
        </w:rPr>
      </w:pPr>
      <w:r>
        <w:rPr>
          <w:rFonts w:hint="cs"/>
          <w:rtl/>
        </w:rPr>
        <w:t>האימרה השלישית שנגבתה מהמתלוננת (ת/4) נגבתה ביום 5.6.2000 בשעה 14:45, ע"י ע.ת. 7 - השוטר ישראל טל. גם אימרה זו נגבתה ע"י איש משטרה שאינו דובר את השפה הרוסית, ואף הוא נעזר במתורגמנית.</w:t>
      </w:r>
      <w:r>
        <w:rPr>
          <w:color w:val="FFFFFF"/>
          <w:sz w:val="4"/>
          <w:szCs w:val="4"/>
          <w:rtl/>
        </w:rPr>
        <w:t>ב</w:t>
      </w:r>
    </w:p>
    <w:p w14:paraId="54DB9C59" w14:textId="77777777" w:rsidR="00133F86" w:rsidRDefault="00133F86">
      <w:pPr>
        <w:spacing w:line="480" w:lineRule="auto"/>
        <w:ind w:left="720"/>
        <w:jc w:val="both"/>
        <w:rPr>
          <w:rFonts w:hint="cs"/>
          <w:rtl/>
        </w:rPr>
      </w:pPr>
      <w:r>
        <w:rPr>
          <w:rFonts w:hint="cs"/>
          <w:rtl/>
        </w:rPr>
        <w:t xml:space="preserve">נרשם בשלושת האמרות, כי דבריה של המתלוננת תורגמו ע"י אירנה נרוז'ני. אירנה נרוז'ני היא בתה של המתלוננת, וזו אף זומנה להעיד מטעם התביעה. בעדותה תיארה את מצבה של המתלוננת, כאשר באה לביתה בבוקרו של יום 4.6.2000. עדה זו העידה לפני שהמתלוננת העידה. אמנם הוגשה אימרתה של עדה זו (נ/1) בה נרשם כי תרגמה "מילה במילה" את שאימה אמרה, ואולם היא לא נחקרה על כך, ולא אישרה בבית המשפט שתרגמה את דברי אימה, כפי שהם נרשמו בשלוש האמרות. משלא הוכח כי הדברים שרשומים באימרות ת/1, ת/2 ות/4, אכן, נאמרו ע"י המתלוננת – שכן מי שתרגמה את הדברים לא העידה על כך – לא ניתן להסתמך על הדברים. </w:t>
      </w:r>
    </w:p>
    <w:p w14:paraId="0809F26E" w14:textId="77777777" w:rsidR="00133F86" w:rsidRDefault="00133F86">
      <w:pPr>
        <w:spacing w:line="480" w:lineRule="auto"/>
        <w:ind w:left="720"/>
        <w:jc w:val="both"/>
        <w:rPr>
          <w:rFonts w:hint="cs"/>
          <w:rtl/>
        </w:rPr>
      </w:pPr>
    </w:p>
    <w:p w14:paraId="00A60F40" w14:textId="77777777" w:rsidR="00133F86" w:rsidRDefault="00133F86">
      <w:pPr>
        <w:spacing w:line="480" w:lineRule="auto"/>
        <w:ind w:left="720" w:hanging="720"/>
        <w:jc w:val="both"/>
        <w:rPr>
          <w:rFonts w:hint="cs"/>
          <w:rtl/>
        </w:rPr>
      </w:pPr>
      <w:r>
        <w:rPr>
          <w:rFonts w:hint="cs"/>
          <w:rtl/>
        </w:rPr>
        <w:t>9.</w:t>
      </w:r>
      <w:r>
        <w:rPr>
          <w:rFonts w:hint="cs"/>
          <w:rtl/>
        </w:rPr>
        <w:tab/>
        <w:t xml:space="preserve">אימרתה הרביעית של המתלוננת (ת/3) נגבתה ממנה ביום 8.6.2000 בשעה 16:35. אימרה זו נגבתה ע"י ע.ת. 3 - אלכס קלנטרוב. עד זה דובר את השפה הרוסית. לדבריו (עמ' 21 לפרוט') את ת/4 מסרה המתלוננת מרצונה הטוב והחופשי כאשר היא מוסרת את דבריה בשפה הרוסית, והוא מתרגמם לעברית. לאחר שרשם את דבריה תרגמם לרוסית, הקריא לה אותם והיא חתמה על האימרה. העד גם הסביר, שכאשר גבה את האימרה מהמתלוננת היא לא דיברה מתוך כעס, ואת דבריה אמרה לאחר שהוסבר לה שמדובר בעבירה חמורה. </w:t>
      </w:r>
    </w:p>
    <w:p w14:paraId="7DA3C0F2" w14:textId="77777777" w:rsidR="00133F86" w:rsidRDefault="00133F86">
      <w:pPr>
        <w:spacing w:line="480" w:lineRule="auto"/>
        <w:ind w:left="720"/>
        <w:jc w:val="both"/>
        <w:rPr>
          <w:rFonts w:hint="cs"/>
          <w:rtl/>
        </w:rPr>
      </w:pPr>
      <w:r>
        <w:rPr>
          <w:rFonts w:hint="cs"/>
          <w:rtl/>
        </w:rPr>
        <w:t xml:space="preserve">עולה מדבריו של ע.ת. 3, כי הוכחו התנאים הקבועים </w:t>
      </w:r>
      <w:ins w:id="256" w:author="or gilboa" w:date="2018-08-26T13:14:00Z">
        <w:r w:rsidR="00780C68" w:rsidRPr="00780C68">
          <w:rPr>
            <w:color w:val="0000FF"/>
            <w:u w:val="single"/>
            <w:rtl/>
            <w:rPrChange w:id="257" w:author="or gilboa" w:date="2018-08-26T13:14:00Z">
              <w:rPr>
                <w:rtl/>
              </w:rPr>
            </w:rPrChange>
          </w:rPr>
          <w:fldChar w:fldCharType="begin"/>
        </w:r>
        <w:r w:rsidR="00780C68" w:rsidRPr="00780C68">
          <w:rPr>
            <w:color w:val="0000FF"/>
            <w:u w:val="single"/>
            <w:rtl/>
            <w:rPrChange w:id="258" w:author="or gilboa" w:date="2018-08-26T13:14:00Z">
              <w:rPr>
                <w:rtl/>
              </w:rPr>
            </w:rPrChange>
          </w:rPr>
          <w:instrText xml:space="preserve"> </w:instrText>
        </w:r>
        <w:r w:rsidR="00780C68" w:rsidRPr="00780C68">
          <w:rPr>
            <w:color w:val="0000FF"/>
            <w:u w:val="single"/>
            <w:rPrChange w:id="259" w:author="or gilboa" w:date="2018-08-26T13:14:00Z">
              <w:rPr/>
            </w:rPrChange>
          </w:rPr>
          <w:instrText>HYPERLINK</w:instrText>
        </w:r>
        <w:r w:rsidR="00780C68" w:rsidRPr="00780C68">
          <w:rPr>
            <w:color w:val="0000FF"/>
            <w:u w:val="single"/>
            <w:rtl/>
            <w:rPrChange w:id="260" w:author="or gilboa" w:date="2018-08-26T13:14:00Z">
              <w:rPr>
                <w:rtl/>
              </w:rPr>
            </w:rPrChange>
          </w:rPr>
          <w:instrText xml:space="preserve"> "</w:instrText>
        </w:r>
        <w:r w:rsidR="00780C68" w:rsidRPr="00780C68">
          <w:rPr>
            <w:color w:val="0000FF"/>
            <w:u w:val="single"/>
            <w:rPrChange w:id="261" w:author="or gilboa" w:date="2018-08-26T13:14:00Z">
              <w:rPr/>
            </w:rPrChange>
          </w:rPr>
          <w:instrText>http://www.nevo.co.il/law/98569/10a</w:instrText>
        </w:r>
        <w:r w:rsidR="00780C68" w:rsidRPr="00780C68">
          <w:rPr>
            <w:color w:val="0000FF"/>
            <w:u w:val="single"/>
            <w:rtl/>
            <w:rPrChange w:id="262" w:author="or gilboa" w:date="2018-08-26T13:14:00Z">
              <w:rPr>
                <w:rtl/>
              </w:rPr>
            </w:rPrChange>
          </w:rPr>
          <w:instrText xml:space="preserve">" </w:instrText>
        </w:r>
        <w:r w:rsidR="00780C68" w:rsidRPr="00780C68">
          <w:rPr>
            <w:color w:val="0000FF"/>
            <w:u w:val="single"/>
            <w:rtl/>
            <w:rPrChange w:id="263" w:author="or gilboa" w:date="2018-08-26T13:14:00Z">
              <w:rPr>
                <w:rtl/>
              </w:rPr>
            </w:rPrChange>
          </w:rPr>
        </w:r>
        <w:r w:rsidR="00780C68" w:rsidRPr="00780C68">
          <w:rPr>
            <w:color w:val="0000FF"/>
            <w:u w:val="single"/>
            <w:rtl/>
            <w:rPrChange w:id="264" w:author="or gilboa" w:date="2018-08-26T13:14:00Z">
              <w:rPr>
                <w:rtl/>
              </w:rPr>
            </w:rPrChange>
          </w:rPr>
          <w:fldChar w:fldCharType="separate"/>
        </w:r>
      </w:ins>
      <w:r w:rsidR="00780C68" w:rsidRPr="00780C68">
        <w:rPr>
          <w:rStyle w:val="Hyperlink"/>
          <w:rFonts w:hint="eastAsia"/>
          <w:rtl/>
          <w:rPrChange w:id="265" w:author="or gilboa" w:date="2018-08-26T13:14:00Z">
            <w:rPr>
              <w:rStyle w:val="Hyperlink"/>
              <w:rFonts w:hint="eastAsia"/>
              <w:rtl/>
            </w:rPr>
          </w:rPrChange>
        </w:rPr>
        <w:t>בסעיף</w:t>
      </w:r>
      <w:r w:rsidR="00780C68" w:rsidRPr="00780C68">
        <w:rPr>
          <w:rStyle w:val="Hyperlink"/>
          <w:rtl/>
          <w:rPrChange w:id="266" w:author="or gilboa" w:date="2018-08-26T13:14:00Z">
            <w:rPr>
              <w:rStyle w:val="Hyperlink"/>
              <w:rtl/>
            </w:rPr>
          </w:rPrChange>
        </w:rPr>
        <w:t xml:space="preserve"> 10 א</w:t>
      </w:r>
      <w:ins w:id="267" w:author="or gilboa" w:date="2018-08-26T13:14:00Z">
        <w:r w:rsidR="00780C68" w:rsidRPr="00780C68">
          <w:rPr>
            <w:color w:val="0000FF"/>
            <w:u w:val="single"/>
            <w:rtl/>
            <w:rPrChange w:id="268" w:author="or gilboa" w:date="2018-08-26T13:14:00Z">
              <w:rPr>
                <w:rtl/>
              </w:rPr>
            </w:rPrChange>
          </w:rPr>
          <w:fldChar w:fldCharType="end"/>
        </w:r>
      </w:ins>
      <w:r>
        <w:rPr>
          <w:rFonts w:hint="cs"/>
          <w:rtl/>
        </w:rPr>
        <w:t xml:space="preserve"> ל</w:t>
      </w:r>
      <w:ins w:id="269" w:author="hofit" w:date="2017-10-30T13:17:00Z">
        <w:r w:rsidR="0038305C" w:rsidRPr="0038305C">
          <w:rPr>
            <w:color w:val="0000FF"/>
            <w:u w:val="single"/>
            <w:rtl/>
            <w:rPrChange w:id="270" w:author="hofit" w:date="2017-10-30T13:17:00Z">
              <w:rPr>
                <w:rtl/>
              </w:rPr>
            </w:rPrChange>
          </w:rPr>
          <w:fldChar w:fldCharType="begin"/>
        </w:r>
        <w:r w:rsidR="0038305C" w:rsidRPr="0038305C">
          <w:rPr>
            <w:color w:val="0000FF"/>
            <w:u w:val="single"/>
            <w:rtl/>
            <w:rPrChange w:id="271" w:author="hofit" w:date="2017-10-30T13:17:00Z">
              <w:rPr>
                <w:rtl/>
              </w:rPr>
            </w:rPrChange>
          </w:rPr>
          <w:instrText xml:space="preserve"> </w:instrText>
        </w:r>
        <w:r w:rsidR="0038305C" w:rsidRPr="0038305C">
          <w:rPr>
            <w:color w:val="0000FF"/>
            <w:u w:val="single"/>
            <w:rPrChange w:id="272" w:author="hofit" w:date="2017-10-30T13:17:00Z">
              <w:rPr/>
            </w:rPrChange>
          </w:rPr>
          <w:instrText>HYPERLINK</w:instrText>
        </w:r>
        <w:r w:rsidR="0038305C" w:rsidRPr="0038305C">
          <w:rPr>
            <w:color w:val="0000FF"/>
            <w:u w:val="single"/>
            <w:rtl/>
            <w:rPrChange w:id="273" w:author="hofit" w:date="2017-10-30T13:17:00Z">
              <w:rPr>
                <w:rtl/>
              </w:rPr>
            </w:rPrChange>
          </w:rPr>
          <w:instrText xml:space="preserve"> "</w:instrText>
        </w:r>
        <w:r w:rsidR="0038305C" w:rsidRPr="0038305C">
          <w:rPr>
            <w:color w:val="0000FF"/>
            <w:u w:val="single"/>
            <w:rPrChange w:id="274" w:author="hofit" w:date="2017-10-30T13:17:00Z">
              <w:rPr/>
            </w:rPrChange>
          </w:rPr>
          <w:instrText>http://www.nevo.co.il/law/98569</w:instrText>
        </w:r>
        <w:r w:rsidR="0038305C" w:rsidRPr="0038305C">
          <w:rPr>
            <w:color w:val="0000FF"/>
            <w:u w:val="single"/>
            <w:rtl/>
            <w:rPrChange w:id="275" w:author="hofit" w:date="2017-10-30T13:17:00Z">
              <w:rPr>
                <w:rtl/>
              </w:rPr>
            </w:rPrChange>
          </w:rPr>
          <w:instrText xml:space="preserve">" </w:instrText>
        </w:r>
        <w:r w:rsidR="0038305C" w:rsidRPr="0038305C">
          <w:rPr>
            <w:color w:val="0000FF"/>
            <w:u w:val="single"/>
            <w:rPrChange w:id="276" w:author="hofit" w:date="2017-10-30T13:17:00Z">
              <w:rPr/>
            </w:rPrChange>
          </w:rPr>
        </w:r>
        <w:r w:rsidR="0038305C" w:rsidRPr="0038305C">
          <w:rPr>
            <w:color w:val="0000FF"/>
            <w:u w:val="single"/>
            <w:rtl/>
            <w:rPrChange w:id="277" w:author="hofit" w:date="2017-10-30T13:17:00Z">
              <w:rPr>
                <w:rtl/>
              </w:rPr>
            </w:rPrChange>
          </w:rPr>
          <w:fldChar w:fldCharType="separate"/>
        </w:r>
      </w:ins>
      <w:r w:rsidR="0038305C" w:rsidRPr="0038305C">
        <w:rPr>
          <w:rStyle w:val="Hyperlink"/>
          <w:rFonts w:hint="eastAsia"/>
          <w:rtl/>
          <w:rPrChange w:id="278" w:author="hofit" w:date="2017-10-30T13:17:00Z">
            <w:rPr>
              <w:rStyle w:val="Hyperlink"/>
              <w:rFonts w:hint="eastAsia"/>
              <w:rtl/>
            </w:rPr>
          </w:rPrChange>
        </w:rPr>
        <w:t>פקודת</w:t>
      </w:r>
      <w:r w:rsidR="0038305C" w:rsidRPr="0038305C">
        <w:rPr>
          <w:rStyle w:val="Hyperlink"/>
          <w:rtl/>
          <w:rPrChange w:id="279" w:author="hofit" w:date="2017-10-30T13:17:00Z">
            <w:rPr>
              <w:rStyle w:val="Hyperlink"/>
              <w:rtl/>
            </w:rPr>
          </w:rPrChange>
        </w:rPr>
        <w:t xml:space="preserve"> הראיות</w:t>
      </w:r>
      <w:ins w:id="280" w:author="hofit" w:date="2017-10-30T13:17:00Z">
        <w:r w:rsidR="0038305C" w:rsidRPr="0038305C">
          <w:rPr>
            <w:color w:val="0000FF"/>
            <w:u w:val="single"/>
            <w:rtl/>
            <w:rPrChange w:id="281" w:author="hofit" w:date="2017-10-30T13:17:00Z">
              <w:rPr>
                <w:rtl/>
              </w:rPr>
            </w:rPrChange>
          </w:rPr>
          <w:fldChar w:fldCharType="end"/>
        </w:r>
      </w:ins>
      <w:r>
        <w:rPr>
          <w:rFonts w:hint="cs"/>
          <w:rtl/>
        </w:rPr>
        <w:t xml:space="preserve"> [נוסח חדש], תשל"א – 1971, המאפשרים הסתמכות על אמרתה של המתלוננת ת/3, שניתנה מחוץ לכותלי בית המשפט. בת/3 נרשם מפי המתלוננת:</w:t>
      </w:r>
    </w:p>
    <w:p w14:paraId="0E2DF4B0" w14:textId="77777777" w:rsidR="00133F86" w:rsidRDefault="00133F86">
      <w:pPr>
        <w:spacing w:line="480" w:lineRule="auto"/>
        <w:ind w:left="720"/>
        <w:jc w:val="both"/>
        <w:rPr>
          <w:rFonts w:hint="cs"/>
          <w:b/>
          <w:bCs/>
          <w:rtl/>
        </w:rPr>
      </w:pPr>
      <w:r>
        <w:rPr>
          <w:rFonts w:hint="cs"/>
          <w:rtl/>
        </w:rPr>
        <w:t xml:space="preserve"> </w:t>
      </w:r>
      <w:r>
        <w:rPr>
          <w:rFonts w:hint="cs"/>
          <w:b/>
          <w:bCs/>
          <w:rtl/>
        </w:rPr>
        <w:t xml:space="preserve">"אני היום באתי למשטרה מרצוני כדי למסור עדות נוספת בגין תלונתי נגד יורי בבייב, אני במשטרה מסרתי עדות שיורי אנס אותי בכוח והרביץ לי כשאני התנגדתי לשכב איתו. אני רוצה להגיד שזה אמת. וכך זה היה ואת זה מסרתי בעדותי הראשונה" </w:t>
      </w:r>
      <w:r>
        <w:rPr>
          <w:rFonts w:hint="cs"/>
          <w:rtl/>
        </w:rPr>
        <w:t xml:space="preserve">(עמ' 1 לאימרה, ש' 6-1) ובהמשך </w:t>
      </w:r>
      <w:r>
        <w:rPr>
          <w:rFonts w:hint="cs"/>
          <w:b/>
          <w:bCs/>
          <w:rtl/>
        </w:rPr>
        <w:t xml:space="preserve">"... זה אמת שהוא אנס אותי בכוח" </w:t>
      </w:r>
      <w:r>
        <w:rPr>
          <w:rFonts w:hint="cs"/>
          <w:rtl/>
        </w:rPr>
        <w:t>(עמ' 1 לאימרה, ש' 20)</w:t>
      </w:r>
      <w:r>
        <w:rPr>
          <w:rFonts w:hint="cs"/>
          <w:b/>
          <w:bCs/>
          <w:rtl/>
        </w:rPr>
        <w:t xml:space="preserve">. </w:t>
      </w:r>
    </w:p>
    <w:p w14:paraId="1410AAD4" w14:textId="77777777" w:rsidR="00133F86" w:rsidRDefault="00133F86">
      <w:pPr>
        <w:spacing w:line="480" w:lineRule="auto"/>
        <w:ind w:left="720"/>
        <w:jc w:val="both"/>
        <w:rPr>
          <w:rFonts w:hint="cs"/>
          <w:b/>
          <w:bCs/>
          <w:rtl/>
        </w:rPr>
      </w:pPr>
    </w:p>
    <w:p w14:paraId="5E7644E8" w14:textId="77777777" w:rsidR="00133F86" w:rsidRDefault="00133F86">
      <w:pPr>
        <w:spacing w:line="480" w:lineRule="auto"/>
        <w:ind w:left="720"/>
        <w:jc w:val="both"/>
        <w:rPr>
          <w:rFonts w:hint="cs"/>
          <w:rtl/>
        </w:rPr>
      </w:pPr>
      <w:r>
        <w:rPr>
          <w:rFonts w:hint="cs"/>
          <w:b/>
          <w:bCs/>
          <w:rtl/>
        </w:rPr>
        <w:t xml:space="preserve"> </w:t>
      </w:r>
      <w:r>
        <w:rPr>
          <w:rFonts w:hint="cs"/>
          <w:rtl/>
        </w:rPr>
        <w:t>וכן:</w:t>
      </w:r>
    </w:p>
    <w:p w14:paraId="7A3E5377" w14:textId="77777777" w:rsidR="00133F86" w:rsidRDefault="00133F86">
      <w:pPr>
        <w:spacing w:line="480" w:lineRule="auto"/>
        <w:ind w:left="720"/>
        <w:jc w:val="both"/>
        <w:rPr>
          <w:rFonts w:hint="cs"/>
          <w:rtl/>
        </w:rPr>
      </w:pPr>
    </w:p>
    <w:p w14:paraId="4414FE9B" w14:textId="77777777" w:rsidR="00133F86" w:rsidRDefault="00133F86">
      <w:pPr>
        <w:spacing w:line="480" w:lineRule="auto"/>
        <w:ind w:left="720"/>
        <w:jc w:val="both"/>
        <w:rPr>
          <w:rFonts w:hint="cs"/>
          <w:rtl/>
        </w:rPr>
      </w:pPr>
      <w:r>
        <w:rPr>
          <w:rFonts w:hint="cs"/>
          <w:b/>
          <w:bCs/>
          <w:rtl/>
        </w:rPr>
        <w:t xml:space="preserve">".. אני אומרת לך עכשיו שזה </w:t>
      </w:r>
      <w:r>
        <w:rPr>
          <w:rFonts w:hint="cs"/>
          <w:rtl/>
        </w:rPr>
        <w:t xml:space="preserve">(המגע המיני - ר.א.) </w:t>
      </w:r>
      <w:r>
        <w:rPr>
          <w:rFonts w:hint="cs"/>
          <w:b/>
          <w:bCs/>
          <w:rtl/>
        </w:rPr>
        <w:t xml:space="preserve">לא היה בהסכמתי" </w:t>
      </w:r>
      <w:r>
        <w:rPr>
          <w:rFonts w:hint="cs"/>
          <w:rtl/>
        </w:rPr>
        <w:t>(עמ' 1 לאימרה, ש' 25 – 24),</w:t>
      </w:r>
      <w:r>
        <w:rPr>
          <w:rFonts w:hint="cs"/>
          <w:b/>
          <w:bCs/>
          <w:rtl/>
        </w:rPr>
        <w:t xml:space="preserve"> </w:t>
      </w:r>
      <w:r>
        <w:rPr>
          <w:rFonts w:hint="cs"/>
          <w:rtl/>
        </w:rPr>
        <w:t xml:space="preserve">וכן </w:t>
      </w:r>
      <w:r>
        <w:rPr>
          <w:rFonts w:hint="cs"/>
          <w:b/>
          <w:bCs/>
          <w:rtl/>
        </w:rPr>
        <w:t xml:space="preserve">"היה אונס בכוח מה שמסרתי בעדותי הראשונה זה אמת" </w:t>
      </w:r>
      <w:r>
        <w:rPr>
          <w:rFonts w:hint="cs"/>
          <w:rtl/>
        </w:rPr>
        <w:t>(עמ' 2 לאימרה, ש' 2-1).</w:t>
      </w:r>
      <w:r>
        <w:rPr>
          <w:color w:val="FFFFFF"/>
          <w:sz w:val="4"/>
          <w:szCs w:val="4"/>
          <w:rtl/>
        </w:rPr>
        <w:t>ו</w:t>
      </w:r>
    </w:p>
    <w:p w14:paraId="74785C3E" w14:textId="77777777" w:rsidR="00133F86" w:rsidRDefault="00133F86">
      <w:pPr>
        <w:spacing w:line="480" w:lineRule="auto"/>
        <w:ind w:left="720"/>
        <w:jc w:val="both"/>
        <w:rPr>
          <w:rFonts w:hint="cs"/>
          <w:b/>
          <w:bCs/>
          <w:rtl/>
        </w:rPr>
      </w:pPr>
    </w:p>
    <w:p w14:paraId="4877B1DB" w14:textId="77777777" w:rsidR="00133F86" w:rsidRDefault="00133F86">
      <w:pPr>
        <w:spacing w:line="480" w:lineRule="auto"/>
        <w:ind w:left="720"/>
        <w:jc w:val="both"/>
        <w:rPr>
          <w:rFonts w:hint="cs"/>
          <w:rtl/>
        </w:rPr>
      </w:pPr>
      <w:r>
        <w:rPr>
          <w:rFonts w:hint="cs"/>
          <w:rtl/>
        </w:rPr>
        <w:t xml:space="preserve">אימרתה זו של המתלוננת נגבתה ממנה, לאחר שהשתתפה בעימות שנערך בינה לבין הנאשם. </w:t>
      </w:r>
    </w:p>
    <w:p w14:paraId="32EEF7CD" w14:textId="77777777" w:rsidR="00133F86" w:rsidRDefault="00133F86">
      <w:pPr>
        <w:spacing w:line="480" w:lineRule="auto"/>
        <w:ind w:left="720"/>
        <w:jc w:val="both"/>
        <w:rPr>
          <w:rFonts w:hint="cs"/>
          <w:rtl/>
        </w:rPr>
      </w:pPr>
    </w:p>
    <w:p w14:paraId="14A533C4" w14:textId="77777777" w:rsidR="00133F86" w:rsidRDefault="00133F86">
      <w:pPr>
        <w:spacing w:line="480" w:lineRule="auto"/>
        <w:ind w:left="720" w:hanging="720"/>
        <w:jc w:val="both"/>
        <w:rPr>
          <w:rFonts w:hint="cs"/>
          <w:rtl/>
        </w:rPr>
      </w:pPr>
      <w:r>
        <w:rPr>
          <w:rFonts w:hint="cs"/>
          <w:rtl/>
        </w:rPr>
        <w:t>10.</w:t>
      </w:r>
      <w:r>
        <w:rPr>
          <w:rFonts w:hint="cs"/>
          <w:rtl/>
        </w:rPr>
        <w:tab/>
        <w:t>בדו"ח העימות (ת/5) שנערך ע"י ע.ת. 3, במהלך העימות בין המתלוננת לנאשם, נרשם בתחילתו, עוד בטרם נותרה המתלוננת לבד עם הנאשם בחדר החקירות:</w:t>
      </w:r>
    </w:p>
    <w:p w14:paraId="20BF93D6" w14:textId="77777777" w:rsidR="00133F86" w:rsidRDefault="00133F86">
      <w:pPr>
        <w:spacing w:line="480" w:lineRule="auto"/>
        <w:ind w:left="720"/>
        <w:jc w:val="both"/>
        <w:rPr>
          <w:rFonts w:hint="cs"/>
          <w:b/>
          <w:bCs/>
          <w:rtl/>
        </w:rPr>
      </w:pPr>
      <w:r>
        <w:rPr>
          <w:rFonts w:hint="cs"/>
          <w:rtl/>
        </w:rPr>
        <w:t xml:space="preserve">המתלוננת: </w:t>
      </w:r>
      <w:r>
        <w:rPr>
          <w:rFonts w:hint="cs"/>
          <w:b/>
          <w:bCs/>
          <w:rtl/>
        </w:rPr>
        <w:t xml:space="preserve">"למה עשית לי את זה בכוח בגלל שהיית שתוי?" </w:t>
      </w:r>
    </w:p>
    <w:p w14:paraId="709743F8" w14:textId="77777777" w:rsidR="00133F86" w:rsidRDefault="00133F86">
      <w:pPr>
        <w:spacing w:line="480" w:lineRule="auto"/>
        <w:ind w:left="720"/>
        <w:jc w:val="both"/>
        <w:rPr>
          <w:rFonts w:hint="cs"/>
          <w:b/>
          <w:bCs/>
          <w:rtl/>
        </w:rPr>
      </w:pPr>
      <w:r>
        <w:rPr>
          <w:rFonts w:hint="cs"/>
          <w:rtl/>
        </w:rPr>
        <w:t>הנאשם:</w:t>
      </w:r>
      <w:r>
        <w:rPr>
          <w:rFonts w:hint="cs"/>
          <w:b/>
          <w:bCs/>
          <w:rtl/>
        </w:rPr>
        <w:t xml:space="preserve"> "אני נורא אהבתי אותך רציתי להתחתן, אני לא מבין למה אונס".</w:t>
      </w:r>
      <w:r>
        <w:rPr>
          <w:b/>
          <w:bCs/>
          <w:color w:val="FFFFFF"/>
          <w:sz w:val="4"/>
          <w:szCs w:val="4"/>
          <w:rtl/>
        </w:rPr>
        <w:t>נ</w:t>
      </w:r>
    </w:p>
    <w:p w14:paraId="76176904" w14:textId="77777777" w:rsidR="00133F86" w:rsidRDefault="00133F86">
      <w:pPr>
        <w:spacing w:line="480" w:lineRule="auto"/>
        <w:ind w:left="720"/>
        <w:jc w:val="both"/>
        <w:rPr>
          <w:rFonts w:hint="cs"/>
          <w:b/>
          <w:bCs/>
          <w:rtl/>
        </w:rPr>
      </w:pPr>
      <w:r>
        <w:rPr>
          <w:rFonts w:hint="cs"/>
          <w:rtl/>
        </w:rPr>
        <w:t xml:space="preserve"> המתלוננת: </w:t>
      </w:r>
      <w:r>
        <w:rPr>
          <w:rFonts w:hint="cs"/>
          <w:b/>
          <w:bCs/>
          <w:rtl/>
        </w:rPr>
        <w:t>"איך אהבה!? אני לא   מכירה אותך, למה עשית את זה בכוח".</w:t>
      </w:r>
      <w:r>
        <w:rPr>
          <w:b/>
          <w:bCs/>
          <w:color w:val="FFFFFF"/>
          <w:sz w:val="4"/>
          <w:szCs w:val="4"/>
          <w:rtl/>
        </w:rPr>
        <w:t>ב</w:t>
      </w:r>
    </w:p>
    <w:p w14:paraId="7B24BC41" w14:textId="77777777" w:rsidR="00133F86" w:rsidRDefault="00133F86">
      <w:pPr>
        <w:spacing w:line="480" w:lineRule="auto"/>
        <w:ind w:left="720"/>
        <w:jc w:val="both"/>
        <w:rPr>
          <w:rFonts w:hint="cs"/>
          <w:b/>
          <w:bCs/>
          <w:rtl/>
        </w:rPr>
      </w:pPr>
      <w:r>
        <w:rPr>
          <w:rFonts w:hint="cs"/>
          <w:rtl/>
        </w:rPr>
        <w:t xml:space="preserve">הנאשם טען, כי הוא לא זוכר כלום, ועל כך השיבה לו המתלוננת כי אין להתפלא שאיננו זוכר, כיוון שהיה שתוי. הנאשם הוסיף ואמר, כי אינו חושב שהשתמש בכוח, ועל כך השיבה לו המתלוננת שהוא השתמש בכוח, וסגר בפניה את היציאה מהבית. בשלב זה, פרץ הנאשם בבכי. החוקר שאל את המתלוננת אם סימני האלימות שנראו על גופה הם כתוצאה מקיום יחסי מין עם הנאשם, ואז פנתה המתלוננת לחוקר ושאלה אותו אם יש צורה שהיא יכולה להקל עם הנאשם. החוקר חזר על שאלתו, אך המתלוננת לא השיבה לו, והנאשם אמר במקומה </w:t>
      </w:r>
      <w:r>
        <w:rPr>
          <w:rFonts w:hint="cs"/>
          <w:b/>
          <w:bCs/>
          <w:rtl/>
        </w:rPr>
        <w:t xml:space="preserve">"אנחנו באמת נתחתן ונסגור את העניין בינינו והיא לא כועסת עלי...". </w:t>
      </w:r>
    </w:p>
    <w:p w14:paraId="4B5708EB" w14:textId="77777777" w:rsidR="00133F86" w:rsidRDefault="00133F86">
      <w:pPr>
        <w:spacing w:line="480" w:lineRule="auto"/>
        <w:jc w:val="both"/>
        <w:rPr>
          <w:rFonts w:hint="cs"/>
          <w:rtl/>
        </w:rPr>
      </w:pPr>
    </w:p>
    <w:p w14:paraId="64FDEA39" w14:textId="77777777" w:rsidR="00133F86" w:rsidRDefault="00133F86">
      <w:pPr>
        <w:spacing w:line="480" w:lineRule="auto"/>
        <w:ind w:left="720" w:hanging="720"/>
        <w:jc w:val="both"/>
        <w:rPr>
          <w:rFonts w:hint="cs"/>
          <w:b/>
          <w:bCs/>
          <w:rtl/>
        </w:rPr>
      </w:pPr>
      <w:r>
        <w:rPr>
          <w:rFonts w:hint="cs"/>
          <w:rtl/>
        </w:rPr>
        <w:t>11.</w:t>
      </w:r>
      <w:r>
        <w:rPr>
          <w:rFonts w:hint="cs"/>
          <w:rtl/>
        </w:rPr>
        <w:tab/>
        <w:t xml:space="preserve">כאשר השניים, המתלוננת והנאשם, נותרו לבד בחדר החקירות, לאחר שהחוקר עזב למספר רגעים, שאל הנאשם את המתלוננת למה היא </w:t>
      </w:r>
      <w:r>
        <w:rPr>
          <w:rFonts w:hint="cs"/>
          <w:b/>
          <w:bCs/>
          <w:rtl/>
        </w:rPr>
        <w:t>"פתחה לו תיק"</w:t>
      </w:r>
      <w:r>
        <w:rPr>
          <w:rFonts w:hint="cs"/>
          <w:rtl/>
        </w:rPr>
        <w:t>,</w:t>
      </w:r>
      <w:r>
        <w:rPr>
          <w:rFonts w:hint="cs"/>
          <w:b/>
          <w:bCs/>
          <w:rtl/>
        </w:rPr>
        <w:t xml:space="preserve"> </w:t>
      </w:r>
      <w:r>
        <w:rPr>
          <w:rFonts w:hint="cs"/>
          <w:rtl/>
        </w:rPr>
        <w:t xml:space="preserve">ואמר לה כי הוא יקבל 20 שנות מאסר. המתלוננת השיבה, שהיא כבר התייעצה בעניין זה והוא יקבל 8 שנים. לאחר דברים אלה, אמר הנאשם למתלוננת, כי תגיד שהם רצו להתחתן; שאל אותה אם דיברה עם אחותו, כי הוא כבר דיבר איתה, ואמר לה שתגיד למתלוננת שעליה לומר כי היא והוא עמדו להתחתן. המתלוננת הבטיחה לדבר עם אחותו, ציינה שהיא מפחדת ממנו, ואף הוסיפה </w:t>
      </w:r>
      <w:r>
        <w:rPr>
          <w:rFonts w:hint="cs"/>
          <w:b/>
          <w:bCs/>
          <w:rtl/>
        </w:rPr>
        <w:t xml:space="preserve">"ואתה אחרי זה תרצח אותי". </w:t>
      </w:r>
    </w:p>
    <w:p w14:paraId="7C0F7827" w14:textId="77777777" w:rsidR="00133F86" w:rsidRDefault="00133F86">
      <w:pPr>
        <w:spacing w:line="480" w:lineRule="auto"/>
        <w:ind w:left="720"/>
        <w:jc w:val="both"/>
        <w:rPr>
          <w:rFonts w:hint="cs"/>
          <w:rtl/>
        </w:rPr>
      </w:pPr>
      <w:r>
        <w:rPr>
          <w:rFonts w:hint="cs"/>
          <w:rtl/>
        </w:rPr>
        <w:t xml:space="preserve">הנאשם אמר למתלוננת שתאמר לשוטרים כי הוא לא הרביץ לה; היא הראתה לו את החבלות שהותיר על גופה. תגובתו של הנאשם היתה שהוא מבקש ממנה שתעשה עבורו משהו, תעזור לו, ועל כך הגיבה המתלוננת שהוא עוד עלול לעשות את המעשה לאחרות. </w:t>
      </w:r>
    </w:p>
    <w:p w14:paraId="78815C23" w14:textId="77777777" w:rsidR="00133F86" w:rsidRDefault="00133F86">
      <w:pPr>
        <w:spacing w:line="480" w:lineRule="auto"/>
        <w:ind w:left="720"/>
        <w:jc w:val="both"/>
        <w:rPr>
          <w:rFonts w:hint="cs"/>
          <w:b/>
          <w:bCs/>
          <w:rtl/>
        </w:rPr>
      </w:pPr>
      <w:r>
        <w:rPr>
          <w:rFonts w:hint="cs"/>
          <w:rtl/>
        </w:rPr>
        <w:t xml:space="preserve">הנאשם הבטיח כי לא יחזור עוד על מעשיו, ואז המתלוננת אמרה כי היא תשקול לעזור לו, אם יתנצר. הנאשם הבטיח שיעשה כל מה שהמתלוננת תדרוש ממנו, ואמר כי הוא רוצה לחיות איתה. לדברים אלה הגיבה המתלוננת, כי איך הוא יכול לומר דברים כאלה, כאשר הוא מכיר אותה אך שלושה ימים. הנאשם ביקש מהמתלוננת שתסלח לו, והמתלוננת הגיבה כי הוא חושב שקל לה. </w:t>
      </w:r>
      <w:r>
        <w:rPr>
          <w:rFonts w:hint="cs"/>
          <w:b/>
          <w:bCs/>
          <w:rtl/>
        </w:rPr>
        <w:t xml:space="preserve">"היו לי שני פחדים" - </w:t>
      </w:r>
      <w:r>
        <w:rPr>
          <w:rFonts w:hint="cs"/>
          <w:rtl/>
        </w:rPr>
        <w:t xml:space="preserve">היא אמרה - </w:t>
      </w:r>
      <w:r>
        <w:rPr>
          <w:rFonts w:hint="cs"/>
          <w:b/>
          <w:bCs/>
          <w:rtl/>
        </w:rPr>
        <w:t xml:space="preserve">"פחד מזה מה שעבר עלי ופחד מזה שאתה צריך לשבת 8 שנים". </w:t>
      </w:r>
    </w:p>
    <w:p w14:paraId="15B8A12E" w14:textId="77777777" w:rsidR="00133F86" w:rsidRDefault="00133F86">
      <w:pPr>
        <w:spacing w:line="480" w:lineRule="auto"/>
        <w:ind w:left="720"/>
        <w:jc w:val="both"/>
        <w:rPr>
          <w:rFonts w:hint="cs"/>
          <w:rtl/>
        </w:rPr>
      </w:pPr>
      <w:r>
        <w:rPr>
          <w:rFonts w:hint="cs"/>
          <w:rtl/>
        </w:rPr>
        <w:t xml:space="preserve">לאחר דברים אלה, כאשר נכנס החוקר בחזרה לחדר החקירות, הוא שאל את הנאשם אם הוא דיבר עם המתלוננת, הנאשם הגיב שהם דיברו אך הוא לא ניסה להשפיע עליה, וכי הם רוצים להתחתן ורוצים "לסגור" ביניהם. </w:t>
      </w:r>
    </w:p>
    <w:p w14:paraId="670C1BEE" w14:textId="77777777" w:rsidR="00133F86" w:rsidRDefault="00133F86">
      <w:pPr>
        <w:spacing w:line="480" w:lineRule="auto"/>
        <w:jc w:val="both"/>
        <w:rPr>
          <w:rFonts w:hint="cs"/>
          <w:rtl/>
        </w:rPr>
      </w:pPr>
    </w:p>
    <w:p w14:paraId="56985878" w14:textId="77777777" w:rsidR="00133F86" w:rsidRDefault="00133F86">
      <w:pPr>
        <w:spacing w:line="480" w:lineRule="auto"/>
        <w:ind w:left="720" w:hanging="720"/>
        <w:jc w:val="both"/>
        <w:rPr>
          <w:rFonts w:hint="cs"/>
          <w:b/>
          <w:bCs/>
          <w:rtl/>
        </w:rPr>
      </w:pPr>
      <w:r>
        <w:rPr>
          <w:rFonts w:hint="cs"/>
          <w:rtl/>
        </w:rPr>
        <w:t>12.</w:t>
      </w:r>
      <w:r>
        <w:rPr>
          <w:rFonts w:hint="cs"/>
          <w:rtl/>
        </w:rPr>
        <w:tab/>
        <w:t xml:space="preserve">בעוד שבתחילת העימות המתלוננת מסרה את גרסתה בצורה ברורה, הרי שלאחר השלב בו נשארה לבד עם הנאשם, לחלק משאלותיו של החוקר, לאחר שזה חזר לחדר העימות, היא לא השיבה, ולחלק אחר היא השיבה בצורה מהוססת, לאחר ששקלה את דבריה. לדוגמא: כאשר נשאלה אם קיימה יחסי מין עם הנאשם בהסכמה, ענתה </w:t>
      </w:r>
      <w:r>
        <w:rPr>
          <w:rFonts w:hint="cs"/>
          <w:b/>
          <w:bCs/>
          <w:rtl/>
        </w:rPr>
        <w:t xml:space="preserve">"היתה לי הרגשה של פחד", </w:t>
      </w:r>
      <w:r>
        <w:rPr>
          <w:rFonts w:hint="cs"/>
          <w:rtl/>
        </w:rPr>
        <w:t>ולא הסכימה לומר מעבר לכך. לקראת סיום העימות נרשם מפי המתלוננת "</w:t>
      </w:r>
      <w:r>
        <w:rPr>
          <w:rFonts w:hint="cs"/>
          <w:b/>
          <w:bCs/>
          <w:rtl/>
        </w:rPr>
        <w:t xml:space="preserve">זאת דרמה משפחתית, הרגשה של פחד, סגר בי הכל, ואני הסכמתי לשכב איתו בגלל פחד". </w:t>
      </w:r>
    </w:p>
    <w:p w14:paraId="2D86D9B9" w14:textId="77777777" w:rsidR="00133F86" w:rsidRDefault="00133F86">
      <w:pPr>
        <w:spacing w:line="480" w:lineRule="auto"/>
        <w:ind w:left="720" w:hanging="720"/>
        <w:jc w:val="both"/>
        <w:rPr>
          <w:rFonts w:hint="cs"/>
          <w:rtl/>
        </w:rPr>
      </w:pPr>
    </w:p>
    <w:p w14:paraId="295B57CA" w14:textId="77777777" w:rsidR="00133F86" w:rsidRDefault="00133F86">
      <w:pPr>
        <w:spacing w:line="480" w:lineRule="auto"/>
        <w:ind w:left="720" w:hanging="720"/>
        <w:jc w:val="both"/>
        <w:rPr>
          <w:rFonts w:hint="cs"/>
          <w:rtl/>
        </w:rPr>
      </w:pPr>
      <w:r>
        <w:rPr>
          <w:rFonts w:hint="cs"/>
          <w:rtl/>
        </w:rPr>
        <w:t>13.</w:t>
      </w:r>
      <w:r>
        <w:rPr>
          <w:rFonts w:hint="cs"/>
          <w:rtl/>
        </w:rPr>
        <w:tab/>
        <w:t xml:space="preserve">באימרה (ת/3) שנגבתה מהמתלוננת לאחר העימות, היא הודתה כי שינתה את דבריה במהלך העימות, כיוון שהנאשם התחנן שהיא תבטל את התלונה, והיא, שלדבריה, הינה אישה מאמינה, חשבה שכבר קיבל את עונשו, ולכן הסכימה לסלוח לו. המתלוננת הסבירה מדוע לא ידעה לענות על השאלות שהחוקר שאל אותה בהמשך העימות, לאחר שהשאיר אותה לבד עם הנאשם: </w:t>
      </w:r>
      <w:r>
        <w:rPr>
          <w:rFonts w:hint="cs"/>
          <w:b/>
          <w:bCs/>
          <w:rtl/>
        </w:rPr>
        <w:t xml:space="preserve">"... אני לא ידעתי מה לענות לך, ומצד אחד, זה אמת שהוא אנס אותי בכוח, ומהצד השני אני רציתי לסלוח לו, ולשקר גם לא רציתי, לכן שאלתי אותך האם יש דבר שמקל על יורי, וגם אמרתי לך גרסה שהוא תקף אותי, ואמרתי לך שזה היה בהסכמתי, אבל אני אומרת לך עכשיו שזה לא היה בהסכמתי, ואני אמרתי לך כך מכיוון שאני רגילה לסלוח לאנשים..." </w:t>
      </w:r>
      <w:r>
        <w:rPr>
          <w:rFonts w:hint="cs"/>
          <w:rtl/>
        </w:rPr>
        <w:t>(עמ' 11 לאימרה, ש' 26-19).</w:t>
      </w:r>
      <w:r>
        <w:rPr>
          <w:color w:val="FFFFFF"/>
          <w:sz w:val="4"/>
          <w:szCs w:val="4"/>
          <w:rtl/>
        </w:rPr>
        <w:t>ו</w:t>
      </w:r>
    </w:p>
    <w:p w14:paraId="3043A219" w14:textId="77777777" w:rsidR="00133F86" w:rsidRDefault="00133F86">
      <w:pPr>
        <w:spacing w:line="480" w:lineRule="auto"/>
        <w:jc w:val="both"/>
        <w:rPr>
          <w:rFonts w:hint="cs"/>
          <w:rtl/>
        </w:rPr>
      </w:pPr>
    </w:p>
    <w:p w14:paraId="2DAE5806" w14:textId="77777777" w:rsidR="00133F86" w:rsidRDefault="00133F86">
      <w:pPr>
        <w:spacing w:line="480" w:lineRule="auto"/>
        <w:jc w:val="both"/>
        <w:rPr>
          <w:rFonts w:hint="cs"/>
          <w:b/>
          <w:bCs/>
          <w:u w:val="single"/>
          <w:rtl/>
        </w:rPr>
      </w:pPr>
      <w:r>
        <w:rPr>
          <w:rFonts w:hint="cs"/>
          <w:rtl/>
        </w:rPr>
        <w:tab/>
      </w:r>
      <w:r>
        <w:rPr>
          <w:rFonts w:hint="cs"/>
          <w:b/>
          <w:bCs/>
          <w:u w:val="single"/>
          <w:rtl/>
        </w:rPr>
        <w:t xml:space="preserve">מצבה הנפשי של המתלוננת </w:t>
      </w:r>
    </w:p>
    <w:p w14:paraId="1473A7D6" w14:textId="77777777" w:rsidR="00133F86" w:rsidRDefault="00133F86">
      <w:pPr>
        <w:spacing w:line="480" w:lineRule="auto"/>
        <w:ind w:left="720" w:hanging="720"/>
        <w:jc w:val="both"/>
        <w:rPr>
          <w:rFonts w:hint="cs"/>
          <w:rtl/>
        </w:rPr>
      </w:pPr>
      <w:r>
        <w:rPr>
          <w:rFonts w:hint="cs"/>
          <w:rtl/>
        </w:rPr>
        <w:t>14.</w:t>
      </w:r>
      <w:r>
        <w:rPr>
          <w:rFonts w:hint="cs"/>
          <w:rtl/>
        </w:rPr>
        <w:tab/>
        <w:t>בטרם תוכרע השאלה איזה מגרסאות המתלוננת יש להעדיף, ראוי להתייחס לשאלה אם לנוכח מצבה הנפשי של המתלוננת ניתן להסתמך על דבריה. בסיום המשפט הוגש בהסכמה סיכום מחלה של המתלוננת שנערך במרכז לבריאות הנפש בבאר שבע. עולה מסיכום המחלה, שהמתלוננת אושפזה ביום 5.12.2000 ושוחררה ביום 8.12.2000. מחלתה של המתלוננת אובחנה כסכיזופרניה פרנואידית. נרשם, כי בבדיקתה נמצא, בין היתר:</w:t>
      </w:r>
    </w:p>
    <w:p w14:paraId="33FA856C" w14:textId="77777777" w:rsidR="00133F86" w:rsidRDefault="00133F86">
      <w:pPr>
        <w:spacing w:line="480" w:lineRule="auto"/>
        <w:ind w:left="720"/>
        <w:jc w:val="both"/>
        <w:rPr>
          <w:rFonts w:hint="cs"/>
          <w:b/>
          <w:bCs/>
          <w:rtl/>
        </w:rPr>
      </w:pPr>
      <w:r>
        <w:rPr>
          <w:rFonts w:hint="cs"/>
          <w:b/>
          <w:bCs/>
          <w:rtl/>
        </w:rPr>
        <w:t xml:space="preserve"> "...מתמצאת בכל המובנים, משתפת פעולה בבדיקה... בתוכן מחשבות של יחס, רדיפה, השפעה, קשורים לנושאים דתיים. הזיות שמיעה שלא מוכנה לפרשם ויש חשד להזיות שמיעה פוקדניות (שומעת את אלוהים והשטן). מחשבות אובדניות עם תוכניות לבלוע כדורים כתוצאה ממחשבות שווא אשמה...  צורת חשיבתה פסודופילוסופיה. ללא שום תבונה למצבה ושיפוטה פגום". </w:t>
      </w:r>
    </w:p>
    <w:p w14:paraId="2CDD616B" w14:textId="77777777" w:rsidR="00133F86" w:rsidRDefault="00133F86">
      <w:pPr>
        <w:spacing w:line="480" w:lineRule="auto"/>
        <w:jc w:val="both"/>
        <w:rPr>
          <w:rFonts w:hint="cs"/>
          <w:rtl/>
        </w:rPr>
      </w:pPr>
    </w:p>
    <w:p w14:paraId="43EF0FE6" w14:textId="77777777" w:rsidR="00133F86" w:rsidRDefault="00133F86">
      <w:pPr>
        <w:spacing w:line="480" w:lineRule="auto"/>
        <w:ind w:left="720" w:hanging="720"/>
        <w:jc w:val="both"/>
        <w:rPr>
          <w:rFonts w:hint="cs"/>
          <w:rtl/>
        </w:rPr>
      </w:pPr>
      <w:r>
        <w:rPr>
          <w:rFonts w:hint="cs"/>
          <w:rtl/>
        </w:rPr>
        <w:t>15.</w:t>
      </w:r>
      <w:r>
        <w:rPr>
          <w:rFonts w:hint="cs"/>
          <w:rtl/>
        </w:rPr>
        <w:tab/>
        <w:t>על התופעות מהם סובלים החולים במחלה, או מההפרעה של סכיזופורניה פרנואידית ניתן ללמוד במהדורה העברית של הספר 10–</w:t>
      </w:r>
      <w:r>
        <w:t xml:space="preserve">ICD </w:t>
      </w:r>
      <w:r>
        <w:rPr>
          <w:rFonts w:hint="cs"/>
          <w:rtl/>
        </w:rPr>
        <w:t xml:space="preserve"> </w:t>
      </w:r>
      <w:r>
        <w:rPr>
          <w:rFonts w:hint="cs"/>
          <w:b/>
          <w:bCs/>
          <w:rtl/>
        </w:rPr>
        <w:t xml:space="preserve">"הסיווג והאבחון הפסיכיאטרי לפי ארגון הבריאות העולמי" </w:t>
      </w:r>
      <w:r>
        <w:rPr>
          <w:rFonts w:hint="cs"/>
          <w:rtl/>
        </w:rPr>
        <w:t>בעריכת הארגון הפסיכיאטרי בישראל ומשרד הבריאות (1995) (להלן: "הספר 10–</w:t>
      </w:r>
      <w:r>
        <w:t xml:space="preserve">ICD </w:t>
      </w:r>
      <w:r>
        <w:rPr>
          <w:rFonts w:hint="cs"/>
          <w:rtl/>
        </w:rPr>
        <w:t xml:space="preserve"> "). </w:t>
      </w:r>
    </w:p>
    <w:p w14:paraId="4541D614" w14:textId="77777777" w:rsidR="00133F86" w:rsidRDefault="00133F86">
      <w:pPr>
        <w:spacing w:line="480" w:lineRule="auto"/>
        <w:ind w:left="720"/>
        <w:jc w:val="both"/>
        <w:rPr>
          <w:rFonts w:hint="cs"/>
          <w:rtl/>
        </w:rPr>
      </w:pPr>
      <w:r>
        <w:rPr>
          <w:rFonts w:hint="cs"/>
          <w:rtl/>
        </w:rPr>
        <w:t>מאחר והספר 10–</w:t>
      </w:r>
      <w:r>
        <w:t>ICD</w:t>
      </w:r>
      <w:r>
        <w:rPr>
          <w:rFonts w:hint="cs"/>
          <w:rtl/>
        </w:rPr>
        <w:t xml:space="preserve"> נכנס למסגרת </w:t>
      </w:r>
      <w:r>
        <w:rPr>
          <w:rFonts w:hint="cs"/>
          <w:b/>
          <w:bCs/>
          <w:rtl/>
        </w:rPr>
        <w:t xml:space="preserve">"אותם מקורות מדעיים שהם נחלת כל אדם משכיל ממוצע" </w:t>
      </w:r>
      <w:r>
        <w:rPr>
          <w:rFonts w:hint="cs"/>
          <w:rtl/>
        </w:rPr>
        <w:t xml:space="preserve">(יעקב קדמי "על הראיות", חלק שני, מהדורה תשנ"ט – 1999 עמ' 543), הרי שניתן להעזר בו כשם שניתן להעזר במילונים, אנציקלופדיות וספרות מדעית בסיסית. </w:t>
      </w:r>
    </w:p>
    <w:p w14:paraId="09BE89D9" w14:textId="77777777" w:rsidR="00133F86" w:rsidRDefault="00133F86">
      <w:pPr>
        <w:spacing w:line="480" w:lineRule="auto"/>
        <w:jc w:val="both"/>
        <w:rPr>
          <w:rFonts w:hint="cs"/>
          <w:b/>
          <w:bCs/>
          <w:rtl/>
        </w:rPr>
      </w:pPr>
    </w:p>
    <w:p w14:paraId="6DBAEF5E" w14:textId="77777777" w:rsidR="00133F86" w:rsidRDefault="00133F86">
      <w:pPr>
        <w:spacing w:line="480" w:lineRule="auto"/>
        <w:ind w:left="720" w:hanging="720"/>
        <w:jc w:val="both"/>
        <w:rPr>
          <w:rFonts w:hint="cs"/>
          <w:rtl/>
        </w:rPr>
      </w:pPr>
      <w:r>
        <w:rPr>
          <w:rFonts w:hint="cs"/>
          <w:rtl/>
        </w:rPr>
        <w:t>16</w:t>
      </w:r>
      <w:r>
        <w:rPr>
          <w:rFonts w:hint="cs"/>
          <w:b/>
          <w:bCs/>
          <w:rtl/>
        </w:rPr>
        <w:t>.</w:t>
      </w:r>
      <w:r>
        <w:rPr>
          <w:rFonts w:hint="cs"/>
          <w:b/>
          <w:bCs/>
          <w:rtl/>
        </w:rPr>
        <w:tab/>
      </w:r>
      <w:r>
        <w:rPr>
          <w:rFonts w:hint="cs"/>
          <w:rtl/>
        </w:rPr>
        <w:t xml:space="preserve">בהגדרה של סכיזופרניה פרנואידית בספר 10- </w:t>
      </w:r>
      <w:r>
        <w:t xml:space="preserve">ICD </w:t>
      </w:r>
      <w:r>
        <w:rPr>
          <w:rFonts w:hint="cs"/>
          <w:rtl/>
        </w:rPr>
        <w:t xml:space="preserve"> נאמר כי המדובר בהפרעה בה לסובל ממנה יש:</w:t>
      </w:r>
    </w:p>
    <w:p w14:paraId="377DE96D" w14:textId="77777777" w:rsidR="00133F86" w:rsidRDefault="00133F86">
      <w:pPr>
        <w:spacing w:line="480" w:lineRule="auto"/>
        <w:ind w:left="720"/>
        <w:jc w:val="both"/>
        <w:rPr>
          <w:rFonts w:hint="cs"/>
          <w:b/>
          <w:bCs/>
          <w:rtl/>
        </w:rPr>
      </w:pPr>
      <w:r>
        <w:rPr>
          <w:rFonts w:hint="cs"/>
          <w:rtl/>
        </w:rPr>
        <w:t xml:space="preserve"> </w:t>
      </w:r>
      <w:r>
        <w:rPr>
          <w:rFonts w:hint="cs"/>
          <w:b/>
          <w:bCs/>
          <w:rtl/>
        </w:rPr>
        <w:t>"מחשבות שווא קבועות יחסית ותכופות פרנואידיות... לעיתים קרובות הן מלוות בהזיות, בעיקר של שמיעה, ובהפרעות בתפיסה. הפרעות ברגש, ברצייה, בדיבור... ".</w:t>
      </w:r>
      <w:r>
        <w:rPr>
          <w:b/>
          <w:bCs/>
          <w:color w:val="FFFFFF"/>
          <w:sz w:val="4"/>
          <w:szCs w:val="4"/>
          <w:rtl/>
        </w:rPr>
        <w:t>נ</w:t>
      </w:r>
    </w:p>
    <w:p w14:paraId="7470D33C" w14:textId="77777777" w:rsidR="00133F86" w:rsidRDefault="00133F86">
      <w:pPr>
        <w:spacing w:line="480" w:lineRule="auto"/>
        <w:ind w:left="720" w:hanging="720"/>
        <w:jc w:val="both"/>
        <w:rPr>
          <w:rFonts w:hint="cs"/>
          <w:rtl/>
        </w:rPr>
      </w:pPr>
    </w:p>
    <w:p w14:paraId="2764A06E" w14:textId="77777777" w:rsidR="00133F86" w:rsidRDefault="00133F86">
      <w:pPr>
        <w:spacing w:line="480" w:lineRule="auto"/>
        <w:ind w:left="720" w:hanging="720"/>
        <w:jc w:val="both"/>
        <w:rPr>
          <w:rFonts w:hint="cs"/>
          <w:rtl/>
        </w:rPr>
      </w:pPr>
      <w:r>
        <w:rPr>
          <w:rFonts w:hint="cs"/>
          <w:rtl/>
        </w:rPr>
        <w:tab/>
        <w:t>מובאות בספר דוגמאות לסימפטומים פרנואידיים השכיחים ביותר שהם:</w:t>
      </w:r>
    </w:p>
    <w:p w14:paraId="5A6B6AB6" w14:textId="77777777" w:rsidR="00133F86" w:rsidRDefault="00133F86">
      <w:pPr>
        <w:spacing w:line="480" w:lineRule="auto"/>
        <w:ind w:left="720" w:hanging="720"/>
        <w:jc w:val="both"/>
        <w:rPr>
          <w:rFonts w:hint="cs"/>
          <w:rtl/>
        </w:rPr>
      </w:pPr>
    </w:p>
    <w:p w14:paraId="65E99E48" w14:textId="77777777" w:rsidR="00133F86" w:rsidRDefault="00133F86">
      <w:pPr>
        <w:spacing w:line="480" w:lineRule="auto"/>
        <w:ind w:left="1440" w:hanging="360"/>
        <w:jc w:val="both"/>
        <w:rPr>
          <w:rFonts w:hint="cs"/>
          <w:b/>
          <w:bCs/>
          <w:rtl/>
        </w:rPr>
      </w:pPr>
      <w:r>
        <w:rPr>
          <w:rFonts w:hint="cs"/>
          <w:b/>
          <w:bCs/>
          <w:rtl/>
        </w:rPr>
        <w:t>"א</w:t>
      </w:r>
      <w:r>
        <w:rPr>
          <w:rFonts w:hint="cs"/>
          <w:rtl/>
        </w:rPr>
        <w:t>.</w:t>
      </w:r>
      <w:r>
        <w:rPr>
          <w:rFonts w:hint="cs"/>
          <w:rtl/>
        </w:rPr>
        <w:tab/>
      </w:r>
      <w:r>
        <w:rPr>
          <w:rFonts w:hint="cs"/>
          <w:b/>
          <w:bCs/>
          <w:rtl/>
        </w:rPr>
        <w:t>מחשבות שווא של רדיפה, יחס, מעמד מרומם, שליחות מיוחדת, שינוי גופני או קנאה;</w:t>
      </w:r>
    </w:p>
    <w:p w14:paraId="4E6A2C03" w14:textId="77777777" w:rsidR="00133F86" w:rsidRDefault="00133F86">
      <w:pPr>
        <w:numPr>
          <w:ilvl w:val="0"/>
          <w:numId w:val="2"/>
        </w:numPr>
        <w:spacing w:line="480" w:lineRule="auto"/>
        <w:ind w:right="0"/>
        <w:jc w:val="both"/>
        <w:rPr>
          <w:rFonts w:hint="cs"/>
          <w:b/>
          <w:bCs/>
          <w:rtl/>
        </w:rPr>
      </w:pPr>
      <w:r>
        <w:rPr>
          <w:rFonts w:hint="cs"/>
          <w:b/>
          <w:bCs/>
          <w:rtl/>
        </w:rPr>
        <w:t>הזיות שמיעה של קולות המאיימים על החולה או מצווים עליו; הזיות שמיעה ללא ביטוי מילולי, כמו: שריקות, צחוק או המהום;</w:t>
      </w:r>
    </w:p>
    <w:p w14:paraId="5A275298" w14:textId="77777777" w:rsidR="00133F86" w:rsidRDefault="00133F86">
      <w:pPr>
        <w:numPr>
          <w:ilvl w:val="0"/>
          <w:numId w:val="2"/>
        </w:numPr>
        <w:spacing w:line="480" w:lineRule="auto"/>
        <w:ind w:right="0"/>
        <w:jc w:val="both"/>
        <w:rPr>
          <w:b/>
          <w:bCs/>
          <w:rtl/>
        </w:rPr>
      </w:pPr>
      <w:r>
        <w:rPr>
          <w:rFonts w:hint="cs"/>
          <w:b/>
          <w:bCs/>
          <w:rtl/>
        </w:rPr>
        <w:t>הזיות של ריח, של טעם, של תחושות גוף מיניות או אחרות; ייתכנו גם הזיות ראייה, אך רק בנדיר הן השולטות".</w:t>
      </w:r>
      <w:r>
        <w:rPr>
          <w:b/>
          <w:bCs/>
          <w:color w:val="FFFFFF"/>
          <w:sz w:val="4"/>
          <w:szCs w:val="4"/>
          <w:rtl/>
        </w:rPr>
        <w:t>ב</w:t>
      </w:r>
    </w:p>
    <w:p w14:paraId="31987373" w14:textId="77777777" w:rsidR="00133F86" w:rsidRDefault="00133F86">
      <w:pPr>
        <w:spacing w:line="480" w:lineRule="auto"/>
        <w:ind w:left="720" w:hanging="720"/>
        <w:jc w:val="both"/>
        <w:rPr>
          <w:rFonts w:hint="cs"/>
          <w:rtl/>
        </w:rPr>
      </w:pPr>
      <w:r>
        <w:rPr>
          <w:rFonts w:hint="cs"/>
          <w:rtl/>
        </w:rPr>
        <w:t xml:space="preserve"> </w:t>
      </w:r>
    </w:p>
    <w:p w14:paraId="4091E1A3" w14:textId="77777777" w:rsidR="00133F86" w:rsidRDefault="00133F86">
      <w:pPr>
        <w:spacing w:line="480" w:lineRule="auto"/>
        <w:ind w:left="720" w:hanging="720"/>
        <w:jc w:val="both"/>
        <w:rPr>
          <w:rFonts w:hint="cs"/>
          <w:rtl/>
        </w:rPr>
      </w:pPr>
      <w:r>
        <w:rPr>
          <w:rFonts w:hint="cs"/>
          <w:rtl/>
        </w:rPr>
        <w:t>17.</w:t>
      </w:r>
      <w:r>
        <w:rPr>
          <w:rFonts w:hint="cs"/>
          <w:rtl/>
        </w:rPr>
        <w:tab/>
        <w:t>שאלת קבילותן ומשקלן של עדויות של הלוקים בנפשם עברה התפתחות בפסיקה, כאשר המגמה כעת - כפי שהובאה ע"י כבוד השופטת דורנר ב</w:t>
      </w:r>
      <w:ins w:id="282" w:author="hofit" w:date="2017-10-30T13:15:00Z">
        <w:r w:rsidR="0038305C" w:rsidRPr="0038305C">
          <w:rPr>
            <w:color w:val="0000FF"/>
            <w:u w:val="single"/>
            <w:rtl/>
            <w:rPrChange w:id="283" w:author="hofit" w:date="2017-10-30T13:15:00Z">
              <w:rPr>
                <w:rtl/>
              </w:rPr>
            </w:rPrChange>
          </w:rPr>
          <w:fldChar w:fldCharType="begin"/>
        </w:r>
        <w:r w:rsidR="0038305C" w:rsidRPr="0038305C">
          <w:rPr>
            <w:color w:val="0000FF"/>
            <w:u w:val="single"/>
            <w:rtl/>
            <w:rPrChange w:id="284" w:author="hofit" w:date="2017-10-30T13:15:00Z">
              <w:rPr>
                <w:rtl/>
              </w:rPr>
            </w:rPrChange>
          </w:rPr>
          <w:instrText xml:space="preserve"> </w:instrText>
        </w:r>
        <w:r w:rsidR="0038305C" w:rsidRPr="0038305C">
          <w:rPr>
            <w:color w:val="0000FF"/>
            <w:u w:val="single"/>
            <w:rPrChange w:id="285" w:author="hofit" w:date="2017-10-30T13:15:00Z">
              <w:rPr/>
            </w:rPrChange>
          </w:rPr>
          <w:instrText>HYPERLINK</w:instrText>
        </w:r>
        <w:r w:rsidR="0038305C" w:rsidRPr="0038305C">
          <w:rPr>
            <w:color w:val="0000FF"/>
            <w:u w:val="single"/>
            <w:rtl/>
            <w:rPrChange w:id="286" w:author="hofit" w:date="2017-10-30T13:15:00Z">
              <w:rPr>
                <w:rtl/>
              </w:rPr>
            </w:rPrChange>
          </w:rPr>
          <w:instrText xml:space="preserve"> "</w:instrText>
        </w:r>
        <w:r w:rsidR="0038305C" w:rsidRPr="0038305C">
          <w:rPr>
            <w:color w:val="0000FF"/>
            <w:u w:val="single"/>
            <w:rPrChange w:id="287" w:author="hofit" w:date="2017-10-30T13:15:00Z">
              <w:rPr/>
            </w:rPrChange>
          </w:rPr>
          <w:instrText>http://www.nevo.co.il/case/6226633</w:instrText>
        </w:r>
        <w:r w:rsidR="0038305C" w:rsidRPr="0038305C">
          <w:rPr>
            <w:color w:val="0000FF"/>
            <w:u w:val="single"/>
            <w:rtl/>
            <w:rPrChange w:id="288" w:author="hofit" w:date="2017-10-30T13:15:00Z">
              <w:rPr>
                <w:rtl/>
              </w:rPr>
            </w:rPrChange>
          </w:rPr>
          <w:instrText xml:space="preserve">" </w:instrText>
        </w:r>
        <w:r w:rsidR="0038305C" w:rsidRPr="0038305C">
          <w:rPr>
            <w:color w:val="0000FF"/>
            <w:u w:val="single"/>
            <w:rPrChange w:id="289" w:author="hofit" w:date="2017-10-30T13:15:00Z">
              <w:rPr/>
            </w:rPrChange>
          </w:rPr>
        </w:r>
        <w:r w:rsidR="0038305C" w:rsidRPr="0038305C">
          <w:rPr>
            <w:color w:val="0000FF"/>
            <w:u w:val="single"/>
            <w:rtl/>
            <w:rPrChange w:id="290" w:author="hofit" w:date="2017-10-30T13:15:00Z">
              <w:rPr>
                <w:rtl/>
              </w:rPr>
            </w:rPrChange>
          </w:rPr>
          <w:fldChar w:fldCharType="separate"/>
        </w:r>
      </w:ins>
      <w:r w:rsidR="0038305C" w:rsidRPr="0038305C">
        <w:rPr>
          <w:rStyle w:val="Hyperlink"/>
          <w:rFonts w:hint="eastAsia"/>
          <w:rtl/>
          <w:rPrChange w:id="291" w:author="hofit" w:date="2017-10-30T13:15:00Z">
            <w:rPr>
              <w:rStyle w:val="Hyperlink"/>
              <w:rFonts w:hint="eastAsia"/>
              <w:rtl/>
            </w:rPr>
          </w:rPrChange>
        </w:rPr>
        <w:t>ע</w:t>
      </w:r>
      <w:r w:rsidR="0038305C" w:rsidRPr="0038305C">
        <w:rPr>
          <w:rStyle w:val="Hyperlink"/>
          <w:rtl/>
          <w:rPrChange w:id="292" w:author="hofit" w:date="2017-10-30T13:15:00Z">
            <w:rPr>
              <w:rStyle w:val="Hyperlink"/>
              <w:rtl/>
            </w:rPr>
          </w:rPrChange>
        </w:rPr>
        <w:t>"פ 5339/98</w:t>
      </w:r>
      <w:ins w:id="293" w:author="hofit" w:date="2017-10-30T13:15:00Z">
        <w:r w:rsidR="0038305C" w:rsidRPr="0038305C">
          <w:rPr>
            <w:color w:val="0000FF"/>
            <w:u w:val="single"/>
            <w:rtl/>
            <w:rPrChange w:id="294" w:author="hofit" w:date="2017-10-30T13:15:00Z">
              <w:rPr>
                <w:rtl/>
              </w:rPr>
            </w:rPrChange>
          </w:rPr>
          <w:fldChar w:fldCharType="end"/>
        </w:r>
      </w:ins>
      <w:r>
        <w:rPr>
          <w:rFonts w:hint="cs"/>
          <w:rtl/>
        </w:rPr>
        <w:t xml:space="preserve"> מדינת ישראל נ' פלוני -  </w:t>
      </w:r>
      <w:r>
        <w:rPr>
          <w:rFonts w:hint="cs"/>
          <w:b/>
          <w:bCs/>
          <w:rtl/>
        </w:rPr>
        <w:t xml:space="preserve">"לעבור מכללים נוקשים של קבילות לכללים גמישים של משקל". </w:t>
      </w:r>
      <w:r>
        <w:rPr>
          <w:rFonts w:hint="cs"/>
          <w:rtl/>
        </w:rPr>
        <w:t xml:space="preserve">הערכת מהימנותו של הלקוי בנפשו, אינה דומה להערכת מהימנותם של אנשים בריאים, שכן, בנוסף למבחנים המקובלים להערכת מהימנותה של עדות, יש לבחון את עדות הלוקה בנפשו גם </w:t>
      </w:r>
      <w:r>
        <w:rPr>
          <w:rFonts w:hint="cs"/>
          <w:b/>
          <w:bCs/>
          <w:rtl/>
        </w:rPr>
        <w:t xml:space="preserve">"באספקלריה של הליקוי הנפשי או השכלי הספציפי שממנו סובל העד" </w:t>
      </w:r>
      <w:r>
        <w:rPr>
          <w:rFonts w:hint="cs"/>
          <w:rtl/>
        </w:rPr>
        <w:t xml:space="preserve">(שם). </w:t>
      </w:r>
    </w:p>
    <w:p w14:paraId="378A0268" w14:textId="77777777" w:rsidR="00133F86" w:rsidRDefault="00133F86">
      <w:pPr>
        <w:spacing w:line="480" w:lineRule="auto"/>
        <w:ind w:left="720"/>
        <w:jc w:val="both"/>
        <w:rPr>
          <w:rFonts w:hint="cs"/>
          <w:rtl/>
        </w:rPr>
      </w:pPr>
      <w:r>
        <w:rPr>
          <w:rFonts w:hint="cs"/>
          <w:rtl/>
        </w:rPr>
        <w:t>כבוד השופט א. גולדברג ב</w:t>
      </w:r>
      <w:ins w:id="295" w:author="hofit" w:date="2017-10-30T13:15:00Z">
        <w:r w:rsidR="0038305C" w:rsidRPr="0038305C">
          <w:rPr>
            <w:color w:val="0000FF"/>
            <w:u w:val="single"/>
            <w:rtl/>
            <w:rPrChange w:id="296" w:author="hofit" w:date="2017-10-30T13:15:00Z">
              <w:rPr>
                <w:rtl/>
              </w:rPr>
            </w:rPrChange>
          </w:rPr>
          <w:fldChar w:fldCharType="begin"/>
        </w:r>
        <w:r w:rsidR="0038305C" w:rsidRPr="0038305C">
          <w:rPr>
            <w:color w:val="0000FF"/>
            <w:u w:val="single"/>
            <w:rtl/>
            <w:rPrChange w:id="297" w:author="hofit" w:date="2017-10-30T13:15:00Z">
              <w:rPr>
                <w:rtl/>
              </w:rPr>
            </w:rPrChange>
          </w:rPr>
          <w:instrText xml:space="preserve"> </w:instrText>
        </w:r>
        <w:r w:rsidR="0038305C" w:rsidRPr="0038305C">
          <w:rPr>
            <w:color w:val="0000FF"/>
            <w:u w:val="single"/>
            <w:rPrChange w:id="298" w:author="hofit" w:date="2017-10-30T13:15:00Z">
              <w:rPr/>
            </w:rPrChange>
          </w:rPr>
          <w:instrText>HYPERLINK</w:instrText>
        </w:r>
        <w:r w:rsidR="0038305C" w:rsidRPr="0038305C">
          <w:rPr>
            <w:color w:val="0000FF"/>
            <w:u w:val="single"/>
            <w:rtl/>
            <w:rPrChange w:id="299" w:author="hofit" w:date="2017-10-30T13:15:00Z">
              <w:rPr>
                <w:rtl/>
              </w:rPr>
            </w:rPrChange>
          </w:rPr>
          <w:instrText xml:space="preserve"> "</w:instrText>
        </w:r>
        <w:r w:rsidR="0038305C" w:rsidRPr="0038305C">
          <w:rPr>
            <w:color w:val="0000FF"/>
            <w:u w:val="single"/>
            <w:rPrChange w:id="300" w:author="hofit" w:date="2017-10-30T13:15:00Z">
              <w:rPr/>
            </w:rPrChange>
          </w:rPr>
          <w:instrText>http://www.nevo.co.il/case/17931721</w:instrText>
        </w:r>
        <w:r w:rsidR="0038305C" w:rsidRPr="0038305C">
          <w:rPr>
            <w:color w:val="0000FF"/>
            <w:u w:val="single"/>
            <w:rtl/>
            <w:rPrChange w:id="301" w:author="hofit" w:date="2017-10-30T13:15:00Z">
              <w:rPr>
                <w:rtl/>
              </w:rPr>
            </w:rPrChange>
          </w:rPr>
          <w:instrText xml:space="preserve">" </w:instrText>
        </w:r>
        <w:r w:rsidR="0038305C" w:rsidRPr="0038305C">
          <w:rPr>
            <w:color w:val="0000FF"/>
            <w:u w:val="single"/>
            <w:rPrChange w:id="302" w:author="hofit" w:date="2017-10-30T13:15:00Z">
              <w:rPr/>
            </w:rPrChange>
          </w:rPr>
        </w:r>
        <w:r w:rsidR="0038305C" w:rsidRPr="0038305C">
          <w:rPr>
            <w:color w:val="0000FF"/>
            <w:u w:val="single"/>
            <w:rtl/>
            <w:rPrChange w:id="303" w:author="hofit" w:date="2017-10-30T13:15:00Z">
              <w:rPr>
                <w:rtl/>
              </w:rPr>
            </w:rPrChange>
          </w:rPr>
          <w:fldChar w:fldCharType="separate"/>
        </w:r>
      </w:ins>
      <w:r w:rsidR="0038305C" w:rsidRPr="0038305C">
        <w:rPr>
          <w:rStyle w:val="Hyperlink"/>
          <w:rFonts w:hint="eastAsia"/>
          <w:rtl/>
          <w:rPrChange w:id="304" w:author="hofit" w:date="2017-10-30T13:15:00Z">
            <w:rPr>
              <w:rStyle w:val="Hyperlink"/>
              <w:rFonts w:hint="eastAsia"/>
              <w:rtl/>
            </w:rPr>
          </w:rPrChange>
        </w:rPr>
        <w:t>ע</w:t>
      </w:r>
      <w:r w:rsidR="0038305C" w:rsidRPr="0038305C">
        <w:rPr>
          <w:rStyle w:val="Hyperlink"/>
          <w:rtl/>
          <w:rPrChange w:id="305" w:author="hofit" w:date="2017-10-30T13:15:00Z">
            <w:rPr>
              <w:rStyle w:val="Hyperlink"/>
              <w:rtl/>
            </w:rPr>
          </w:rPrChange>
        </w:rPr>
        <w:t>.פ. 800/85 ברדה נ' מדינת ישראל פ"ד מ</w:t>
      </w:r>
      <w:ins w:id="306" w:author="hofit" w:date="2017-10-30T13:15:00Z">
        <w:r w:rsidR="0038305C" w:rsidRPr="0038305C">
          <w:rPr>
            <w:color w:val="0000FF"/>
            <w:u w:val="single"/>
            <w:rtl/>
            <w:rPrChange w:id="307" w:author="hofit" w:date="2017-10-30T13:15:00Z">
              <w:rPr>
                <w:rtl/>
              </w:rPr>
            </w:rPrChange>
          </w:rPr>
          <w:fldChar w:fldCharType="end"/>
        </w:r>
      </w:ins>
      <w:r>
        <w:rPr>
          <w:rFonts w:hint="cs"/>
          <w:rtl/>
        </w:rPr>
        <w:t xml:space="preserve">(4) 266, קבע כי ראוי שעדות חולה נפש תעבור מבחן משולש לצורך קביעת משקלה. המבחן המשולש, כפי שנוסח על ידי כבוד השופט א. גולדברג, הוא (שם, עמ' 270): </w:t>
      </w:r>
    </w:p>
    <w:p w14:paraId="448B219A" w14:textId="77777777" w:rsidR="00133F86" w:rsidRDefault="00133F86">
      <w:pPr>
        <w:spacing w:line="480" w:lineRule="auto"/>
        <w:ind w:left="720"/>
        <w:jc w:val="both"/>
        <w:rPr>
          <w:rFonts w:hint="cs"/>
          <w:rtl/>
        </w:rPr>
      </w:pPr>
    </w:p>
    <w:p w14:paraId="2894F846" w14:textId="77777777" w:rsidR="00133F86" w:rsidRDefault="00133F86">
      <w:pPr>
        <w:spacing w:line="480" w:lineRule="auto"/>
        <w:ind w:left="720"/>
        <w:jc w:val="both"/>
        <w:rPr>
          <w:rFonts w:hint="cs"/>
          <w:b/>
          <w:bCs/>
          <w:rtl/>
        </w:rPr>
      </w:pPr>
      <w:r>
        <w:rPr>
          <w:rFonts w:hint="cs"/>
          <w:b/>
          <w:bCs/>
          <w:rtl/>
        </w:rPr>
        <w:t>"ראשית, מבחן ההתרשמות הבלתי אמצעית של בית המשפט מן העד ומן האופן בו הוא מעיד, תוך נתינת הדעת לחוות הדעת הרפואית. שנית, מבחנה הפנימי של העדות. רוצה לומר, בדיקת העדות "על-פי סימני האמת העולים מתוכה, כגון הגיונה או חוסר הגיונה הפנימי, סידורם או בלבולם של הפרטים הנמסרים בה וכיוצא באלה סימנים של שכל ישר המביאים אדם בר דעת להתייחס לדברי זולתו באימון" (ע"פ 715 ,744/78 פד"י ל"ג (3) 234 ,228). שלישית, והעיקר, מבחנה של העדות על-פי סימני אמת חיצוניים "אשר יש בהם, לפי מבחן השכל הישר, כדי להשליך אור על אמיתותה" (שם, שם), כשהמבחן האחרון בא לשמש "שסתום בטחון" לשני המבחנים הראשונים. שאפילו התרשם בית המשפט לטובה מן העד, ומצא בעדותו הגיון פנימי, עדיין קיים חשש ל"הטעייה", שלא יוסר אלא אם נמצא לעדות אימות מהותי ומשמעותי בראיה חיצונית".</w:t>
      </w:r>
      <w:r>
        <w:rPr>
          <w:b/>
          <w:bCs/>
          <w:color w:val="FFFFFF"/>
          <w:sz w:val="4"/>
          <w:szCs w:val="4"/>
          <w:rtl/>
        </w:rPr>
        <w:t>ו</w:t>
      </w:r>
    </w:p>
    <w:p w14:paraId="76055B69" w14:textId="77777777" w:rsidR="00133F86" w:rsidRDefault="00133F86">
      <w:pPr>
        <w:spacing w:line="480" w:lineRule="auto"/>
        <w:ind w:left="720" w:hanging="720"/>
        <w:jc w:val="both"/>
        <w:rPr>
          <w:rFonts w:hint="cs"/>
          <w:rtl/>
        </w:rPr>
      </w:pPr>
      <w:r>
        <w:rPr>
          <w:rFonts w:hint="cs"/>
          <w:rtl/>
        </w:rPr>
        <w:tab/>
        <w:t>(על עדויות עדים הסובלים ממחלת נפש או פיגור ראו, מעבר לפסיקה אליה מפנים פסקי הדין שהוזכרו לעיל, את פסק דינה של כבוד השופטת ר. יפה כ"ץ ב</w:t>
      </w:r>
      <w:ins w:id="308" w:author="hofit" w:date="2017-10-30T13:15:00Z">
        <w:r w:rsidR="0038305C" w:rsidRPr="0038305C">
          <w:rPr>
            <w:color w:val="0000FF"/>
            <w:u w:val="single"/>
            <w:rtl/>
            <w:rPrChange w:id="309" w:author="hofit" w:date="2017-10-30T13:15:00Z">
              <w:rPr>
                <w:rtl/>
              </w:rPr>
            </w:rPrChange>
          </w:rPr>
          <w:fldChar w:fldCharType="begin"/>
        </w:r>
        <w:r w:rsidR="0038305C" w:rsidRPr="0038305C">
          <w:rPr>
            <w:color w:val="0000FF"/>
            <w:u w:val="single"/>
            <w:rtl/>
            <w:rPrChange w:id="310" w:author="hofit" w:date="2017-10-30T13:15:00Z">
              <w:rPr>
                <w:rtl/>
              </w:rPr>
            </w:rPrChange>
          </w:rPr>
          <w:instrText xml:space="preserve"> </w:instrText>
        </w:r>
        <w:r w:rsidR="0038305C" w:rsidRPr="0038305C">
          <w:rPr>
            <w:color w:val="0000FF"/>
            <w:u w:val="single"/>
            <w:rPrChange w:id="311" w:author="hofit" w:date="2017-10-30T13:15:00Z">
              <w:rPr/>
            </w:rPrChange>
          </w:rPr>
          <w:instrText>HYPERLINK</w:instrText>
        </w:r>
        <w:r w:rsidR="0038305C" w:rsidRPr="0038305C">
          <w:rPr>
            <w:color w:val="0000FF"/>
            <w:u w:val="single"/>
            <w:rtl/>
            <w:rPrChange w:id="312" w:author="hofit" w:date="2017-10-30T13:15:00Z">
              <w:rPr>
                <w:rtl/>
              </w:rPr>
            </w:rPrChange>
          </w:rPr>
          <w:instrText xml:space="preserve"> "</w:instrText>
        </w:r>
        <w:r w:rsidR="0038305C" w:rsidRPr="0038305C">
          <w:rPr>
            <w:color w:val="0000FF"/>
            <w:u w:val="single"/>
            <w:rPrChange w:id="313" w:author="hofit" w:date="2017-10-30T13:15:00Z">
              <w:rPr/>
            </w:rPrChange>
          </w:rPr>
          <w:instrText>http://www.nevo.co.il/case/721703</w:instrText>
        </w:r>
        <w:r w:rsidR="0038305C" w:rsidRPr="0038305C">
          <w:rPr>
            <w:color w:val="0000FF"/>
            <w:u w:val="single"/>
            <w:rtl/>
            <w:rPrChange w:id="314" w:author="hofit" w:date="2017-10-30T13:15:00Z">
              <w:rPr>
                <w:rtl/>
              </w:rPr>
            </w:rPrChange>
          </w:rPr>
          <w:instrText xml:space="preserve">" </w:instrText>
        </w:r>
        <w:r w:rsidR="0038305C" w:rsidRPr="0038305C">
          <w:rPr>
            <w:color w:val="0000FF"/>
            <w:u w:val="single"/>
            <w:rPrChange w:id="315" w:author="hofit" w:date="2017-10-30T13:15:00Z">
              <w:rPr/>
            </w:rPrChange>
          </w:rPr>
        </w:r>
        <w:r w:rsidR="0038305C" w:rsidRPr="0038305C">
          <w:rPr>
            <w:color w:val="0000FF"/>
            <w:u w:val="single"/>
            <w:rtl/>
            <w:rPrChange w:id="316" w:author="hofit" w:date="2017-10-30T13:15:00Z">
              <w:rPr>
                <w:rtl/>
              </w:rPr>
            </w:rPrChange>
          </w:rPr>
          <w:fldChar w:fldCharType="separate"/>
        </w:r>
      </w:ins>
      <w:r w:rsidR="0038305C" w:rsidRPr="0038305C">
        <w:rPr>
          <w:rStyle w:val="Hyperlink"/>
          <w:rFonts w:hint="eastAsia"/>
          <w:rtl/>
          <w:rPrChange w:id="317" w:author="hofit" w:date="2017-10-30T13:15:00Z">
            <w:rPr>
              <w:rStyle w:val="Hyperlink"/>
              <w:rFonts w:hint="eastAsia"/>
              <w:rtl/>
            </w:rPr>
          </w:rPrChange>
        </w:rPr>
        <w:t>ת</w:t>
      </w:r>
      <w:r w:rsidR="0038305C" w:rsidRPr="0038305C">
        <w:rPr>
          <w:rStyle w:val="Hyperlink"/>
          <w:rtl/>
          <w:rPrChange w:id="318" w:author="hofit" w:date="2017-10-30T13:15:00Z">
            <w:rPr>
              <w:rStyle w:val="Hyperlink"/>
              <w:rtl/>
            </w:rPr>
          </w:rPrChange>
        </w:rPr>
        <w:t>.פ 8142/99</w:t>
      </w:r>
      <w:ins w:id="319" w:author="hofit" w:date="2017-10-30T13:15:00Z">
        <w:r w:rsidR="0038305C" w:rsidRPr="0038305C">
          <w:rPr>
            <w:color w:val="0000FF"/>
            <w:u w:val="single"/>
            <w:rtl/>
            <w:rPrChange w:id="320" w:author="hofit" w:date="2017-10-30T13:15:00Z">
              <w:rPr>
                <w:rtl/>
              </w:rPr>
            </w:rPrChange>
          </w:rPr>
          <w:fldChar w:fldCharType="end"/>
        </w:r>
      </w:ins>
      <w:r>
        <w:rPr>
          <w:rFonts w:hint="cs"/>
          <w:rtl/>
        </w:rPr>
        <w:t xml:space="preserve"> של בית המשפט המחוזי בבאר שבע, מדינת ישראל נ' אודי בן דוד).</w:t>
      </w:r>
      <w:r>
        <w:rPr>
          <w:color w:val="FFFFFF"/>
          <w:sz w:val="4"/>
          <w:szCs w:val="4"/>
          <w:rtl/>
        </w:rPr>
        <w:t>נ</w:t>
      </w:r>
    </w:p>
    <w:p w14:paraId="4690BE02" w14:textId="77777777" w:rsidR="00133F86" w:rsidRDefault="00133F86">
      <w:pPr>
        <w:spacing w:line="480" w:lineRule="auto"/>
        <w:ind w:left="720"/>
        <w:jc w:val="both"/>
        <w:rPr>
          <w:rFonts w:hint="cs"/>
          <w:b/>
          <w:bCs/>
          <w:u w:val="single"/>
          <w:rtl/>
        </w:rPr>
      </w:pPr>
    </w:p>
    <w:p w14:paraId="39D63E19" w14:textId="77777777" w:rsidR="00133F86" w:rsidRDefault="00133F86">
      <w:pPr>
        <w:spacing w:line="480" w:lineRule="auto"/>
        <w:ind w:left="720"/>
        <w:jc w:val="both"/>
        <w:rPr>
          <w:rFonts w:hint="cs"/>
          <w:b/>
          <w:bCs/>
          <w:u w:val="single"/>
          <w:rtl/>
        </w:rPr>
      </w:pPr>
      <w:r>
        <w:rPr>
          <w:rFonts w:hint="cs"/>
          <w:b/>
          <w:bCs/>
          <w:u w:val="single"/>
          <w:rtl/>
        </w:rPr>
        <w:t>שאלת משקלה של עדות המתלוננת.</w:t>
      </w:r>
      <w:r>
        <w:rPr>
          <w:b/>
          <w:bCs/>
          <w:color w:val="FFFFFF"/>
          <w:sz w:val="4"/>
          <w:szCs w:val="4"/>
          <w:u w:val="single"/>
          <w:rtl/>
        </w:rPr>
        <w:t>ב</w:t>
      </w:r>
    </w:p>
    <w:p w14:paraId="6B192A15" w14:textId="77777777" w:rsidR="00133F86" w:rsidRDefault="00133F86">
      <w:pPr>
        <w:spacing w:line="480" w:lineRule="auto"/>
        <w:ind w:left="720" w:hanging="720"/>
        <w:jc w:val="both"/>
        <w:rPr>
          <w:rFonts w:hint="cs"/>
          <w:b/>
          <w:bCs/>
          <w:rtl/>
        </w:rPr>
      </w:pPr>
      <w:r>
        <w:rPr>
          <w:rFonts w:hint="cs"/>
          <w:rtl/>
        </w:rPr>
        <w:t>18.</w:t>
      </w:r>
      <w:r>
        <w:rPr>
          <w:rFonts w:hint="cs"/>
          <w:rtl/>
        </w:rPr>
        <w:tab/>
        <w:t xml:space="preserve">ההפרעה ממנה סובלת המתלוננת, כעולה מתאורה בספר 10 – </w:t>
      </w:r>
      <w:r>
        <w:t>ICD</w:t>
      </w:r>
      <w:r>
        <w:rPr>
          <w:rFonts w:hint="cs"/>
          <w:rtl/>
        </w:rPr>
        <w:t xml:space="preserve"> , אמנם עלולה ליצור אצל הסובל ממנה מחשבות שווא, אך לא נובע מכך שלא ניתן ליתן, בשל כך, אמון בדבריה. אשר למבחן המשולש שכבוד השופט א. גולדברג לימדנו: בבואי ליישמו בענייננו, אציין, לגבי המבחן הראשון, כי התרשמתי מהופעתה של המתלוננת בפנינו, שעה שעמדה על דוכן העדים, שהמתלוננת הינה אישה, יחסית, נבונה המודעת להליך הפלילי, ומנסה לכלכל את צעדיה כדי להגיע לתוצאה שבה היא מעוניינת כעת – עזרה לנאשם. העובדה שהמתלוננת לוקה בנפשה נחשפה רק במהלך הישיבה השנייה שבה מסרה עדות, כשהתברר שהיתה מאושפזת, במהלך פרשת ההוכחות. ספק אם הדבר היה מתגלה אילמלא אישפוזה, שכן התנהגותה והופעתה על דוכן העדים לא הסגירו את מחלתה. ב"כ הנאשם בסיכומיו טען כי המתלוננת נתנה לחלק מהשאלות תשובות מוזרות והביא, כדוגמא, קטע מהפרוטוקול (פרוט' א'). התרשמתי שהדברים שנאמרו שם על ידי המתלוננת נבעו מאי הבנת השאלה, או חוסר ריכוז, ואין בהם כדי להצדיק אמירה כי המתלוננת התבטאה בצורה מוזרה. </w:t>
      </w:r>
    </w:p>
    <w:p w14:paraId="3F706223" w14:textId="77777777" w:rsidR="00133F86" w:rsidRDefault="00133F86">
      <w:pPr>
        <w:spacing w:line="480" w:lineRule="auto"/>
        <w:ind w:left="720"/>
        <w:jc w:val="both"/>
        <w:rPr>
          <w:rFonts w:hint="cs"/>
          <w:b/>
          <w:bCs/>
          <w:rtl/>
        </w:rPr>
      </w:pPr>
      <w:r>
        <w:rPr>
          <w:rFonts w:hint="cs"/>
          <w:rtl/>
        </w:rPr>
        <w:t xml:space="preserve">מחלתה של המתלוננת, אם אכן יש לה השלכה על הופעתה בבית המשפט, היא, למיטב הבנתי, הגורם לחזרתה של המתלוננת מהאמור באימרותיה במשטרה. כפי שצויין בסיכום המחלה, תוכן מחשבותיה קשור לנושאים דתיים, ושיפוטה פגום. המתלוננת, אימה ואף הנאשם, סיפרו כי היא אישה מאמינה, הנוטלת חלק בחוגים בהם המשתתפים קוראים בברית החדשה, וכדבריה, היא, </w:t>
      </w:r>
      <w:r>
        <w:rPr>
          <w:rFonts w:hint="cs"/>
          <w:b/>
          <w:bCs/>
          <w:rtl/>
        </w:rPr>
        <w:t xml:space="preserve">"רגילה לסלוח לאנשים". </w:t>
      </w:r>
      <w:r>
        <w:rPr>
          <w:rFonts w:hint="cs"/>
          <w:rtl/>
        </w:rPr>
        <w:t xml:space="preserve">סלחנות זו, שייתכן שהמתלוננת מאמינה שהיא יסוד הנצרות, היא קו אופייני באופיה של המתלוננת - ייתכן כתוצאה מהמחלה. גם בתה של המתלוננת, אירנה נרוז'ני, ציינה באימרתה במשטרה (נ/ 2 ש' 25 - 24) </w:t>
      </w:r>
      <w:r>
        <w:rPr>
          <w:rFonts w:hint="cs"/>
          <w:b/>
          <w:bCs/>
          <w:rtl/>
        </w:rPr>
        <w:t xml:space="preserve">"אמא שלי היא מאוד רחמנית ולכן היא מסוגלת לרחם על אדם ולסלוח לו". </w:t>
      </w:r>
      <w:r>
        <w:rPr>
          <w:rFonts w:hint="cs"/>
          <w:rtl/>
        </w:rPr>
        <w:t xml:space="preserve">לא מן הנמנע, שההזיות שיש למתלוננת- שומעת את אלוהים ואת השטן – כפי שצויין בסיכום המחלה, אף הם משליכים על כך שהמתלוננת מבקשת למחול לנאשם. הרצון למחול לנאשם התעורר אצל המתלוננת, כנראה, סמוך לאחר הגשת התלונה, שכן, במהלך העימות, כאשר נותרה לבד עם הנאשם, והוא אמר לה שבשל תלונתה הוא ישפט לעשרים שנות מאסר הגיבה (ת/6) </w:t>
      </w:r>
      <w:r>
        <w:rPr>
          <w:rFonts w:hint="cs"/>
          <w:b/>
          <w:bCs/>
          <w:rtl/>
        </w:rPr>
        <w:t>"20?! 20 לא יתנו, אני כבר התייעצתי, 8 שנים".</w:t>
      </w:r>
      <w:r>
        <w:rPr>
          <w:b/>
          <w:bCs/>
          <w:color w:val="FFFFFF"/>
          <w:sz w:val="4"/>
          <w:szCs w:val="4"/>
          <w:rtl/>
        </w:rPr>
        <w:t>ו</w:t>
      </w:r>
    </w:p>
    <w:p w14:paraId="5571B1F4" w14:textId="77777777" w:rsidR="00133F86" w:rsidRDefault="00133F86">
      <w:pPr>
        <w:spacing w:line="480" w:lineRule="auto"/>
        <w:ind w:left="720"/>
        <w:jc w:val="both"/>
        <w:rPr>
          <w:rFonts w:hint="cs"/>
          <w:rtl/>
        </w:rPr>
      </w:pPr>
      <w:r>
        <w:rPr>
          <w:rFonts w:hint="cs"/>
          <w:rtl/>
        </w:rPr>
        <w:t>בעקבות העימות - לאחר שהנאשם פרץ בבכי בנוכחותה, היא נשארה מספר דקות לבד עמו, והלה שידל אותה לחזור בה מתלונתה - גבר אצלה רגש הסלחנות, והיא שמה לה למטרה לעזור לנאשם. עזרתה לנאשם, כעולה מהראיות, מתבטאת לא רק בשינוי גרסתה באשר למה שאירע בינה לבין הנאשם בליל האירוע – ואולי אף קודם לכן. המתלוננת גם נוסעת לבקר את הנאשם בבתי המעצר בהם הוא שוהה, ואף הגיעה לכל הדיונים בבית המשפט. לאור האמור, דעתי היא שניתן להתבסס על עדות המתלוננת, למרות מחלתה.</w:t>
      </w:r>
      <w:r>
        <w:rPr>
          <w:color w:val="FFFFFF"/>
          <w:sz w:val="4"/>
          <w:szCs w:val="4"/>
          <w:rtl/>
        </w:rPr>
        <w:t>נ</w:t>
      </w:r>
    </w:p>
    <w:p w14:paraId="05C4C44C" w14:textId="77777777" w:rsidR="00133F86" w:rsidRDefault="00133F86">
      <w:pPr>
        <w:spacing w:line="480" w:lineRule="auto"/>
        <w:ind w:left="720" w:hanging="720"/>
        <w:jc w:val="both"/>
        <w:rPr>
          <w:rFonts w:hint="cs"/>
          <w:rtl/>
        </w:rPr>
      </w:pPr>
    </w:p>
    <w:p w14:paraId="68AB453D" w14:textId="77777777" w:rsidR="00133F86" w:rsidRDefault="00133F86">
      <w:pPr>
        <w:spacing w:line="480" w:lineRule="auto"/>
        <w:ind w:left="720" w:hanging="720"/>
        <w:jc w:val="both"/>
        <w:rPr>
          <w:rFonts w:hint="cs"/>
          <w:rtl/>
        </w:rPr>
      </w:pPr>
      <w:r>
        <w:rPr>
          <w:rFonts w:hint="cs"/>
          <w:rtl/>
        </w:rPr>
        <w:t>19.</w:t>
      </w:r>
      <w:r>
        <w:rPr>
          <w:rFonts w:hint="cs"/>
          <w:rtl/>
        </w:rPr>
        <w:tab/>
        <w:t>אשר למבחן השני – מבחנה הפנימי של העדות-  לנוכח השוני בין עדות המתלוננת בבית המשפט לזו שנמסרה באימרותיה, הרי שהתשובה למבחן זה שזורה בשאלה איזו היא העדות שראוי לבוחנה.</w:t>
      </w:r>
      <w:r>
        <w:rPr>
          <w:color w:val="FFFFFF"/>
          <w:sz w:val="4"/>
          <w:szCs w:val="4"/>
          <w:rtl/>
        </w:rPr>
        <w:t>ב</w:t>
      </w:r>
    </w:p>
    <w:p w14:paraId="0D8C26C1" w14:textId="77777777" w:rsidR="00133F86" w:rsidRDefault="00133F86">
      <w:pPr>
        <w:spacing w:line="480" w:lineRule="auto"/>
        <w:ind w:left="720"/>
        <w:jc w:val="both"/>
        <w:rPr>
          <w:rFonts w:hint="cs"/>
          <w:rtl/>
        </w:rPr>
      </w:pPr>
      <w:r>
        <w:rPr>
          <w:rFonts w:hint="cs"/>
          <w:rtl/>
        </w:rPr>
        <w:t xml:space="preserve">התרשמתי, שהדברים שנאמרו ע"י המתלוננת, בעומדה על דוכן העדים, ככל שהתייחסו לשארע בדירת הנאשם בליל יום 3.6.2000, לא היו אמת. ניכר היה שהמתלוננת התקשתה לאמץ את הגרסה, שעל פי הבנתה, יש בה כדי להקל עם הנאשם. במהלך עדותה, מידי פעם, שלא במתכוון, אמרה דברים המצביעים באופן ברור על כך שדבריה באימרותיה הם האמת. כבר צוטטו לעיל חלק מהדברים, כגון דבריה של המתלוננת כי רצתה לעזוב את הבית, אך לא יכלה כי הנאשם חסם לה את היציאה, וכי התמסרה לו כי פחדה מכך שיקרו דברים גרועים יותר. </w:t>
      </w:r>
    </w:p>
    <w:p w14:paraId="54B77BAD" w14:textId="77777777" w:rsidR="00133F86" w:rsidRDefault="00133F86">
      <w:pPr>
        <w:spacing w:line="480" w:lineRule="auto"/>
        <w:ind w:left="720"/>
        <w:jc w:val="both"/>
        <w:rPr>
          <w:rFonts w:hint="cs"/>
          <w:rtl/>
        </w:rPr>
      </w:pPr>
      <w:r>
        <w:rPr>
          <w:rFonts w:hint="cs"/>
          <w:rtl/>
        </w:rPr>
        <w:t xml:space="preserve">כאשר הוצגה בפני המתלוננת גרסת הנאשם, היה ברור שהיא מנסה ליישב את גרסתה עם גרסתו (עמ' 13 לפרוט'): </w:t>
      </w:r>
      <w:r>
        <w:rPr>
          <w:rFonts w:hint="cs"/>
          <w:b/>
          <w:bCs/>
          <w:rtl/>
        </w:rPr>
        <w:t xml:space="preserve">"לשאלה איך אני מסבירה את הדברים של יורי שאומר שתוך כדי קיום יחסי מין הוא היכה אותי ולא אח"כ, אני אומרת שאני אולי קיבלתי את זה בצורה אחרת... לשאלה האם המכות היו תוך כדי קיום יחסי המין, אני אומרת שאצלי הכל התבלבל אני לא יודעת". </w:t>
      </w:r>
    </w:p>
    <w:p w14:paraId="1E107337" w14:textId="77777777" w:rsidR="00133F86" w:rsidRDefault="00133F86">
      <w:pPr>
        <w:spacing w:line="480" w:lineRule="auto"/>
        <w:ind w:left="720"/>
        <w:jc w:val="both"/>
        <w:rPr>
          <w:rFonts w:hint="cs"/>
          <w:rtl/>
        </w:rPr>
      </w:pPr>
    </w:p>
    <w:p w14:paraId="7820D6E0" w14:textId="77777777" w:rsidR="00133F86" w:rsidRDefault="00133F86">
      <w:pPr>
        <w:spacing w:line="480" w:lineRule="auto"/>
        <w:ind w:left="720" w:hanging="720"/>
        <w:jc w:val="both"/>
        <w:rPr>
          <w:rFonts w:hint="cs"/>
          <w:rtl/>
        </w:rPr>
      </w:pPr>
      <w:r>
        <w:rPr>
          <w:rFonts w:hint="cs"/>
          <w:rtl/>
        </w:rPr>
        <w:t>20.</w:t>
      </w:r>
      <w:r>
        <w:rPr>
          <w:rFonts w:hint="cs"/>
          <w:rtl/>
        </w:rPr>
        <w:tab/>
        <w:t>לנוכח ההתרשמות כי בבית המשפט המתלוננת לא אמרה את כל האמת, עדיפה בעיני גרסתה באימרותיה במשטרה. ברם, לא רק בשל ההתרשמות שלא מסרה אמת בעומדה על דוכן העדים, מבכרת אני הגרסה באמרות, אלא אף בשל הנימוקים הבאים:</w:t>
      </w:r>
    </w:p>
    <w:p w14:paraId="1EE03DAC" w14:textId="77777777" w:rsidR="00133F86" w:rsidRDefault="00133F86">
      <w:pPr>
        <w:spacing w:line="480" w:lineRule="auto"/>
        <w:ind w:left="720" w:hanging="720"/>
        <w:jc w:val="both"/>
        <w:rPr>
          <w:rFonts w:hint="cs"/>
          <w:rtl/>
        </w:rPr>
      </w:pPr>
    </w:p>
    <w:p w14:paraId="1BAAB159" w14:textId="77777777" w:rsidR="00133F86" w:rsidRDefault="00133F86">
      <w:pPr>
        <w:numPr>
          <w:ilvl w:val="1"/>
          <w:numId w:val="4"/>
        </w:numPr>
        <w:spacing w:line="480" w:lineRule="auto"/>
        <w:ind w:right="0"/>
        <w:jc w:val="both"/>
        <w:rPr>
          <w:rFonts w:hint="cs"/>
          <w:rtl/>
        </w:rPr>
      </w:pPr>
      <w:r>
        <w:rPr>
          <w:rFonts w:hint="cs"/>
          <w:rtl/>
        </w:rPr>
        <w:t xml:space="preserve">ביום 7.6.2000 נבדקה המתלוננת אצל ד"ר גולדין, במרכז הלאומי לרפואה משפטית, וגם לו היא סיפרה, את שנרשם מפיה באימרותיה, היינו, שהנאשם עמד ליד הדלת ולא נתן לה לצאת, אח"כ דחף אותה על המיטה ועל הריצפה, נשך אותה בחדר השינה, והפשיט אותה תוך שהוא מכה אותה ונושך אותה בפנים, ומאיים להורגה (ת/ 9). המתלוננת הודתה כי אמרה את הדברים הרשומים בחוות הדעת (ת/ 9) לד"ר גולדין (עמ' 14 לפרוט').  </w:t>
      </w:r>
    </w:p>
    <w:p w14:paraId="7E627034" w14:textId="77777777" w:rsidR="00133F86" w:rsidRDefault="00133F86">
      <w:pPr>
        <w:numPr>
          <w:ilvl w:val="1"/>
          <w:numId w:val="4"/>
        </w:numPr>
        <w:spacing w:line="480" w:lineRule="auto"/>
        <w:ind w:right="0"/>
        <w:jc w:val="both"/>
        <w:rPr>
          <w:rtl/>
        </w:rPr>
      </w:pPr>
      <w:r>
        <w:rPr>
          <w:rFonts w:hint="cs"/>
          <w:rtl/>
        </w:rPr>
        <w:t>בעימות שנערך בין המתלוננת לנאשם, המתלוננת העלתה בפני הנאשם את הגרסה, המיוחסת לו בכתב האישום בנוכחות השוטר. למרות נסיונותיו של הנאשם, לאחר שהשוטר יצא, לשדלה לבטל את התלונה נגדו, המתלוננת, תחילה, לא חזרה בה מגרסתה – אם כי היתה מוכנה לסלוח לו.</w:t>
      </w:r>
      <w:r>
        <w:rPr>
          <w:color w:val="FFFFFF"/>
          <w:sz w:val="4"/>
          <w:szCs w:val="4"/>
          <w:rtl/>
        </w:rPr>
        <w:t>ו</w:t>
      </w:r>
    </w:p>
    <w:p w14:paraId="21778908" w14:textId="77777777" w:rsidR="00133F86" w:rsidRDefault="00133F86">
      <w:pPr>
        <w:numPr>
          <w:ilvl w:val="1"/>
          <w:numId w:val="4"/>
        </w:numPr>
        <w:spacing w:line="480" w:lineRule="auto"/>
        <w:ind w:right="0"/>
        <w:jc w:val="both"/>
        <w:rPr>
          <w:rtl/>
        </w:rPr>
      </w:pPr>
      <w:r>
        <w:rPr>
          <w:rFonts w:hint="cs"/>
          <w:rtl/>
        </w:rPr>
        <w:t xml:space="preserve">לעומת עדותה המבולבלת של המתלוננת בבית המשפט - כאשר ניכר היה שהיא מודרכת ע"י רצונה לסייע לנאשם, וליישב את גרסתה עם גרסתו כדי לעזור לו - דבריה באימרותיה ברורים וסדורים. הגרסה באמרות הינה הגיונית ומתיישבת עם הממצאים האחרים, דהיינו, החבלות שנמצאו על גופה של המתלוננת ומצבה הנפשי. </w:t>
      </w:r>
    </w:p>
    <w:p w14:paraId="01D0C16A" w14:textId="77777777" w:rsidR="00133F86" w:rsidRDefault="00133F86">
      <w:pPr>
        <w:numPr>
          <w:ilvl w:val="1"/>
          <w:numId w:val="4"/>
        </w:numPr>
        <w:spacing w:line="480" w:lineRule="auto"/>
        <w:ind w:right="0"/>
        <w:jc w:val="both"/>
        <w:rPr>
          <w:rtl/>
        </w:rPr>
      </w:pPr>
      <w:r>
        <w:rPr>
          <w:rFonts w:hint="cs"/>
          <w:rtl/>
        </w:rPr>
        <w:t>הנאשם הודה בעיקרי גרסתה של המתלוננת כפי שהיא עולה מאימרותיה. גם המתלוננת, בבית המשפט, לא חזרה בה לגמרי מהאמור באמרות. בעוד שלגרסתה באמרות יש הגיון פנימי, לא כך הדבר לגבי הגרסה בבית המשפט. בשתי הגרסאות של המתלוננת, זו בבית המשפט וזו באמרות עלו אותם ארועים – אלא שבסדר שונה, כאשר הסדר שונה כדי להיטיב עם הנאשם. בעוד שבאמרות סדר הארועים הוא: כניסה לדירה; חסימת דלת היציאה על ידי הנאשם - כך שהמתלוננת נאלצה להשאר בדירה; אלימות; ובעילתה של המתלוננת, הרי שבגרסת המתלוננת בבית המשפט שונה סדר האירועים, באופן שתחילה היתה הבעילה ואחר כך היתה האלימות.</w:t>
      </w:r>
      <w:r>
        <w:rPr>
          <w:color w:val="FFFFFF"/>
          <w:sz w:val="4"/>
          <w:szCs w:val="4"/>
          <w:rtl/>
        </w:rPr>
        <w:t>נ</w:t>
      </w:r>
    </w:p>
    <w:p w14:paraId="4098BA40" w14:textId="77777777" w:rsidR="00133F86" w:rsidRDefault="00133F86">
      <w:pPr>
        <w:spacing w:line="480" w:lineRule="auto"/>
        <w:ind w:left="1440"/>
        <w:jc w:val="both"/>
        <w:rPr>
          <w:rtl/>
        </w:rPr>
      </w:pPr>
      <w:r>
        <w:rPr>
          <w:rFonts w:hint="cs"/>
          <w:rtl/>
        </w:rPr>
        <w:t>גם הנאשם, באימרתו ובעדותו, הודה כי בעל את המתלוננת וכי היה שימוש באלימות.</w:t>
      </w:r>
      <w:r>
        <w:rPr>
          <w:color w:val="FFFFFF"/>
          <w:sz w:val="4"/>
          <w:szCs w:val="4"/>
          <w:rtl/>
        </w:rPr>
        <w:t>ב</w:t>
      </w:r>
    </w:p>
    <w:p w14:paraId="3E2E12AD" w14:textId="77777777" w:rsidR="00133F86" w:rsidRDefault="00133F86">
      <w:pPr>
        <w:spacing w:line="480" w:lineRule="auto"/>
        <w:ind w:left="720" w:hanging="720"/>
        <w:jc w:val="both"/>
        <w:rPr>
          <w:rFonts w:hint="cs"/>
          <w:rtl/>
        </w:rPr>
      </w:pPr>
    </w:p>
    <w:p w14:paraId="088F5722" w14:textId="77777777" w:rsidR="00133F86" w:rsidRDefault="00133F86">
      <w:pPr>
        <w:spacing w:line="480" w:lineRule="auto"/>
        <w:ind w:left="720" w:hanging="720"/>
        <w:jc w:val="both"/>
        <w:rPr>
          <w:rFonts w:hint="cs"/>
          <w:rtl/>
        </w:rPr>
      </w:pPr>
      <w:r>
        <w:rPr>
          <w:rFonts w:hint="cs"/>
          <w:rtl/>
        </w:rPr>
        <w:t>21.</w:t>
      </w:r>
      <w:r>
        <w:rPr>
          <w:rFonts w:hint="cs"/>
          <w:rtl/>
        </w:rPr>
        <w:tab/>
        <w:t xml:space="preserve">בין יתר הטענות שהעלתה הסנגוריה, כנגד בקשת התביעה לביסוס הממצאים בהכרעת הדין על דברי המתלוננת באימרותיה,  נטען כי גרסתה של המתלוננת, כפי שהיא עצמה העידה, נמסרה בשעת כעס, ואז אף הסתירה מהשוטרים את דבר קיומו של קשר רומנטי בינה לבין הנאשם. עובדות אלו, נטען, פוגמות במהימנות דבריה של המתלוננת באמרות. </w:t>
      </w:r>
    </w:p>
    <w:p w14:paraId="7E0E767C" w14:textId="77777777" w:rsidR="00133F86" w:rsidRDefault="00133F86">
      <w:pPr>
        <w:spacing w:line="480" w:lineRule="auto"/>
        <w:ind w:left="720"/>
        <w:jc w:val="both"/>
        <w:rPr>
          <w:rtl/>
        </w:rPr>
      </w:pPr>
      <w:r>
        <w:rPr>
          <w:rFonts w:hint="cs"/>
          <w:rtl/>
        </w:rPr>
        <w:t xml:space="preserve">מוכנה אני להניח כי עובר לאירוע נוצר קשר כלשהו בין המתלוננת לנאשם, אם כי הרושם הוא שלצורכי המשפט הוא תואר כעמוק יותר משהיה בפועל. כאשר הנאשם אמר למתלוננת, במהלך העימות בהיותם לבד, כי הוא רוצה להתחתן איתה, תגובתה היתה </w:t>
      </w:r>
      <w:r>
        <w:rPr>
          <w:rFonts w:hint="cs"/>
          <w:b/>
          <w:bCs/>
          <w:rtl/>
        </w:rPr>
        <w:t xml:space="preserve">"איך אפשר?! אתה מכיר אותי רק שלושה ימים...". </w:t>
      </w:r>
      <w:r>
        <w:rPr>
          <w:rFonts w:hint="cs"/>
          <w:rtl/>
        </w:rPr>
        <w:t xml:space="preserve">גם תשובותיהם של המתלוננת והנאשם אם קיימו מגע מיני קודם לאירוע היו מגומגמות. תחילה הכחישו, או סרבו לענות על השאלה,  ורק לאחר שנראה היה להם כי תשובה חיובית היא בבחינת פתח להצלה, השיבו בחיוב. טענת הנאשם והמתלוננת כאילו דובר בעבר על חתונה, אף היא עומדת בספק, לאור האמור ע"י ע.ת. 3 - השוטר אלכסנדר קלנטרוב - (עמ' 21 לפרוט'), ששמע את הנאשם אומר לאחותו, כי </w:t>
      </w:r>
      <w:r>
        <w:rPr>
          <w:rFonts w:hint="cs"/>
          <w:b/>
          <w:bCs/>
          <w:rtl/>
        </w:rPr>
        <w:t xml:space="preserve">"הכל יסתדר עכשיו... ואמרנו שכאילו רצינו להתחתן, לכן גם את תעמדי על כך שרצינו להתחתן". </w:t>
      </w:r>
    </w:p>
    <w:p w14:paraId="0BE469A9" w14:textId="77777777" w:rsidR="00133F86" w:rsidRDefault="00133F86">
      <w:pPr>
        <w:spacing w:line="480" w:lineRule="auto"/>
        <w:ind w:left="720"/>
        <w:jc w:val="both"/>
        <w:rPr>
          <w:rFonts w:hint="cs"/>
          <w:rtl/>
        </w:rPr>
      </w:pPr>
      <w:r>
        <w:rPr>
          <w:rFonts w:hint="cs"/>
          <w:rtl/>
        </w:rPr>
        <w:t xml:space="preserve">אף כי מפקפקת אני בדבר קיומו של קשר רומנטי לפני האירוע בין הנאשם למתלוננת בעוצמה שהוצגה על ידם, ואיני מתעלמת מהתמונה נ/3, בה נראה הנאשם מחבק את המתלוננת, הרי שאף אם היה כזה, אין זה מעלה או מוריד לענייננו – והדברים ברורים. לפיכך, גם אם היה קשר רומנטי בין הנאשם למתלוננת, הרי שהעובדה שהדבר לא נזכר באימרותיה, אינה משליכה על מהימנות דברי המתלוננת באמרות. עולה מהאמרות, כי המתלוננת התייחסה לאירוע, ולו בלבד, ולכן לא היה מקום שתחשוף במסגרתן את דבר קיומו של קשר רומנטי בינה לבין הנאשם. </w:t>
      </w:r>
    </w:p>
    <w:p w14:paraId="54B6408D" w14:textId="77777777" w:rsidR="00133F86" w:rsidRDefault="00133F86">
      <w:pPr>
        <w:spacing w:line="480" w:lineRule="auto"/>
        <w:ind w:left="720" w:hanging="720"/>
        <w:jc w:val="both"/>
        <w:rPr>
          <w:rFonts w:hint="cs"/>
          <w:rtl/>
        </w:rPr>
      </w:pPr>
    </w:p>
    <w:p w14:paraId="6ED737FD" w14:textId="77777777" w:rsidR="00133F86" w:rsidRDefault="00133F86">
      <w:pPr>
        <w:spacing w:line="480" w:lineRule="auto"/>
        <w:ind w:left="720" w:hanging="720"/>
        <w:jc w:val="both"/>
        <w:rPr>
          <w:rFonts w:hint="cs"/>
          <w:rtl/>
        </w:rPr>
      </w:pPr>
      <w:r>
        <w:rPr>
          <w:rFonts w:hint="cs"/>
          <w:rtl/>
        </w:rPr>
        <w:t>22.</w:t>
      </w:r>
      <w:r>
        <w:rPr>
          <w:rFonts w:hint="cs"/>
          <w:rtl/>
        </w:rPr>
        <w:tab/>
        <w:t xml:space="preserve">כאשר בוחנים את דבריה של המתלוננת באימרותיה, מוצאים, כפי שכבר נאמר, כי יש בהם הגיון פנימי, וכמו כן ניכרים בהם סימני האמת. לפיכך, עולה מיישום המבחן השני, מבין שלושת המבחנים האמורים, לאור דברי המתלוננת באימרותיה, כי ניתן ליחס משקל לעדותה. </w:t>
      </w:r>
    </w:p>
    <w:p w14:paraId="518BCBC9" w14:textId="77777777" w:rsidR="00133F86" w:rsidRDefault="00133F86">
      <w:pPr>
        <w:spacing w:line="480" w:lineRule="auto"/>
        <w:ind w:left="720" w:hanging="720"/>
        <w:jc w:val="both"/>
        <w:rPr>
          <w:rFonts w:hint="cs"/>
          <w:rtl/>
        </w:rPr>
      </w:pPr>
    </w:p>
    <w:p w14:paraId="7B15C6FE" w14:textId="77777777" w:rsidR="00133F86" w:rsidRDefault="00133F86">
      <w:pPr>
        <w:spacing w:line="480" w:lineRule="auto"/>
        <w:ind w:left="720" w:hanging="720"/>
        <w:jc w:val="both"/>
        <w:rPr>
          <w:rFonts w:hint="cs"/>
          <w:rtl/>
        </w:rPr>
      </w:pPr>
      <w:r>
        <w:rPr>
          <w:rFonts w:hint="cs"/>
          <w:rtl/>
        </w:rPr>
        <w:t>23.</w:t>
      </w:r>
      <w:r>
        <w:rPr>
          <w:rFonts w:hint="cs"/>
          <w:rtl/>
        </w:rPr>
        <w:tab/>
        <w:t xml:space="preserve">המבחן השלישי, הוא מבחנה של העדות על פי סימני אמת חיצוניים. בענייננו, כיוון שנמצא כי עדיפה ההסתמכות על דברי המתלוננת באמרות על פני עדותה בבית המשפט נזקקים אנו, כאמור </w:t>
      </w:r>
      <w:ins w:id="321" w:author="or gilboa" w:date="2018-08-26T13:15:00Z">
        <w:r w:rsidR="00780C68" w:rsidRPr="00780C68">
          <w:rPr>
            <w:color w:val="0000FF"/>
            <w:u w:val="single"/>
            <w:rtl/>
            <w:rPrChange w:id="322" w:author="or gilboa" w:date="2018-08-26T13:15:00Z">
              <w:rPr>
                <w:rtl/>
              </w:rPr>
            </w:rPrChange>
          </w:rPr>
          <w:fldChar w:fldCharType="begin"/>
        </w:r>
        <w:r w:rsidR="00780C68" w:rsidRPr="00780C68">
          <w:rPr>
            <w:color w:val="0000FF"/>
            <w:u w:val="single"/>
            <w:rtl/>
            <w:rPrChange w:id="323" w:author="or gilboa" w:date="2018-08-26T13:15:00Z">
              <w:rPr>
                <w:rtl/>
              </w:rPr>
            </w:rPrChange>
          </w:rPr>
          <w:instrText xml:space="preserve"> </w:instrText>
        </w:r>
        <w:r w:rsidR="00780C68" w:rsidRPr="00780C68">
          <w:rPr>
            <w:color w:val="0000FF"/>
            <w:u w:val="single"/>
            <w:rPrChange w:id="324" w:author="or gilboa" w:date="2018-08-26T13:15:00Z">
              <w:rPr/>
            </w:rPrChange>
          </w:rPr>
          <w:instrText>HYPERLINK</w:instrText>
        </w:r>
        <w:r w:rsidR="00780C68" w:rsidRPr="00780C68">
          <w:rPr>
            <w:color w:val="0000FF"/>
            <w:u w:val="single"/>
            <w:rtl/>
            <w:rPrChange w:id="325" w:author="or gilboa" w:date="2018-08-26T13:15:00Z">
              <w:rPr>
                <w:rtl/>
              </w:rPr>
            </w:rPrChange>
          </w:rPr>
          <w:instrText xml:space="preserve"> "</w:instrText>
        </w:r>
        <w:r w:rsidR="00780C68" w:rsidRPr="00780C68">
          <w:rPr>
            <w:color w:val="0000FF"/>
            <w:u w:val="single"/>
            <w:rPrChange w:id="326" w:author="or gilboa" w:date="2018-08-26T13:15:00Z">
              <w:rPr/>
            </w:rPrChange>
          </w:rPr>
          <w:instrText>http://www.nevo.co.il/law/98569/10a.d</w:instrText>
        </w:r>
        <w:r w:rsidR="00780C68" w:rsidRPr="00780C68">
          <w:rPr>
            <w:color w:val="0000FF"/>
            <w:u w:val="single"/>
            <w:rtl/>
            <w:rPrChange w:id="327" w:author="or gilboa" w:date="2018-08-26T13:15:00Z">
              <w:rPr>
                <w:rtl/>
              </w:rPr>
            </w:rPrChange>
          </w:rPr>
          <w:instrText xml:space="preserve">" </w:instrText>
        </w:r>
        <w:r w:rsidR="00780C68" w:rsidRPr="00780C68">
          <w:rPr>
            <w:color w:val="0000FF"/>
            <w:u w:val="single"/>
            <w:rtl/>
            <w:rPrChange w:id="328" w:author="or gilboa" w:date="2018-08-26T13:15:00Z">
              <w:rPr>
                <w:rtl/>
              </w:rPr>
            </w:rPrChange>
          </w:rPr>
        </w:r>
        <w:r w:rsidR="00780C68" w:rsidRPr="00780C68">
          <w:rPr>
            <w:color w:val="0000FF"/>
            <w:u w:val="single"/>
            <w:rtl/>
            <w:rPrChange w:id="329" w:author="or gilboa" w:date="2018-08-26T13:15:00Z">
              <w:rPr>
                <w:rtl/>
              </w:rPr>
            </w:rPrChange>
          </w:rPr>
          <w:fldChar w:fldCharType="separate"/>
        </w:r>
      </w:ins>
      <w:r w:rsidR="00780C68" w:rsidRPr="00780C68">
        <w:rPr>
          <w:rStyle w:val="Hyperlink"/>
          <w:rFonts w:hint="eastAsia"/>
          <w:rtl/>
          <w:rPrChange w:id="330" w:author="or gilboa" w:date="2018-08-26T13:15:00Z">
            <w:rPr>
              <w:rStyle w:val="Hyperlink"/>
              <w:rFonts w:hint="eastAsia"/>
              <w:rtl/>
            </w:rPr>
          </w:rPrChange>
        </w:rPr>
        <w:t>בסעיף</w:t>
      </w:r>
      <w:r w:rsidR="00780C68" w:rsidRPr="00780C68">
        <w:rPr>
          <w:rStyle w:val="Hyperlink"/>
          <w:rtl/>
          <w:rPrChange w:id="331" w:author="or gilboa" w:date="2018-08-26T13:15:00Z">
            <w:rPr>
              <w:rStyle w:val="Hyperlink"/>
              <w:rtl/>
            </w:rPr>
          </w:rPrChange>
        </w:rPr>
        <w:t xml:space="preserve"> 10 א (ד)</w:t>
      </w:r>
      <w:ins w:id="332" w:author="or gilboa" w:date="2018-08-26T13:15:00Z">
        <w:r w:rsidR="00780C68" w:rsidRPr="00780C68">
          <w:rPr>
            <w:color w:val="0000FF"/>
            <w:u w:val="single"/>
            <w:rtl/>
            <w:rPrChange w:id="333" w:author="or gilboa" w:date="2018-08-26T13:15:00Z">
              <w:rPr>
                <w:rtl/>
              </w:rPr>
            </w:rPrChange>
          </w:rPr>
          <w:fldChar w:fldCharType="end"/>
        </w:r>
      </w:ins>
      <w:r>
        <w:rPr>
          <w:rFonts w:hint="cs"/>
          <w:rtl/>
        </w:rPr>
        <w:t xml:space="preserve"> ל</w:t>
      </w:r>
      <w:ins w:id="334" w:author="hofit" w:date="2017-10-30T13:17:00Z">
        <w:r w:rsidR="0038305C" w:rsidRPr="0038305C">
          <w:rPr>
            <w:color w:val="0000FF"/>
            <w:u w:val="single"/>
            <w:rtl/>
            <w:rPrChange w:id="335" w:author="hofit" w:date="2017-10-30T13:17:00Z">
              <w:rPr>
                <w:rtl/>
              </w:rPr>
            </w:rPrChange>
          </w:rPr>
          <w:fldChar w:fldCharType="begin"/>
        </w:r>
        <w:r w:rsidR="0038305C" w:rsidRPr="0038305C">
          <w:rPr>
            <w:color w:val="0000FF"/>
            <w:u w:val="single"/>
            <w:rtl/>
            <w:rPrChange w:id="336" w:author="hofit" w:date="2017-10-30T13:17:00Z">
              <w:rPr>
                <w:rtl/>
              </w:rPr>
            </w:rPrChange>
          </w:rPr>
          <w:instrText xml:space="preserve"> </w:instrText>
        </w:r>
        <w:r w:rsidR="0038305C" w:rsidRPr="0038305C">
          <w:rPr>
            <w:color w:val="0000FF"/>
            <w:u w:val="single"/>
            <w:rPrChange w:id="337" w:author="hofit" w:date="2017-10-30T13:17:00Z">
              <w:rPr/>
            </w:rPrChange>
          </w:rPr>
          <w:instrText>HYPERLINK</w:instrText>
        </w:r>
        <w:r w:rsidR="0038305C" w:rsidRPr="0038305C">
          <w:rPr>
            <w:color w:val="0000FF"/>
            <w:u w:val="single"/>
            <w:rtl/>
            <w:rPrChange w:id="338" w:author="hofit" w:date="2017-10-30T13:17:00Z">
              <w:rPr>
                <w:rtl/>
              </w:rPr>
            </w:rPrChange>
          </w:rPr>
          <w:instrText xml:space="preserve"> "</w:instrText>
        </w:r>
        <w:r w:rsidR="0038305C" w:rsidRPr="0038305C">
          <w:rPr>
            <w:color w:val="0000FF"/>
            <w:u w:val="single"/>
            <w:rPrChange w:id="339" w:author="hofit" w:date="2017-10-30T13:17:00Z">
              <w:rPr/>
            </w:rPrChange>
          </w:rPr>
          <w:instrText>http://www.nevo.co.il/law/98569</w:instrText>
        </w:r>
        <w:r w:rsidR="0038305C" w:rsidRPr="0038305C">
          <w:rPr>
            <w:color w:val="0000FF"/>
            <w:u w:val="single"/>
            <w:rtl/>
            <w:rPrChange w:id="340" w:author="hofit" w:date="2017-10-30T13:17:00Z">
              <w:rPr>
                <w:rtl/>
              </w:rPr>
            </w:rPrChange>
          </w:rPr>
          <w:instrText xml:space="preserve">" </w:instrText>
        </w:r>
        <w:r w:rsidR="0038305C" w:rsidRPr="0038305C">
          <w:rPr>
            <w:color w:val="0000FF"/>
            <w:u w:val="single"/>
            <w:rPrChange w:id="341" w:author="hofit" w:date="2017-10-30T13:17:00Z">
              <w:rPr/>
            </w:rPrChange>
          </w:rPr>
        </w:r>
        <w:r w:rsidR="0038305C" w:rsidRPr="0038305C">
          <w:rPr>
            <w:color w:val="0000FF"/>
            <w:u w:val="single"/>
            <w:rtl/>
            <w:rPrChange w:id="342" w:author="hofit" w:date="2017-10-30T13:17:00Z">
              <w:rPr>
                <w:rtl/>
              </w:rPr>
            </w:rPrChange>
          </w:rPr>
          <w:fldChar w:fldCharType="separate"/>
        </w:r>
      </w:ins>
      <w:r w:rsidR="0038305C" w:rsidRPr="0038305C">
        <w:rPr>
          <w:rStyle w:val="Hyperlink"/>
          <w:rFonts w:hint="eastAsia"/>
          <w:rtl/>
          <w:rPrChange w:id="343" w:author="hofit" w:date="2017-10-30T13:17:00Z">
            <w:rPr>
              <w:rStyle w:val="Hyperlink"/>
              <w:rFonts w:hint="eastAsia"/>
              <w:rtl/>
            </w:rPr>
          </w:rPrChange>
        </w:rPr>
        <w:t>פקודת</w:t>
      </w:r>
      <w:r w:rsidR="0038305C" w:rsidRPr="0038305C">
        <w:rPr>
          <w:rStyle w:val="Hyperlink"/>
          <w:rtl/>
          <w:rPrChange w:id="344" w:author="hofit" w:date="2017-10-30T13:17:00Z">
            <w:rPr>
              <w:rStyle w:val="Hyperlink"/>
              <w:rtl/>
            </w:rPr>
          </w:rPrChange>
        </w:rPr>
        <w:t xml:space="preserve"> הראיות</w:t>
      </w:r>
      <w:ins w:id="345" w:author="hofit" w:date="2017-10-30T13:17:00Z">
        <w:r w:rsidR="0038305C" w:rsidRPr="0038305C">
          <w:rPr>
            <w:color w:val="0000FF"/>
            <w:u w:val="single"/>
            <w:rtl/>
            <w:rPrChange w:id="346" w:author="hofit" w:date="2017-10-30T13:17:00Z">
              <w:rPr>
                <w:rtl/>
              </w:rPr>
            </w:rPrChange>
          </w:rPr>
          <w:fldChar w:fldCharType="end"/>
        </w:r>
      </w:ins>
      <w:r>
        <w:rPr>
          <w:rFonts w:hint="cs"/>
          <w:rtl/>
        </w:rPr>
        <w:t>, ל"דבר לחיזוק" אותן אמרות. אותם דברים לחיזוק האמור באמרות, הם גם "סימני אמת חיצוניים" התומכים בדברי המתלוננת.</w:t>
      </w:r>
      <w:r>
        <w:rPr>
          <w:color w:val="FFFFFF"/>
          <w:sz w:val="4"/>
          <w:szCs w:val="4"/>
          <w:rtl/>
        </w:rPr>
        <w:t>ו</w:t>
      </w:r>
    </w:p>
    <w:p w14:paraId="0D7FEA79" w14:textId="77777777" w:rsidR="00133F86" w:rsidRDefault="00133F86">
      <w:pPr>
        <w:spacing w:line="480" w:lineRule="auto"/>
        <w:ind w:left="720" w:hanging="720"/>
        <w:jc w:val="both"/>
        <w:rPr>
          <w:rFonts w:hint="cs"/>
          <w:rtl/>
        </w:rPr>
      </w:pPr>
    </w:p>
    <w:p w14:paraId="7F52E285" w14:textId="77777777" w:rsidR="00133F86" w:rsidRDefault="00133F86">
      <w:pPr>
        <w:spacing w:line="480" w:lineRule="auto"/>
        <w:ind w:left="720" w:hanging="720"/>
        <w:jc w:val="both"/>
        <w:rPr>
          <w:rFonts w:hint="cs"/>
          <w:rtl/>
        </w:rPr>
      </w:pPr>
      <w:r>
        <w:rPr>
          <w:rFonts w:hint="cs"/>
          <w:rtl/>
        </w:rPr>
        <w:t>24.</w:t>
      </w:r>
      <w:r>
        <w:rPr>
          <w:rFonts w:hint="cs"/>
          <w:rtl/>
        </w:rPr>
        <w:tab/>
        <w:t>תימוכין לגרסת המתלוננת באימרותיה מצינו במספר ראיות, מעבר לאלה שכבר הוזכרו:</w:t>
      </w:r>
    </w:p>
    <w:p w14:paraId="29C8FBDC" w14:textId="77777777" w:rsidR="00133F86" w:rsidRDefault="00133F86">
      <w:pPr>
        <w:numPr>
          <w:ilvl w:val="0"/>
          <w:numId w:val="6"/>
        </w:numPr>
        <w:spacing w:line="480" w:lineRule="auto"/>
        <w:ind w:right="0"/>
        <w:jc w:val="both"/>
        <w:rPr>
          <w:rFonts w:hint="cs"/>
          <w:rtl/>
        </w:rPr>
      </w:pPr>
      <w:r>
        <w:rPr>
          <w:rFonts w:hint="cs"/>
          <w:rtl/>
        </w:rPr>
        <w:t xml:space="preserve">עדות הבת. לדבריה, בבוקרו של יום 4.6.2000, כאשר נקראה לבית אימה, היא מצאה את המתלוננת מפוחדת, שוכבת במיטה, פניה מכוסות עם שמיכה ובוכיה. לשאלתה מה קרה השיבה לה המתלוננת שהנאשם אנס אותה </w:t>
      </w:r>
      <w:r>
        <w:rPr>
          <w:rFonts w:hint="cs"/>
          <w:b/>
          <w:bCs/>
          <w:rtl/>
        </w:rPr>
        <w:t xml:space="preserve">"עשה לה סקס בכוח" </w:t>
      </w:r>
      <w:r>
        <w:rPr>
          <w:rFonts w:hint="cs"/>
          <w:rtl/>
        </w:rPr>
        <w:t xml:space="preserve">(עמ' 6 לפרוט'). </w:t>
      </w:r>
    </w:p>
    <w:p w14:paraId="1E72DDFF" w14:textId="77777777" w:rsidR="00133F86" w:rsidRDefault="00133F86">
      <w:pPr>
        <w:numPr>
          <w:ilvl w:val="0"/>
          <w:numId w:val="6"/>
        </w:numPr>
        <w:spacing w:line="480" w:lineRule="auto"/>
        <w:ind w:right="0"/>
        <w:jc w:val="both"/>
        <w:rPr>
          <w:rtl/>
        </w:rPr>
      </w:pPr>
      <w:r>
        <w:rPr>
          <w:rFonts w:hint="cs"/>
          <w:rtl/>
        </w:rPr>
        <w:t xml:space="preserve">אמה של המתלוננת, הגב' בטיה שניידר העידה, כי המתלוננת סיפרה לה בבוקרו של יום 4.6.2000, כי הנאשם החזיק אותה בגרון והיא פחדה לזוז (פרוט' א' עמ' 21), הוא השכיב אותה על הרצפה והתעלל בה (שם עמ' 28), החביא את המפתחות ואנס אותה (שם עמ' 22). </w:t>
      </w:r>
    </w:p>
    <w:p w14:paraId="37BB4685" w14:textId="77777777" w:rsidR="00133F86" w:rsidRDefault="00133F86">
      <w:pPr>
        <w:numPr>
          <w:ilvl w:val="0"/>
          <w:numId w:val="6"/>
        </w:numPr>
        <w:spacing w:line="480" w:lineRule="auto"/>
        <w:ind w:right="0"/>
        <w:jc w:val="both"/>
        <w:rPr>
          <w:rtl/>
        </w:rPr>
      </w:pPr>
      <w:r>
        <w:rPr>
          <w:rFonts w:hint="cs"/>
          <w:rtl/>
        </w:rPr>
        <w:t xml:space="preserve">גם גרסת הנאשם תומכת בגרסת המתלוננת באימרותיה. הנאשם הודה שהשתמש באלימות כלפי המתלוננת. הנאשם הודה בקיום יחסי המין. </w:t>
      </w:r>
    </w:p>
    <w:p w14:paraId="268D2FB7" w14:textId="77777777" w:rsidR="00133F86" w:rsidRDefault="00133F86">
      <w:pPr>
        <w:numPr>
          <w:ilvl w:val="0"/>
          <w:numId w:val="6"/>
        </w:numPr>
        <w:spacing w:line="480" w:lineRule="auto"/>
        <w:ind w:right="0"/>
        <w:jc w:val="both"/>
        <w:rPr>
          <w:rtl/>
        </w:rPr>
      </w:pPr>
      <w:r>
        <w:rPr>
          <w:rFonts w:hint="cs"/>
          <w:rtl/>
        </w:rPr>
        <w:t>החבלות שנמצאו על גופה של המתלוננת.</w:t>
      </w:r>
      <w:r>
        <w:rPr>
          <w:color w:val="FFFFFF"/>
          <w:sz w:val="4"/>
          <w:szCs w:val="4"/>
          <w:rtl/>
        </w:rPr>
        <w:t>נ</w:t>
      </w:r>
    </w:p>
    <w:p w14:paraId="116C3954" w14:textId="77777777" w:rsidR="00133F86" w:rsidRDefault="00133F86">
      <w:pPr>
        <w:spacing w:line="480" w:lineRule="auto"/>
        <w:ind w:left="720"/>
        <w:jc w:val="both"/>
        <w:rPr>
          <w:rtl/>
        </w:rPr>
      </w:pPr>
    </w:p>
    <w:p w14:paraId="7FE007AE" w14:textId="77777777" w:rsidR="00133F86" w:rsidRDefault="00133F86">
      <w:pPr>
        <w:spacing w:line="480" w:lineRule="auto"/>
        <w:ind w:left="720"/>
        <w:jc w:val="both"/>
        <w:rPr>
          <w:rFonts w:hint="cs"/>
          <w:rtl/>
        </w:rPr>
      </w:pPr>
      <w:r>
        <w:rPr>
          <w:rFonts w:hint="cs"/>
          <w:rtl/>
        </w:rPr>
        <w:t xml:space="preserve">לאור האמור לעיל, דעתי היא כי ניתן לבסס את הממצאים בהכרעת הדין לגבי המיוחס לנאשם באישום הראשון על עדות המתלוננת, למרות מחלתה; וכי עדיפה העדות שמסרה באימרותיה על פני זו שמסרה בעדותה בבית המשפט. </w:t>
      </w:r>
    </w:p>
    <w:p w14:paraId="509398F1" w14:textId="77777777" w:rsidR="00133F86" w:rsidRDefault="00133F86">
      <w:pPr>
        <w:spacing w:line="480" w:lineRule="auto"/>
        <w:ind w:left="720" w:hanging="720"/>
        <w:jc w:val="both"/>
        <w:rPr>
          <w:rFonts w:hint="cs"/>
          <w:rtl/>
        </w:rPr>
      </w:pPr>
      <w:r>
        <w:rPr>
          <w:rFonts w:hint="cs"/>
          <w:rtl/>
        </w:rPr>
        <w:tab/>
      </w:r>
    </w:p>
    <w:p w14:paraId="495F43C5" w14:textId="77777777" w:rsidR="00133F86" w:rsidRDefault="00133F86">
      <w:pPr>
        <w:spacing w:line="480" w:lineRule="auto"/>
        <w:ind w:left="720" w:hanging="720"/>
        <w:jc w:val="both"/>
        <w:rPr>
          <w:rFonts w:hint="cs"/>
          <w:b/>
          <w:bCs/>
          <w:u w:val="single"/>
          <w:rtl/>
        </w:rPr>
      </w:pPr>
      <w:r>
        <w:rPr>
          <w:rFonts w:hint="cs"/>
          <w:rtl/>
        </w:rPr>
        <w:tab/>
      </w:r>
      <w:r>
        <w:rPr>
          <w:rFonts w:hint="cs"/>
          <w:b/>
          <w:bCs/>
          <w:u w:val="single"/>
          <w:rtl/>
        </w:rPr>
        <w:t>גרסת הנאשם</w:t>
      </w:r>
    </w:p>
    <w:p w14:paraId="66B7BDD2" w14:textId="77777777" w:rsidR="00133F86" w:rsidRDefault="00133F86">
      <w:pPr>
        <w:spacing w:line="480" w:lineRule="auto"/>
        <w:ind w:left="720" w:hanging="720"/>
        <w:jc w:val="both"/>
        <w:rPr>
          <w:rFonts w:hint="cs"/>
          <w:b/>
          <w:bCs/>
          <w:rtl/>
        </w:rPr>
      </w:pPr>
      <w:r>
        <w:rPr>
          <w:rFonts w:hint="cs"/>
          <w:rtl/>
        </w:rPr>
        <w:t>25.</w:t>
      </w:r>
      <w:r>
        <w:rPr>
          <w:rFonts w:hint="cs"/>
          <w:rtl/>
        </w:rPr>
        <w:tab/>
        <w:t xml:space="preserve">הנאשם נעצר ביום 4.6.2000 בשעה 18:20. תגובתו עם מעצרו, כפי שנרשמה ע"י ע.ת. 3 אלכס קלנטרוב בדו"ח המעצר (ת/13), היתה </w:t>
      </w:r>
      <w:r>
        <w:rPr>
          <w:rFonts w:hint="cs"/>
          <w:b/>
          <w:bCs/>
          <w:rtl/>
        </w:rPr>
        <w:t xml:space="preserve">"אני מכיר את רימה כאישה טובה, אני ראיתי אותה פעם אחרונה לפני כיומיים, אני לא אנסתי אותה". </w:t>
      </w:r>
    </w:p>
    <w:p w14:paraId="31FA18A7" w14:textId="77777777" w:rsidR="00133F86" w:rsidRDefault="00133F86">
      <w:pPr>
        <w:spacing w:line="480" w:lineRule="auto"/>
        <w:ind w:left="720"/>
        <w:jc w:val="both"/>
        <w:rPr>
          <w:rFonts w:hint="cs"/>
          <w:rtl/>
        </w:rPr>
      </w:pPr>
      <w:r>
        <w:rPr>
          <w:rFonts w:hint="cs"/>
          <w:rtl/>
        </w:rPr>
        <w:t xml:space="preserve">עם מעצרו נגבתה מהנאשם אימרה (ת/10), בה סיפר כי פעם אחת שכב עם המתלוננת, וזה היה לפני כניסת השבת האחרונה. הנאשם הסביר, כי המגע המיני </w:t>
      </w:r>
      <w:r>
        <w:rPr>
          <w:rFonts w:hint="cs"/>
          <w:b/>
          <w:bCs/>
          <w:rtl/>
        </w:rPr>
        <w:t xml:space="preserve">"היה רגיל. אנחנו התנשקנו וליטפנו אחד את השני וזהו". </w:t>
      </w:r>
      <w:r>
        <w:rPr>
          <w:rFonts w:hint="cs"/>
          <w:rtl/>
        </w:rPr>
        <w:t xml:space="preserve">נטען ע"י הנאשם באימרתו, כי בשעה שהמתלוננת הגיעה לביתו, שהו בבית אחותו - נינה: חברה (אביב ישראלי) ואשה נוספת בשם קלרה. כמחצית שעה לאחר שהמתלוננת הגיעה, השלושה עזבו את הדירה, ואז הוא והמתלוננת קיימו מגע מיני בהסכמה. במהלך גביית האימרה התברר כי הנאשם ייחס את האירועים עליהם העיד לערב שבת, ומשהוסבה תשומת ליבו לכך שמעשה האינוס המיוחס לו אירע בלילה שבין יום שבת ליום ראשון, טען כי אחותו, חברה וקלרה היו אף באותו ערב בדירתו וראו את המתלוננת מגיעה. הנאשם הכחיש כי מנע מהמתלוננת לצאת מביתו, כי היכה אותה וכי בעל אותה, למרות מחאותיה. </w:t>
      </w:r>
    </w:p>
    <w:p w14:paraId="62907FB4" w14:textId="77777777" w:rsidR="00133F86" w:rsidRDefault="00133F86">
      <w:pPr>
        <w:spacing w:line="480" w:lineRule="auto"/>
        <w:ind w:left="720" w:hanging="720"/>
        <w:jc w:val="both"/>
        <w:rPr>
          <w:rFonts w:hint="cs"/>
          <w:rtl/>
        </w:rPr>
      </w:pPr>
    </w:p>
    <w:p w14:paraId="5C800FB4" w14:textId="77777777" w:rsidR="00133F86" w:rsidRDefault="00133F86">
      <w:pPr>
        <w:spacing w:line="480" w:lineRule="auto"/>
        <w:ind w:left="720" w:hanging="720"/>
        <w:jc w:val="both"/>
        <w:rPr>
          <w:rFonts w:hint="cs"/>
          <w:b/>
          <w:bCs/>
          <w:rtl/>
        </w:rPr>
      </w:pPr>
      <w:r>
        <w:rPr>
          <w:rFonts w:hint="cs"/>
          <w:rtl/>
        </w:rPr>
        <w:t>26.</w:t>
      </w:r>
      <w:r>
        <w:rPr>
          <w:rFonts w:hint="cs"/>
          <w:rtl/>
        </w:rPr>
        <w:tab/>
        <w:t xml:space="preserve">ביום 5.6.2000 בשעה 17:25, לאחר העימות שהיה בין הנאשם למתלוננת, נגבתה אימרה נוספת מהנאשם (ת/11). באותה אימרה התבקש הנאשם להסביר את סימני האלימות שנמצאו על גופה של המתלוננת, ותשובתו היתה </w:t>
      </w:r>
      <w:r>
        <w:rPr>
          <w:rFonts w:hint="cs"/>
          <w:b/>
          <w:bCs/>
          <w:rtl/>
        </w:rPr>
        <w:t xml:space="preserve">"אולי בזמן שעשינו סקס היינו באקסטזה ולכן גרמתי לה לחבלות" </w:t>
      </w:r>
      <w:r>
        <w:rPr>
          <w:rFonts w:hint="cs"/>
          <w:rtl/>
        </w:rPr>
        <w:t>(עמ' 1 לאימרה, ש' 28; עמ' 2, ש' 1)</w:t>
      </w:r>
      <w:r>
        <w:rPr>
          <w:rFonts w:hint="cs"/>
          <w:b/>
          <w:bCs/>
          <w:rtl/>
        </w:rPr>
        <w:t xml:space="preserve">. </w:t>
      </w:r>
    </w:p>
    <w:p w14:paraId="37E75B23" w14:textId="77777777" w:rsidR="00133F86" w:rsidRDefault="00133F86">
      <w:pPr>
        <w:spacing w:line="480" w:lineRule="auto"/>
        <w:ind w:left="720"/>
        <w:jc w:val="both"/>
        <w:rPr>
          <w:rFonts w:hint="cs"/>
          <w:rtl/>
        </w:rPr>
      </w:pPr>
    </w:p>
    <w:p w14:paraId="41A01306" w14:textId="77777777" w:rsidR="00133F86" w:rsidRDefault="00133F86">
      <w:pPr>
        <w:spacing w:line="480" w:lineRule="auto"/>
        <w:ind w:left="720"/>
        <w:jc w:val="both"/>
        <w:rPr>
          <w:rFonts w:hint="cs"/>
          <w:rtl/>
        </w:rPr>
      </w:pPr>
      <w:r>
        <w:rPr>
          <w:rFonts w:hint="cs"/>
          <w:rtl/>
        </w:rPr>
        <w:t xml:space="preserve">וכן: </w:t>
      </w:r>
    </w:p>
    <w:p w14:paraId="3506A7B2" w14:textId="77777777" w:rsidR="00133F86" w:rsidRDefault="00133F86">
      <w:pPr>
        <w:spacing w:line="480" w:lineRule="auto"/>
        <w:ind w:left="720"/>
        <w:jc w:val="both"/>
        <w:rPr>
          <w:rFonts w:hint="cs"/>
          <w:rtl/>
        </w:rPr>
      </w:pPr>
      <w:r>
        <w:rPr>
          <w:rFonts w:hint="cs"/>
          <w:b/>
          <w:bCs/>
          <w:rtl/>
        </w:rPr>
        <w:t xml:space="preserve">"... וזה היה בזמן קיום יחסי מין... אני גרמתי לה לחבלות תוך כדי אקסטזה כי במהלך זה לא יודעים מה עושים" </w:t>
      </w:r>
      <w:r>
        <w:rPr>
          <w:rFonts w:hint="cs"/>
          <w:rtl/>
        </w:rPr>
        <w:t>(שם, עמ' 2, ש' 6-3).</w:t>
      </w:r>
      <w:r>
        <w:rPr>
          <w:color w:val="FFFFFF"/>
          <w:sz w:val="4"/>
          <w:szCs w:val="4"/>
          <w:rtl/>
        </w:rPr>
        <w:t>ב</w:t>
      </w:r>
    </w:p>
    <w:p w14:paraId="5B5C1B53" w14:textId="77777777" w:rsidR="00133F86" w:rsidRDefault="00133F86">
      <w:pPr>
        <w:spacing w:line="480" w:lineRule="auto"/>
        <w:ind w:left="720" w:hanging="720"/>
        <w:jc w:val="both"/>
        <w:rPr>
          <w:rFonts w:hint="cs"/>
          <w:rtl/>
        </w:rPr>
      </w:pPr>
    </w:p>
    <w:p w14:paraId="779119D0" w14:textId="77777777" w:rsidR="00133F86" w:rsidRDefault="00133F86">
      <w:pPr>
        <w:spacing w:line="480" w:lineRule="auto"/>
        <w:ind w:left="720" w:hanging="720"/>
        <w:jc w:val="both"/>
        <w:rPr>
          <w:rFonts w:hint="cs"/>
          <w:rtl/>
        </w:rPr>
      </w:pPr>
      <w:r>
        <w:rPr>
          <w:rFonts w:hint="cs"/>
          <w:rtl/>
        </w:rPr>
        <w:t>27.</w:t>
      </w:r>
      <w:r>
        <w:rPr>
          <w:rFonts w:hint="cs"/>
          <w:rtl/>
        </w:rPr>
        <w:tab/>
        <w:t xml:space="preserve">בעדותו בפנינו התקשה הנאשם למסור עדות ברורה. הנאשם סיפר כי המתלוננת ואימה נהגו להביא לו אוכל, וכי הוא והמתלוננת לא נישאו כיוון שטרם חלפה שנת האבל עקב מות אימו. אשר לאירועים שהיו בלילה שבין ה- 3.6.2000 ל- 4.6.2000 טען כי המתלוננת טילפנה אליו והודיעה שתאחר – טענה שהועלתה, לראשונה, בעדותו. הנאשם חזר וטען כי כאשר המתלוננת הגיעה נכחו במקום אחותו וחברה – טענה שלא אושרה ע"י המתלוננת, וחברה של האחות ע.ת. 4, אברהם לוי. המתלוננת אף לא נחקרה לגביה. הנאשם טען כי בשל נכותו לא יכול היה לתקוף את המתלוננת. ואכן, הנאשם סובל מנכות כלשהי בידו. יחד עם זאת, משאין טענה שהחבלות שנמצאו על גופה של המתלוננת נגרמו ע"י אחר, הרי שמתברר שלמרות נכותו יכול היה הנאשם לתקוף את המתלוננת, כנטען על ידה באימרותיה. </w:t>
      </w:r>
    </w:p>
    <w:p w14:paraId="14983887" w14:textId="77777777" w:rsidR="00133F86" w:rsidRDefault="00133F86">
      <w:pPr>
        <w:spacing w:line="480" w:lineRule="auto"/>
        <w:ind w:left="720" w:hanging="720"/>
        <w:jc w:val="both"/>
        <w:rPr>
          <w:rFonts w:hint="cs"/>
          <w:rtl/>
        </w:rPr>
      </w:pPr>
      <w:r>
        <w:rPr>
          <w:rFonts w:hint="cs"/>
          <w:rtl/>
        </w:rPr>
        <w:tab/>
        <w:t>הנאשם הסביר בעדותו (עמ' 23 לתמליל הקלטה מיום 13.2.01) (להלן: "פרוט' ב'")</w:t>
      </w:r>
      <w:r>
        <w:rPr>
          <w:rFonts w:hint="cs"/>
          <w:b/>
          <w:bCs/>
          <w:rtl/>
        </w:rPr>
        <w:t xml:space="preserve"> "בדרך כלל אחרי שהיינו עושים אהבה... אנחנו היינו נכנסים ביחד להתקלח. היא שאלה אותי נו, אתה חשבת על הבקשה שלי ואני נפגעתי מזה. אז אני קצת כעסתי...". </w:t>
      </w:r>
      <w:r>
        <w:rPr>
          <w:rFonts w:hint="cs"/>
          <w:rtl/>
        </w:rPr>
        <w:t xml:space="preserve">"הבקשה" שהנאשם התכוון אליה היא בקשתה של המתלוננת, לגרסתו, שיתנצר. ב"כ הנאשם שאל את הנאשם </w:t>
      </w:r>
      <w:r>
        <w:rPr>
          <w:rFonts w:hint="cs"/>
          <w:b/>
          <w:bCs/>
          <w:rtl/>
        </w:rPr>
        <w:t xml:space="preserve">"כן אז", </w:t>
      </w:r>
      <w:r>
        <w:rPr>
          <w:rFonts w:hint="cs"/>
          <w:rtl/>
        </w:rPr>
        <w:t xml:space="preserve">ולכך השיב הנאשם: </w:t>
      </w:r>
      <w:r>
        <w:rPr>
          <w:rFonts w:hint="cs"/>
          <w:b/>
          <w:bCs/>
          <w:rtl/>
        </w:rPr>
        <w:t xml:space="preserve">"אז זה היה אותו הרגע שאני נתתי לה מכה, ומיד ביקשתי סליחה". </w:t>
      </w:r>
      <w:r>
        <w:rPr>
          <w:rFonts w:hint="cs"/>
          <w:rtl/>
        </w:rPr>
        <w:t>לפנינו, איפוא, גרסה שלישית, באשר לסיבה שהנאשם היכה את המתלוננת. כאשר הגרסה הראשונה היתה, כאמור באמרתו, שהאלימות היתה במהלך קיום המגע המיני; הגרסה השניה היא זו שהסנגוריה העלתה אותה במהלך חקירתה את המתלוננת שעיקרה שהנאשם כעס שהמתלוננת אחרה להגיע לביתו, והיכה אותה בשל כך לאחר שקיימו מגע מיני; והגרסה השלישית היא זו שכרגע הוזכרה.</w:t>
      </w:r>
      <w:r>
        <w:rPr>
          <w:color w:val="FFFFFF"/>
          <w:sz w:val="4"/>
          <w:szCs w:val="4"/>
          <w:rtl/>
        </w:rPr>
        <w:t>ו</w:t>
      </w:r>
    </w:p>
    <w:p w14:paraId="2EBD3F2D" w14:textId="77777777" w:rsidR="00133F86" w:rsidRDefault="00133F86">
      <w:pPr>
        <w:spacing w:line="480" w:lineRule="auto"/>
        <w:ind w:left="720" w:hanging="720"/>
        <w:jc w:val="both"/>
        <w:rPr>
          <w:rFonts w:hint="cs"/>
          <w:rtl/>
        </w:rPr>
      </w:pPr>
      <w:r>
        <w:rPr>
          <w:rFonts w:hint="cs"/>
          <w:rtl/>
        </w:rPr>
        <w:tab/>
        <w:t>על הגרסה השלישית שהנאשם מסר, באשר לסיבה שתקף את המתלוננת, הוא גם חזר במהלך חקירתו הנגדית ע"י ב"כ התביעה (תמליל ישיבה מיום 21.2.01) (להלן: "פרוט' ג'"). נאמר על ידו, כאשר התבקש להסביר את החבלות שהיו על גופה של המתלוננת (עמ' 16 פרוט' ג'):</w:t>
      </w:r>
    </w:p>
    <w:p w14:paraId="2D2D7AAA" w14:textId="77777777" w:rsidR="00133F86" w:rsidRDefault="00133F86">
      <w:pPr>
        <w:spacing w:line="480" w:lineRule="auto"/>
        <w:ind w:left="720" w:hanging="720"/>
        <w:jc w:val="both"/>
        <w:rPr>
          <w:rFonts w:hint="cs"/>
          <w:rtl/>
        </w:rPr>
      </w:pPr>
    </w:p>
    <w:p w14:paraId="44C79304" w14:textId="77777777" w:rsidR="00133F86" w:rsidRDefault="00133F86">
      <w:pPr>
        <w:spacing w:line="480" w:lineRule="auto"/>
        <w:ind w:left="2160"/>
        <w:jc w:val="both"/>
        <w:rPr>
          <w:rFonts w:hint="cs"/>
          <w:b/>
          <w:bCs/>
          <w:rtl/>
        </w:rPr>
      </w:pPr>
      <w:r>
        <w:rPr>
          <w:rFonts w:hint="cs"/>
          <w:b/>
          <w:bCs/>
          <w:rtl/>
        </w:rPr>
        <w:t xml:space="preserve">"אני לא התאפקתי, נתתי לה מכה, כי היא אמרה לי משהו שעצבן אותי, פגע בי, ואם היא לא היתה אומרת את זה באותו מעמד באותו רגע אז אולי הייתי מצליח להתאפק ולא להרים יד" </w:t>
      </w:r>
    </w:p>
    <w:p w14:paraId="375FD054" w14:textId="77777777" w:rsidR="00133F86" w:rsidRDefault="00133F86">
      <w:pPr>
        <w:spacing w:line="480" w:lineRule="auto"/>
        <w:ind w:left="720"/>
        <w:jc w:val="both"/>
        <w:rPr>
          <w:rFonts w:hint="cs"/>
          <w:rtl/>
        </w:rPr>
      </w:pPr>
    </w:p>
    <w:p w14:paraId="71C7F21E" w14:textId="77777777" w:rsidR="00133F86" w:rsidRDefault="00133F86">
      <w:pPr>
        <w:spacing w:line="480" w:lineRule="auto"/>
        <w:ind w:left="720"/>
        <w:jc w:val="both"/>
        <w:rPr>
          <w:rFonts w:hint="cs"/>
          <w:b/>
          <w:bCs/>
          <w:rtl/>
        </w:rPr>
      </w:pPr>
      <w:r>
        <w:rPr>
          <w:rFonts w:hint="cs"/>
          <w:rtl/>
        </w:rPr>
        <w:t xml:space="preserve">לשאלה מה המתלוננת אמרה לו השיב שהמתלוננת אמרה לו שיתנצר, וכי אמרה לו דברים אלה אחרי שקיימו מגע מיני. כאשר ב"כ המאשימה הציגה בפניו את דברי המתלוננת, שטענה כי הוא היכה אותה בגלל שאחרה להגיע לביתו, השיב (שם) </w:t>
      </w:r>
      <w:r>
        <w:rPr>
          <w:rFonts w:hint="cs"/>
          <w:b/>
          <w:bCs/>
          <w:rtl/>
        </w:rPr>
        <w:t xml:space="preserve">" זה מה שהיא אחרה זה כבר העמיד אותי במצב, זה כבר בן אדם במצב כזה". </w:t>
      </w:r>
      <w:r>
        <w:rPr>
          <w:rFonts w:hint="cs"/>
          <w:rtl/>
        </w:rPr>
        <w:t xml:space="preserve">ובהמשך, כאשר נשאל פעם נוספת, כיצד היכה את המתלוננת, ענה (שם עמ' 17) </w:t>
      </w:r>
      <w:r>
        <w:rPr>
          <w:rFonts w:hint="cs"/>
          <w:b/>
          <w:bCs/>
          <w:rtl/>
        </w:rPr>
        <w:t xml:space="preserve">"בדיוק להגיד זה אני לא יודע, זה כאילו חשכו עיניי". </w:t>
      </w:r>
      <w:r>
        <w:rPr>
          <w:rFonts w:hint="cs"/>
          <w:rtl/>
        </w:rPr>
        <w:t xml:space="preserve">ב"כ המאשימה ביקשה ממנו לתאר כיצד היכה את המתלוננת, והנאשם ענה שאינו יכול להסביר. הוא נשאל אם היכה אותה פעם אחת או יותר, ותשובתו היתה כי אינו יודע, אינו יכול להיזכר.  בהמשך (שם) כאשר הוצגה בפניו האפשרות כי היכה את המתלוננת יותר ממכה אחת, אמר </w:t>
      </w:r>
      <w:r>
        <w:rPr>
          <w:rFonts w:hint="cs"/>
          <w:b/>
          <w:bCs/>
          <w:rtl/>
        </w:rPr>
        <w:t xml:space="preserve">"אני לא זוכר, עד היום אני לא יכול להזכר ברגע הזה שזה קרה, אני עד היום מתנצל בפניה", </w:t>
      </w:r>
      <w:r>
        <w:rPr>
          <w:rFonts w:hint="cs"/>
          <w:rtl/>
        </w:rPr>
        <w:t xml:space="preserve">וכן (שם) </w:t>
      </w:r>
      <w:r>
        <w:rPr>
          <w:rFonts w:hint="cs"/>
          <w:b/>
          <w:bCs/>
          <w:rtl/>
        </w:rPr>
        <w:t xml:space="preserve">"גם את המכה היחידה הזאת אני לא זוכר" "אני לא זוכר איך זה קרה ולמה זה קרה, אני לא שלטתי בעצמי". </w:t>
      </w:r>
      <w:r>
        <w:rPr>
          <w:rFonts w:hint="cs"/>
          <w:rtl/>
        </w:rPr>
        <w:t xml:space="preserve">הנאשם אף טען, כי אינו זוכר אם נשך את המתלוננת אם לאו. באת כוח המאשימה שאלה את הנאשם אם היכה את המתלוננת לפני קיום המגע המיני או אחרי, ועל כך השיב (שם עמ' 20) </w:t>
      </w:r>
      <w:r>
        <w:rPr>
          <w:rFonts w:hint="cs"/>
          <w:b/>
          <w:bCs/>
          <w:rtl/>
        </w:rPr>
        <w:t xml:space="preserve">"אני כעסתי עליה שכבר יצאתי מהמקלחת. באותו רגע קרה משהו ואני נתתי לה מכות". </w:t>
      </w:r>
      <w:r>
        <w:rPr>
          <w:rFonts w:hint="cs"/>
          <w:rtl/>
        </w:rPr>
        <w:t xml:space="preserve">ובהמשך, </w:t>
      </w:r>
      <w:r>
        <w:rPr>
          <w:rFonts w:hint="cs"/>
          <w:b/>
          <w:bCs/>
          <w:rtl/>
        </w:rPr>
        <w:t xml:space="preserve">"בזמן הסקס אני לא נתתי לה מכות, ככה היו היחסים בינינו". </w:t>
      </w:r>
      <w:r>
        <w:rPr>
          <w:rFonts w:hint="cs"/>
          <w:rtl/>
        </w:rPr>
        <w:t xml:space="preserve">לשאלה, למה התכוון, הסביר </w:t>
      </w:r>
      <w:r>
        <w:rPr>
          <w:rFonts w:hint="cs"/>
          <w:b/>
          <w:bCs/>
          <w:rtl/>
        </w:rPr>
        <w:t xml:space="preserve">"היינו מתחבקים הרבה ומפעילים קצת לחץ כדי שבן אדם ירגיש את הבן אדם השני מתחבקים בצורה חזקה". </w:t>
      </w:r>
    </w:p>
    <w:p w14:paraId="1EA04D4E" w14:textId="77777777" w:rsidR="00133F86" w:rsidRDefault="00133F86">
      <w:pPr>
        <w:spacing w:line="480" w:lineRule="auto"/>
        <w:ind w:left="720" w:hanging="720"/>
        <w:jc w:val="both"/>
        <w:rPr>
          <w:rFonts w:hint="cs"/>
          <w:rtl/>
        </w:rPr>
      </w:pPr>
    </w:p>
    <w:p w14:paraId="06C26C1A" w14:textId="77777777" w:rsidR="00133F86" w:rsidRDefault="00133F86">
      <w:pPr>
        <w:spacing w:line="480" w:lineRule="auto"/>
        <w:ind w:left="720" w:hanging="720"/>
        <w:jc w:val="both"/>
        <w:rPr>
          <w:rFonts w:hint="cs"/>
          <w:rtl/>
        </w:rPr>
      </w:pPr>
      <w:r>
        <w:rPr>
          <w:rFonts w:hint="cs"/>
          <w:rtl/>
        </w:rPr>
        <w:tab/>
        <w:t xml:space="preserve">לא רק בעדותו בבית המשפט הנאשם לא היה עקבי בגרסתו באשר לנסיבות שבהן נחבלה המתלוננת, אלא שאף באמרות השונות שמסר במהלך החקירה, לא נתן אותו הסבר. לעומת גרסתו באימרתו ת/11 - שם כאמור טען כי תקף את המתלוננת במהלך המגע המיני, כיוון שהיו "באקסטזה" - הרי שבעימות שהתקיים קודם גביית האימרה ת/11, חזר וטען כי לא תקף את המתלוננת, ולא זכור לו שנהג כלפיה באלימות. </w:t>
      </w:r>
    </w:p>
    <w:p w14:paraId="6BB9CED9" w14:textId="77777777" w:rsidR="00133F86" w:rsidRDefault="00133F86">
      <w:pPr>
        <w:spacing w:line="480" w:lineRule="auto"/>
        <w:ind w:left="720" w:hanging="720"/>
        <w:jc w:val="both"/>
        <w:rPr>
          <w:rFonts w:hint="cs"/>
          <w:rtl/>
        </w:rPr>
      </w:pPr>
    </w:p>
    <w:p w14:paraId="52415DE1" w14:textId="77777777" w:rsidR="00133F86" w:rsidRDefault="00133F86">
      <w:pPr>
        <w:spacing w:line="480" w:lineRule="auto"/>
        <w:ind w:left="720" w:hanging="720"/>
        <w:jc w:val="both"/>
        <w:rPr>
          <w:rFonts w:hint="cs"/>
          <w:rtl/>
        </w:rPr>
      </w:pPr>
      <w:r>
        <w:rPr>
          <w:rFonts w:hint="cs"/>
          <w:rtl/>
        </w:rPr>
        <w:t>28.</w:t>
      </w:r>
      <w:r>
        <w:rPr>
          <w:rFonts w:hint="cs"/>
          <w:rtl/>
        </w:rPr>
        <w:tab/>
        <w:t xml:space="preserve">התרשמתי, כי הנאשם מכלכל את דבריו בהתאם למה שנראה לו שיסייע לו באותו רגע. איני נותנת אמון בגרסת הנאשם, משהתרשמתי שלא אמר את האמת, לא במשטרה ולא בבית המשפט. ייתכן שיש ממש בדברי הנאשם, כאשר טען שאינו זוכר את שאירע. עולה מהראיות, שהנאשם היה שתוי בליל האירוע, אם כי קשה להאמין שיכול היה להיות כה שתוי עד כי לא זכר, לאחר שהתפקח, את שעשה. המתלוננת אמנם טענה שהנאשם היה שתוי, אך לא עלה מדבריה שהתרשמה שהיה כה שיכור, עד כי לא ידע את שעושה. הסנגוריה לא העלתה טענה של שכרות, ואפילו הועלתה, היתה נדחית, משהנאשם הביא על עצמו מצב זה. </w:t>
      </w:r>
    </w:p>
    <w:p w14:paraId="30BB751A" w14:textId="77777777" w:rsidR="00133F86" w:rsidRDefault="00133F86">
      <w:pPr>
        <w:spacing w:line="480" w:lineRule="auto"/>
        <w:ind w:left="720" w:hanging="720"/>
        <w:jc w:val="both"/>
        <w:rPr>
          <w:rFonts w:hint="cs"/>
          <w:rtl/>
        </w:rPr>
      </w:pPr>
    </w:p>
    <w:p w14:paraId="228843A9" w14:textId="77777777" w:rsidR="00133F86" w:rsidRDefault="00133F86">
      <w:pPr>
        <w:spacing w:line="480" w:lineRule="auto"/>
        <w:ind w:left="720" w:hanging="720"/>
        <w:jc w:val="both"/>
        <w:rPr>
          <w:rFonts w:hint="cs"/>
          <w:rtl/>
        </w:rPr>
      </w:pPr>
      <w:r>
        <w:rPr>
          <w:rFonts w:hint="cs"/>
          <w:rtl/>
        </w:rPr>
        <w:t>29.</w:t>
      </w:r>
      <w:r>
        <w:rPr>
          <w:rFonts w:hint="cs"/>
          <w:rtl/>
        </w:rPr>
        <w:tab/>
        <w:t xml:space="preserve">לנוכח האמון בגרסת המתלוננת, כפי שהיא עולה מאימרותיה במשטרה, ומשנדחית גרסת הנאשם, הוכיחה התביעה, במידה הנדרשת בפליליים, את שיחסה לנאשם באישום הראשון. יצויין שעבירת האינוס הוכחה ע"י המאשימה, גם בהסתמך על גרסתה של המתלוננת בבית המשפט. כאמור, המתלוננת טענה בעדותה שלאחר שהביאה את הנאשם לביתו ביקשה לצאת מביתו, אך הלה מנע זאת ממנה. לדברי המתלוננת, היא אמרה לנאשם כי אינה מעוניינת בקיום המגע המיני, אך בדלית ברירה הסכימה, כיוון שפחדה "מדברים יותר גרועים". </w:t>
      </w:r>
    </w:p>
    <w:p w14:paraId="60985C5F" w14:textId="77777777" w:rsidR="00133F86" w:rsidRDefault="00133F86">
      <w:pPr>
        <w:spacing w:line="480" w:lineRule="auto"/>
        <w:ind w:left="720" w:hanging="720"/>
        <w:jc w:val="both"/>
        <w:rPr>
          <w:rFonts w:hint="cs"/>
          <w:rtl/>
        </w:rPr>
      </w:pPr>
      <w:r>
        <w:rPr>
          <w:rFonts w:hint="cs"/>
          <w:rtl/>
        </w:rPr>
        <w:tab/>
        <w:t xml:space="preserve">דא עקא, שלמרות שגם מעדות המתלוננת בבית המשפט, עולה כי נאנסה ע"י הנאשם, הרי שמשנמצא שעדיפה הגרסה שמסרה באימרותיה במשטרה, על פני גרסתה בעדותה, הוכחה ע"י המאשימה עבירת האינוס שיוחסה לנאשם בכתב האישום, שהיא עבירה בניגוד לסעיף </w:t>
      </w:r>
      <w:ins w:id="347" w:author="or gilboa" w:date="2018-08-26T13:15:00Z">
        <w:r w:rsidR="00780C68" w:rsidRPr="00780C68">
          <w:rPr>
            <w:color w:val="0000FF"/>
            <w:u w:val="single"/>
            <w:rtl/>
            <w:rPrChange w:id="348" w:author="or gilboa" w:date="2018-08-26T13:15:00Z">
              <w:rPr>
                <w:rtl/>
              </w:rPr>
            </w:rPrChange>
          </w:rPr>
          <w:fldChar w:fldCharType="begin"/>
        </w:r>
        <w:r w:rsidR="00780C68" w:rsidRPr="00780C68">
          <w:rPr>
            <w:color w:val="0000FF"/>
            <w:u w:val="single"/>
            <w:rtl/>
            <w:rPrChange w:id="349" w:author="or gilboa" w:date="2018-08-26T13:15:00Z">
              <w:rPr>
                <w:rtl/>
              </w:rPr>
            </w:rPrChange>
          </w:rPr>
          <w:instrText xml:space="preserve"> </w:instrText>
        </w:r>
        <w:r w:rsidR="00780C68" w:rsidRPr="00780C68">
          <w:rPr>
            <w:color w:val="0000FF"/>
            <w:u w:val="single"/>
            <w:rPrChange w:id="350" w:author="or gilboa" w:date="2018-08-26T13:15:00Z">
              <w:rPr/>
            </w:rPrChange>
          </w:rPr>
          <w:instrText>HYPERLINK</w:instrText>
        </w:r>
        <w:r w:rsidR="00780C68" w:rsidRPr="00780C68">
          <w:rPr>
            <w:color w:val="0000FF"/>
            <w:u w:val="single"/>
            <w:rtl/>
            <w:rPrChange w:id="351" w:author="or gilboa" w:date="2018-08-26T13:15:00Z">
              <w:rPr>
                <w:rtl/>
              </w:rPr>
            </w:rPrChange>
          </w:rPr>
          <w:instrText xml:space="preserve"> "</w:instrText>
        </w:r>
        <w:r w:rsidR="00780C68" w:rsidRPr="00780C68">
          <w:rPr>
            <w:color w:val="0000FF"/>
            <w:u w:val="single"/>
            <w:rPrChange w:id="352" w:author="or gilboa" w:date="2018-08-26T13:15:00Z">
              <w:rPr/>
            </w:rPrChange>
          </w:rPr>
          <w:instrText>http://www.nevo.co.il/law/70301/345.b.3</w:instrText>
        </w:r>
        <w:r w:rsidR="00780C68" w:rsidRPr="00780C68">
          <w:rPr>
            <w:color w:val="0000FF"/>
            <w:u w:val="single"/>
            <w:rtl/>
            <w:rPrChange w:id="353" w:author="or gilboa" w:date="2018-08-26T13:15:00Z">
              <w:rPr>
                <w:rtl/>
              </w:rPr>
            </w:rPrChange>
          </w:rPr>
          <w:instrText xml:space="preserve">" </w:instrText>
        </w:r>
        <w:r w:rsidR="00780C68" w:rsidRPr="00780C68">
          <w:rPr>
            <w:color w:val="0000FF"/>
            <w:u w:val="single"/>
            <w:rtl/>
            <w:rPrChange w:id="354" w:author="or gilboa" w:date="2018-08-26T13:15:00Z">
              <w:rPr>
                <w:rtl/>
              </w:rPr>
            </w:rPrChange>
          </w:rPr>
        </w:r>
        <w:r w:rsidR="00780C68" w:rsidRPr="00780C68">
          <w:rPr>
            <w:color w:val="0000FF"/>
            <w:u w:val="single"/>
            <w:rtl/>
            <w:rPrChange w:id="355" w:author="or gilboa" w:date="2018-08-26T13:15:00Z">
              <w:rPr>
                <w:rtl/>
              </w:rPr>
            </w:rPrChange>
          </w:rPr>
          <w:fldChar w:fldCharType="separate"/>
        </w:r>
      </w:ins>
      <w:r w:rsidR="00780C68" w:rsidRPr="00780C68">
        <w:rPr>
          <w:rStyle w:val="Hyperlink"/>
          <w:rtl/>
          <w:rPrChange w:id="356" w:author="or gilboa" w:date="2018-08-26T13:15:00Z">
            <w:rPr>
              <w:rStyle w:val="Hyperlink"/>
              <w:rtl/>
            </w:rPr>
          </w:rPrChange>
        </w:rPr>
        <w:t>345 (ב)  (3)</w:t>
      </w:r>
      <w:ins w:id="357" w:author="or gilboa" w:date="2018-08-26T13:15:00Z">
        <w:r w:rsidR="00780C68" w:rsidRPr="00780C68">
          <w:rPr>
            <w:color w:val="0000FF"/>
            <w:u w:val="single"/>
            <w:rtl/>
            <w:rPrChange w:id="358" w:author="or gilboa" w:date="2018-08-26T13:15:00Z">
              <w:rPr>
                <w:rtl/>
              </w:rPr>
            </w:rPrChange>
          </w:rPr>
          <w:fldChar w:fldCharType="end"/>
        </w:r>
      </w:ins>
      <w:r>
        <w:rPr>
          <w:rFonts w:hint="cs"/>
          <w:rtl/>
        </w:rPr>
        <w:t xml:space="preserve"> ל</w:t>
      </w:r>
      <w:ins w:id="359" w:author="hofit" w:date="2017-10-30T13:17:00Z">
        <w:r w:rsidR="0038305C" w:rsidRPr="0038305C">
          <w:rPr>
            <w:color w:val="0000FF"/>
            <w:u w:val="single"/>
            <w:rtl/>
            <w:rPrChange w:id="360" w:author="hofit" w:date="2017-10-30T13:17:00Z">
              <w:rPr>
                <w:rtl/>
              </w:rPr>
            </w:rPrChange>
          </w:rPr>
          <w:fldChar w:fldCharType="begin"/>
        </w:r>
        <w:r w:rsidR="0038305C" w:rsidRPr="0038305C">
          <w:rPr>
            <w:color w:val="0000FF"/>
            <w:u w:val="single"/>
            <w:rtl/>
            <w:rPrChange w:id="361" w:author="hofit" w:date="2017-10-30T13:17:00Z">
              <w:rPr>
                <w:rtl/>
              </w:rPr>
            </w:rPrChange>
          </w:rPr>
          <w:instrText xml:space="preserve"> </w:instrText>
        </w:r>
        <w:r w:rsidR="0038305C" w:rsidRPr="0038305C">
          <w:rPr>
            <w:color w:val="0000FF"/>
            <w:u w:val="single"/>
            <w:rPrChange w:id="362" w:author="hofit" w:date="2017-10-30T13:17:00Z">
              <w:rPr/>
            </w:rPrChange>
          </w:rPr>
          <w:instrText>HYPERLINK</w:instrText>
        </w:r>
        <w:r w:rsidR="0038305C" w:rsidRPr="0038305C">
          <w:rPr>
            <w:color w:val="0000FF"/>
            <w:u w:val="single"/>
            <w:rtl/>
            <w:rPrChange w:id="363" w:author="hofit" w:date="2017-10-30T13:17:00Z">
              <w:rPr>
                <w:rtl/>
              </w:rPr>
            </w:rPrChange>
          </w:rPr>
          <w:instrText xml:space="preserve"> "</w:instrText>
        </w:r>
        <w:r w:rsidR="0038305C" w:rsidRPr="0038305C">
          <w:rPr>
            <w:color w:val="0000FF"/>
            <w:u w:val="single"/>
            <w:rPrChange w:id="364" w:author="hofit" w:date="2017-10-30T13:17:00Z">
              <w:rPr/>
            </w:rPrChange>
          </w:rPr>
          <w:instrText>http://www.nevo.co.il/law/70301</w:instrText>
        </w:r>
        <w:r w:rsidR="0038305C" w:rsidRPr="0038305C">
          <w:rPr>
            <w:color w:val="0000FF"/>
            <w:u w:val="single"/>
            <w:rtl/>
            <w:rPrChange w:id="365" w:author="hofit" w:date="2017-10-30T13:17:00Z">
              <w:rPr>
                <w:rtl/>
              </w:rPr>
            </w:rPrChange>
          </w:rPr>
          <w:instrText xml:space="preserve">" </w:instrText>
        </w:r>
        <w:r w:rsidR="0038305C" w:rsidRPr="0038305C">
          <w:rPr>
            <w:color w:val="0000FF"/>
            <w:u w:val="single"/>
            <w:rPrChange w:id="366" w:author="hofit" w:date="2017-10-30T13:17:00Z">
              <w:rPr/>
            </w:rPrChange>
          </w:rPr>
        </w:r>
        <w:r w:rsidR="0038305C" w:rsidRPr="0038305C">
          <w:rPr>
            <w:color w:val="0000FF"/>
            <w:u w:val="single"/>
            <w:rtl/>
            <w:rPrChange w:id="367" w:author="hofit" w:date="2017-10-30T13:17:00Z">
              <w:rPr>
                <w:rtl/>
              </w:rPr>
            </w:rPrChange>
          </w:rPr>
          <w:fldChar w:fldCharType="separate"/>
        </w:r>
      </w:ins>
      <w:r w:rsidR="0038305C" w:rsidRPr="0038305C">
        <w:rPr>
          <w:rStyle w:val="Hyperlink"/>
          <w:rFonts w:hint="eastAsia"/>
          <w:rtl/>
          <w:rPrChange w:id="368" w:author="hofit" w:date="2017-10-30T13:17:00Z">
            <w:rPr>
              <w:rStyle w:val="Hyperlink"/>
              <w:rFonts w:hint="eastAsia"/>
              <w:rtl/>
            </w:rPr>
          </w:rPrChange>
        </w:rPr>
        <w:t>חוק</w:t>
      </w:r>
      <w:r w:rsidR="0038305C" w:rsidRPr="0038305C">
        <w:rPr>
          <w:rStyle w:val="Hyperlink"/>
          <w:rtl/>
          <w:rPrChange w:id="369" w:author="hofit" w:date="2017-10-30T13:17:00Z">
            <w:rPr>
              <w:rStyle w:val="Hyperlink"/>
              <w:rtl/>
            </w:rPr>
          </w:rPrChange>
        </w:rPr>
        <w:t xml:space="preserve"> העונשין</w:t>
      </w:r>
      <w:ins w:id="370" w:author="hofit" w:date="2017-10-30T13:17:00Z">
        <w:r w:rsidR="0038305C" w:rsidRPr="0038305C">
          <w:rPr>
            <w:color w:val="0000FF"/>
            <w:u w:val="single"/>
            <w:rtl/>
            <w:rPrChange w:id="371" w:author="hofit" w:date="2017-10-30T13:17:00Z">
              <w:rPr>
                <w:rtl/>
              </w:rPr>
            </w:rPrChange>
          </w:rPr>
          <w:fldChar w:fldCharType="end"/>
        </w:r>
      </w:ins>
      <w:r>
        <w:rPr>
          <w:rFonts w:hint="cs"/>
          <w:rtl/>
        </w:rPr>
        <w:t>, תשל"ז – 1977.</w:t>
      </w:r>
      <w:r>
        <w:rPr>
          <w:color w:val="FFFFFF"/>
          <w:sz w:val="4"/>
          <w:szCs w:val="4"/>
          <w:rtl/>
        </w:rPr>
        <w:t>נ</w:t>
      </w:r>
    </w:p>
    <w:p w14:paraId="501C8845" w14:textId="77777777" w:rsidR="00133F86" w:rsidRDefault="00133F86">
      <w:pPr>
        <w:spacing w:line="480" w:lineRule="auto"/>
        <w:ind w:left="720" w:hanging="720"/>
        <w:jc w:val="both"/>
        <w:rPr>
          <w:rFonts w:hint="cs"/>
          <w:rtl/>
        </w:rPr>
      </w:pPr>
    </w:p>
    <w:p w14:paraId="71A49E26" w14:textId="77777777" w:rsidR="00133F86" w:rsidRDefault="00133F86">
      <w:pPr>
        <w:spacing w:line="480" w:lineRule="auto"/>
        <w:ind w:left="720" w:hanging="720"/>
        <w:jc w:val="both"/>
        <w:rPr>
          <w:rFonts w:hint="cs"/>
          <w:b/>
          <w:bCs/>
          <w:u w:val="single"/>
          <w:rtl/>
        </w:rPr>
      </w:pPr>
      <w:r>
        <w:rPr>
          <w:rFonts w:hint="cs"/>
          <w:rtl/>
        </w:rPr>
        <w:tab/>
      </w:r>
      <w:r>
        <w:rPr>
          <w:rFonts w:hint="cs"/>
          <w:b/>
          <w:bCs/>
          <w:u w:val="single"/>
          <w:rtl/>
        </w:rPr>
        <w:t>האישום השני – ההדחה בחקירה</w:t>
      </w:r>
    </w:p>
    <w:p w14:paraId="535404E6" w14:textId="77777777" w:rsidR="00133F86" w:rsidRDefault="00133F86">
      <w:pPr>
        <w:spacing w:line="480" w:lineRule="auto"/>
        <w:ind w:left="720" w:hanging="720"/>
        <w:jc w:val="both"/>
        <w:rPr>
          <w:rFonts w:hint="cs"/>
          <w:rtl/>
        </w:rPr>
      </w:pPr>
      <w:r>
        <w:rPr>
          <w:rFonts w:hint="cs"/>
          <w:rtl/>
        </w:rPr>
        <w:t>30.</w:t>
      </w:r>
      <w:r>
        <w:rPr>
          <w:rFonts w:hint="cs"/>
          <w:rtl/>
        </w:rPr>
        <w:tab/>
        <w:t>הנאשם הדיח את המתלוננת לשנות את עדותה, כאשר השניים נותרו לבד בחדר החקירות, במהלך העימות ביניהם. עבירת ההדחה צולמה ע"י מצלמת המשטרה. עולה מדברי הנאשם למתלוננת, כי הוא דרש ממנה לשנות את גרסתה, תוך שהבטיח כי יתנצר, כפי שהיא ביקשה וישאנה לאישה. הנאשם אף דרש מהמתלוננת למסור אימרה, לפיה הם התכוונו להתחתן - גרסה שככל הנראה, באותה עת, לא היתה מקובלת על המתלוננת. יצויין, שאמנם הנאשם לא אמר למתלוננת במפורש, כפי שצויין בכתב האישום, כי תבטל את תלונתה, אך כוונה זו עולה מדבריו. עולה מתמליל העימות (ת/6), כי בין הדברים שהשניים החליפו, בהעדרו של השוטר, הנאשם אמר למתלוננת:</w:t>
      </w:r>
    </w:p>
    <w:p w14:paraId="594CD760" w14:textId="77777777" w:rsidR="00133F86" w:rsidRDefault="00133F86">
      <w:pPr>
        <w:spacing w:line="480" w:lineRule="auto"/>
        <w:ind w:left="720"/>
        <w:jc w:val="both"/>
        <w:rPr>
          <w:rFonts w:hint="cs"/>
          <w:b/>
          <w:bCs/>
          <w:rtl/>
        </w:rPr>
      </w:pPr>
    </w:p>
    <w:p w14:paraId="73EF6652" w14:textId="77777777" w:rsidR="00133F86" w:rsidRDefault="00133F86">
      <w:pPr>
        <w:spacing w:line="480" w:lineRule="auto"/>
        <w:ind w:left="720"/>
        <w:jc w:val="both"/>
        <w:rPr>
          <w:rFonts w:hint="cs"/>
          <w:b/>
          <w:bCs/>
          <w:rtl/>
        </w:rPr>
      </w:pPr>
      <w:r>
        <w:rPr>
          <w:rFonts w:hint="cs"/>
          <w:b/>
          <w:bCs/>
          <w:rtl/>
        </w:rPr>
        <w:t xml:space="preserve"> "תגידי שאנחנו רוצים להתחתן, כי אנחנו רצינו, לא? נו, בשביל הנייר".</w:t>
      </w:r>
      <w:r>
        <w:rPr>
          <w:b/>
          <w:bCs/>
          <w:color w:val="FFFFFF"/>
          <w:sz w:val="4"/>
          <w:szCs w:val="4"/>
          <w:rtl/>
        </w:rPr>
        <w:t>ב</w:t>
      </w:r>
    </w:p>
    <w:p w14:paraId="42355FEF" w14:textId="77777777" w:rsidR="00133F86" w:rsidRDefault="00133F86">
      <w:pPr>
        <w:spacing w:line="480" w:lineRule="auto"/>
        <w:ind w:left="720" w:hanging="720"/>
        <w:jc w:val="both"/>
        <w:rPr>
          <w:rFonts w:hint="cs"/>
          <w:b/>
          <w:bCs/>
          <w:rtl/>
        </w:rPr>
      </w:pPr>
      <w:r>
        <w:rPr>
          <w:rFonts w:hint="cs"/>
          <w:b/>
          <w:bCs/>
          <w:rtl/>
        </w:rPr>
        <w:tab/>
        <w:t>"תגידי להם שאני לא הרבצתי לך ולא..."</w:t>
      </w:r>
    </w:p>
    <w:p w14:paraId="14AE2F51" w14:textId="77777777" w:rsidR="00133F86" w:rsidRDefault="00133F86">
      <w:pPr>
        <w:spacing w:line="480" w:lineRule="auto"/>
        <w:ind w:left="720" w:hanging="720"/>
        <w:jc w:val="both"/>
        <w:rPr>
          <w:rFonts w:hint="cs"/>
          <w:b/>
          <w:bCs/>
          <w:rtl/>
        </w:rPr>
      </w:pPr>
      <w:r>
        <w:rPr>
          <w:rFonts w:hint="cs"/>
          <w:b/>
          <w:bCs/>
          <w:rtl/>
        </w:rPr>
        <w:tab/>
        <w:t>"תעשי משהו בשבילי".</w:t>
      </w:r>
      <w:r>
        <w:rPr>
          <w:b/>
          <w:bCs/>
          <w:color w:val="FFFFFF"/>
          <w:sz w:val="4"/>
          <w:szCs w:val="4"/>
          <w:rtl/>
        </w:rPr>
        <w:t>ו</w:t>
      </w:r>
    </w:p>
    <w:p w14:paraId="7959E195" w14:textId="77777777" w:rsidR="00133F86" w:rsidRDefault="00133F86">
      <w:pPr>
        <w:spacing w:line="480" w:lineRule="auto"/>
        <w:ind w:left="720" w:hanging="720"/>
        <w:jc w:val="both"/>
        <w:rPr>
          <w:rFonts w:hint="cs"/>
          <w:b/>
          <w:bCs/>
          <w:rtl/>
        </w:rPr>
      </w:pPr>
      <w:r>
        <w:rPr>
          <w:rFonts w:hint="cs"/>
          <w:b/>
          <w:bCs/>
          <w:rtl/>
        </w:rPr>
        <w:tab/>
        <w:t>"תעשי משהו, אני מבקש ממך".</w:t>
      </w:r>
      <w:r>
        <w:rPr>
          <w:b/>
          <w:bCs/>
          <w:color w:val="FFFFFF"/>
          <w:sz w:val="4"/>
          <w:szCs w:val="4"/>
          <w:rtl/>
        </w:rPr>
        <w:t>נ</w:t>
      </w:r>
    </w:p>
    <w:p w14:paraId="083002F3" w14:textId="77777777" w:rsidR="00133F86" w:rsidRDefault="00133F86">
      <w:pPr>
        <w:pStyle w:val="BodyTextIndent"/>
        <w:rPr>
          <w:rFonts w:hint="cs"/>
          <w:rtl/>
        </w:rPr>
      </w:pPr>
    </w:p>
    <w:p w14:paraId="34EDD475" w14:textId="77777777" w:rsidR="00133F86" w:rsidRDefault="00133F86">
      <w:pPr>
        <w:pStyle w:val="BodyTextIndent"/>
        <w:rPr>
          <w:rFonts w:hint="cs"/>
          <w:rtl/>
        </w:rPr>
      </w:pPr>
      <w:r>
        <w:rPr>
          <w:rFonts w:hint="cs"/>
          <w:rtl/>
        </w:rPr>
        <w:tab/>
        <w:t xml:space="preserve">משעלה בידיו של הנאשם, לאור דברים אלה להדיח את המתלוננת לחזור בה מהאמור באימרתה, שכן, המתלוננת, לאחר שהחוקר נכנס, ביקשה לחזור בה מתלונתה, הוכחה עבירת ההדחה בחקירה שיוחסה לנאשם באישום השני - עבירה בניגוד לסעיף </w:t>
      </w:r>
      <w:ins w:id="372" w:author="or gilboa" w:date="2018-08-26T13:15:00Z">
        <w:r w:rsidR="00780C68" w:rsidRPr="00780C68">
          <w:rPr>
            <w:color w:val="0000FF"/>
            <w:u w:val="single"/>
            <w:rtl/>
            <w:rPrChange w:id="373" w:author="or gilboa" w:date="2018-08-26T13:15:00Z">
              <w:rPr>
                <w:rtl/>
              </w:rPr>
            </w:rPrChange>
          </w:rPr>
          <w:fldChar w:fldCharType="begin"/>
        </w:r>
        <w:r w:rsidR="00780C68" w:rsidRPr="00780C68">
          <w:rPr>
            <w:color w:val="0000FF"/>
            <w:u w:val="single"/>
            <w:rtl/>
            <w:rPrChange w:id="374" w:author="or gilboa" w:date="2018-08-26T13:15:00Z">
              <w:rPr>
                <w:rtl/>
              </w:rPr>
            </w:rPrChange>
          </w:rPr>
          <w:instrText xml:space="preserve"> </w:instrText>
        </w:r>
        <w:r w:rsidR="00780C68" w:rsidRPr="00780C68">
          <w:rPr>
            <w:color w:val="0000FF"/>
            <w:u w:val="single"/>
            <w:rPrChange w:id="375" w:author="or gilboa" w:date="2018-08-26T13:15:00Z">
              <w:rPr/>
            </w:rPrChange>
          </w:rPr>
          <w:instrText>HYPERLINK</w:instrText>
        </w:r>
        <w:r w:rsidR="00780C68" w:rsidRPr="00780C68">
          <w:rPr>
            <w:color w:val="0000FF"/>
            <w:u w:val="single"/>
            <w:rtl/>
            <w:rPrChange w:id="376" w:author="or gilboa" w:date="2018-08-26T13:15:00Z">
              <w:rPr>
                <w:rtl/>
              </w:rPr>
            </w:rPrChange>
          </w:rPr>
          <w:instrText xml:space="preserve"> "</w:instrText>
        </w:r>
        <w:r w:rsidR="00780C68" w:rsidRPr="00780C68">
          <w:rPr>
            <w:color w:val="0000FF"/>
            <w:u w:val="single"/>
            <w:rPrChange w:id="377" w:author="or gilboa" w:date="2018-08-26T13:15:00Z">
              <w:rPr/>
            </w:rPrChange>
          </w:rPr>
          <w:instrText>http://www.nevo.co.il/law/70301/245.a</w:instrText>
        </w:r>
        <w:r w:rsidR="00780C68" w:rsidRPr="00780C68">
          <w:rPr>
            <w:color w:val="0000FF"/>
            <w:u w:val="single"/>
            <w:rtl/>
            <w:rPrChange w:id="378" w:author="or gilboa" w:date="2018-08-26T13:15:00Z">
              <w:rPr>
                <w:rtl/>
              </w:rPr>
            </w:rPrChange>
          </w:rPr>
          <w:instrText xml:space="preserve">" </w:instrText>
        </w:r>
        <w:r w:rsidR="00780C68" w:rsidRPr="00780C68">
          <w:rPr>
            <w:color w:val="0000FF"/>
            <w:u w:val="single"/>
            <w:rtl/>
            <w:rPrChange w:id="379" w:author="or gilboa" w:date="2018-08-26T13:15:00Z">
              <w:rPr>
                <w:rtl/>
              </w:rPr>
            </w:rPrChange>
          </w:rPr>
        </w:r>
        <w:r w:rsidR="00780C68" w:rsidRPr="00780C68">
          <w:rPr>
            <w:color w:val="0000FF"/>
            <w:u w:val="single"/>
            <w:rtl/>
            <w:rPrChange w:id="380" w:author="or gilboa" w:date="2018-08-26T13:15:00Z">
              <w:rPr>
                <w:rtl/>
              </w:rPr>
            </w:rPrChange>
          </w:rPr>
          <w:fldChar w:fldCharType="separate"/>
        </w:r>
      </w:ins>
      <w:r w:rsidR="00780C68" w:rsidRPr="00780C68">
        <w:rPr>
          <w:rStyle w:val="Hyperlink"/>
          <w:rtl/>
          <w:rPrChange w:id="381" w:author="or gilboa" w:date="2018-08-26T13:15:00Z">
            <w:rPr>
              <w:rStyle w:val="Hyperlink"/>
              <w:rtl/>
            </w:rPr>
          </w:rPrChange>
        </w:rPr>
        <w:t>245 (א),</w:t>
      </w:r>
      <w:ins w:id="382" w:author="or gilboa" w:date="2018-08-26T13:15:00Z">
        <w:r w:rsidR="00780C68" w:rsidRPr="00780C68">
          <w:rPr>
            <w:color w:val="0000FF"/>
            <w:u w:val="single"/>
            <w:rtl/>
            <w:rPrChange w:id="383" w:author="or gilboa" w:date="2018-08-26T13:15:00Z">
              <w:rPr>
                <w:rtl/>
              </w:rPr>
            </w:rPrChange>
          </w:rPr>
          <w:fldChar w:fldCharType="end"/>
        </w:r>
      </w:ins>
      <w:r>
        <w:rPr>
          <w:rFonts w:hint="cs"/>
          <w:rtl/>
        </w:rPr>
        <w:t xml:space="preserve"> ל</w:t>
      </w:r>
      <w:ins w:id="384" w:author="hofit" w:date="2017-10-30T13:17:00Z">
        <w:r w:rsidR="0038305C" w:rsidRPr="0038305C">
          <w:rPr>
            <w:color w:val="0000FF"/>
            <w:u w:val="single"/>
            <w:rtl/>
            <w:rPrChange w:id="385" w:author="hofit" w:date="2017-10-30T13:17:00Z">
              <w:rPr>
                <w:rtl/>
              </w:rPr>
            </w:rPrChange>
          </w:rPr>
          <w:fldChar w:fldCharType="begin"/>
        </w:r>
        <w:r w:rsidR="0038305C" w:rsidRPr="0038305C">
          <w:rPr>
            <w:color w:val="0000FF"/>
            <w:u w:val="single"/>
            <w:rtl/>
            <w:rPrChange w:id="386" w:author="hofit" w:date="2017-10-30T13:17:00Z">
              <w:rPr>
                <w:rtl/>
              </w:rPr>
            </w:rPrChange>
          </w:rPr>
          <w:instrText xml:space="preserve"> </w:instrText>
        </w:r>
        <w:r w:rsidR="0038305C" w:rsidRPr="0038305C">
          <w:rPr>
            <w:color w:val="0000FF"/>
            <w:u w:val="single"/>
            <w:rPrChange w:id="387" w:author="hofit" w:date="2017-10-30T13:17:00Z">
              <w:rPr/>
            </w:rPrChange>
          </w:rPr>
          <w:instrText>HYPERLINK</w:instrText>
        </w:r>
        <w:r w:rsidR="0038305C" w:rsidRPr="0038305C">
          <w:rPr>
            <w:color w:val="0000FF"/>
            <w:u w:val="single"/>
            <w:rtl/>
            <w:rPrChange w:id="388" w:author="hofit" w:date="2017-10-30T13:17:00Z">
              <w:rPr>
                <w:rtl/>
              </w:rPr>
            </w:rPrChange>
          </w:rPr>
          <w:instrText xml:space="preserve"> "</w:instrText>
        </w:r>
        <w:r w:rsidR="0038305C" w:rsidRPr="0038305C">
          <w:rPr>
            <w:color w:val="0000FF"/>
            <w:u w:val="single"/>
            <w:rPrChange w:id="389" w:author="hofit" w:date="2017-10-30T13:17:00Z">
              <w:rPr/>
            </w:rPrChange>
          </w:rPr>
          <w:instrText>http://www.nevo.co.il/law/70301</w:instrText>
        </w:r>
        <w:r w:rsidR="0038305C" w:rsidRPr="0038305C">
          <w:rPr>
            <w:color w:val="0000FF"/>
            <w:u w:val="single"/>
            <w:rtl/>
            <w:rPrChange w:id="390" w:author="hofit" w:date="2017-10-30T13:17:00Z">
              <w:rPr>
                <w:rtl/>
              </w:rPr>
            </w:rPrChange>
          </w:rPr>
          <w:instrText xml:space="preserve">" </w:instrText>
        </w:r>
        <w:r w:rsidR="0038305C" w:rsidRPr="0038305C">
          <w:rPr>
            <w:color w:val="0000FF"/>
            <w:u w:val="single"/>
            <w:rPrChange w:id="391" w:author="hofit" w:date="2017-10-30T13:17:00Z">
              <w:rPr/>
            </w:rPrChange>
          </w:rPr>
        </w:r>
        <w:r w:rsidR="0038305C" w:rsidRPr="0038305C">
          <w:rPr>
            <w:color w:val="0000FF"/>
            <w:u w:val="single"/>
            <w:rtl/>
            <w:rPrChange w:id="392" w:author="hofit" w:date="2017-10-30T13:17:00Z">
              <w:rPr>
                <w:rtl/>
              </w:rPr>
            </w:rPrChange>
          </w:rPr>
          <w:fldChar w:fldCharType="separate"/>
        </w:r>
      </w:ins>
      <w:r w:rsidR="0038305C" w:rsidRPr="0038305C">
        <w:rPr>
          <w:rStyle w:val="Hyperlink"/>
          <w:rFonts w:hint="eastAsia"/>
          <w:rtl/>
          <w:rPrChange w:id="393" w:author="hofit" w:date="2017-10-30T13:17:00Z">
            <w:rPr>
              <w:rStyle w:val="Hyperlink"/>
              <w:rFonts w:hint="eastAsia"/>
              <w:rtl/>
            </w:rPr>
          </w:rPrChange>
        </w:rPr>
        <w:t>חוק</w:t>
      </w:r>
      <w:r w:rsidR="0038305C" w:rsidRPr="0038305C">
        <w:rPr>
          <w:rStyle w:val="Hyperlink"/>
          <w:rtl/>
          <w:rPrChange w:id="394" w:author="hofit" w:date="2017-10-30T13:17:00Z">
            <w:rPr>
              <w:rStyle w:val="Hyperlink"/>
              <w:rtl/>
            </w:rPr>
          </w:rPrChange>
        </w:rPr>
        <w:t xml:space="preserve"> העונשין</w:t>
      </w:r>
      <w:ins w:id="395" w:author="hofit" w:date="2017-10-30T13:17:00Z">
        <w:r w:rsidR="0038305C" w:rsidRPr="0038305C">
          <w:rPr>
            <w:color w:val="0000FF"/>
            <w:u w:val="single"/>
            <w:rtl/>
            <w:rPrChange w:id="396" w:author="hofit" w:date="2017-10-30T13:17:00Z">
              <w:rPr>
                <w:rtl/>
              </w:rPr>
            </w:rPrChange>
          </w:rPr>
          <w:fldChar w:fldCharType="end"/>
        </w:r>
      </w:ins>
      <w:r>
        <w:rPr>
          <w:rFonts w:hint="cs"/>
          <w:rtl/>
        </w:rPr>
        <w:t xml:space="preserve"> תשל"ז – 1977.</w:t>
      </w:r>
      <w:r>
        <w:rPr>
          <w:color w:val="FFFFFF"/>
          <w:sz w:val="4"/>
          <w:szCs w:val="4"/>
          <w:rtl/>
        </w:rPr>
        <w:t>ב</w:t>
      </w:r>
    </w:p>
    <w:p w14:paraId="22FC5E7A" w14:textId="77777777" w:rsidR="00133F86" w:rsidRDefault="00133F86">
      <w:pPr>
        <w:spacing w:line="480" w:lineRule="auto"/>
        <w:ind w:left="720" w:hanging="720"/>
        <w:jc w:val="right"/>
        <w:rPr>
          <w:rFonts w:hint="cs"/>
          <w:rtl/>
        </w:rPr>
      </w:pPr>
      <w:r>
        <w:rPr>
          <w:rFonts w:hint="cs"/>
          <w:rtl/>
        </w:rPr>
        <w:t>________________</w:t>
      </w:r>
    </w:p>
    <w:p w14:paraId="46C13D38" w14:textId="77777777" w:rsidR="00133F86" w:rsidRDefault="00133F86">
      <w:pPr>
        <w:spacing w:line="480" w:lineRule="auto"/>
        <w:ind w:left="720" w:hanging="720"/>
        <w:jc w:val="right"/>
        <w:rPr>
          <w:rFonts w:hint="cs"/>
          <w:rtl/>
        </w:rPr>
      </w:pPr>
      <w:r>
        <w:rPr>
          <w:rFonts w:hint="cs"/>
          <w:rtl/>
        </w:rPr>
        <w:t xml:space="preserve">ר. אבידע – אב"ד </w:t>
      </w:r>
    </w:p>
    <w:p w14:paraId="7E567172" w14:textId="77777777" w:rsidR="00133F86" w:rsidRDefault="00133F86">
      <w:pPr>
        <w:spacing w:line="480" w:lineRule="auto"/>
        <w:ind w:left="720" w:hanging="720"/>
        <w:jc w:val="both"/>
        <w:rPr>
          <w:rFonts w:hint="cs"/>
          <w:b/>
          <w:bCs/>
          <w:u w:val="single"/>
          <w:rtl/>
        </w:rPr>
      </w:pPr>
      <w:r>
        <w:rPr>
          <w:rFonts w:hint="cs"/>
          <w:rtl/>
        </w:rPr>
        <w:tab/>
      </w:r>
      <w:r>
        <w:rPr>
          <w:rFonts w:hint="cs"/>
          <w:b/>
          <w:bCs/>
          <w:u w:val="single"/>
          <w:rtl/>
        </w:rPr>
        <w:t>השופט ברוך אזולאי:</w:t>
      </w:r>
    </w:p>
    <w:p w14:paraId="554B1607" w14:textId="77777777" w:rsidR="00133F86" w:rsidRDefault="00133F86">
      <w:pPr>
        <w:pStyle w:val="BodyTextIndent"/>
        <w:rPr>
          <w:rFonts w:cs="David" w:hint="cs"/>
          <w:rtl/>
        </w:rPr>
      </w:pPr>
      <w:r>
        <w:rPr>
          <w:rFonts w:cs="David" w:hint="cs"/>
          <w:rtl/>
        </w:rPr>
        <w:tab/>
        <w:t>אני מסכים.</w:t>
      </w:r>
      <w:r>
        <w:rPr>
          <w:rFonts w:cs="David"/>
          <w:color w:val="FFFFFF"/>
          <w:sz w:val="4"/>
          <w:szCs w:val="4"/>
          <w:rtl/>
        </w:rPr>
        <w:t>ו</w:t>
      </w:r>
    </w:p>
    <w:p w14:paraId="3C98EEDF" w14:textId="77777777" w:rsidR="00133F86" w:rsidRDefault="00133F86">
      <w:pPr>
        <w:spacing w:line="480" w:lineRule="auto"/>
        <w:ind w:left="720" w:hanging="720"/>
        <w:jc w:val="right"/>
        <w:rPr>
          <w:rFonts w:hint="cs"/>
          <w:rtl/>
        </w:rPr>
      </w:pPr>
      <w:r>
        <w:rPr>
          <w:rFonts w:hint="cs"/>
          <w:rtl/>
        </w:rPr>
        <w:t>_______________</w:t>
      </w:r>
    </w:p>
    <w:p w14:paraId="5210C32B" w14:textId="77777777" w:rsidR="00133F86" w:rsidRDefault="00133F86">
      <w:pPr>
        <w:spacing w:line="480" w:lineRule="auto"/>
        <w:ind w:left="720" w:hanging="720"/>
        <w:jc w:val="right"/>
        <w:rPr>
          <w:rFonts w:hint="cs"/>
          <w:rtl/>
        </w:rPr>
      </w:pPr>
      <w:r>
        <w:rPr>
          <w:rFonts w:hint="cs"/>
          <w:rtl/>
        </w:rPr>
        <w:t>ב. אזולאי - שופט</w:t>
      </w:r>
    </w:p>
    <w:p w14:paraId="681C2083" w14:textId="77777777" w:rsidR="00133F86" w:rsidRDefault="00133F86">
      <w:pPr>
        <w:spacing w:line="480" w:lineRule="auto"/>
        <w:ind w:left="720" w:hanging="720"/>
        <w:jc w:val="both"/>
        <w:rPr>
          <w:rFonts w:hint="cs"/>
          <w:rtl/>
        </w:rPr>
      </w:pPr>
      <w:r>
        <w:rPr>
          <w:rFonts w:hint="cs"/>
          <w:b/>
          <w:bCs/>
          <w:rtl/>
        </w:rPr>
        <w:tab/>
      </w:r>
      <w:r>
        <w:rPr>
          <w:rFonts w:hint="cs"/>
          <w:b/>
          <w:bCs/>
          <w:u w:val="single"/>
          <w:rtl/>
        </w:rPr>
        <w:t>השופט חביב עמר:</w:t>
      </w:r>
      <w:r>
        <w:rPr>
          <w:rFonts w:hint="cs"/>
          <w:rtl/>
        </w:rPr>
        <w:tab/>
      </w:r>
    </w:p>
    <w:p w14:paraId="1A181DE7" w14:textId="77777777" w:rsidR="00133F86" w:rsidRDefault="00133F86">
      <w:pPr>
        <w:spacing w:line="480" w:lineRule="auto"/>
        <w:ind w:left="720"/>
        <w:jc w:val="both"/>
        <w:rPr>
          <w:rFonts w:hint="cs"/>
          <w:rtl/>
        </w:rPr>
      </w:pPr>
      <w:r>
        <w:rPr>
          <w:rFonts w:hint="cs"/>
          <w:rtl/>
        </w:rPr>
        <w:t>אני מסכים.</w:t>
      </w:r>
      <w:r>
        <w:rPr>
          <w:color w:val="FFFFFF"/>
          <w:sz w:val="4"/>
          <w:szCs w:val="4"/>
          <w:rtl/>
        </w:rPr>
        <w:t>נ</w:t>
      </w:r>
    </w:p>
    <w:p w14:paraId="2A3FF85E" w14:textId="77777777" w:rsidR="00133F86" w:rsidRDefault="00133F86">
      <w:pPr>
        <w:spacing w:line="480" w:lineRule="auto"/>
        <w:ind w:left="720"/>
        <w:jc w:val="right"/>
        <w:rPr>
          <w:rFonts w:hint="cs"/>
          <w:rtl/>
        </w:rPr>
      </w:pPr>
      <w:r>
        <w:rPr>
          <w:rFonts w:hint="cs"/>
          <w:rtl/>
        </w:rPr>
        <w:t>__________________</w:t>
      </w:r>
    </w:p>
    <w:p w14:paraId="7327F2A1" w14:textId="77777777" w:rsidR="00133F86" w:rsidRDefault="00133F86">
      <w:pPr>
        <w:spacing w:line="480" w:lineRule="auto"/>
        <w:ind w:left="720"/>
        <w:jc w:val="right"/>
        <w:rPr>
          <w:rFonts w:hint="cs"/>
          <w:rtl/>
        </w:rPr>
      </w:pPr>
      <w:r>
        <w:rPr>
          <w:rFonts w:hint="cs"/>
          <w:rtl/>
        </w:rPr>
        <w:t xml:space="preserve">ח. עמר – שופט         </w:t>
      </w:r>
    </w:p>
    <w:p w14:paraId="5E940B70" w14:textId="77777777" w:rsidR="00133F86" w:rsidRDefault="00133F86">
      <w:pPr>
        <w:spacing w:line="480" w:lineRule="auto"/>
        <w:ind w:left="720"/>
        <w:jc w:val="both"/>
        <w:rPr>
          <w:rFonts w:hint="cs"/>
          <w:rtl/>
        </w:rPr>
      </w:pPr>
    </w:p>
    <w:p w14:paraId="7087B8C0" w14:textId="77777777" w:rsidR="00133F86" w:rsidRDefault="00133F86">
      <w:pPr>
        <w:spacing w:line="480" w:lineRule="auto"/>
        <w:ind w:left="720"/>
        <w:jc w:val="both"/>
        <w:rPr>
          <w:rFonts w:hint="cs"/>
          <w:rtl/>
        </w:rPr>
      </w:pPr>
      <w:r>
        <w:rPr>
          <w:rFonts w:hint="cs"/>
          <w:rtl/>
        </w:rPr>
        <w:t xml:space="preserve">אשר על כן, משהוכיחה התביעה במידה הנדרשת במשפט פלילי את העבירות שיחסה לנאשם בכתב האישום, הננו מוצאים אותו אשם, ומרשיעים אותו בעבירות שיוחסו לו בכתב האישום, שהן אינוס תוך גרימת חבלה גופנית עבירה בניגוד לסעיף </w:t>
      </w:r>
      <w:ins w:id="397" w:author="or gilboa" w:date="2018-08-26T13:15:00Z">
        <w:r w:rsidR="00780C68" w:rsidRPr="00780C68">
          <w:rPr>
            <w:color w:val="0000FF"/>
            <w:u w:val="single"/>
            <w:rtl/>
            <w:rPrChange w:id="398" w:author="or gilboa" w:date="2018-08-26T13:15:00Z">
              <w:rPr>
                <w:rtl/>
              </w:rPr>
            </w:rPrChange>
          </w:rPr>
          <w:fldChar w:fldCharType="begin"/>
        </w:r>
        <w:r w:rsidR="00780C68" w:rsidRPr="00780C68">
          <w:rPr>
            <w:color w:val="0000FF"/>
            <w:u w:val="single"/>
            <w:rtl/>
            <w:rPrChange w:id="399" w:author="or gilboa" w:date="2018-08-26T13:15:00Z">
              <w:rPr>
                <w:rtl/>
              </w:rPr>
            </w:rPrChange>
          </w:rPr>
          <w:instrText xml:space="preserve"> </w:instrText>
        </w:r>
        <w:r w:rsidR="00780C68" w:rsidRPr="00780C68">
          <w:rPr>
            <w:color w:val="0000FF"/>
            <w:u w:val="single"/>
            <w:rPrChange w:id="400" w:author="or gilboa" w:date="2018-08-26T13:15:00Z">
              <w:rPr/>
            </w:rPrChange>
          </w:rPr>
          <w:instrText>HYPERLINK</w:instrText>
        </w:r>
        <w:r w:rsidR="00780C68" w:rsidRPr="00780C68">
          <w:rPr>
            <w:color w:val="0000FF"/>
            <w:u w:val="single"/>
            <w:rtl/>
            <w:rPrChange w:id="401" w:author="or gilboa" w:date="2018-08-26T13:15:00Z">
              <w:rPr>
                <w:rtl/>
              </w:rPr>
            </w:rPrChange>
          </w:rPr>
          <w:instrText xml:space="preserve"> "</w:instrText>
        </w:r>
        <w:r w:rsidR="00780C68" w:rsidRPr="00780C68">
          <w:rPr>
            <w:color w:val="0000FF"/>
            <w:u w:val="single"/>
            <w:rPrChange w:id="402" w:author="or gilboa" w:date="2018-08-26T13:15:00Z">
              <w:rPr/>
            </w:rPrChange>
          </w:rPr>
          <w:instrText>http://www.nevo.co.il/law/70301/345.b.3</w:instrText>
        </w:r>
        <w:r w:rsidR="00780C68" w:rsidRPr="00780C68">
          <w:rPr>
            <w:color w:val="0000FF"/>
            <w:u w:val="single"/>
            <w:rtl/>
            <w:rPrChange w:id="403" w:author="or gilboa" w:date="2018-08-26T13:15:00Z">
              <w:rPr>
                <w:rtl/>
              </w:rPr>
            </w:rPrChange>
          </w:rPr>
          <w:instrText xml:space="preserve">" </w:instrText>
        </w:r>
        <w:r w:rsidR="00780C68" w:rsidRPr="00780C68">
          <w:rPr>
            <w:color w:val="0000FF"/>
            <w:u w:val="single"/>
            <w:rtl/>
            <w:rPrChange w:id="404" w:author="or gilboa" w:date="2018-08-26T13:15:00Z">
              <w:rPr>
                <w:rtl/>
              </w:rPr>
            </w:rPrChange>
          </w:rPr>
        </w:r>
        <w:r w:rsidR="00780C68" w:rsidRPr="00780C68">
          <w:rPr>
            <w:color w:val="0000FF"/>
            <w:u w:val="single"/>
            <w:rtl/>
            <w:rPrChange w:id="405" w:author="or gilboa" w:date="2018-08-26T13:15:00Z">
              <w:rPr>
                <w:rtl/>
              </w:rPr>
            </w:rPrChange>
          </w:rPr>
          <w:fldChar w:fldCharType="separate"/>
        </w:r>
      </w:ins>
      <w:r w:rsidR="00780C68" w:rsidRPr="00780C68">
        <w:rPr>
          <w:rStyle w:val="Hyperlink"/>
          <w:rtl/>
          <w:rPrChange w:id="406" w:author="or gilboa" w:date="2018-08-26T13:15:00Z">
            <w:rPr>
              <w:rStyle w:val="Hyperlink"/>
              <w:rtl/>
            </w:rPr>
          </w:rPrChange>
        </w:rPr>
        <w:t>345 (ב) (3)</w:t>
      </w:r>
      <w:ins w:id="407" w:author="or gilboa" w:date="2018-08-26T13:15:00Z">
        <w:r w:rsidR="00780C68" w:rsidRPr="00780C68">
          <w:rPr>
            <w:color w:val="0000FF"/>
            <w:u w:val="single"/>
            <w:rtl/>
            <w:rPrChange w:id="408" w:author="or gilboa" w:date="2018-08-26T13:15:00Z">
              <w:rPr>
                <w:rtl/>
              </w:rPr>
            </w:rPrChange>
          </w:rPr>
          <w:fldChar w:fldCharType="end"/>
        </w:r>
      </w:ins>
      <w:r>
        <w:rPr>
          <w:rFonts w:hint="cs"/>
          <w:rtl/>
        </w:rPr>
        <w:t xml:space="preserve"> ל</w:t>
      </w:r>
      <w:ins w:id="409" w:author="hofit" w:date="2017-10-30T13:17:00Z">
        <w:r w:rsidR="0038305C" w:rsidRPr="0038305C">
          <w:rPr>
            <w:color w:val="0000FF"/>
            <w:u w:val="single"/>
            <w:rtl/>
            <w:rPrChange w:id="410" w:author="hofit" w:date="2017-10-30T13:17:00Z">
              <w:rPr>
                <w:rtl/>
              </w:rPr>
            </w:rPrChange>
          </w:rPr>
          <w:fldChar w:fldCharType="begin"/>
        </w:r>
        <w:r w:rsidR="0038305C" w:rsidRPr="0038305C">
          <w:rPr>
            <w:color w:val="0000FF"/>
            <w:u w:val="single"/>
            <w:rtl/>
            <w:rPrChange w:id="411" w:author="hofit" w:date="2017-10-30T13:17:00Z">
              <w:rPr>
                <w:rtl/>
              </w:rPr>
            </w:rPrChange>
          </w:rPr>
          <w:instrText xml:space="preserve"> </w:instrText>
        </w:r>
        <w:r w:rsidR="0038305C" w:rsidRPr="0038305C">
          <w:rPr>
            <w:color w:val="0000FF"/>
            <w:u w:val="single"/>
            <w:rPrChange w:id="412" w:author="hofit" w:date="2017-10-30T13:17:00Z">
              <w:rPr/>
            </w:rPrChange>
          </w:rPr>
          <w:instrText>HYPERLINK</w:instrText>
        </w:r>
        <w:r w:rsidR="0038305C" w:rsidRPr="0038305C">
          <w:rPr>
            <w:color w:val="0000FF"/>
            <w:u w:val="single"/>
            <w:rtl/>
            <w:rPrChange w:id="413" w:author="hofit" w:date="2017-10-30T13:17:00Z">
              <w:rPr>
                <w:rtl/>
              </w:rPr>
            </w:rPrChange>
          </w:rPr>
          <w:instrText xml:space="preserve"> "</w:instrText>
        </w:r>
        <w:r w:rsidR="0038305C" w:rsidRPr="0038305C">
          <w:rPr>
            <w:color w:val="0000FF"/>
            <w:u w:val="single"/>
            <w:rPrChange w:id="414" w:author="hofit" w:date="2017-10-30T13:17:00Z">
              <w:rPr/>
            </w:rPrChange>
          </w:rPr>
          <w:instrText>http://www.nevo.co.il/law/70301</w:instrText>
        </w:r>
        <w:r w:rsidR="0038305C" w:rsidRPr="0038305C">
          <w:rPr>
            <w:color w:val="0000FF"/>
            <w:u w:val="single"/>
            <w:rtl/>
            <w:rPrChange w:id="415" w:author="hofit" w:date="2017-10-30T13:17:00Z">
              <w:rPr>
                <w:rtl/>
              </w:rPr>
            </w:rPrChange>
          </w:rPr>
          <w:instrText xml:space="preserve">" </w:instrText>
        </w:r>
        <w:r w:rsidR="0038305C" w:rsidRPr="0038305C">
          <w:rPr>
            <w:color w:val="0000FF"/>
            <w:u w:val="single"/>
            <w:rPrChange w:id="416" w:author="hofit" w:date="2017-10-30T13:17:00Z">
              <w:rPr/>
            </w:rPrChange>
          </w:rPr>
        </w:r>
        <w:r w:rsidR="0038305C" w:rsidRPr="0038305C">
          <w:rPr>
            <w:color w:val="0000FF"/>
            <w:u w:val="single"/>
            <w:rtl/>
            <w:rPrChange w:id="417" w:author="hofit" w:date="2017-10-30T13:17:00Z">
              <w:rPr>
                <w:rtl/>
              </w:rPr>
            </w:rPrChange>
          </w:rPr>
          <w:fldChar w:fldCharType="separate"/>
        </w:r>
      </w:ins>
      <w:r w:rsidR="0038305C" w:rsidRPr="0038305C">
        <w:rPr>
          <w:rStyle w:val="Hyperlink"/>
          <w:rFonts w:hint="eastAsia"/>
          <w:rtl/>
          <w:rPrChange w:id="418" w:author="hofit" w:date="2017-10-30T13:17:00Z">
            <w:rPr>
              <w:rStyle w:val="Hyperlink"/>
              <w:rFonts w:hint="eastAsia"/>
              <w:rtl/>
            </w:rPr>
          </w:rPrChange>
        </w:rPr>
        <w:t>חוק</w:t>
      </w:r>
      <w:r w:rsidR="0038305C" w:rsidRPr="0038305C">
        <w:rPr>
          <w:rStyle w:val="Hyperlink"/>
          <w:rtl/>
          <w:rPrChange w:id="419" w:author="hofit" w:date="2017-10-30T13:17:00Z">
            <w:rPr>
              <w:rStyle w:val="Hyperlink"/>
              <w:rtl/>
            </w:rPr>
          </w:rPrChange>
        </w:rPr>
        <w:t xml:space="preserve"> העונשין</w:t>
      </w:r>
      <w:ins w:id="420" w:author="hofit" w:date="2017-10-30T13:17:00Z">
        <w:r w:rsidR="0038305C" w:rsidRPr="0038305C">
          <w:rPr>
            <w:color w:val="0000FF"/>
            <w:u w:val="single"/>
            <w:rtl/>
            <w:rPrChange w:id="421" w:author="hofit" w:date="2017-10-30T13:17:00Z">
              <w:rPr>
                <w:rtl/>
              </w:rPr>
            </w:rPrChange>
          </w:rPr>
          <w:fldChar w:fldCharType="end"/>
        </w:r>
      </w:ins>
      <w:r>
        <w:rPr>
          <w:rFonts w:hint="cs"/>
          <w:rtl/>
        </w:rPr>
        <w:t xml:space="preserve"> תשל"ז – 1977, והדחה בחקירה עבירה בניגוד </w:t>
      </w:r>
      <w:ins w:id="422" w:author="or gilboa" w:date="2018-08-26T13:16:00Z">
        <w:r w:rsidR="00780C68" w:rsidRPr="00780C68">
          <w:rPr>
            <w:color w:val="0000FF"/>
            <w:u w:val="single"/>
            <w:rtl/>
            <w:rPrChange w:id="423" w:author="or gilboa" w:date="2018-08-26T13:16:00Z">
              <w:rPr>
                <w:rtl/>
              </w:rPr>
            </w:rPrChange>
          </w:rPr>
          <w:fldChar w:fldCharType="begin"/>
        </w:r>
        <w:r w:rsidR="00780C68" w:rsidRPr="00780C68">
          <w:rPr>
            <w:color w:val="0000FF"/>
            <w:u w:val="single"/>
            <w:rtl/>
            <w:rPrChange w:id="424" w:author="or gilboa" w:date="2018-08-26T13:16:00Z">
              <w:rPr>
                <w:rtl/>
              </w:rPr>
            </w:rPrChange>
          </w:rPr>
          <w:instrText xml:space="preserve"> </w:instrText>
        </w:r>
        <w:r w:rsidR="00780C68" w:rsidRPr="00780C68">
          <w:rPr>
            <w:color w:val="0000FF"/>
            <w:u w:val="single"/>
            <w:rPrChange w:id="425" w:author="or gilboa" w:date="2018-08-26T13:16:00Z">
              <w:rPr/>
            </w:rPrChange>
          </w:rPr>
          <w:instrText>HYPERLINK</w:instrText>
        </w:r>
        <w:r w:rsidR="00780C68" w:rsidRPr="00780C68">
          <w:rPr>
            <w:color w:val="0000FF"/>
            <w:u w:val="single"/>
            <w:rtl/>
            <w:rPrChange w:id="426" w:author="or gilboa" w:date="2018-08-26T13:16:00Z">
              <w:rPr>
                <w:rtl/>
              </w:rPr>
            </w:rPrChange>
          </w:rPr>
          <w:instrText xml:space="preserve"> "</w:instrText>
        </w:r>
        <w:r w:rsidR="00780C68" w:rsidRPr="00780C68">
          <w:rPr>
            <w:color w:val="0000FF"/>
            <w:u w:val="single"/>
            <w:rPrChange w:id="427" w:author="or gilboa" w:date="2018-08-26T13:16:00Z">
              <w:rPr/>
            </w:rPrChange>
          </w:rPr>
          <w:instrText>http://www.nevo.co.il/law/70301/245.a</w:instrText>
        </w:r>
        <w:r w:rsidR="00780C68" w:rsidRPr="00780C68">
          <w:rPr>
            <w:color w:val="0000FF"/>
            <w:u w:val="single"/>
            <w:rtl/>
            <w:rPrChange w:id="428" w:author="or gilboa" w:date="2018-08-26T13:16:00Z">
              <w:rPr>
                <w:rtl/>
              </w:rPr>
            </w:rPrChange>
          </w:rPr>
          <w:instrText xml:space="preserve">" </w:instrText>
        </w:r>
        <w:r w:rsidR="00780C68" w:rsidRPr="00780C68">
          <w:rPr>
            <w:color w:val="0000FF"/>
            <w:u w:val="single"/>
            <w:rtl/>
            <w:rPrChange w:id="429" w:author="or gilboa" w:date="2018-08-26T13:16:00Z">
              <w:rPr>
                <w:rtl/>
              </w:rPr>
            </w:rPrChange>
          </w:rPr>
        </w:r>
        <w:r w:rsidR="00780C68" w:rsidRPr="00780C68">
          <w:rPr>
            <w:color w:val="0000FF"/>
            <w:u w:val="single"/>
            <w:rtl/>
            <w:rPrChange w:id="430" w:author="or gilboa" w:date="2018-08-26T13:16:00Z">
              <w:rPr>
                <w:rtl/>
              </w:rPr>
            </w:rPrChange>
          </w:rPr>
          <w:fldChar w:fldCharType="separate"/>
        </w:r>
      </w:ins>
      <w:r w:rsidR="00780C68" w:rsidRPr="00780C68">
        <w:rPr>
          <w:rStyle w:val="Hyperlink"/>
          <w:rFonts w:hint="eastAsia"/>
          <w:rtl/>
          <w:rPrChange w:id="431" w:author="or gilboa" w:date="2018-08-26T13:16:00Z">
            <w:rPr>
              <w:rStyle w:val="Hyperlink"/>
              <w:rFonts w:hint="eastAsia"/>
              <w:rtl/>
            </w:rPr>
          </w:rPrChange>
        </w:rPr>
        <w:t>לסעיף</w:t>
      </w:r>
      <w:r w:rsidR="00780C68" w:rsidRPr="00780C68">
        <w:rPr>
          <w:rStyle w:val="Hyperlink"/>
          <w:rtl/>
          <w:rPrChange w:id="432" w:author="or gilboa" w:date="2018-08-26T13:16:00Z">
            <w:rPr>
              <w:rStyle w:val="Hyperlink"/>
              <w:rtl/>
            </w:rPr>
          </w:rPrChange>
        </w:rPr>
        <w:t xml:space="preserve"> 245 (א)</w:t>
      </w:r>
      <w:ins w:id="433" w:author="or gilboa" w:date="2018-08-26T13:16:00Z">
        <w:r w:rsidR="00780C68" w:rsidRPr="00780C68">
          <w:rPr>
            <w:color w:val="0000FF"/>
            <w:u w:val="single"/>
            <w:rtl/>
            <w:rPrChange w:id="434" w:author="or gilboa" w:date="2018-08-26T13:16:00Z">
              <w:rPr>
                <w:rtl/>
              </w:rPr>
            </w:rPrChange>
          </w:rPr>
          <w:fldChar w:fldCharType="end"/>
        </w:r>
      </w:ins>
      <w:r>
        <w:rPr>
          <w:rFonts w:hint="cs"/>
          <w:rtl/>
        </w:rPr>
        <w:t xml:space="preserve"> לחוק הנ"ל.</w:t>
      </w:r>
      <w:r>
        <w:rPr>
          <w:color w:val="FFFFFF"/>
          <w:sz w:val="4"/>
          <w:szCs w:val="4"/>
          <w:rtl/>
        </w:rPr>
        <w:t>ב</w:t>
      </w:r>
    </w:p>
    <w:p w14:paraId="21C7A1A0" w14:textId="77777777" w:rsidR="00133F86" w:rsidRDefault="00133F86">
      <w:pPr>
        <w:spacing w:line="480" w:lineRule="auto"/>
        <w:ind w:left="720"/>
        <w:jc w:val="both"/>
        <w:rPr>
          <w:rFonts w:hint="cs"/>
          <w:rtl/>
        </w:rPr>
      </w:pPr>
    </w:p>
    <w:p w14:paraId="029044FB" w14:textId="77777777" w:rsidR="00133F86" w:rsidRDefault="00133F86">
      <w:pPr>
        <w:rPr>
          <w:rFonts w:hint="cs"/>
          <w:b/>
          <w:bCs/>
          <w:color w:val="000000"/>
          <w:rtl/>
        </w:rPr>
      </w:pPr>
      <w:r>
        <w:rPr>
          <w:rFonts w:hint="cs"/>
          <w:b/>
          <w:bCs/>
          <w:color w:val="000000"/>
          <w:rtl/>
        </w:rPr>
        <w:t>ניתנה היום ז' בסיון, תשס"א (29 במאי 2001) במעמד הצדדים.</w:t>
      </w:r>
      <w:r>
        <w:rPr>
          <w:b/>
          <w:bCs/>
          <w:color w:val="FFFFFF"/>
          <w:sz w:val="4"/>
          <w:szCs w:val="4"/>
          <w:rtl/>
        </w:rPr>
        <w:t>ו</w:t>
      </w:r>
    </w:p>
    <w:p w14:paraId="73B2FA17" w14:textId="77777777" w:rsidR="00133F86" w:rsidRDefault="00133F86">
      <w:pPr>
        <w:rPr>
          <w:rFonts w:hint="cs"/>
          <w:b/>
          <w:bCs/>
          <w:color w:val="000080"/>
          <w:rtl/>
        </w:rPr>
      </w:pPr>
    </w:p>
    <w:p w14:paraId="34314B4E" w14:textId="77777777" w:rsidR="00133F86" w:rsidRDefault="00133F86">
      <w:pPr>
        <w:rPr>
          <w:rFonts w:hint="cs"/>
          <w:b/>
          <w:bCs/>
          <w:color w:val="000080"/>
          <w:rtl/>
        </w:rPr>
      </w:pPr>
    </w:p>
    <w:tbl>
      <w:tblPr>
        <w:tblW w:w="0" w:type="auto"/>
        <w:tblLook w:val="0000" w:firstRow="0" w:lastRow="0" w:firstColumn="0" w:lastColumn="0" w:noHBand="0" w:noVBand="0"/>
      </w:tblPr>
      <w:tblGrid>
        <w:gridCol w:w="2233"/>
        <w:gridCol w:w="1176"/>
        <w:gridCol w:w="2364"/>
        <w:gridCol w:w="1045"/>
        <w:gridCol w:w="1704"/>
      </w:tblGrid>
      <w:tr w:rsidR="00133F86" w14:paraId="768FB463" w14:textId="77777777">
        <w:tc>
          <w:tcPr>
            <w:tcW w:w="2235" w:type="dxa"/>
            <w:tcBorders>
              <w:top w:val="single" w:sz="4" w:space="0" w:color="auto"/>
              <w:left w:val="nil"/>
              <w:bottom w:val="nil"/>
              <w:right w:val="nil"/>
            </w:tcBorders>
          </w:tcPr>
          <w:p w14:paraId="6222BEFC" w14:textId="77777777" w:rsidR="00133F86" w:rsidRDefault="00133F86">
            <w:pPr>
              <w:pStyle w:val="Heading6"/>
            </w:pPr>
            <w:r>
              <w:rPr>
                <w:rFonts w:hint="cs"/>
                <w:rtl/>
              </w:rPr>
              <w:t>ח. עמר - שופט</w:t>
            </w:r>
          </w:p>
        </w:tc>
        <w:tc>
          <w:tcPr>
            <w:tcW w:w="1177" w:type="dxa"/>
          </w:tcPr>
          <w:p w14:paraId="6A05A69B" w14:textId="77777777" w:rsidR="00133F86" w:rsidRDefault="00133F86">
            <w:pPr>
              <w:jc w:val="center"/>
            </w:pPr>
          </w:p>
        </w:tc>
        <w:tc>
          <w:tcPr>
            <w:tcW w:w="2366" w:type="dxa"/>
            <w:tcBorders>
              <w:top w:val="single" w:sz="4" w:space="0" w:color="auto"/>
              <w:left w:val="nil"/>
              <w:bottom w:val="nil"/>
              <w:right w:val="nil"/>
            </w:tcBorders>
          </w:tcPr>
          <w:p w14:paraId="75D57913" w14:textId="77777777" w:rsidR="00133F86" w:rsidRDefault="00133F86">
            <w:pPr>
              <w:pStyle w:val="Heading5"/>
            </w:pPr>
            <w:r>
              <w:rPr>
                <w:rFonts w:hint="cs"/>
                <w:rtl/>
              </w:rPr>
              <w:t>ב. אזולאי - שופט</w:t>
            </w:r>
          </w:p>
        </w:tc>
        <w:tc>
          <w:tcPr>
            <w:tcW w:w="1046" w:type="dxa"/>
          </w:tcPr>
          <w:p w14:paraId="1992B5E8" w14:textId="77777777" w:rsidR="00133F86" w:rsidRDefault="00133F86">
            <w:pPr>
              <w:jc w:val="center"/>
            </w:pPr>
          </w:p>
        </w:tc>
        <w:tc>
          <w:tcPr>
            <w:tcW w:w="1705" w:type="dxa"/>
            <w:tcBorders>
              <w:top w:val="single" w:sz="4" w:space="0" w:color="auto"/>
              <w:left w:val="nil"/>
              <w:bottom w:val="nil"/>
              <w:right w:val="nil"/>
            </w:tcBorders>
          </w:tcPr>
          <w:p w14:paraId="2C593D41" w14:textId="77777777" w:rsidR="00133F86" w:rsidRDefault="00133F86">
            <w:pPr>
              <w:pStyle w:val="Heading4"/>
            </w:pPr>
            <w:r>
              <w:rPr>
                <w:rFonts w:hint="cs"/>
                <w:rtl/>
              </w:rPr>
              <w:t>ר. אבידע - אב"ד</w:t>
            </w:r>
          </w:p>
        </w:tc>
      </w:tr>
    </w:tbl>
    <w:p w14:paraId="020828A3" w14:textId="77777777" w:rsidR="00133F86" w:rsidRDefault="00133F86">
      <w:pPr>
        <w:spacing w:line="480" w:lineRule="auto"/>
        <w:jc w:val="both"/>
        <w:rPr>
          <w:rFonts w:hint="cs"/>
          <w:rtl/>
        </w:rPr>
      </w:pPr>
    </w:p>
    <w:p w14:paraId="0E0BB3A2" w14:textId="77777777" w:rsidR="00133F86" w:rsidRDefault="00133F86">
      <w:pPr>
        <w:rPr>
          <w:b/>
          <w:bCs/>
          <w:u w:val="single"/>
          <w:rtl/>
        </w:rPr>
      </w:pPr>
      <w:r>
        <w:rPr>
          <w:rFonts w:hint="cs"/>
          <w:b/>
          <w:bCs/>
          <w:u w:val="single"/>
          <w:rtl/>
        </w:rPr>
        <w:t>בית המשפט מודיע לצדדים את ההכרעה, ואת עיקרי האמור בהכרעת הדין.</w:t>
      </w:r>
      <w:r>
        <w:rPr>
          <w:b/>
          <w:bCs/>
          <w:color w:val="FFFFFF"/>
          <w:sz w:val="4"/>
          <w:szCs w:val="4"/>
          <w:u w:val="single"/>
          <w:rtl/>
        </w:rPr>
        <w:t>נ</w:t>
      </w:r>
    </w:p>
    <w:p w14:paraId="71F70D17" w14:textId="77777777" w:rsidR="00133F86" w:rsidRDefault="00133F86">
      <w:pPr>
        <w:rPr>
          <w:rFonts w:hint="cs"/>
          <w:b/>
          <w:bCs/>
          <w:u w:val="single"/>
          <w:rtl/>
        </w:rPr>
      </w:pPr>
      <w:r>
        <w:rPr>
          <w:rFonts w:hint="cs"/>
          <w:b/>
          <w:bCs/>
          <w:u w:val="single"/>
          <w:rtl/>
        </w:rPr>
        <w:t>עו"ד איבן ברי:</w:t>
      </w:r>
    </w:p>
    <w:p w14:paraId="2DBE27E3" w14:textId="77777777" w:rsidR="00133F86" w:rsidRDefault="00133F86">
      <w:pPr>
        <w:pStyle w:val="Header"/>
        <w:tabs>
          <w:tab w:val="left" w:pos="720"/>
        </w:tabs>
        <w:rPr>
          <w:rFonts w:hint="cs"/>
          <w:rtl/>
        </w:rPr>
      </w:pPr>
      <w:r>
        <w:rPr>
          <w:rFonts w:hint="cs"/>
          <w:rtl/>
        </w:rPr>
        <w:t>אני מבקש שלא לטעון לעונש היום, ואני גם מבקש לשקול אם אני אהיה מעוניין לזמן את המתלוננת כעדה לעניין העונש.</w:t>
      </w:r>
      <w:r>
        <w:rPr>
          <w:color w:val="FFFFFF"/>
          <w:sz w:val="4"/>
          <w:szCs w:val="4"/>
          <w:rtl/>
        </w:rPr>
        <w:t>ב</w:t>
      </w:r>
    </w:p>
    <w:p w14:paraId="730D051B" w14:textId="77777777" w:rsidR="00133F86" w:rsidRDefault="00133F86">
      <w:pPr>
        <w:pStyle w:val="Title"/>
        <w:rPr>
          <w:rFonts w:hint="cs"/>
          <w:rtl/>
        </w:rPr>
      </w:pPr>
      <w:bookmarkStart w:id="435" w:name="Decision1"/>
      <w:r>
        <w:rPr>
          <w:rFonts w:hint="cs"/>
          <w:rtl/>
        </w:rPr>
        <w:t>החלטה</w:t>
      </w:r>
    </w:p>
    <w:p w14:paraId="5589CE40" w14:textId="77777777" w:rsidR="00133F86" w:rsidRDefault="00133F86">
      <w:pPr>
        <w:pStyle w:val="Subtitle"/>
        <w:rPr>
          <w:rFonts w:hint="cs"/>
          <w:rtl/>
        </w:rPr>
      </w:pPr>
      <w:r>
        <w:rPr>
          <w:rFonts w:hint="cs"/>
          <w:rtl/>
        </w:rPr>
        <w:t xml:space="preserve">לטעונים לעונש ליום 12.6.01 בשעה 16:00. </w:t>
      </w:r>
    </w:p>
    <w:p w14:paraId="22BA4764" w14:textId="77777777" w:rsidR="00133F86" w:rsidRDefault="00133F86">
      <w:pPr>
        <w:rPr>
          <w:rFonts w:hint="cs"/>
          <w:b/>
          <w:bCs/>
          <w:rtl/>
        </w:rPr>
      </w:pPr>
      <w:r>
        <w:rPr>
          <w:rFonts w:hint="cs"/>
          <w:b/>
          <w:bCs/>
          <w:rtl/>
        </w:rPr>
        <w:t>הנאשם יובא לדיון באמצעות שב"ס וליווי נגב.</w:t>
      </w:r>
      <w:r>
        <w:rPr>
          <w:b/>
          <w:bCs/>
          <w:color w:val="FFFFFF"/>
          <w:sz w:val="4"/>
          <w:szCs w:val="4"/>
          <w:rtl/>
        </w:rPr>
        <w:t>ו</w:t>
      </w:r>
    </w:p>
    <w:p w14:paraId="5F518E82" w14:textId="77777777" w:rsidR="00133F86" w:rsidRDefault="00133F86">
      <w:pPr>
        <w:rPr>
          <w:rFonts w:hint="cs"/>
          <w:b/>
          <w:bCs/>
          <w:rtl/>
        </w:rPr>
      </w:pPr>
      <w:r>
        <w:rPr>
          <w:rFonts w:hint="cs"/>
          <w:b/>
          <w:bCs/>
          <w:rtl/>
        </w:rPr>
        <w:t>המזכירות מתבקשת לזמן מתורגמנית לשפה הרוסית.</w:t>
      </w:r>
      <w:r>
        <w:rPr>
          <w:b/>
          <w:bCs/>
          <w:color w:val="FFFFFF"/>
          <w:sz w:val="4"/>
          <w:szCs w:val="4"/>
          <w:rtl/>
        </w:rPr>
        <w:t>נ</w:t>
      </w:r>
    </w:p>
    <w:p w14:paraId="56D5007E" w14:textId="77777777" w:rsidR="00133F86" w:rsidRDefault="00133F86">
      <w:pPr>
        <w:rPr>
          <w:rFonts w:hint="cs"/>
          <w:rtl/>
        </w:rPr>
      </w:pPr>
      <w:r>
        <w:rPr>
          <w:rFonts w:hint="cs"/>
          <w:b/>
          <w:bCs/>
          <w:rtl/>
        </w:rPr>
        <w:t>ניתנה היום ז' בסיון, תשס"א (29 במאי 2001) במעמד הצדדים.</w:t>
      </w:r>
      <w:r>
        <w:rPr>
          <w:rFonts w:hint="cs"/>
          <w:rtl/>
        </w:rPr>
        <w:t xml:space="preserve">                                                                               </w:t>
      </w:r>
    </w:p>
    <w:tbl>
      <w:tblPr>
        <w:tblW w:w="0" w:type="auto"/>
        <w:tblLook w:val="0000" w:firstRow="0" w:lastRow="0" w:firstColumn="0" w:lastColumn="0" w:noHBand="0" w:noVBand="0"/>
      </w:tblPr>
      <w:tblGrid>
        <w:gridCol w:w="2233"/>
        <w:gridCol w:w="1176"/>
        <w:gridCol w:w="2364"/>
        <w:gridCol w:w="1045"/>
        <w:gridCol w:w="1704"/>
      </w:tblGrid>
      <w:tr w:rsidR="00133F86" w14:paraId="529F7914" w14:textId="77777777">
        <w:tc>
          <w:tcPr>
            <w:tcW w:w="2235" w:type="dxa"/>
            <w:tcBorders>
              <w:top w:val="single" w:sz="4" w:space="0" w:color="auto"/>
              <w:left w:val="nil"/>
              <w:bottom w:val="nil"/>
              <w:right w:val="nil"/>
            </w:tcBorders>
          </w:tcPr>
          <w:p w14:paraId="4480D7DC" w14:textId="77777777" w:rsidR="00133F86" w:rsidRDefault="00133F86">
            <w:pPr>
              <w:pStyle w:val="Heading6"/>
            </w:pPr>
            <w:r>
              <w:rPr>
                <w:rFonts w:hint="cs"/>
                <w:rtl/>
              </w:rPr>
              <w:t>ח. עמר - שופט</w:t>
            </w:r>
          </w:p>
        </w:tc>
        <w:tc>
          <w:tcPr>
            <w:tcW w:w="1177" w:type="dxa"/>
          </w:tcPr>
          <w:p w14:paraId="1DE5F6F4" w14:textId="77777777" w:rsidR="00133F86" w:rsidRDefault="00133F86">
            <w:pPr>
              <w:jc w:val="center"/>
            </w:pPr>
          </w:p>
        </w:tc>
        <w:tc>
          <w:tcPr>
            <w:tcW w:w="2366" w:type="dxa"/>
            <w:tcBorders>
              <w:top w:val="single" w:sz="4" w:space="0" w:color="auto"/>
              <w:left w:val="nil"/>
              <w:bottom w:val="nil"/>
              <w:right w:val="nil"/>
            </w:tcBorders>
          </w:tcPr>
          <w:p w14:paraId="1A3FB4ED" w14:textId="77777777" w:rsidR="00133F86" w:rsidRDefault="00133F86">
            <w:pPr>
              <w:pStyle w:val="Heading5"/>
            </w:pPr>
            <w:r>
              <w:rPr>
                <w:rFonts w:hint="cs"/>
                <w:rtl/>
              </w:rPr>
              <w:t>ב. אזולאי - שופט</w:t>
            </w:r>
          </w:p>
        </w:tc>
        <w:tc>
          <w:tcPr>
            <w:tcW w:w="1046" w:type="dxa"/>
          </w:tcPr>
          <w:p w14:paraId="190CAA1D" w14:textId="77777777" w:rsidR="00133F86" w:rsidRDefault="00133F86">
            <w:pPr>
              <w:jc w:val="center"/>
            </w:pPr>
          </w:p>
        </w:tc>
        <w:tc>
          <w:tcPr>
            <w:tcW w:w="1705" w:type="dxa"/>
            <w:tcBorders>
              <w:top w:val="single" w:sz="4" w:space="0" w:color="auto"/>
              <w:left w:val="nil"/>
              <w:bottom w:val="nil"/>
              <w:right w:val="nil"/>
            </w:tcBorders>
          </w:tcPr>
          <w:p w14:paraId="15E6CEFD" w14:textId="77777777" w:rsidR="00133F86" w:rsidRDefault="00133F86">
            <w:pPr>
              <w:pStyle w:val="Heading4"/>
            </w:pPr>
            <w:r>
              <w:rPr>
                <w:rFonts w:hint="cs"/>
                <w:rtl/>
              </w:rPr>
              <w:t>ר. אבידע - אב"ד</w:t>
            </w:r>
          </w:p>
        </w:tc>
      </w:tr>
    </w:tbl>
    <w:bookmarkEnd w:id="435"/>
    <w:p w14:paraId="4AF4E4CF" w14:textId="77777777" w:rsidR="00133F86" w:rsidRDefault="00133F86">
      <w:pPr>
        <w:rPr>
          <w:rFonts w:hint="cs"/>
          <w:rtl/>
        </w:rPr>
      </w:pPr>
      <w:r>
        <w:rPr>
          <w:rFonts w:hint="cs"/>
          <w:rtl/>
        </w:rPr>
        <w:t xml:space="preserve">000933/00פ  055 חנה </w:t>
      </w:r>
    </w:p>
    <w:p w14:paraId="2FFAAC4C" w14:textId="77777777" w:rsidR="00133F86" w:rsidRDefault="00133F86">
      <w:pPr>
        <w:rPr>
          <w:del w:id="436" w:author="אוסטרייכר" w:date="2005-07-09T20:26:00Z"/>
          <w:rtl/>
        </w:rPr>
      </w:pPr>
      <w:del w:id="437" w:author="אוסטרייכר" w:date="2005-07-09T20:26:00Z">
        <w:r>
          <w:rPr>
            <w:rtl/>
          </w:rPr>
          <w:delText>נוסח מסמך זה כפוף לשינויי ניסוח ועריכה</w:delText>
        </w:r>
      </w:del>
    </w:p>
    <w:p w14:paraId="3EB0A3F2" w14:textId="77777777" w:rsidR="00133F86" w:rsidRDefault="00133F86">
      <w:pPr>
        <w:rPr>
          <w:rtl/>
        </w:rPr>
      </w:pPr>
      <w:r>
        <w:rPr>
          <w:rtl/>
        </w:rPr>
        <w:t>נוסח מסמך זה כפוף לשינויי ניסוח ועריכה</w:t>
      </w:r>
    </w:p>
    <w:sectPr w:rsidR="00133F86">
      <w:headerReference w:type="even" r:id="rId7"/>
      <w:headerReference w:type="default" r:id="rId8"/>
      <w:footerReference w:type="even" r:id="rId9"/>
      <w:footerReference w:type="default" r:id="rId10"/>
      <w:endnotePr>
        <w:numFmt w:val="lowerLetter"/>
      </w:endnotePr>
      <w:pgSz w:w="11906" w:h="16838"/>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D2D53" w14:textId="77777777" w:rsidR="00636338" w:rsidRDefault="00636338">
      <w:pPr>
        <w:spacing w:line="240" w:lineRule="auto"/>
      </w:pPr>
      <w:r>
        <w:separator/>
      </w:r>
    </w:p>
  </w:endnote>
  <w:endnote w:type="continuationSeparator" w:id="0">
    <w:p w14:paraId="44080058" w14:textId="77777777" w:rsidR="00636338" w:rsidRDefault="006363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5F34B" w14:textId="77777777" w:rsidR="006A07C7" w:rsidRDefault="006A07C7">
    <w:pPr>
      <w:pStyle w:val="Footer"/>
      <w:pBdr>
        <w:top w:val="single" w:sz="4" w:space="1" w:color="auto"/>
        <w:between w:val="single" w:sz="4" w:space="0" w:color="auto"/>
      </w:pBdr>
      <w:spacing w:line="240" w:lineRule="auto"/>
      <w:jc w:val="center"/>
      <w:rPr>
        <w:rFonts w:hAnsi="FrankRuehl" w:cs="FrankRuehl"/>
        <w:color w:val="000000"/>
        <w:sz w:val="24"/>
        <w:rtl/>
      </w:rPr>
    </w:pPr>
    <w:r>
      <w:rPr>
        <w:rFonts w:hAnsi="FrankRuehl" w:cs="FrankRuehl"/>
        <w:color w:val="000000"/>
        <w:sz w:val="24"/>
        <w:rtl/>
      </w:rPr>
      <w:fldChar w:fldCharType="begin"/>
    </w:r>
    <w:r>
      <w:rPr>
        <w:rFonts w:hAnsi="FrankRuehl" w:cs="FrankRuehl"/>
        <w:color w:val="000000"/>
        <w:sz w:val="24"/>
        <w:rtl/>
      </w:rPr>
      <w:instrText xml:space="preserve"> </w:instrText>
    </w:r>
    <w:r>
      <w:rPr>
        <w:rFonts w:hAnsi="FrankRuehl" w:cs="FrankRuehl"/>
        <w:color w:val="000000"/>
        <w:sz w:val="24"/>
      </w:rPr>
      <w:instrText xml:space="preserve">PAGE </w:instrText>
    </w:r>
    <w:r>
      <w:rPr>
        <w:rFonts w:hAnsi="FrankRuehl" w:cs="FrankRuehl"/>
        <w:color w:val="000000"/>
        <w:sz w:val="24"/>
        <w:rtl/>
      </w:rPr>
      <w:instrText xml:space="preserve"> \* </w:instrText>
    </w:r>
    <w:r>
      <w:rPr>
        <w:rFonts w:hAnsi="FrankRuehl" w:cs="FrankRuehl"/>
        <w:color w:val="000000"/>
        <w:sz w:val="24"/>
      </w:rPr>
      <w:instrText>MERGEFORMAT</w:instrText>
    </w:r>
    <w:r>
      <w:rPr>
        <w:rFonts w:hAnsi="FrankRuehl" w:cs="FrankRuehl"/>
        <w:color w:val="000000"/>
        <w:sz w:val="24"/>
        <w:rtl/>
      </w:rPr>
      <w:instrText xml:space="preserve"> </w:instrText>
    </w:r>
    <w:r>
      <w:rPr>
        <w:rFonts w:hAnsi="FrankRuehl" w:cs="FrankRuehl"/>
        <w:color w:val="000000"/>
        <w:sz w:val="24"/>
        <w:rtl/>
      </w:rPr>
      <w:fldChar w:fldCharType="separate"/>
    </w:r>
    <w:r>
      <w:rPr>
        <w:rFonts w:hAnsi="FrankRuehl" w:cs="FrankRuehl"/>
        <w:color w:val="000000"/>
        <w:sz w:val="24"/>
        <w:rtl/>
      </w:rPr>
      <w:t>2</w:t>
    </w:r>
    <w:r>
      <w:rPr>
        <w:rFonts w:hAnsi="FrankRuehl" w:cs="FrankRuehl"/>
        <w:color w:val="000000"/>
        <w:sz w:val="24"/>
        <w:rtl/>
      </w:rPr>
      <w:fldChar w:fldCharType="end"/>
    </w:r>
  </w:p>
  <w:p w14:paraId="10233F4B" w14:textId="77777777" w:rsidR="006A07C7" w:rsidRDefault="006A07C7">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33FD8D1" w14:textId="77777777" w:rsidR="006A07C7" w:rsidRDefault="006A07C7">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D:\nevo</w:t>
    </w:r>
    <w:r>
      <w:rPr>
        <w:rFonts w:cs="TopType Jerushalmi"/>
        <w:color w:val="000000"/>
        <w:sz w:val="14"/>
        <w:szCs w:val="14"/>
        <w:rtl/>
      </w:rPr>
      <w:t>\תיקיה חדשה\</w:t>
    </w:r>
    <w:r>
      <w:rPr>
        <w:rFonts w:cs="TopType Jerushalmi"/>
        <w:color w:val="000000"/>
        <w:sz w:val="14"/>
        <w:szCs w:val="14"/>
      </w:rPr>
      <w:t>noa = 01-2001-05\OutDoc = 01 = 2001 = 05 = bigger than 60\m00000933-128.doc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C7EB2" w14:textId="77777777" w:rsidR="006A07C7" w:rsidRDefault="006A07C7">
    <w:pPr>
      <w:pStyle w:val="Footer"/>
      <w:pBdr>
        <w:top w:val="single" w:sz="4" w:space="1" w:color="auto"/>
        <w:between w:val="single" w:sz="4" w:space="0" w:color="auto"/>
      </w:pBdr>
      <w:spacing w:line="240" w:lineRule="auto"/>
      <w:jc w:val="center"/>
      <w:rPr>
        <w:rFonts w:hAnsi="FrankRuehl" w:cs="FrankRuehl"/>
        <w:color w:val="000000"/>
        <w:sz w:val="24"/>
        <w:rtl/>
      </w:rPr>
    </w:pPr>
    <w:r>
      <w:rPr>
        <w:rFonts w:hAnsi="FrankRuehl" w:cs="FrankRuehl"/>
        <w:color w:val="000000"/>
        <w:sz w:val="24"/>
        <w:rtl/>
      </w:rPr>
      <w:fldChar w:fldCharType="begin"/>
    </w:r>
    <w:r>
      <w:rPr>
        <w:rFonts w:hAnsi="FrankRuehl" w:cs="FrankRuehl"/>
        <w:color w:val="000000"/>
        <w:sz w:val="24"/>
        <w:rtl/>
      </w:rPr>
      <w:instrText xml:space="preserve"> </w:instrText>
    </w:r>
    <w:r>
      <w:rPr>
        <w:rFonts w:hAnsi="FrankRuehl" w:cs="FrankRuehl"/>
        <w:color w:val="000000"/>
        <w:sz w:val="24"/>
      </w:rPr>
      <w:instrText xml:space="preserve">PAGE </w:instrText>
    </w:r>
    <w:r>
      <w:rPr>
        <w:rFonts w:hAnsi="FrankRuehl" w:cs="FrankRuehl"/>
        <w:color w:val="000000"/>
        <w:sz w:val="24"/>
        <w:rtl/>
      </w:rPr>
      <w:instrText xml:space="preserve"> \* </w:instrText>
    </w:r>
    <w:r>
      <w:rPr>
        <w:rFonts w:hAnsi="FrankRuehl" w:cs="FrankRuehl"/>
        <w:color w:val="000000"/>
        <w:sz w:val="24"/>
      </w:rPr>
      <w:instrText>MERGEFORMAT</w:instrText>
    </w:r>
    <w:r>
      <w:rPr>
        <w:rFonts w:hAnsi="FrankRuehl" w:cs="FrankRuehl"/>
        <w:color w:val="000000"/>
        <w:sz w:val="24"/>
        <w:rtl/>
      </w:rPr>
      <w:instrText xml:space="preserve"> </w:instrText>
    </w:r>
    <w:r>
      <w:rPr>
        <w:rFonts w:hAnsi="FrankRuehl" w:cs="FrankRuehl"/>
        <w:color w:val="000000"/>
        <w:sz w:val="24"/>
        <w:rtl/>
      </w:rPr>
      <w:fldChar w:fldCharType="separate"/>
    </w:r>
    <w:r w:rsidR="00B541E9">
      <w:rPr>
        <w:rFonts w:hAnsi="FrankRuehl" w:cs="FrankRuehl"/>
        <w:noProof/>
        <w:color w:val="000000"/>
        <w:sz w:val="24"/>
        <w:rtl/>
      </w:rPr>
      <w:t>1</w:t>
    </w:r>
    <w:r>
      <w:rPr>
        <w:rFonts w:hAnsi="FrankRuehl" w:cs="FrankRuehl"/>
        <w:color w:val="000000"/>
        <w:sz w:val="24"/>
        <w:rtl/>
      </w:rPr>
      <w:fldChar w:fldCharType="end"/>
    </w:r>
  </w:p>
  <w:p w14:paraId="41953400" w14:textId="77777777" w:rsidR="006A07C7" w:rsidRDefault="006A07C7">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3F8CCD4" w14:textId="77777777" w:rsidR="006A07C7" w:rsidRDefault="006A07C7">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D:\nevo</w:t>
    </w:r>
    <w:r>
      <w:rPr>
        <w:rFonts w:cs="TopType Jerushalmi"/>
        <w:color w:val="000000"/>
        <w:sz w:val="14"/>
        <w:szCs w:val="14"/>
        <w:rtl/>
      </w:rPr>
      <w:t>\תיקיה חדשה\</w:t>
    </w:r>
    <w:r>
      <w:rPr>
        <w:rFonts w:cs="TopType Jerushalmi"/>
        <w:color w:val="000000"/>
        <w:sz w:val="14"/>
        <w:szCs w:val="14"/>
      </w:rPr>
      <w:t>noa = 01-2001-05\OutDoc = 01 = 2001 = 05 = bigger than 60\m00000933-128.doc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E4792" w14:textId="77777777" w:rsidR="00636338" w:rsidRDefault="00636338">
      <w:pPr>
        <w:spacing w:line="240" w:lineRule="auto"/>
      </w:pPr>
      <w:r>
        <w:separator/>
      </w:r>
    </w:p>
  </w:footnote>
  <w:footnote w:type="continuationSeparator" w:id="0">
    <w:p w14:paraId="2BBDC8A7" w14:textId="77777777" w:rsidR="00636338" w:rsidRDefault="006363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E33AB" w14:textId="77777777" w:rsidR="006A07C7" w:rsidRDefault="006A07C7">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(ב"ש) 933/00</w:t>
    </w:r>
    <w:r>
      <w:rPr>
        <w:rFonts w:hAnsi="David"/>
        <w:color w:val="000000"/>
        <w:sz w:val="22"/>
        <w:szCs w:val="22"/>
        <w:rtl/>
      </w:rPr>
      <w:tab/>
      <w:t xml:space="preserve"> מדינת ישראל נ' בבייב יורי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49656" w14:textId="77777777" w:rsidR="006A07C7" w:rsidRDefault="006A07C7">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(ב"ש) 933/00</w:t>
    </w:r>
    <w:r>
      <w:rPr>
        <w:rFonts w:hAnsi="David"/>
        <w:color w:val="000000"/>
        <w:sz w:val="22"/>
        <w:szCs w:val="22"/>
        <w:rtl/>
      </w:rPr>
      <w:tab/>
      <w:t xml:space="preserve"> מדינת ישראל נ' בבייב יורי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21698"/>
    <w:multiLevelType w:val="hybridMultilevel"/>
    <w:tmpl w:val="B670699E"/>
    <w:lvl w:ilvl="0" w:tplc="314C7AE6">
      <w:start w:val="7"/>
      <w:numFmt w:val="decimal"/>
      <w:lvlText w:val="%1."/>
      <w:lvlJc w:val="left"/>
      <w:pPr>
        <w:tabs>
          <w:tab w:val="num" w:pos="720"/>
        </w:tabs>
        <w:ind w:left="720" w:right="720" w:hanging="360"/>
      </w:pPr>
    </w:lvl>
    <w:lvl w:ilvl="1" w:tplc="53B844EE">
      <w:start w:val="1"/>
      <w:numFmt w:val="hebrew1"/>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1" w15:restartNumberingAfterBreak="0">
    <w:nsid w:val="60126C20"/>
    <w:multiLevelType w:val="hybridMultilevel"/>
    <w:tmpl w:val="568C9222"/>
    <w:lvl w:ilvl="0" w:tplc="EF2029C2">
      <w:start w:val="1"/>
      <w:numFmt w:val="hebrew1"/>
      <w:lvlText w:val="%1."/>
      <w:lvlJc w:val="left"/>
      <w:pPr>
        <w:tabs>
          <w:tab w:val="num" w:pos="1440"/>
        </w:tabs>
        <w:ind w:left="1440" w:right="1440" w:hanging="360"/>
      </w:pPr>
    </w:lvl>
    <w:lvl w:ilvl="1" w:tplc="040D0019">
      <w:start w:val="1"/>
      <w:numFmt w:val="lowerLetter"/>
      <w:lvlText w:val="%2."/>
      <w:lvlJc w:val="left"/>
      <w:pPr>
        <w:tabs>
          <w:tab w:val="num" w:pos="2160"/>
        </w:tabs>
        <w:ind w:left="2160" w:right="216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2" w15:restartNumberingAfterBreak="0">
    <w:nsid w:val="64AA258D"/>
    <w:multiLevelType w:val="hybridMultilevel"/>
    <w:tmpl w:val="BCC6B014"/>
    <w:lvl w:ilvl="0" w:tplc="B20AC63E">
      <w:start w:val="2"/>
      <w:numFmt w:val="hebrew1"/>
      <w:lvlText w:val="%1."/>
      <w:lvlJc w:val="left"/>
      <w:pPr>
        <w:tabs>
          <w:tab w:val="num" w:pos="1440"/>
        </w:tabs>
        <w:ind w:left="1440" w:right="144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num w:numId="1" w16cid:durableId="1886794674">
    <w:abstractNumId w:val="2"/>
  </w:num>
  <w:num w:numId="2" w16cid:durableId="1968388464">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55598675">
    <w:abstractNumId w:val="0"/>
  </w:num>
  <w:num w:numId="4" w16cid:durableId="1952396546">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52134137">
    <w:abstractNumId w:val="1"/>
  </w:num>
  <w:num w:numId="6" w16cid:durableId="14389117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647426"/>
    <w:rsid w:val="00133F86"/>
    <w:rsid w:val="0038305C"/>
    <w:rsid w:val="00636338"/>
    <w:rsid w:val="00647426"/>
    <w:rsid w:val="006A07C7"/>
    <w:rsid w:val="00780C68"/>
    <w:rsid w:val="00867EDA"/>
    <w:rsid w:val="00B019F5"/>
    <w:rsid w:val="00B36F1B"/>
    <w:rsid w:val="00B541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ED10E05"/>
  <w15:chartTrackingRefBased/>
  <w15:docId w15:val="{636A691E-C7C1-44F9-BB08-3E352D210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4">
    <w:name w:val="heading 4"/>
    <w:basedOn w:val="Normal"/>
    <w:next w:val="Normal"/>
    <w:qFormat/>
    <w:pPr>
      <w:keepNext/>
      <w:spacing w:line="240" w:lineRule="auto"/>
      <w:jc w:val="center"/>
      <w:outlineLvl w:val="3"/>
    </w:pPr>
    <w:rPr>
      <w:b/>
      <w:bCs/>
    </w:rPr>
  </w:style>
  <w:style w:type="paragraph" w:styleId="Heading5">
    <w:name w:val="heading 5"/>
    <w:basedOn w:val="Normal"/>
    <w:next w:val="Normal"/>
    <w:qFormat/>
    <w:pPr>
      <w:keepNext/>
      <w:spacing w:line="240" w:lineRule="auto"/>
      <w:jc w:val="center"/>
      <w:outlineLvl w:val="4"/>
    </w:pPr>
    <w:rPr>
      <w:b/>
      <w:bCs/>
    </w:rPr>
  </w:style>
  <w:style w:type="paragraph" w:styleId="Heading6">
    <w:name w:val="heading 6"/>
    <w:basedOn w:val="Normal"/>
    <w:next w:val="Normal"/>
    <w:qFormat/>
    <w:pPr>
      <w:keepNext/>
      <w:spacing w:line="240" w:lineRule="auto"/>
      <w:jc w:val="center"/>
      <w:outlineLvl w:val="5"/>
    </w:pPr>
    <w:rPr>
      <w:b/>
      <w:b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jc w:val="both"/>
    </w:pPr>
  </w:style>
  <w:style w:type="paragraph" w:styleId="Footer">
    <w:name w:val="footer"/>
    <w:basedOn w:val="Normal"/>
    <w:semiHidden/>
    <w:pPr>
      <w:tabs>
        <w:tab w:val="center" w:pos="4153"/>
        <w:tab w:val="right" w:pos="8306"/>
      </w:tabs>
      <w:snapToGrid w:val="0"/>
      <w:jc w:val="both"/>
    </w:pPr>
    <w:rPr>
      <w:sz w:val="22"/>
    </w:rPr>
  </w:style>
  <w:style w:type="paragraph" w:styleId="Title">
    <w:name w:val="Title"/>
    <w:basedOn w:val="Normal"/>
    <w:qFormat/>
    <w:pPr>
      <w:jc w:val="center"/>
    </w:pPr>
    <w:rPr>
      <w:b/>
      <w:bCs/>
      <w:sz w:val="28"/>
      <w:szCs w:val="28"/>
      <w:u w:val="single"/>
    </w:rPr>
  </w:style>
  <w:style w:type="paragraph" w:styleId="BodyTextIndent">
    <w:name w:val="Body Text Indent"/>
    <w:basedOn w:val="Normal"/>
    <w:semiHidden/>
    <w:pPr>
      <w:spacing w:line="480" w:lineRule="auto"/>
      <w:ind w:left="720" w:hanging="720"/>
      <w:jc w:val="both"/>
    </w:pPr>
    <w:rPr>
      <w:rFonts w:cs="Times New Roman"/>
      <w:sz w:val="24"/>
    </w:rPr>
  </w:style>
  <w:style w:type="paragraph" w:styleId="Subtitle">
    <w:name w:val="Subtitle"/>
    <w:basedOn w:val="Normal"/>
    <w:qFormat/>
    <w:rPr>
      <w:b/>
      <w:bCs/>
    </w:rPr>
  </w:style>
  <w:style w:type="paragraph" w:customStyle="1" w:styleId="a">
    <w:name w:val="רגיל"/>
    <w:pPr>
      <w:bidi/>
      <w:snapToGrid w:val="0"/>
    </w:pPr>
    <w:rPr>
      <w:rFonts w:cs="David"/>
      <w:szCs w:val="24"/>
      <w:lang w:eastAsia="he-IL"/>
    </w:rPr>
  </w:style>
  <w:style w:type="paragraph" w:customStyle="1" w:styleId="a0">
    <w:name w:val="שמות"/>
    <w:basedOn w:val="Normal"/>
    <w:pPr>
      <w:suppressLineNumbers/>
      <w:snapToGrid w:val="0"/>
    </w:pPr>
    <w:rPr>
      <w:b/>
      <w:bCs/>
      <w:sz w:val="22"/>
    </w:rPr>
  </w:style>
  <w:style w:type="paragraph" w:customStyle="1" w:styleId="a1">
    <w:name w:val="חתימה"/>
    <w:basedOn w:val="Heading2"/>
    <w:pPr>
      <w:suppressLineNumbers/>
    </w:pPr>
    <w:rPr>
      <w:rFonts w:hAnsi="Arial"/>
      <w:bCs w:val="0"/>
      <w:szCs w:val="24"/>
    </w:rPr>
  </w:style>
  <w:style w:type="paragraph" w:customStyle="1" w:styleId="a2">
    <w:name w:val="החלטה"/>
    <w:basedOn w:val="a"/>
    <w:pPr>
      <w:suppressLineNumbers/>
    </w:pPr>
    <w:rPr>
      <w:bCs/>
    </w:rPr>
  </w:style>
  <w:style w:type="paragraph" w:customStyle="1" w:styleId="a3">
    <w:name w:val="חקירה"/>
    <w:basedOn w:val="a"/>
    <w:pPr>
      <w:suppressLineNumbers/>
    </w:pPr>
  </w:style>
  <w:style w:type="character" w:styleId="PageNumber">
    <w:name w:val="page number"/>
    <w:semiHidden/>
    <w:rPr>
      <w:rFonts w:cs="David"/>
    </w:rPr>
  </w:style>
  <w:style w:type="paragraph" w:styleId="BalloonText">
    <w:name w:val="Balloon Text"/>
    <w:basedOn w:val="Normal"/>
    <w:link w:val="BalloonTextChar"/>
    <w:uiPriority w:val="99"/>
    <w:semiHidden/>
    <w:unhideWhenUsed/>
    <w:rsid w:val="0064742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47426"/>
    <w:rPr>
      <w:rFonts w:ascii="Tahoma" w:hAnsi="Tahoma" w:cs="Tahoma"/>
      <w:sz w:val="16"/>
      <w:szCs w:val="16"/>
      <w:lang w:eastAsia="he-IL"/>
    </w:rPr>
  </w:style>
  <w:style w:type="character" w:styleId="Hyperlink">
    <w:name w:val="Hyperlink"/>
    <w:rsid w:val="0038305C"/>
    <w:rPr>
      <w:color w:val="0000FF"/>
      <w:u w:val="single"/>
    </w:rPr>
  </w:style>
  <w:style w:type="character" w:styleId="UnresolvedMention">
    <w:name w:val="Unresolved Mention"/>
    <w:uiPriority w:val="99"/>
    <w:semiHidden/>
    <w:unhideWhenUsed/>
    <w:rsid w:val="00780C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4760</Words>
  <Characters>27136</Characters>
  <Application>Microsoft Office Word</Application>
  <DocSecurity>0</DocSecurity>
  <Lines>226</Lines>
  <Paragraphs>63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 </vt:lpstr>
    </vt:vector>
  </TitlesOfParts>
  <Company> </Company>
  <LinksUpToDate>false</LinksUpToDate>
  <CharactersWithSpaces>31833</CharactersWithSpaces>
  <SharedDoc>false</SharedDoc>
  <HLinks>
    <vt:vector size="144" baseType="variant">
      <vt:variant>
        <vt:i4>5177426</vt:i4>
      </vt:variant>
      <vt:variant>
        <vt:i4>69</vt:i4>
      </vt:variant>
      <vt:variant>
        <vt:i4>0</vt:i4>
      </vt:variant>
      <vt:variant>
        <vt:i4>5</vt:i4>
      </vt:variant>
      <vt:variant>
        <vt:lpwstr>http://www.nevo.co.il/law/70301/245.a</vt:lpwstr>
      </vt:variant>
      <vt:variant>
        <vt:lpwstr/>
      </vt:variant>
      <vt:variant>
        <vt:i4>7995492</vt:i4>
      </vt:variant>
      <vt:variant>
        <vt:i4>66</vt:i4>
      </vt:variant>
      <vt:variant>
        <vt:i4>0</vt:i4>
      </vt:variant>
      <vt:variant>
        <vt:i4>5</vt:i4>
      </vt:variant>
      <vt:variant>
        <vt:lpwstr>http://www.nevo.co.il/law/70301</vt:lpwstr>
      </vt:variant>
      <vt:variant>
        <vt:lpwstr/>
      </vt:variant>
      <vt:variant>
        <vt:i4>6357041</vt:i4>
      </vt:variant>
      <vt:variant>
        <vt:i4>63</vt:i4>
      </vt:variant>
      <vt:variant>
        <vt:i4>0</vt:i4>
      </vt:variant>
      <vt:variant>
        <vt:i4>5</vt:i4>
      </vt:variant>
      <vt:variant>
        <vt:lpwstr>http://www.nevo.co.il/law/70301/345.b.3</vt:lpwstr>
      </vt:variant>
      <vt:variant>
        <vt:lpwstr/>
      </vt:variant>
      <vt:variant>
        <vt:i4>7995492</vt:i4>
      </vt:variant>
      <vt:variant>
        <vt:i4>60</vt:i4>
      </vt:variant>
      <vt:variant>
        <vt:i4>0</vt:i4>
      </vt:variant>
      <vt:variant>
        <vt:i4>5</vt:i4>
      </vt:variant>
      <vt:variant>
        <vt:lpwstr>http://www.nevo.co.il/law/70301</vt:lpwstr>
      </vt:variant>
      <vt:variant>
        <vt:lpwstr/>
      </vt:variant>
      <vt:variant>
        <vt:i4>5177426</vt:i4>
      </vt:variant>
      <vt:variant>
        <vt:i4>57</vt:i4>
      </vt:variant>
      <vt:variant>
        <vt:i4>0</vt:i4>
      </vt:variant>
      <vt:variant>
        <vt:i4>5</vt:i4>
      </vt:variant>
      <vt:variant>
        <vt:lpwstr>http://www.nevo.co.il/law/70301/245.a</vt:lpwstr>
      </vt:variant>
      <vt:variant>
        <vt:lpwstr/>
      </vt:variant>
      <vt:variant>
        <vt:i4>7995492</vt:i4>
      </vt:variant>
      <vt:variant>
        <vt:i4>54</vt:i4>
      </vt:variant>
      <vt:variant>
        <vt:i4>0</vt:i4>
      </vt:variant>
      <vt:variant>
        <vt:i4>5</vt:i4>
      </vt:variant>
      <vt:variant>
        <vt:lpwstr>http://www.nevo.co.il/law/70301</vt:lpwstr>
      </vt:variant>
      <vt:variant>
        <vt:lpwstr/>
      </vt:variant>
      <vt:variant>
        <vt:i4>6357041</vt:i4>
      </vt:variant>
      <vt:variant>
        <vt:i4>51</vt:i4>
      </vt:variant>
      <vt:variant>
        <vt:i4>0</vt:i4>
      </vt:variant>
      <vt:variant>
        <vt:i4>5</vt:i4>
      </vt:variant>
      <vt:variant>
        <vt:lpwstr>http://www.nevo.co.il/law/70301/345.b.3</vt:lpwstr>
      </vt:variant>
      <vt:variant>
        <vt:lpwstr/>
      </vt:variant>
      <vt:variant>
        <vt:i4>7602284</vt:i4>
      </vt:variant>
      <vt:variant>
        <vt:i4>48</vt:i4>
      </vt:variant>
      <vt:variant>
        <vt:i4>0</vt:i4>
      </vt:variant>
      <vt:variant>
        <vt:i4>5</vt:i4>
      </vt:variant>
      <vt:variant>
        <vt:lpwstr>http://www.nevo.co.il/law/98569</vt:lpwstr>
      </vt:variant>
      <vt:variant>
        <vt:lpwstr/>
      </vt:variant>
      <vt:variant>
        <vt:i4>4521989</vt:i4>
      </vt:variant>
      <vt:variant>
        <vt:i4>45</vt:i4>
      </vt:variant>
      <vt:variant>
        <vt:i4>0</vt:i4>
      </vt:variant>
      <vt:variant>
        <vt:i4>5</vt:i4>
      </vt:variant>
      <vt:variant>
        <vt:lpwstr>http://www.nevo.co.il/law/98569/10a.d</vt:lpwstr>
      </vt:variant>
      <vt:variant>
        <vt:lpwstr/>
      </vt:variant>
      <vt:variant>
        <vt:i4>393281</vt:i4>
      </vt:variant>
      <vt:variant>
        <vt:i4>42</vt:i4>
      </vt:variant>
      <vt:variant>
        <vt:i4>0</vt:i4>
      </vt:variant>
      <vt:variant>
        <vt:i4>5</vt:i4>
      </vt:variant>
      <vt:variant>
        <vt:lpwstr>http://www.nevo.co.il/case/721703</vt:lpwstr>
      </vt:variant>
      <vt:variant>
        <vt:lpwstr/>
      </vt:variant>
      <vt:variant>
        <vt:i4>3866743</vt:i4>
      </vt:variant>
      <vt:variant>
        <vt:i4>39</vt:i4>
      </vt:variant>
      <vt:variant>
        <vt:i4>0</vt:i4>
      </vt:variant>
      <vt:variant>
        <vt:i4>5</vt:i4>
      </vt:variant>
      <vt:variant>
        <vt:lpwstr>http://www.nevo.co.il/case/17931721</vt:lpwstr>
      </vt:variant>
      <vt:variant>
        <vt:lpwstr/>
      </vt:variant>
      <vt:variant>
        <vt:i4>3211379</vt:i4>
      </vt:variant>
      <vt:variant>
        <vt:i4>36</vt:i4>
      </vt:variant>
      <vt:variant>
        <vt:i4>0</vt:i4>
      </vt:variant>
      <vt:variant>
        <vt:i4>5</vt:i4>
      </vt:variant>
      <vt:variant>
        <vt:lpwstr>http://www.nevo.co.il/case/6226633</vt:lpwstr>
      </vt:variant>
      <vt:variant>
        <vt:lpwstr/>
      </vt:variant>
      <vt:variant>
        <vt:i4>7602284</vt:i4>
      </vt:variant>
      <vt:variant>
        <vt:i4>33</vt:i4>
      </vt:variant>
      <vt:variant>
        <vt:i4>0</vt:i4>
      </vt:variant>
      <vt:variant>
        <vt:i4>5</vt:i4>
      </vt:variant>
      <vt:variant>
        <vt:lpwstr>http://www.nevo.co.il/law/98569</vt:lpwstr>
      </vt:variant>
      <vt:variant>
        <vt:lpwstr/>
      </vt:variant>
      <vt:variant>
        <vt:i4>7012452</vt:i4>
      </vt:variant>
      <vt:variant>
        <vt:i4>30</vt:i4>
      </vt:variant>
      <vt:variant>
        <vt:i4>0</vt:i4>
      </vt:variant>
      <vt:variant>
        <vt:i4>5</vt:i4>
      </vt:variant>
      <vt:variant>
        <vt:lpwstr>http://www.nevo.co.il/law/98569/10a</vt:lpwstr>
      </vt:variant>
      <vt:variant>
        <vt:lpwstr/>
      </vt:variant>
      <vt:variant>
        <vt:i4>7602284</vt:i4>
      </vt:variant>
      <vt:variant>
        <vt:i4>27</vt:i4>
      </vt:variant>
      <vt:variant>
        <vt:i4>0</vt:i4>
      </vt:variant>
      <vt:variant>
        <vt:i4>5</vt:i4>
      </vt:variant>
      <vt:variant>
        <vt:lpwstr>http://www.nevo.co.il/law/98569</vt:lpwstr>
      </vt:variant>
      <vt:variant>
        <vt:lpwstr/>
      </vt:variant>
      <vt:variant>
        <vt:i4>7012452</vt:i4>
      </vt:variant>
      <vt:variant>
        <vt:i4>24</vt:i4>
      </vt:variant>
      <vt:variant>
        <vt:i4>0</vt:i4>
      </vt:variant>
      <vt:variant>
        <vt:i4>5</vt:i4>
      </vt:variant>
      <vt:variant>
        <vt:lpwstr>http://www.nevo.co.il/law/98569/10a</vt:lpwstr>
      </vt:variant>
      <vt:variant>
        <vt:lpwstr/>
      </vt:variant>
      <vt:variant>
        <vt:i4>7995492</vt:i4>
      </vt:variant>
      <vt:variant>
        <vt:i4>21</vt:i4>
      </vt:variant>
      <vt:variant>
        <vt:i4>0</vt:i4>
      </vt:variant>
      <vt:variant>
        <vt:i4>5</vt:i4>
      </vt:variant>
      <vt:variant>
        <vt:lpwstr>http://www.nevo.co.il/law/70301</vt:lpwstr>
      </vt:variant>
      <vt:variant>
        <vt:lpwstr/>
      </vt:variant>
      <vt:variant>
        <vt:i4>7602284</vt:i4>
      </vt:variant>
      <vt:variant>
        <vt:i4>18</vt:i4>
      </vt:variant>
      <vt:variant>
        <vt:i4>0</vt:i4>
      </vt:variant>
      <vt:variant>
        <vt:i4>5</vt:i4>
      </vt:variant>
      <vt:variant>
        <vt:lpwstr>http://www.nevo.co.il/law/98569</vt:lpwstr>
      </vt:variant>
      <vt:variant>
        <vt:lpwstr/>
      </vt:variant>
      <vt:variant>
        <vt:i4>6357041</vt:i4>
      </vt:variant>
      <vt:variant>
        <vt:i4>15</vt:i4>
      </vt:variant>
      <vt:variant>
        <vt:i4>0</vt:i4>
      </vt:variant>
      <vt:variant>
        <vt:i4>5</vt:i4>
      </vt:variant>
      <vt:variant>
        <vt:lpwstr>http://www.nevo.co.il/law/70301/345.b.3</vt:lpwstr>
      </vt:variant>
      <vt:variant>
        <vt:lpwstr/>
      </vt:variant>
      <vt:variant>
        <vt:i4>5177426</vt:i4>
      </vt:variant>
      <vt:variant>
        <vt:i4>12</vt:i4>
      </vt:variant>
      <vt:variant>
        <vt:i4>0</vt:i4>
      </vt:variant>
      <vt:variant>
        <vt:i4>5</vt:i4>
      </vt:variant>
      <vt:variant>
        <vt:lpwstr>http://www.nevo.co.il/law/70301/245.a</vt:lpwstr>
      </vt:variant>
      <vt:variant>
        <vt:lpwstr/>
      </vt:variant>
      <vt:variant>
        <vt:i4>7995492</vt:i4>
      </vt:variant>
      <vt:variant>
        <vt:i4>9</vt:i4>
      </vt:variant>
      <vt:variant>
        <vt:i4>0</vt:i4>
      </vt:variant>
      <vt:variant>
        <vt:i4>5</vt:i4>
      </vt:variant>
      <vt:variant>
        <vt:lpwstr>http://www.nevo.co.il/law/70301</vt:lpwstr>
      </vt:variant>
      <vt:variant>
        <vt:lpwstr/>
      </vt:variant>
      <vt:variant>
        <vt:i4>4521989</vt:i4>
      </vt:variant>
      <vt:variant>
        <vt:i4>6</vt:i4>
      </vt:variant>
      <vt:variant>
        <vt:i4>0</vt:i4>
      </vt:variant>
      <vt:variant>
        <vt:i4>5</vt:i4>
      </vt:variant>
      <vt:variant>
        <vt:lpwstr>http://www.nevo.co.il/law/98569/10a.d</vt:lpwstr>
      </vt:variant>
      <vt:variant>
        <vt:lpwstr/>
      </vt:variant>
      <vt:variant>
        <vt:i4>7012452</vt:i4>
      </vt:variant>
      <vt:variant>
        <vt:i4>3</vt:i4>
      </vt:variant>
      <vt:variant>
        <vt:i4>0</vt:i4>
      </vt:variant>
      <vt:variant>
        <vt:i4>5</vt:i4>
      </vt:variant>
      <vt:variant>
        <vt:lpwstr>http://www.nevo.co.il/law/98569/10a</vt:lpwstr>
      </vt:variant>
      <vt:variant>
        <vt:lpwstr/>
      </vt:variant>
      <vt:variant>
        <vt:i4>7602284</vt:i4>
      </vt:variant>
      <vt:variant>
        <vt:i4>0</vt:i4>
      </vt:variant>
      <vt:variant>
        <vt:i4>0</vt:i4>
      </vt:variant>
      <vt:variant>
        <vt:i4>5</vt:i4>
      </vt:variant>
      <vt:variant>
        <vt:lpwstr>http://www.nevo.co.il/law/98569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2022-05-24T09:22:00Z</dcterms:created>
  <dcterms:modified xsi:type="dcterms:W3CDTF">2022-05-24T09:22:00Z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933</vt:lpwstr>
  </property>
  <property fmtid="{D5CDD505-2E9C-101B-9397-08002B2CF9AE}" pid="6" name="PROCYEAR">
    <vt:lpwstr>00</vt:lpwstr>
  </property>
  <property fmtid="{D5CDD505-2E9C-101B-9397-08002B2CF9AE}" pid="7" name="APPELLANT">
    <vt:lpwstr>מדינת ישראל</vt:lpwstr>
  </property>
  <property fmtid="{D5CDD505-2E9C-101B-9397-08002B2CF9AE}" pid="8" name="APPELLEE">
    <vt:lpwstr>בבייב יורי</vt:lpwstr>
  </property>
  <property fmtid="{D5CDD505-2E9C-101B-9397-08002B2CF9AE}" pid="9" name="LAWYER">
    <vt:lpwstr>לוי;איבן ברי</vt:lpwstr>
  </property>
  <property fmtid="{D5CDD505-2E9C-101B-9397-08002B2CF9AE}" pid="10" name="CITY">
    <vt:lpwstr>ב"ש</vt:lpwstr>
  </property>
  <property fmtid="{D5CDD505-2E9C-101B-9397-08002B2CF9AE}" pid="11" name="DATE">
    <vt:lpwstr>20010529</vt:lpwstr>
  </property>
  <property fmtid="{D5CDD505-2E9C-101B-9397-08002B2CF9AE}" pid="12" name="WORDNUMPAGES">
    <vt:lpwstr>20</vt:lpwstr>
  </property>
  <property fmtid="{D5CDD505-2E9C-101B-9397-08002B2CF9AE}" pid="13" name="JUDGE">
    <vt:lpwstr>ר. אבידע;ב. אזולאי;ח. עמר  </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CASESLISTTMP1">
    <vt:lpwstr>6226633;17931721;721703</vt:lpwstr>
  </property>
  <property fmtid="{D5CDD505-2E9C-101B-9397-08002B2CF9AE}" pid="32" name="LAWLISTTMP1">
    <vt:lpwstr>98569/010a:2;010a.d</vt:lpwstr>
  </property>
  <property fmtid="{D5CDD505-2E9C-101B-9397-08002B2CF9AE}" pid="33" name="LAWLISTTMP2">
    <vt:lpwstr>70301/345.b.3:2;245.a:2</vt:lpwstr>
  </property>
</Properties>
</file>